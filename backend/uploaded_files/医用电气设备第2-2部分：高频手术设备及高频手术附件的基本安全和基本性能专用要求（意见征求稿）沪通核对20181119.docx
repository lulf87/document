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omments.xml" ContentType="application/vnd.openxmlformats-officedocument.wordprocessingml.comments+xml"/>
  <Override PartName="/word/commentsExtended.xml" ContentType="application/vnd.openxmlformats-officedocument.wordprocessingml.commentsExtended+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9B191A">
      <w:pPr>
        <w:pStyle w:val="138"/>
      </w:pPr>
      <w:bookmarkStart w:id="292" w:name="_GoBack"/>
      <w:bookmarkEnd w:id="292"/>
      <w:bookmarkStart w:id="0" w:name="_Toc499970866"/>
      <w:bookmarkStart w:id="1" w:name="_Toc499971339"/>
      <w:r>
        <w:rPr>
          <w:rFonts w:ascii="Times New Roman"/>
        </w:rPr>
        <w:t>ICS</w:t>
      </w:r>
      <w:r>
        <w:rPr>
          <w:rFonts w:ascii="Cambria Math" w:hAnsi="Cambria Math" w:cs="Cambria Math"/>
        </w:rPr>
        <w:t> </w:t>
      </w:r>
      <w:bookmarkStart w:id="2"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lang/>
        </w:rPr>
        <w:t>点击此处添加ICS号</w:t>
      </w:r>
      <w:r>
        <w:fldChar w:fldCharType="end"/>
      </w:r>
      <w:bookmarkEnd w:id="2"/>
    </w:p>
    <w:p w14:paraId="2D57808B">
      <w:pPr>
        <w:pStyle w:val="138"/>
      </w:pPr>
      <w:bookmarkStart w:id="3" w:name="WXFLH"/>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lang/>
        </w:rPr>
        <w:t>点击此处添加中国标准文献分类号</w:t>
      </w:r>
      <w:r>
        <w:fldChar w:fldCharType="end"/>
      </w:r>
      <w:bookmarkEnd w:id="3"/>
    </w:p>
    <w:p w14:paraId="485152D7">
      <w:pPr>
        <w:pStyle w:val="101"/>
      </w:pPr>
      <w:r>
        <w:rPr>
          <w:lang/>
        </w:rPr>
        <w:drawing>
          <wp:inline distT="0" distB="0" distL="114300" distR="114300">
            <wp:extent cx="1440180" cy="716280"/>
            <wp:effectExtent l="0" t="0" r="7620" b="20320"/>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
                    <pic:cNvPicPr>
                      <a:picLocks noChangeAspect="1"/>
                    </pic:cNvPicPr>
                  </pic:nvPicPr>
                  <pic:blipFill>
                    <a:blip r:embed="rId11"/>
                    <a:stretch>
                      <a:fillRect/>
                    </a:stretch>
                  </pic:blipFill>
                  <pic:spPr>
                    <a:xfrm>
                      <a:off x="0" y="0"/>
                      <a:ext cx="1440180" cy="716280"/>
                    </a:xfrm>
                    <a:prstGeom prst="rect">
                      <a:avLst/>
                    </a:prstGeom>
                    <a:noFill/>
                    <a:ln>
                      <a:noFill/>
                    </a:ln>
                  </pic:spPr>
                </pic:pic>
              </a:graphicData>
            </a:graphic>
          </wp:inline>
        </w:drawing>
      </w:r>
    </w:p>
    <w:p w14:paraId="0B90751C">
      <w:pPr>
        <w:pStyle w:val="102"/>
      </w:pPr>
      <w:r>
        <w:rPr>
          <w:rFonts w:hint="eastAsia"/>
        </w:rPr>
        <w:t>中华人民共和国国家标准</w:t>
      </w:r>
    </w:p>
    <w:p w14:paraId="5FD40C97">
      <w:pPr>
        <w:pStyle w:val="85"/>
        <w:wordWrap w:val="0"/>
      </w:pPr>
      <w:r>
        <w:rPr>
          <w:rFonts w:ascii="Times New Roman"/>
        </w:rPr>
        <w:t>GB</w:t>
      </w:r>
      <w:r>
        <w:fldChar w:fldCharType="begin">
          <w:ffData>
            <w:name w:val="StdNo1"/>
            <w:enabled/>
            <w:calcOnExit w:val="0"/>
            <w:textInput>
              <w:default w:val="9706.4"/>
            </w:textInput>
          </w:ffData>
        </w:fldChar>
      </w:r>
      <w:bookmarkStart w:id="4" w:name="StdNo1"/>
      <w:r>
        <w:instrText xml:space="preserve"> FORMTEXT </w:instrText>
      </w:r>
      <w:r>
        <w:fldChar w:fldCharType="separate"/>
      </w:r>
      <w:r>
        <w:rPr>
          <w:lang/>
        </w:rPr>
        <w:t>9706.4</w:t>
      </w:r>
      <w:r>
        <w:fldChar w:fldCharType="end"/>
      </w:r>
      <w:bookmarkEnd w:id="4"/>
      <w:r>
        <w:t>—</w:t>
      </w:r>
      <w:r>
        <w:fldChar w:fldCharType="begin">
          <w:ffData>
            <w:name w:val="StdNo2"/>
            <w:enabled/>
            <w:calcOnExit w:val="0"/>
            <w:textInput>
              <w:default w:val="201X"/>
              <w:maxLength w:val="4"/>
            </w:textInput>
          </w:ffData>
        </w:fldChar>
      </w:r>
      <w:bookmarkStart w:id="5" w:name="StdNo2"/>
      <w:r>
        <w:instrText xml:space="preserve"> FORMTEXT </w:instrText>
      </w:r>
      <w:r>
        <w:fldChar w:fldCharType="separate"/>
      </w:r>
      <w:r>
        <w:rPr>
          <w:lang/>
        </w:rPr>
        <w:t>201X</w:t>
      </w:r>
      <w:r>
        <w:fldChar w:fldCharType="end"/>
      </w:r>
      <w:bookmarkEnd w:id="5"/>
      <w:del w:id="41" w:author="zy gu" w:date="2018-05-02T11:11:00Z">
        <w:r>
          <w:rPr>
            <w:rFonts w:hint="eastAsia"/>
          </w:rPr>
          <w:delText>/IEC 60601-2-2:20</w:delText>
        </w:r>
      </w:del>
      <w:del w:id="42" w:author="zy gu" w:date="2018-05-02T11:12:00Z">
        <w:r>
          <w:rPr>
            <w:rFonts w:hint="eastAsia"/>
          </w:rPr>
          <w:delText>17</w:delText>
        </w:r>
      </w:del>
    </w:p>
    <w:tbl>
      <w:tblPr>
        <w:tblStyle w:val="3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14:paraId="08D70799">
        <w:trPr>
          <w:wBefore w:w="0" w:type="dxa"/>
        </w:trPr>
        <w:tc>
          <w:tcPr>
            <w:tcW w:w="9356" w:type="dxa"/>
            <w:tcBorders>
              <w:top w:val="nil"/>
              <w:left w:val="nil"/>
              <w:bottom w:val="nil"/>
              <w:right w:val="nil"/>
            </w:tcBorders>
            <w:noWrap w:val="0"/>
            <w:vAlign w:val="top"/>
          </w:tcPr>
          <w:p w14:paraId="7F861798">
            <w:pPr>
              <w:pStyle w:val="105"/>
            </w:pPr>
            <w:bookmarkStart w:id="6" w:name="DT"/>
            <w:r>
              <w:rPr>
                <w:lang/>
              </w:rPr>
              <mc:AlternateContent>
                <mc:Choice Requires="wps">
                  <w:drawing>
                    <wp:anchor distT="0" distB="0" distL="114300" distR="114300" simplePos="0" relativeHeight="251659264" behindDoc="1" locked="0" layoutInCell="1" allowOverlap="1">
                      <wp:simplePos x="0" y="0"/>
                      <wp:positionH relativeFrom="column">
                        <wp:posOffset>4734560</wp:posOffset>
                      </wp:positionH>
                      <wp:positionV relativeFrom="paragraph">
                        <wp:posOffset>34290</wp:posOffset>
                      </wp:positionV>
                      <wp:extent cx="1143000" cy="228600"/>
                      <wp:effectExtent l="0" t="0" r="0" b="0"/>
                      <wp:wrapNone/>
                      <wp:docPr id="10" name="DT"/>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id="DT" o:spid="_x0000_s1026" o:spt="1" style="position:absolute;left:0pt;margin-left:372.8pt;margin-top:2.7pt;height:18pt;width:90pt;z-index:-251657216;mso-width-relative:page;mso-height-relative:page;" fillcolor="#FFFFFF" filled="t" stroked="f" coordsize="21600,21600"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5g8svWAAAACAEAAA8AAAAAAAAAAQAgAAAA&#10;IgAAAGRycy9kb3ducmV2LnhtbFBLAQIUABQAAAAIAIdO4kDUqvrfDQIAAC8EAAAOAAAAAAAAAAEA&#10;IAAAACUBAABkcnMvZTJvRG9jLnhtbFBLBQYAAAAABgAGAFkBAACkBQAAAAA=&#10;">
                      <v:fill on="t" focussize="0,0"/>
                      <v:stroke on="f"/>
                      <v:imagedata o:title=""/>
                      <o:lock v:ext="edit" aspectratio="f"/>
                    </v:rect>
                  </w:pict>
                </mc:Fallback>
              </mc:AlternateContent>
            </w:r>
            <w:bookmarkEnd w:id="6"/>
            <w:r>
              <w:fldChar w:fldCharType="begin">
                <w:ffData>
                  <w:enabled/>
                  <w:calcOnExit w:val="0"/>
                  <w:entryMacro w:val="ShowHelp4"/>
                  <w:textInput>
                    <w:default w:val="替代GB 9706.4-2009"/>
                  </w:textInput>
                </w:ffData>
              </w:fldChar>
            </w:r>
            <w:r>
              <w:instrText xml:space="preserve"> FORMTEXT </w:instrText>
            </w:r>
            <w:r>
              <w:fldChar w:fldCharType="separate"/>
            </w:r>
            <w:r>
              <w:rPr>
                <w:rFonts w:hint="eastAsia"/>
                <w:lang/>
              </w:rPr>
              <w:t>替代GB 9706.4-2009</w:t>
            </w:r>
            <w:r>
              <w:fldChar w:fldCharType="end"/>
            </w:r>
          </w:p>
        </w:tc>
      </w:tr>
    </w:tbl>
    <w:p w14:paraId="4C4140DC">
      <w:pPr>
        <w:pStyle w:val="85"/>
      </w:pPr>
    </w:p>
    <w:p w14:paraId="6BF4C416">
      <w:pPr>
        <w:pStyle w:val="85"/>
      </w:pPr>
    </w:p>
    <w:p w14:paraId="651F9D80">
      <w:pPr>
        <w:pStyle w:val="81"/>
      </w:pPr>
      <w:ins w:id="43" w:author="Y" w:date="2018-10-31T14:09:00Z">
        <w:r>
          <w:rPr/>
          <w:fldChar w:fldCharType="begin">
            <w:ffData>
              <w:name w:val="StdName"/>
              <w:enabled/>
              <w:calcOnExit w:val="0"/>
              <w:textInput>
                <w:default w:val="医用电气设备第2-2部分：高频手术设备及高频附件的基本安全和基本性能专用要求"/>
              </w:textInput>
            </w:ffData>
          </w:fldChar>
        </w:r>
      </w:ins>
      <w:ins w:id="44" w:author="Y" w:date="2018-10-31T14:09:00Z">
        <w:bookmarkStart w:id="7" w:name="StdName"/>
        <w:r>
          <w:rPr/>
          <w:instrText xml:space="preserve"> FORMTEXT </w:instrText>
        </w:r>
      </w:ins>
      <w:r>
        <w:fldChar w:fldCharType="separate"/>
      </w:r>
      <w:ins w:id="45" w:author="Y" w:date="2018-10-31T14:09:00Z">
        <w:r>
          <w:rPr>
            <w:rFonts w:hint="eastAsia"/>
            <w:lang/>
          </w:rPr>
          <w:t>医用电气设备第2-2部分：高频手术设备及高频附件的基本安全和基本性能专用要求</w:t>
        </w:r>
      </w:ins>
      <w:ins w:id="46" w:author="Y" w:date="2018-10-31T14:09:00Z">
        <w:r>
          <w:rPr/>
          <w:fldChar w:fldCharType="end"/>
        </w:r>
        <w:bookmarkEnd w:id="7"/>
      </w:ins>
      <w:del w:id="47" w:author="Y" w:date="2018-10-31T14:09:00Z">
        <w:r>
          <w:rPr/>
          <w:fldChar w:fldCharType="begin">
            <w:ffData>
              <w:name w:val="StdName"/>
              <w:enabled/>
              <w:calcOnExit w:val="0"/>
              <w:textInput>
                <w:default w:val="医用电气设备第2-2部分：高频手术设备及高频手术附件的基本安全和基本性能专用要求"/>
              </w:textInput>
            </w:ffData>
          </w:fldChar>
        </w:r>
      </w:del>
      <w:del w:id="48" w:author="Y" w:date="2018-10-31T14:09:00Z">
        <w:r>
          <w:rPr/>
          <w:delInstrText xml:space="preserve"> FORMTEXT </w:delInstrText>
        </w:r>
      </w:del>
      <w:del w:id="49" w:author="Y" w:date="2018-10-31T14:09:00Z">
        <w:r>
          <w:rPr/>
          <w:fldChar w:fldCharType="separate"/>
        </w:r>
      </w:del>
      <w:del w:id="50" w:author="Y" w:date="2018-10-31T14:09:00Z">
        <w:r>
          <w:rPr>
            <w:rFonts w:hint="eastAsia"/>
            <w:lang/>
          </w:rPr>
          <w:delText>医用电气设备第2-2部分：高频手术设备及高频手术附件的基本安全和基本性能专用要求</w:delText>
        </w:r>
      </w:del>
      <w:del w:id="51" w:author="Y" w:date="2018-10-31T14:09:00Z">
        <w:r>
          <w:rPr/>
          <w:fldChar w:fldCharType="end"/>
        </w:r>
      </w:del>
    </w:p>
    <w:p w14:paraId="5842E82B">
      <w:pPr>
        <w:pStyle w:val="80"/>
      </w:pPr>
      <w:r>
        <w:fldChar w:fldCharType="begin">
          <w:ffData>
            <w:name w:val="StdEnglishName"/>
            <w:enabled/>
            <w:calcOnExit w:val="0"/>
            <w:textInput>
              <w:default w:val="Medical electrical equipment –  Part 2-2: Particular requirements for the basic safety and essential performance of high frequency surgical equipment and high frequency surgical accessories"/>
            </w:textInput>
          </w:ffData>
        </w:fldChar>
      </w:r>
      <w:bookmarkStart w:id="8" w:name="StdEnglishName"/>
      <w:r>
        <w:instrText xml:space="preserve"> FORMTEXT </w:instrText>
      </w:r>
      <w:r>
        <w:fldChar w:fldCharType="separate"/>
      </w:r>
      <w:r>
        <w:rPr>
          <w:lang/>
        </w:rPr>
        <w:t>Medical electrical equipment –  Part 2-2: Particular requirements for the basic safety and essential performance of high frequency surgical equipment and high frequency surgical accessories</w:t>
      </w:r>
      <w:r>
        <w:fldChar w:fldCharType="end"/>
      </w:r>
      <w:bookmarkEnd w:id="8"/>
    </w:p>
    <w:p w14:paraId="528F2DDD">
      <w:pPr>
        <w:pStyle w:val="79"/>
      </w:pPr>
      <w:r>
        <w:fldChar w:fldCharType="begin">
          <w:ffData>
            <w:name w:val="YZBS"/>
            <w:enabled/>
            <w:calcOnExit w:val="0"/>
            <w:textInput>
              <w:default w:val="(IEC 60601-2-2:2017,MOD)"/>
            </w:textInput>
          </w:ffData>
        </w:fldChar>
      </w:r>
      <w:bookmarkStart w:id="9" w:name="YZBS"/>
      <w:r>
        <w:instrText xml:space="preserve"> FORMTEXT </w:instrText>
      </w:r>
      <w:r>
        <w:fldChar w:fldCharType="separate"/>
      </w:r>
      <w:r>
        <w:rPr>
          <w:lang/>
        </w:rPr>
        <w:t>(IEC 60601-2-2:2017,MOD)</w:t>
      </w:r>
      <w:r>
        <w:fldChar w:fldCharType="end"/>
      </w:r>
      <w:bookmarkEnd w:id="9"/>
    </w:p>
    <w:tbl>
      <w:tblPr>
        <w:tblStyle w:val="3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14:paraId="0A9F5E34">
        <w:trPr>
          <w:wBefore w:w="0" w:type="dxa"/>
        </w:trPr>
        <w:tc>
          <w:tcPr>
            <w:tcW w:w="9855" w:type="dxa"/>
            <w:tcBorders>
              <w:top w:val="nil"/>
              <w:left w:val="nil"/>
              <w:bottom w:val="nil"/>
              <w:right w:val="nil"/>
            </w:tcBorders>
            <w:noWrap w:val="0"/>
            <w:vAlign w:val="top"/>
          </w:tcPr>
          <w:p w14:paraId="12FF3AC5">
            <w:pPr>
              <w:pStyle w:val="78"/>
            </w:pPr>
            <w:r>
              <w:rPr>
                <w:lang/>
              </w:rPr>
              <mc:AlternateContent>
                <mc:Choice Requires="wps">
                  <w:drawing>
                    <wp:anchor distT="0" distB="0" distL="114300" distR="114300" simplePos="0" relativeHeight="251661312" behindDoc="1" locked="1" layoutInCell="1" allowOverlap="1">
                      <wp:simplePos x="0" y="0"/>
                      <wp:positionH relativeFrom="column">
                        <wp:posOffset>2200910</wp:posOffset>
                      </wp:positionH>
                      <wp:positionV relativeFrom="paragraph">
                        <wp:posOffset>573405</wp:posOffset>
                      </wp:positionV>
                      <wp:extent cx="1905000" cy="254000"/>
                      <wp:effectExtent l="0" t="0" r="0" b="0"/>
                      <wp:wrapNone/>
                      <wp:docPr id="9" name="RQ"/>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id="RQ" o:spid="_x0000_s1026" o:spt="1" style="position:absolute;left:0pt;margin-left:173.3pt;margin-top:45.15pt;height:20pt;width:150pt;z-index:-251655168;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Fia6S1QAAAAoBAAAPAAAAAAAAAAEAIAAAACIA&#10;AABkcnMvZG93bnJldi54bWxQSwECFAAUAAAACACHTuJAv40+OAwCAAAuBAAADgAAAAAAAAABACAA&#10;AAAkAQAAZHJzL2Uyb0RvYy54bWxQSwUGAAAAAAYABgBZAQAAogUAAAAA&#10;">
                      <v:fill on="t" focussize="0,0"/>
                      <v:stroke on="f"/>
                      <v:imagedata o:title=""/>
                      <o:lock v:ext="edit" aspectratio="f"/>
                      <w10:anchorlock/>
                    </v:rect>
                  </w:pict>
                </mc:Fallback>
              </mc:AlternateContent>
            </w:r>
            <w:r>
              <w:rPr>
                <w:lang/>
              </w:rPr>
              <mc:AlternateContent>
                <mc:Choice Requires="wps">
                  <w:drawing>
                    <wp:anchor distT="0" distB="0" distL="114300" distR="114300" simplePos="0" relativeHeight="251660288" behindDoc="1" locked="0" layoutInCell="1" allowOverlap="1">
                      <wp:simplePos x="0" y="0"/>
                      <wp:positionH relativeFrom="column">
                        <wp:posOffset>2454910</wp:posOffset>
                      </wp:positionH>
                      <wp:positionV relativeFrom="paragraph">
                        <wp:posOffset>255905</wp:posOffset>
                      </wp:positionV>
                      <wp:extent cx="1270000" cy="304800"/>
                      <wp:effectExtent l="0" t="0" r="0" b="0"/>
                      <wp:wrapNone/>
                      <wp:docPr id="8" name="LB"/>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id="LB" o:spid="_x0000_s1026" o:spt="1" style="position:absolute;left:0pt;margin-left:193.3pt;margin-top:20.15pt;height:24pt;width:100pt;z-index:-251656192;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GL5dYAAAAJAQAADwAAAAAAAAABACAAAAAi&#10;AAAAZHJzL2Rvd25yZXYueG1sUEsBAhQAFAAAAAgAh07iQP+3f+gMAgAALgQAAA4AAAAAAAAAAQAg&#10;AAAAJQEAAGRycy9lMm9Eb2MueG1sUEsFBgAAAAAGAAYAWQEAAKMFAAAAAA==&#10;">
                      <v:fill on="t" focussize="0,0"/>
                      <v:stroke on="f"/>
                      <v:imagedata o:title=""/>
                      <o:lock v:ext="edit" aspectratio="f"/>
                    </v:rect>
                  </w:pict>
                </mc:Fallback>
              </mc:AlternateContent>
            </w:r>
            <w:r>
              <w:t>意见征求稿</w:t>
            </w:r>
          </w:p>
        </w:tc>
      </w:tr>
      <w:tr w14:paraId="0D084EF1">
        <w:trPr>
          <w:wBefore w:w="0" w:type="dxa"/>
        </w:trPr>
        <w:tc>
          <w:tcPr>
            <w:tcW w:w="9855" w:type="dxa"/>
            <w:tcBorders>
              <w:top w:val="nil"/>
              <w:left w:val="nil"/>
              <w:bottom w:val="nil"/>
              <w:right w:val="nil"/>
            </w:tcBorders>
            <w:noWrap w:val="0"/>
            <w:vAlign w:val="top"/>
          </w:tcPr>
          <w:p w14:paraId="3A9EDA79">
            <w:pPr>
              <w:pStyle w:val="77"/>
              <w:rPr>
                <w:color w:val="FF0000"/>
                <w:rPrChange w:id="52" w:author="ZXQ" w:date="2018-10-24T09:31:00Z">
                  <w:rPr/>
                </w:rPrChange>
              </w:rPr>
            </w:pPr>
            <w:r>
              <w:rPr>
                <w:rFonts w:ascii="宋体"/>
                <w:color w:val="FF0000"/>
                <w:kern w:val="0"/>
                <w:szCs w:val="28"/>
                <w:rPrChange w:id="53" w:author="ZXQ" w:date="2018-10-24T09:31:00Z">
                  <w:rPr>
                    <w:rFonts w:ascii="Times New Roman"/>
                    <w:kern w:val="2"/>
                    <w:szCs w:val="24"/>
                  </w:rPr>
                </w:rPrChange>
              </w:rPr>
              <w:fldChar w:fldCharType="begin">
                <w:ffData>
                  <w:name w:val="WCRQ"/>
                  <w:enabled/>
                  <w:calcOnExit w:val="0"/>
                  <w:textInput>
                    <w:default w:val="（本稿完成日期：2018 年 1 月 10 日） "/>
                  </w:textInput>
                </w:ffData>
              </w:fldChar>
            </w:r>
            <w:bookmarkStart w:id="10" w:name="WCRQ"/>
            <w:r>
              <w:rPr>
                <w:rFonts w:ascii="宋体"/>
                <w:color w:val="FF0000"/>
                <w:kern w:val="0"/>
                <w:szCs w:val="28"/>
                <w:rPrChange w:id="54" w:author="ZXQ" w:date="2018-10-24T09:31:00Z">
                  <w:rPr>
                    <w:rFonts w:ascii="Times New Roman"/>
                    <w:kern w:val="2"/>
                    <w:szCs w:val="24"/>
                  </w:rPr>
                </w:rPrChange>
              </w:rPr>
              <w:instrText xml:space="preserve"> FORMTEXT </w:instrText>
            </w:r>
            <w:r>
              <w:rPr>
                <w:rFonts w:ascii="宋体"/>
                <w:color w:val="FF0000"/>
                <w:kern w:val="0"/>
                <w:szCs w:val="28"/>
                <w:rPrChange w:id="55" w:author="ZXQ" w:date="2018-10-24T09:31:00Z">
                  <w:rPr>
                    <w:rFonts w:ascii="Times New Roman"/>
                    <w:kern w:val="2"/>
                    <w:szCs w:val="24"/>
                  </w:rPr>
                </w:rPrChange>
              </w:rPr>
              <w:fldChar w:fldCharType="separate"/>
            </w:r>
            <w:r>
              <w:rPr>
                <w:rFonts w:hint="eastAsia" w:ascii="宋体"/>
                <w:color w:val="FF0000"/>
                <w:kern w:val="0"/>
                <w:szCs w:val="28"/>
                <w:lang/>
                <w:rPrChange w:id="56" w:author="ZXQ" w:date="2018-10-24T09:31:00Z">
                  <w:rPr>
                    <w:rFonts w:hint="eastAsia" w:ascii="Times New Roman"/>
                    <w:kern w:val="2"/>
                    <w:szCs w:val="24"/>
                    <w:lang/>
                  </w:rPr>
                </w:rPrChange>
              </w:rPr>
              <w:t xml:space="preserve">（本稿完成日期：2018 年 1 月 10 日） </w:t>
            </w:r>
            <w:r>
              <w:rPr>
                <w:rFonts w:ascii="宋体"/>
                <w:color w:val="FF0000"/>
                <w:kern w:val="0"/>
                <w:szCs w:val="28"/>
                <w:rPrChange w:id="57" w:author="ZXQ" w:date="2018-10-24T09:31:00Z">
                  <w:rPr>
                    <w:rFonts w:ascii="Times New Roman"/>
                    <w:kern w:val="2"/>
                    <w:szCs w:val="24"/>
                  </w:rPr>
                </w:rPrChange>
              </w:rPr>
              <w:fldChar w:fldCharType="end"/>
            </w:r>
            <w:bookmarkEnd w:id="10"/>
          </w:p>
        </w:tc>
      </w:tr>
    </w:tbl>
    <w:p w14:paraId="6538A807">
      <w:pPr>
        <w:pStyle w:val="145"/>
        <w:numPr>
          <w:ilvl w:val="0"/>
          <w:numId w:val="0"/>
        </w:numPr>
      </w:pPr>
      <w:bookmarkStart w:id="11" w:name="FY"/>
      <w:r>
        <w:rPr>
          <w:rFonts w:ascii="黑体"/>
        </w:rPr>
        <w:fldChar w:fldCharType="begin">
          <w:ffData>
            <w:name w:val="FY"/>
            <w:enabled/>
            <w:calcOnExit w:val="0"/>
            <w:entryMacro w:val="ShowHelp8"/>
            <w:textInput>
              <w:default w:val="XXXX"/>
              <w:maxLength w:val="4"/>
            </w:textInput>
          </w:ffData>
        </w:fldChar>
      </w:r>
      <w:r>
        <w:rPr>
          <w:rFonts w:ascii="黑体"/>
        </w:rPr>
        <w:instrText xml:space="preserve"> FORMTEXT </w:instrText>
      </w:r>
      <w:r>
        <w:rPr>
          <w:rFonts w:ascii="黑体"/>
        </w:rPr>
        <w:fldChar w:fldCharType="separate"/>
      </w:r>
      <w:r>
        <w:rPr>
          <w:rFonts w:ascii="黑体"/>
          <w:lang/>
        </w:rPr>
        <w:t>XXXX</w:t>
      </w:r>
      <w:r>
        <w:rPr>
          <w:rFonts w:ascii="黑体"/>
        </w:rPr>
        <w:fldChar w:fldCharType="end"/>
      </w:r>
      <w:bookmarkEnd w:id="11"/>
      <w:r>
        <w:rPr>
          <w:rFonts w:ascii="黑体"/>
        </w:rPr>
        <w:t>-</w:t>
      </w:r>
      <w:bookmarkStart w:id="12" w:name="FM"/>
      <w:r>
        <w:rPr>
          <w:rFonts w:ascii="黑体"/>
        </w:rPr>
        <w:fldChar w:fldCharType="begin">
          <w:ffData>
            <w:name w:val="FM"/>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2"/>
      <w:r>
        <w:rPr>
          <w:rFonts w:ascii="黑体"/>
        </w:rPr>
        <w:t>-</w:t>
      </w:r>
      <w:bookmarkStart w:id="13" w:name="FD"/>
      <w:r>
        <w:rPr>
          <w:rFonts w:ascii="黑体"/>
        </w:rPr>
        <w:fldChar w:fldCharType="begin">
          <w:ffData>
            <w:name w:val="FD"/>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3"/>
      <w:r>
        <w:rPr>
          <w:rFonts w:hint="eastAsia"/>
        </w:rPr>
        <w:t>发布</w:t>
      </w:r>
      <w:r>
        <w:rPr>
          <w:lang/>
        </w:rPr>
        <mc:AlternateContent>
          <mc:Choice Requires="wps">
            <w:drawing>
              <wp:anchor distT="0" distB="0" distL="114300" distR="114300" simplePos="0" relativeHeight="251663360" behindDoc="0" locked="1" layoutInCell="1" allowOverlap="1">
                <wp:simplePos x="0" y="0"/>
                <wp:positionH relativeFrom="column">
                  <wp:posOffset>-635</wp:posOffset>
                </wp:positionH>
                <wp:positionV relativeFrom="page">
                  <wp:posOffset>9251950</wp:posOffset>
                </wp:positionV>
                <wp:extent cx="6120130" cy="0"/>
                <wp:effectExtent l="0" t="6350" r="0" b="6350"/>
                <wp:wrapNone/>
                <wp:docPr id="7" name="Line 3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a:effectLst/>
                      </wps:spPr>
                      <wps:bodyPr/>
                    </wps:wsp>
                  </a:graphicData>
                </a:graphic>
              </wp:anchor>
            </w:drawing>
          </mc:Choice>
          <mc:Fallback>
            <w:pict>
              <v:line id="Line 30" o:spid="_x0000_s1026" o:spt="20" style="position:absolute;left:0pt;margin-left:-0.05pt;margin-top:728.5pt;height:0pt;width:481.9pt;mso-position-vertical-relative:page;z-index:251663360;mso-width-relative:page;mso-height-relative:page;" filled="f" stroked="t" coordsize="21600,21600"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WHazzWAAAACwEAAA8AAAAAAAAAAQAgAAAAIgAAAGRy&#10;cy9kb3ducmV2LnhtbFBLAQIUABQAAAAIAIdO4kAZK7R+zgEAAK4DAAAOAAAAAAAAAAEAIAAAACUB&#10;AABkcnMvZTJvRG9jLnhtbFBLBQYAAAAABgAGAFkBAABlBQAAAAA=&#10;">
                <v:fill on="f" focussize="0,0"/>
                <v:stroke color="#000000" joinstyle="round"/>
                <v:imagedata o:title=""/>
                <o:lock v:ext="edit" aspectratio="f"/>
                <w10:anchorlock/>
              </v:line>
            </w:pict>
          </mc:Fallback>
        </mc:AlternateContent>
      </w:r>
    </w:p>
    <w:p w14:paraId="7C40E533">
      <w:pPr>
        <w:pStyle w:val="146"/>
      </w:pPr>
      <w:bookmarkStart w:id="14" w:name="SY"/>
      <w:r>
        <w:rPr>
          <w:rFonts w:ascii="黑体"/>
        </w:rPr>
        <w:fldChar w:fldCharType="begin">
          <w:ffData>
            <w:name w:val="SY"/>
            <w:enabled/>
            <w:calcOnExit w:val="0"/>
            <w:entryMacro w:val="ShowHelp9"/>
            <w:textInput>
              <w:default w:val="XXXX"/>
              <w:maxLength w:val="4"/>
            </w:textInput>
          </w:ffData>
        </w:fldChar>
      </w:r>
      <w:r>
        <w:rPr>
          <w:rFonts w:ascii="黑体"/>
        </w:rPr>
        <w:instrText xml:space="preserve"> FORMTEXT </w:instrText>
      </w:r>
      <w:r>
        <w:rPr>
          <w:rFonts w:ascii="黑体"/>
        </w:rPr>
        <w:fldChar w:fldCharType="separate"/>
      </w:r>
      <w:r>
        <w:rPr>
          <w:rFonts w:ascii="黑体"/>
          <w:lang/>
        </w:rPr>
        <w:t>XXXX</w:t>
      </w:r>
      <w:r>
        <w:rPr>
          <w:rFonts w:ascii="黑体"/>
        </w:rPr>
        <w:fldChar w:fldCharType="end"/>
      </w:r>
      <w:bookmarkEnd w:id="14"/>
      <w:r>
        <w:rPr>
          <w:rFonts w:ascii="黑体"/>
        </w:rPr>
        <w:t>-</w:t>
      </w:r>
      <w:bookmarkStart w:id="15" w:name="SM"/>
      <w:r>
        <w:rPr>
          <w:rFonts w:ascii="黑体"/>
        </w:rPr>
        <w:fldChar w:fldCharType="begin">
          <w:ffData>
            <w:name w:val="SM"/>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5"/>
      <w:r>
        <w:rPr>
          <w:rFonts w:ascii="黑体"/>
        </w:rPr>
        <w:t>-</w:t>
      </w:r>
      <w:bookmarkStart w:id="16" w:name="SD"/>
      <w:r>
        <w:rPr>
          <w:rFonts w:ascii="黑体"/>
        </w:rPr>
        <w:fldChar w:fldCharType="begin">
          <w:ffData>
            <w:name w:val="SD"/>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6"/>
      <w:r>
        <w:rPr>
          <w:rFonts w:hint="eastAsia"/>
        </w:rPr>
        <w:t>实施</w:t>
      </w:r>
    </w:p>
    <w:p w14:paraId="6CB0107F">
      <w:pPr>
        <w:pStyle w:val="104"/>
      </w:pPr>
      <w:r>
        <w:rPr>
          <w:lang/>
        </w:rPr>
        <w:drawing>
          <wp:inline distT="0" distB="0" distL="114300" distR="114300">
            <wp:extent cx="5033010" cy="716280"/>
            <wp:effectExtent l="0" t="0" r="21590" b="20320"/>
            <wp:docPr id="2" name="图片 2"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SendClear"/>
                    <pic:cNvPicPr>
                      <a:picLocks noChangeAspect="1"/>
                    </pic:cNvPicPr>
                  </pic:nvPicPr>
                  <pic:blipFill>
                    <a:blip r:embed="rId12"/>
                    <a:stretch>
                      <a:fillRect/>
                    </a:stretch>
                  </pic:blipFill>
                  <pic:spPr>
                    <a:xfrm>
                      <a:off x="0" y="0"/>
                      <a:ext cx="5033010" cy="716280"/>
                    </a:xfrm>
                    <a:prstGeom prst="rect">
                      <a:avLst/>
                    </a:prstGeom>
                    <a:noFill/>
                    <a:ln>
                      <a:noFill/>
                    </a:ln>
                  </pic:spPr>
                </pic:pic>
              </a:graphicData>
            </a:graphic>
          </wp:inline>
        </w:drawing>
      </w:r>
    </w:p>
    <w:p w14:paraId="784BD77D">
      <w:pPr>
        <w:pStyle w:val="25"/>
        <w:sectPr>
          <w:footerReference r:id="rId6" w:type="even"/>
          <w:pgSz w:w="11906" w:h="16838"/>
          <w:pgMar w:top="567" w:right="850" w:bottom="1134" w:left="1418" w:header="0" w:footer="0" w:gutter="0"/>
          <w:pgNumType w:fmt="upperRoman" w:start="1"/>
          <w:cols w:space="720" w:num="1"/>
          <w:docGrid w:type="lines" w:linePitch="312" w:charSpace="0"/>
        </w:sectPr>
      </w:pPr>
      <w: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2339975</wp:posOffset>
                </wp:positionV>
                <wp:extent cx="6120130" cy="0"/>
                <wp:effectExtent l="0" t="6350" r="0" b="6350"/>
                <wp:wrapNone/>
                <wp:docPr id="6" name="Line 3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a:effectLst/>
                      </wps:spPr>
                      <wps:bodyPr/>
                    </wps:wsp>
                  </a:graphicData>
                </a:graphic>
              </wp:anchor>
            </w:drawing>
          </mc:Choice>
          <mc:Fallback>
            <w:pict>
              <v:line id="Line 31" o:spid="_x0000_s1026" o:spt="20" style="position:absolute;left:0pt;margin-left:-0.05pt;margin-top:184.25pt;height:0pt;width:481.9pt;z-index:251664384;mso-width-relative:page;mso-height-relative:page;" filled="f" stroked="t" coordsize="21600,21600" o:gfxdata="UEsDBAoAAAAAAIdO4kAAAAAAAAAAAAAAAAAEAAAAZHJzL1BLAwQUAAAACACHTuJAQkHiX9cAAAAJ&#10;AQAADwAAAGRycy9kb3ducmV2LnhtbE2PzU7DMBCE70h9B2uRuFStnUaE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&#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CQeJf1wAAAAkBAAAPAAAAAAAAAAEAIAAAACIAAABk&#10;cnMvZG93bnJldi54bWxQSwECFAAUAAAACACHTuJAFyrqJ84BAACuAwAADgAAAAAAAAABACAAAAAm&#10;AQAAZHJzL2Uyb0RvYy54bWxQSwUGAAAAAAYABgBZAQAAZgUAAAAA&#10;">
                <v:fill on="f" focussize="0,0"/>
                <v:stroke color="#000000" joinstyle="round"/>
                <v:imagedata o:title=""/>
                <o:lock v:ext="edit" aspectratio="f"/>
              </v:line>
            </w:pict>
          </mc:Fallback>
        </mc:AlternateContent>
      </w:r>
    </w:p>
    <w:p w14:paraId="19E00707">
      <w:pPr>
        <w:pStyle w:val="96"/>
        <w:rPr>
          <w:del w:id="58" w:author="Y" w:date="2018-10-31T16:23:00Z"/>
        </w:rPr>
      </w:pPr>
      <w:del w:id="59" w:author="Y" w:date="2018-10-31T16:23:00Z">
        <w:r>
          <w:rPr>
            <w:rFonts w:hint="eastAsia"/>
          </w:rPr>
          <w:delText>目</w:delText>
        </w:r>
      </w:del>
      <w:del w:id="60" w:author="Y" w:date="2018-10-31T16:23:00Z">
        <w:r>
          <w:rPr>
            <w:rFonts w:hint="eastAsia" w:ascii="MS Gothic" w:hAnsi="MS Gothic" w:eastAsia="MS Gothic" w:cs="MS Gothic"/>
          </w:rPr>
          <w:delText>  </w:delText>
        </w:r>
      </w:del>
      <w:del w:id="61" w:author="Y" w:date="2018-10-31T16:23:00Z">
        <w:r>
          <w:rPr>
            <w:rFonts w:hint="eastAsia"/>
          </w:rPr>
          <w:delText>次</w:delText>
        </w:r>
      </w:del>
    </w:p>
    <w:p w14:paraId="0B7F9ABE">
      <w:pPr>
        <w:pStyle w:val="96"/>
        <w:tabs>
          <w:tab w:val="right" w:leader="dot" w:pos="9241"/>
        </w:tabs>
        <w:spacing w:before="78" w:after="78"/>
        <w:rPr>
          <w:del w:id="63" w:author="Y" w:date="2018-10-31T16:23:00Z"/>
          <w:rFonts w:ascii="Calibri" w:hAnsi="Calibri"/>
          <w:szCs w:val="22"/>
          <w:lang/>
          <w:rPrChange w:id="64" w:author="Y" w:date="2018-10-31T16:24:00Z">
            <w:rPr>
              <w:del w:id="65" w:author="Y" w:date="2018-10-31T16:23:00Z"/>
              <w:rFonts w:ascii="Calibri" w:hAnsi="Calibri"/>
              <w:szCs w:val="22"/>
              <w:lang/>
            </w:rPr>
          </w:rPrChange>
        </w:rPr>
        <w:pPrChange w:id="62" w:author="Y" w:date="2018-10-31T16:23:00Z">
          <w:pPr>
            <w:pStyle w:val="21"/>
            <w:spacing w:before="78" w:after="78"/>
          </w:pPr>
        </w:pPrChange>
      </w:pPr>
      <w:del w:id="66" w:author="Y" w:date="2018-10-31T16:23:00Z">
        <w:r>
          <w:rPr/>
          <w:fldChar w:fldCharType="begin" w:fldLock="1"/>
        </w:r>
      </w:del>
      <w:del w:id="67" w:author="Y" w:date="2018-10-31T16:23:00Z">
        <w:r>
          <w:rPr>
            <w:rFonts w:hint="eastAsia"/>
            <w:rPrChange w:id="68" w:author="Y" w:date="2018-10-31T16:24:00Z">
              <w:rPr>
                <w:rFonts w:hint="eastAsia"/>
              </w:rPr>
            </w:rPrChange>
          </w:rPr>
          <w:delInstrText xml:space="preserve">TOC \h \z \t"前言、引言标题,1,参考文献、索引标题,1,章标题,1,参考文献,1,附录标识,1,一级条标题, 3" \* MERGEFORMA</w:delInstrText>
        </w:r>
      </w:del>
      <w:del w:id="70" w:author="Y" w:date="2018-10-31T16:23:00Z">
        <w:r>
          <w:rPr>
            <w:rFonts w:hint="eastAsia"/>
            <w:rPrChange w:id="71" w:author="Y" w:date="2018-10-31T16:24:00Z">
              <w:rPr>
                <w:rFonts w:hint="eastAsia"/>
              </w:rPr>
            </w:rPrChange>
          </w:rPr>
          <w:delInstrText xml:space="preserve">T</w:delInstrText>
        </w:r>
      </w:del>
      <w:del w:id="73" w:author="Y" w:date="2018-10-31T16:23:00Z">
        <w:r>
          <w:rPr>
            <w:rPrChange w:id="74" w:author="Y" w:date="2018-10-31T16:24:00Z">
              <w:rPr/>
            </w:rPrChange>
          </w:rPr>
          <w:fldChar w:fldCharType="separate"/>
        </w:r>
      </w:del>
      <w:del w:id="76" w:author="Y" w:date="2018-10-31T16:23:00Z">
        <w:r>
          <w:rPr>
            <w:rPrChange w:id="77" w:author="Y" w:date="2018-10-31T16:24:00Z">
              <w:rPr/>
            </w:rPrChange>
          </w:rPr>
          <w:fldChar w:fldCharType="begin"/>
        </w:r>
      </w:del>
      <w:del w:id="79" w:author="Y" w:date="2018-10-31T16:23:00Z">
        <w:r>
          <w:rPr>
            <w:rPrChange w:id="80" w:author="Y" w:date="2018-10-31T16:24:00Z">
              <w:rPr/>
            </w:rPrChange>
          </w:rPr>
          <w:delInstrText xml:space="preserve"> HYPERLINK \l "_Toc499994804" </w:delInstrText>
        </w:r>
      </w:del>
      <w:del w:id="82" w:author="Y" w:date="2018-10-31T16:23:00Z">
        <w:r>
          <w:rPr>
            <w:rPrChange w:id="83" w:author="Y" w:date="2018-10-31T16:24:00Z">
              <w:rPr/>
            </w:rPrChange>
          </w:rPr>
          <w:fldChar w:fldCharType="separate"/>
        </w:r>
      </w:del>
      <w:del w:id="85" w:author="Y" w:date="2018-10-31T16:23:00Z">
        <w:r>
          <w:rPr>
            <w:rStyle w:val="40"/>
            <w:rFonts w:hint="eastAsia"/>
            <w:rPrChange w:id="86" w:author="Y" w:date="2018-10-31T16:24:00Z">
              <w:rPr>
                <w:rStyle w:val="40"/>
                <w:rFonts w:hint="eastAsia"/>
              </w:rPr>
            </w:rPrChange>
          </w:rPr>
          <w:delText>前言</w:delText>
        </w:r>
      </w:del>
      <w:del w:id="88" w:author="Y" w:date="2018-10-31T16:23:00Z">
        <w:r>
          <w:rPr>
            <w:lang/>
            <w:rPrChange w:id="89" w:author="Y" w:date="2018-10-31T16:24:00Z">
              <w:rPr>
                <w:lang/>
              </w:rPr>
            </w:rPrChange>
          </w:rPr>
          <w:tab/>
        </w:r>
      </w:del>
      <w:del w:id="91" w:author="Y" w:date="2018-10-31T16:23:00Z">
        <w:r>
          <w:rPr>
            <w:lang/>
            <w:rPrChange w:id="92" w:author="Y" w:date="2018-10-31T16:24:00Z">
              <w:rPr>
                <w:lang/>
              </w:rPr>
            </w:rPrChange>
          </w:rPr>
          <w:fldChar w:fldCharType="begin" w:fldLock="1"/>
        </w:r>
      </w:del>
      <w:del w:id="94" w:author="Y" w:date="2018-10-31T16:23:00Z">
        <w:r>
          <w:rPr>
            <w:lang/>
            <w:rPrChange w:id="95" w:author="Y" w:date="2018-10-31T16:24:00Z">
              <w:rPr>
                <w:lang/>
              </w:rPr>
            </w:rPrChange>
          </w:rPr>
          <w:delInstrText xml:space="preserve"> PAGEREF _Toc499994804 \h </w:delInstrText>
        </w:r>
      </w:del>
      <w:del w:id="97" w:author="Y" w:date="2018-10-31T16:23:00Z">
        <w:r>
          <w:rPr>
            <w:lang/>
            <w:rPrChange w:id="98" w:author="Y" w:date="2018-10-31T16:24:00Z">
              <w:rPr>
                <w:lang/>
              </w:rPr>
            </w:rPrChange>
          </w:rPr>
          <w:fldChar w:fldCharType="separate"/>
        </w:r>
      </w:del>
      <w:del w:id="100" w:author="Y" w:date="2018-10-31T16:23:00Z">
        <w:r>
          <w:rPr>
            <w:lang/>
            <w:rPrChange w:id="101" w:author="Y" w:date="2018-10-31T16:24:00Z">
              <w:rPr>
                <w:lang/>
              </w:rPr>
            </w:rPrChange>
          </w:rPr>
          <w:delText>II</w:delText>
        </w:r>
      </w:del>
      <w:del w:id="103" w:author="Y" w:date="2018-10-31T16:23:00Z">
        <w:r>
          <w:rPr>
            <w:lang/>
            <w:rPrChange w:id="104" w:author="Y" w:date="2018-10-31T16:24:00Z">
              <w:rPr>
                <w:lang/>
              </w:rPr>
            </w:rPrChange>
          </w:rPr>
          <w:fldChar w:fldCharType="end"/>
        </w:r>
      </w:del>
      <w:del w:id="106" w:author="Y" w:date="2018-10-31T16:23:00Z">
        <w:r>
          <w:rPr>
            <w:lang/>
            <w:rPrChange w:id="107" w:author="Y" w:date="2018-10-31T16:24:00Z">
              <w:rPr>
                <w:lang/>
              </w:rPr>
            </w:rPrChange>
          </w:rPr>
          <w:fldChar w:fldCharType="end"/>
        </w:r>
      </w:del>
    </w:p>
    <w:p w14:paraId="172E8D62">
      <w:pPr>
        <w:pStyle w:val="96"/>
        <w:tabs>
          <w:tab w:val="right" w:leader="dot" w:pos="9241"/>
        </w:tabs>
        <w:spacing w:before="78" w:after="78"/>
        <w:rPr>
          <w:del w:id="110" w:author="Y" w:date="2018-10-31T16:23:00Z"/>
          <w:rFonts w:ascii="Calibri" w:hAnsi="Calibri"/>
          <w:szCs w:val="22"/>
          <w:lang/>
          <w:rPrChange w:id="111" w:author="Y" w:date="2018-10-31T16:24:00Z">
            <w:rPr>
              <w:del w:id="112" w:author="Y" w:date="2018-10-31T16:23:00Z"/>
              <w:rFonts w:ascii="Calibri" w:hAnsi="Calibri"/>
              <w:szCs w:val="22"/>
              <w:lang/>
            </w:rPr>
          </w:rPrChange>
        </w:rPr>
        <w:pPrChange w:id="109" w:author="Y" w:date="2018-10-31T16:23:00Z">
          <w:pPr>
            <w:pStyle w:val="21"/>
            <w:spacing w:before="78" w:after="78"/>
          </w:pPr>
        </w:pPrChange>
      </w:pPr>
      <w:del w:id="113" w:author="Y" w:date="2018-10-31T16:23:00Z">
        <w:r>
          <w:rPr>
            <w:rPrChange w:id="114" w:author="Y" w:date="2018-10-31T16:24:00Z">
              <w:rPr/>
            </w:rPrChange>
          </w:rPr>
          <w:fldChar w:fldCharType="begin"/>
        </w:r>
      </w:del>
      <w:del w:id="116" w:author="Y" w:date="2018-10-31T16:23:00Z">
        <w:r>
          <w:rPr>
            <w:rPrChange w:id="117" w:author="Y" w:date="2018-10-31T16:24:00Z">
              <w:rPr/>
            </w:rPrChange>
          </w:rPr>
          <w:delInstrText xml:space="preserve"> HYPERLINK \l "_Toc499994805" </w:delInstrText>
        </w:r>
      </w:del>
      <w:del w:id="119" w:author="Y" w:date="2018-10-31T16:23:00Z">
        <w:r>
          <w:rPr>
            <w:rPrChange w:id="120" w:author="Y" w:date="2018-10-31T16:24:00Z">
              <w:rPr/>
            </w:rPrChange>
          </w:rPr>
          <w:fldChar w:fldCharType="separate"/>
        </w:r>
      </w:del>
      <w:del w:id="122" w:author="Y" w:date="2018-10-31T16:23:00Z">
        <w:r>
          <w:rPr>
            <w:rStyle w:val="40"/>
            <w:rFonts w:hint="eastAsia"/>
            <w:rPrChange w:id="123" w:author="Y" w:date="2018-10-31T16:24:00Z">
              <w:rPr>
                <w:rStyle w:val="40"/>
                <w:rFonts w:hint="eastAsia"/>
              </w:rPr>
            </w:rPrChange>
          </w:rPr>
          <w:delText>引言</w:delText>
        </w:r>
      </w:del>
      <w:del w:id="125" w:author="Y" w:date="2018-10-31T16:23:00Z">
        <w:r>
          <w:rPr>
            <w:lang/>
            <w:rPrChange w:id="126" w:author="Y" w:date="2018-10-31T16:24:00Z">
              <w:rPr>
                <w:lang/>
              </w:rPr>
            </w:rPrChange>
          </w:rPr>
          <w:tab/>
        </w:r>
      </w:del>
      <w:del w:id="128" w:author="Y" w:date="2018-10-31T16:23:00Z">
        <w:r>
          <w:rPr>
            <w:lang/>
            <w:rPrChange w:id="129" w:author="Y" w:date="2018-10-31T16:24:00Z">
              <w:rPr>
                <w:lang/>
              </w:rPr>
            </w:rPrChange>
          </w:rPr>
          <w:fldChar w:fldCharType="begin" w:fldLock="1"/>
        </w:r>
      </w:del>
      <w:del w:id="131" w:author="Y" w:date="2018-10-31T16:23:00Z">
        <w:r>
          <w:rPr>
            <w:lang/>
            <w:rPrChange w:id="132" w:author="Y" w:date="2018-10-31T16:24:00Z">
              <w:rPr>
                <w:lang/>
              </w:rPr>
            </w:rPrChange>
          </w:rPr>
          <w:delInstrText xml:space="preserve"> PAGEREF _Toc499994805 \h </w:delInstrText>
        </w:r>
      </w:del>
      <w:del w:id="134" w:author="Y" w:date="2018-10-31T16:23:00Z">
        <w:r>
          <w:rPr>
            <w:lang/>
            <w:rPrChange w:id="135" w:author="Y" w:date="2018-10-31T16:24:00Z">
              <w:rPr>
                <w:lang/>
              </w:rPr>
            </w:rPrChange>
          </w:rPr>
          <w:fldChar w:fldCharType="separate"/>
        </w:r>
      </w:del>
      <w:del w:id="137" w:author="Y" w:date="2018-10-31T16:23:00Z">
        <w:r>
          <w:rPr>
            <w:lang/>
            <w:rPrChange w:id="138" w:author="Y" w:date="2018-10-31T16:24:00Z">
              <w:rPr>
                <w:lang/>
              </w:rPr>
            </w:rPrChange>
          </w:rPr>
          <w:delText>III</w:delText>
        </w:r>
      </w:del>
      <w:del w:id="140" w:author="Y" w:date="2018-10-31T16:23:00Z">
        <w:r>
          <w:rPr>
            <w:lang/>
            <w:rPrChange w:id="141" w:author="Y" w:date="2018-10-31T16:24:00Z">
              <w:rPr>
                <w:lang/>
              </w:rPr>
            </w:rPrChange>
          </w:rPr>
          <w:fldChar w:fldCharType="end"/>
        </w:r>
      </w:del>
      <w:del w:id="143" w:author="Y" w:date="2018-10-31T16:23:00Z">
        <w:r>
          <w:rPr>
            <w:lang/>
            <w:rPrChange w:id="144" w:author="Y" w:date="2018-10-31T16:24:00Z">
              <w:rPr>
                <w:lang/>
              </w:rPr>
            </w:rPrChange>
          </w:rPr>
          <w:fldChar w:fldCharType="end"/>
        </w:r>
      </w:del>
    </w:p>
    <w:p w14:paraId="68AE33A3">
      <w:pPr>
        <w:pStyle w:val="96"/>
        <w:tabs>
          <w:tab w:val="right" w:leader="dot" w:pos="9241"/>
        </w:tabs>
        <w:ind w:firstLine="320"/>
        <w:rPr>
          <w:del w:id="147" w:author="Y" w:date="2018-10-31T16:23:00Z"/>
          <w:rFonts w:ascii="Calibri" w:hAnsi="Calibri"/>
          <w:szCs w:val="22"/>
          <w:lang/>
          <w:rPrChange w:id="148" w:author="Y" w:date="2018-10-31T16:24:00Z">
            <w:rPr>
              <w:del w:id="149" w:author="Y" w:date="2018-10-31T16:23:00Z"/>
              <w:rFonts w:ascii="Calibri" w:hAnsi="Calibri"/>
              <w:szCs w:val="22"/>
              <w:lang/>
            </w:rPr>
          </w:rPrChange>
        </w:rPr>
        <w:pPrChange w:id="146" w:author="Y" w:date="2018-10-31T16:24:00Z">
          <w:pPr>
            <w:pStyle w:val="14"/>
            <w:ind w:firstLine="210"/>
          </w:pPr>
        </w:pPrChange>
      </w:pPr>
      <w:del w:id="150" w:author="Y" w:date="2018-10-31T16:23:00Z">
        <w:r>
          <w:rPr>
            <w:rPrChange w:id="151" w:author="Y" w:date="2018-10-31T16:24:00Z">
              <w:rPr/>
            </w:rPrChange>
          </w:rPr>
          <w:fldChar w:fldCharType="begin"/>
        </w:r>
      </w:del>
      <w:del w:id="153" w:author="Y" w:date="2018-10-31T16:23:00Z">
        <w:r>
          <w:rPr>
            <w:rPrChange w:id="154" w:author="Y" w:date="2018-10-31T16:24:00Z">
              <w:rPr/>
            </w:rPrChange>
          </w:rPr>
          <w:delInstrText xml:space="preserve"> HYPERLINK \l "_Toc499994806" </w:delInstrText>
        </w:r>
      </w:del>
      <w:del w:id="156" w:author="Y" w:date="2018-10-31T16:23:00Z">
        <w:r>
          <w:rPr>
            <w:rPrChange w:id="157" w:author="Y" w:date="2018-10-31T16:24:00Z">
              <w:rPr/>
            </w:rPrChange>
          </w:rPr>
          <w:fldChar w:fldCharType="separate"/>
        </w:r>
      </w:del>
      <w:del w:id="159" w:author="Y" w:date="2018-10-31T16:23:00Z">
        <w:r>
          <w:rPr>
            <w:rStyle w:val="40"/>
            <w:rPrChange w:id="160" w:author="Y" w:date="2018-10-31T16:24:00Z">
              <w:rPr>
                <w:rStyle w:val="40"/>
              </w:rPr>
            </w:rPrChange>
          </w:rPr>
          <w:delText>201.1</w:delText>
        </w:r>
      </w:del>
      <w:del w:id="162" w:author="Y" w:date="2018-10-31T16:23:00Z">
        <w:r>
          <w:rPr>
            <w:rStyle w:val="40"/>
            <w:rFonts w:hint="eastAsia"/>
            <w:rPrChange w:id="163" w:author="Y" w:date="2018-10-31T16:24:00Z">
              <w:rPr>
                <w:rStyle w:val="40"/>
                <w:rFonts w:hint="eastAsia"/>
              </w:rPr>
            </w:rPrChange>
          </w:rPr>
          <w:delText>　范围、目的和相关标准</w:delText>
        </w:r>
      </w:del>
      <w:del w:id="165" w:author="Y" w:date="2018-10-31T16:23:00Z">
        <w:r>
          <w:rPr>
            <w:lang/>
            <w:rPrChange w:id="166" w:author="Y" w:date="2018-10-31T16:24:00Z">
              <w:rPr>
                <w:lang/>
              </w:rPr>
            </w:rPrChange>
          </w:rPr>
          <w:tab/>
        </w:r>
      </w:del>
      <w:del w:id="168" w:author="Y" w:date="2018-10-31T16:23:00Z">
        <w:r>
          <w:rPr>
            <w:lang/>
            <w:rPrChange w:id="169" w:author="Y" w:date="2018-10-31T16:24:00Z">
              <w:rPr>
                <w:lang/>
              </w:rPr>
            </w:rPrChange>
          </w:rPr>
          <w:fldChar w:fldCharType="begin" w:fldLock="1"/>
        </w:r>
      </w:del>
      <w:del w:id="171" w:author="Y" w:date="2018-10-31T16:23:00Z">
        <w:r>
          <w:rPr>
            <w:lang/>
            <w:rPrChange w:id="172" w:author="Y" w:date="2018-10-31T16:24:00Z">
              <w:rPr>
                <w:lang/>
              </w:rPr>
            </w:rPrChange>
          </w:rPr>
          <w:delInstrText xml:space="preserve"> PAGEREF _Toc499994806 \h </w:delInstrText>
        </w:r>
      </w:del>
      <w:del w:id="174" w:author="Y" w:date="2018-10-31T16:23:00Z">
        <w:r>
          <w:rPr>
            <w:lang/>
            <w:rPrChange w:id="175" w:author="Y" w:date="2018-10-31T16:24:00Z">
              <w:rPr>
                <w:lang/>
              </w:rPr>
            </w:rPrChange>
          </w:rPr>
          <w:fldChar w:fldCharType="separate"/>
        </w:r>
      </w:del>
      <w:del w:id="177" w:author="Y" w:date="2018-10-31T16:23:00Z">
        <w:r>
          <w:rPr>
            <w:lang/>
            <w:rPrChange w:id="178" w:author="Y" w:date="2018-10-31T16:24:00Z">
              <w:rPr>
                <w:lang/>
              </w:rPr>
            </w:rPrChange>
          </w:rPr>
          <w:delText>1</w:delText>
        </w:r>
      </w:del>
      <w:del w:id="180" w:author="Y" w:date="2018-10-31T16:23:00Z">
        <w:r>
          <w:rPr>
            <w:lang/>
            <w:rPrChange w:id="181" w:author="Y" w:date="2018-10-31T16:24:00Z">
              <w:rPr>
                <w:lang/>
              </w:rPr>
            </w:rPrChange>
          </w:rPr>
          <w:fldChar w:fldCharType="end"/>
        </w:r>
      </w:del>
      <w:del w:id="183" w:author="Y" w:date="2018-10-31T16:23:00Z">
        <w:r>
          <w:rPr>
            <w:lang/>
            <w:rPrChange w:id="184" w:author="Y" w:date="2018-10-31T16:24:00Z">
              <w:rPr>
                <w:lang/>
              </w:rPr>
            </w:rPrChange>
          </w:rPr>
          <w:fldChar w:fldCharType="end"/>
        </w:r>
      </w:del>
    </w:p>
    <w:p w14:paraId="661169FF">
      <w:pPr>
        <w:pStyle w:val="96"/>
        <w:tabs>
          <w:tab w:val="right" w:leader="dot" w:pos="9241"/>
        </w:tabs>
        <w:ind w:firstLine="320"/>
        <w:rPr>
          <w:del w:id="187" w:author="Y" w:date="2018-10-31T16:23:00Z"/>
          <w:rFonts w:ascii="Calibri" w:hAnsi="Calibri"/>
          <w:szCs w:val="22"/>
          <w:lang/>
          <w:rPrChange w:id="188" w:author="Y" w:date="2018-10-31T16:24:00Z">
            <w:rPr>
              <w:del w:id="189" w:author="Y" w:date="2018-10-31T16:23:00Z"/>
              <w:rFonts w:ascii="Calibri" w:hAnsi="Calibri"/>
              <w:szCs w:val="22"/>
              <w:lang/>
            </w:rPr>
          </w:rPrChange>
        </w:rPr>
        <w:pPrChange w:id="186" w:author="Y" w:date="2018-10-31T16:24:00Z">
          <w:pPr>
            <w:pStyle w:val="14"/>
            <w:ind w:firstLine="210"/>
          </w:pPr>
        </w:pPrChange>
      </w:pPr>
      <w:del w:id="190" w:author="Y" w:date="2018-10-31T16:23:00Z">
        <w:r>
          <w:rPr>
            <w:rPrChange w:id="191" w:author="Y" w:date="2018-10-31T16:24:00Z">
              <w:rPr/>
            </w:rPrChange>
          </w:rPr>
          <w:fldChar w:fldCharType="begin"/>
        </w:r>
      </w:del>
      <w:del w:id="193" w:author="Y" w:date="2018-10-31T16:23:00Z">
        <w:r>
          <w:rPr>
            <w:rPrChange w:id="194" w:author="Y" w:date="2018-10-31T16:24:00Z">
              <w:rPr/>
            </w:rPrChange>
          </w:rPr>
          <w:delInstrText xml:space="preserve"> HYPERLINK \l "_Toc499994807" </w:delInstrText>
        </w:r>
      </w:del>
      <w:del w:id="196" w:author="Y" w:date="2018-10-31T16:23:00Z">
        <w:r>
          <w:rPr>
            <w:rPrChange w:id="197" w:author="Y" w:date="2018-10-31T16:24:00Z">
              <w:rPr/>
            </w:rPrChange>
          </w:rPr>
          <w:fldChar w:fldCharType="separate"/>
        </w:r>
      </w:del>
      <w:del w:id="199" w:author="Y" w:date="2018-10-31T16:23:00Z">
        <w:r>
          <w:rPr>
            <w:rStyle w:val="40"/>
            <w:rPrChange w:id="200" w:author="Y" w:date="2018-10-31T16:24:00Z">
              <w:rPr>
                <w:rStyle w:val="40"/>
              </w:rPr>
            </w:rPrChange>
          </w:rPr>
          <w:delText>201.</w:delText>
        </w:r>
      </w:del>
      <w:del w:id="202" w:author="Y" w:date="2018-10-31T16:23:00Z">
        <w:r>
          <w:rPr>
            <w:rStyle w:val="40"/>
            <w:rPrChange w:id="203" w:author="Y" w:date="2018-10-31T16:24:00Z">
              <w:rPr>
                <w:rStyle w:val="40"/>
              </w:rPr>
            </w:rPrChange>
          </w:rPr>
          <w:delText>2</w:delText>
        </w:r>
      </w:del>
      <w:del w:id="205" w:author="Y" w:date="2018-10-31T16:23:00Z">
        <w:r>
          <w:rPr>
            <w:rStyle w:val="40"/>
            <w:rFonts w:hint="eastAsia"/>
            <w:rPrChange w:id="206" w:author="Y" w:date="2018-10-31T16:24:00Z">
              <w:rPr>
                <w:rStyle w:val="40"/>
                <w:rFonts w:hint="eastAsia"/>
              </w:rPr>
            </w:rPrChange>
          </w:rPr>
          <w:delText>　规范性引用文件</w:delText>
        </w:r>
      </w:del>
      <w:del w:id="208" w:author="Y" w:date="2018-10-31T16:23:00Z">
        <w:r>
          <w:rPr>
            <w:lang/>
            <w:rPrChange w:id="209" w:author="Y" w:date="2018-10-31T16:24:00Z">
              <w:rPr>
                <w:lang/>
              </w:rPr>
            </w:rPrChange>
          </w:rPr>
          <w:tab/>
        </w:r>
      </w:del>
      <w:del w:id="211" w:author="Y" w:date="2018-10-31T16:23:00Z">
        <w:r>
          <w:rPr>
            <w:lang/>
            <w:rPrChange w:id="212" w:author="Y" w:date="2018-10-31T16:24:00Z">
              <w:rPr>
                <w:lang/>
              </w:rPr>
            </w:rPrChange>
          </w:rPr>
          <w:fldChar w:fldCharType="begin" w:fldLock="1"/>
        </w:r>
      </w:del>
      <w:del w:id="214" w:author="Y" w:date="2018-10-31T16:23:00Z">
        <w:r>
          <w:rPr>
            <w:lang/>
            <w:rPrChange w:id="215" w:author="Y" w:date="2018-10-31T16:24:00Z">
              <w:rPr>
                <w:lang/>
              </w:rPr>
            </w:rPrChange>
          </w:rPr>
          <w:delInstrText xml:space="preserve"> PAGEREF _Toc499994807 \h </w:delInstrText>
        </w:r>
      </w:del>
      <w:del w:id="217" w:author="Y" w:date="2018-10-31T16:23:00Z">
        <w:r>
          <w:rPr>
            <w:lang/>
            <w:rPrChange w:id="218" w:author="Y" w:date="2018-10-31T16:24:00Z">
              <w:rPr>
                <w:lang/>
              </w:rPr>
            </w:rPrChange>
          </w:rPr>
          <w:fldChar w:fldCharType="separate"/>
        </w:r>
      </w:del>
      <w:del w:id="220" w:author="Y" w:date="2018-10-31T16:23:00Z">
        <w:r>
          <w:rPr>
            <w:lang/>
            <w:rPrChange w:id="221" w:author="Y" w:date="2018-10-31T16:24:00Z">
              <w:rPr>
                <w:lang/>
              </w:rPr>
            </w:rPrChange>
          </w:rPr>
          <w:delText>2</w:delText>
        </w:r>
      </w:del>
      <w:del w:id="223" w:author="Y" w:date="2018-10-31T16:23:00Z">
        <w:r>
          <w:rPr>
            <w:lang/>
            <w:rPrChange w:id="224" w:author="Y" w:date="2018-10-31T16:24:00Z">
              <w:rPr>
                <w:lang/>
              </w:rPr>
            </w:rPrChange>
          </w:rPr>
          <w:fldChar w:fldCharType="end"/>
        </w:r>
      </w:del>
      <w:del w:id="226" w:author="Y" w:date="2018-10-31T16:23:00Z">
        <w:r>
          <w:rPr>
            <w:lang/>
            <w:rPrChange w:id="227" w:author="Y" w:date="2018-10-31T16:24:00Z">
              <w:rPr>
                <w:lang/>
              </w:rPr>
            </w:rPrChange>
          </w:rPr>
          <w:fldChar w:fldCharType="end"/>
        </w:r>
      </w:del>
    </w:p>
    <w:p w14:paraId="11D74B46">
      <w:pPr>
        <w:pStyle w:val="96"/>
        <w:tabs>
          <w:tab w:val="right" w:leader="dot" w:pos="9241"/>
        </w:tabs>
        <w:ind w:firstLine="320"/>
        <w:rPr>
          <w:del w:id="230" w:author="Y" w:date="2018-10-31T16:23:00Z"/>
          <w:rFonts w:ascii="Calibri" w:hAnsi="Calibri"/>
          <w:szCs w:val="22"/>
          <w:lang/>
          <w:rPrChange w:id="231" w:author="Y" w:date="2018-10-31T16:24:00Z">
            <w:rPr>
              <w:del w:id="232" w:author="Y" w:date="2018-10-31T16:23:00Z"/>
              <w:rFonts w:ascii="Calibri" w:hAnsi="Calibri"/>
              <w:szCs w:val="22"/>
              <w:lang/>
            </w:rPr>
          </w:rPrChange>
        </w:rPr>
        <w:pPrChange w:id="229" w:author="Y" w:date="2018-10-31T16:24:00Z">
          <w:pPr>
            <w:pStyle w:val="14"/>
            <w:ind w:firstLine="210"/>
          </w:pPr>
        </w:pPrChange>
      </w:pPr>
      <w:del w:id="233" w:author="Y" w:date="2018-10-31T16:23:00Z">
        <w:r>
          <w:rPr>
            <w:rPrChange w:id="234" w:author="Y" w:date="2018-10-31T16:24:00Z">
              <w:rPr/>
            </w:rPrChange>
          </w:rPr>
          <w:fldChar w:fldCharType="begin"/>
        </w:r>
      </w:del>
      <w:del w:id="236" w:author="Y" w:date="2018-10-31T16:23:00Z">
        <w:r>
          <w:rPr>
            <w:rPrChange w:id="237" w:author="Y" w:date="2018-10-31T16:24:00Z">
              <w:rPr/>
            </w:rPrChange>
          </w:rPr>
          <w:delInstrText xml:space="preserve"> HYPERLINK \l "_Toc499994808" </w:delInstrText>
        </w:r>
      </w:del>
      <w:del w:id="239" w:author="Y" w:date="2018-10-31T16:23:00Z">
        <w:r>
          <w:rPr>
            <w:rPrChange w:id="240" w:author="Y" w:date="2018-10-31T16:24:00Z">
              <w:rPr/>
            </w:rPrChange>
          </w:rPr>
          <w:fldChar w:fldCharType="separate"/>
        </w:r>
      </w:del>
      <w:del w:id="242" w:author="Y" w:date="2018-10-31T16:23:00Z">
        <w:r>
          <w:rPr>
            <w:rStyle w:val="40"/>
            <w:rPrChange w:id="243" w:author="Y" w:date="2018-10-31T16:24:00Z">
              <w:rPr>
                <w:rStyle w:val="40"/>
              </w:rPr>
            </w:rPrChange>
          </w:rPr>
          <w:delText>201.3</w:delText>
        </w:r>
      </w:del>
      <w:del w:id="245" w:author="Y" w:date="2018-10-31T16:23:00Z">
        <w:r>
          <w:rPr>
            <w:rStyle w:val="40"/>
            <w:rFonts w:hint="eastAsia"/>
            <w:rPrChange w:id="246" w:author="Y" w:date="2018-10-31T16:24:00Z">
              <w:rPr>
                <w:rStyle w:val="40"/>
                <w:rFonts w:hint="eastAsia"/>
              </w:rPr>
            </w:rPrChange>
          </w:rPr>
          <w:delText>　术语和定义</w:delText>
        </w:r>
      </w:del>
      <w:del w:id="248" w:author="Y" w:date="2018-10-31T16:23:00Z">
        <w:r>
          <w:rPr>
            <w:lang/>
            <w:rPrChange w:id="249" w:author="Y" w:date="2018-10-31T16:24:00Z">
              <w:rPr>
                <w:lang/>
              </w:rPr>
            </w:rPrChange>
          </w:rPr>
          <w:tab/>
        </w:r>
      </w:del>
      <w:del w:id="251" w:author="Y" w:date="2018-10-31T16:23:00Z">
        <w:r>
          <w:rPr>
            <w:lang/>
            <w:rPrChange w:id="252" w:author="Y" w:date="2018-10-31T16:24:00Z">
              <w:rPr>
                <w:lang/>
              </w:rPr>
            </w:rPrChange>
          </w:rPr>
          <w:fldChar w:fldCharType="begin" w:fldLock="1"/>
        </w:r>
      </w:del>
      <w:del w:id="254" w:author="Y" w:date="2018-10-31T16:23:00Z">
        <w:r>
          <w:rPr>
            <w:lang/>
            <w:rPrChange w:id="255" w:author="Y" w:date="2018-10-31T16:24:00Z">
              <w:rPr>
                <w:lang/>
              </w:rPr>
            </w:rPrChange>
          </w:rPr>
          <w:delInstrText xml:space="preserve"> PAGEREF _Toc499994808 \h </w:delInstrText>
        </w:r>
      </w:del>
      <w:del w:id="257" w:author="Y" w:date="2018-10-31T16:23:00Z">
        <w:r>
          <w:rPr>
            <w:lang/>
            <w:rPrChange w:id="258" w:author="Y" w:date="2018-10-31T16:24:00Z">
              <w:rPr>
                <w:lang/>
              </w:rPr>
            </w:rPrChange>
          </w:rPr>
          <w:fldChar w:fldCharType="separate"/>
        </w:r>
      </w:del>
      <w:del w:id="260" w:author="Y" w:date="2018-10-31T16:23:00Z">
        <w:r>
          <w:rPr>
            <w:lang/>
            <w:rPrChange w:id="261" w:author="Y" w:date="2018-10-31T16:24:00Z">
              <w:rPr>
                <w:lang/>
              </w:rPr>
            </w:rPrChange>
          </w:rPr>
          <w:delText>2</w:delText>
        </w:r>
      </w:del>
      <w:del w:id="263" w:author="Y" w:date="2018-10-31T16:23:00Z">
        <w:r>
          <w:rPr>
            <w:lang/>
            <w:rPrChange w:id="264" w:author="Y" w:date="2018-10-31T16:24:00Z">
              <w:rPr>
                <w:lang/>
              </w:rPr>
            </w:rPrChange>
          </w:rPr>
          <w:fldChar w:fldCharType="end"/>
        </w:r>
      </w:del>
      <w:del w:id="266" w:author="Y" w:date="2018-10-31T16:23:00Z">
        <w:r>
          <w:rPr>
            <w:lang/>
            <w:rPrChange w:id="267" w:author="Y" w:date="2018-10-31T16:24:00Z">
              <w:rPr>
                <w:lang/>
              </w:rPr>
            </w:rPrChange>
          </w:rPr>
          <w:fldChar w:fldCharType="end"/>
        </w:r>
      </w:del>
    </w:p>
    <w:p w14:paraId="514EA98D">
      <w:pPr>
        <w:pStyle w:val="96"/>
        <w:tabs>
          <w:tab w:val="right" w:leader="dot" w:pos="9241"/>
        </w:tabs>
        <w:ind w:firstLine="320"/>
        <w:rPr>
          <w:del w:id="270" w:author="Y" w:date="2018-10-31T16:23:00Z"/>
          <w:rFonts w:ascii="Calibri" w:hAnsi="Calibri"/>
          <w:szCs w:val="22"/>
          <w:lang/>
          <w:rPrChange w:id="271" w:author="Y" w:date="2018-10-31T16:24:00Z">
            <w:rPr>
              <w:del w:id="272" w:author="Y" w:date="2018-10-31T16:23:00Z"/>
              <w:rFonts w:ascii="Calibri" w:hAnsi="Calibri"/>
              <w:szCs w:val="22"/>
              <w:lang/>
            </w:rPr>
          </w:rPrChange>
        </w:rPr>
        <w:pPrChange w:id="269" w:author="Y" w:date="2018-10-31T16:24:00Z">
          <w:pPr>
            <w:pStyle w:val="14"/>
            <w:ind w:firstLine="210"/>
          </w:pPr>
        </w:pPrChange>
      </w:pPr>
      <w:del w:id="273" w:author="Y" w:date="2018-10-31T16:23:00Z">
        <w:r>
          <w:rPr>
            <w:rPrChange w:id="274" w:author="Y" w:date="2018-10-31T16:24:00Z">
              <w:rPr/>
            </w:rPrChange>
          </w:rPr>
          <w:fldChar w:fldCharType="begin"/>
        </w:r>
      </w:del>
      <w:del w:id="276" w:author="Y" w:date="2018-10-31T16:23:00Z">
        <w:r>
          <w:rPr>
            <w:rPrChange w:id="277" w:author="Y" w:date="2018-10-31T16:24:00Z">
              <w:rPr/>
            </w:rPrChange>
          </w:rPr>
          <w:delInstrText xml:space="preserve"> HYPERLINK \l "_Toc499994809" </w:delInstrText>
        </w:r>
      </w:del>
      <w:del w:id="279" w:author="Y" w:date="2018-10-31T16:23:00Z">
        <w:r>
          <w:rPr>
            <w:rPrChange w:id="280" w:author="Y" w:date="2018-10-31T16:24:00Z">
              <w:rPr/>
            </w:rPrChange>
          </w:rPr>
          <w:fldChar w:fldCharType="separate"/>
        </w:r>
      </w:del>
      <w:del w:id="282" w:author="Y" w:date="2018-10-31T16:23:00Z">
        <w:r>
          <w:rPr>
            <w:rStyle w:val="40"/>
            <w:rPrChange w:id="283" w:author="Y" w:date="2018-10-31T16:24:00Z">
              <w:rPr>
                <w:rStyle w:val="40"/>
              </w:rPr>
            </w:rPrChange>
          </w:rPr>
          <w:delText>201.4</w:delText>
        </w:r>
      </w:del>
      <w:del w:id="285" w:author="Y" w:date="2018-10-31T16:23:00Z">
        <w:r>
          <w:rPr>
            <w:rStyle w:val="40"/>
            <w:rFonts w:hint="eastAsia"/>
            <w:rPrChange w:id="286" w:author="Y" w:date="2018-10-31T16:24:00Z">
              <w:rPr>
                <w:rStyle w:val="40"/>
                <w:rFonts w:hint="eastAsia"/>
              </w:rPr>
            </w:rPrChange>
          </w:rPr>
          <w:delText>　通用要求</w:delText>
        </w:r>
      </w:del>
      <w:del w:id="288" w:author="Y" w:date="2018-10-31T16:23:00Z">
        <w:r>
          <w:rPr>
            <w:lang/>
            <w:rPrChange w:id="289" w:author="Y" w:date="2018-10-31T16:24:00Z">
              <w:rPr>
                <w:lang/>
              </w:rPr>
            </w:rPrChange>
          </w:rPr>
          <w:tab/>
        </w:r>
      </w:del>
      <w:del w:id="291" w:author="Y" w:date="2018-10-31T16:23:00Z">
        <w:r>
          <w:rPr>
            <w:lang/>
            <w:rPrChange w:id="292" w:author="Y" w:date="2018-10-31T16:24:00Z">
              <w:rPr>
                <w:lang/>
              </w:rPr>
            </w:rPrChange>
          </w:rPr>
          <w:fldChar w:fldCharType="begin" w:fldLock="1"/>
        </w:r>
      </w:del>
      <w:del w:id="294" w:author="Y" w:date="2018-10-31T16:23:00Z">
        <w:r>
          <w:rPr>
            <w:lang/>
            <w:rPrChange w:id="295" w:author="Y" w:date="2018-10-31T16:24:00Z">
              <w:rPr>
                <w:lang/>
              </w:rPr>
            </w:rPrChange>
          </w:rPr>
          <w:delInstrText xml:space="preserve"> PAGEREF _Toc499994809 \h </w:delInstrText>
        </w:r>
      </w:del>
      <w:del w:id="297" w:author="Y" w:date="2018-10-31T16:23:00Z">
        <w:r>
          <w:rPr>
            <w:lang/>
            <w:rPrChange w:id="298" w:author="Y" w:date="2018-10-31T16:24:00Z">
              <w:rPr>
                <w:lang/>
              </w:rPr>
            </w:rPrChange>
          </w:rPr>
          <w:fldChar w:fldCharType="separate"/>
        </w:r>
      </w:del>
      <w:del w:id="300" w:author="Y" w:date="2018-10-31T16:23:00Z">
        <w:r>
          <w:rPr>
            <w:lang/>
            <w:rPrChange w:id="301" w:author="Y" w:date="2018-10-31T16:24:00Z">
              <w:rPr>
                <w:lang/>
              </w:rPr>
            </w:rPrChange>
          </w:rPr>
          <w:delText>7</w:delText>
        </w:r>
      </w:del>
      <w:del w:id="303" w:author="Y" w:date="2018-10-31T16:23:00Z">
        <w:r>
          <w:rPr>
            <w:lang/>
            <w:rPrChange w:id="304" w:author="Y" w:date="2018-10-31T16:24:00Z">
              <w:rPr>
                <w:lang/>
              </w:rPr>
            </w:rPrChange>
          </w:rPr>
          <w:fldChar w:fldCharType="end"/>
        </w:r>
      </w:del>
      <w:del w:id="306" w:author="Y" w:date="2018-10-31T16:23:00Z">
        <w:r>
          <w:rPr>
            <w:lang/>
            <w:rPrChange w:id="307" w:author="Y" w:date="2018-10-31T16:24:00Z">
              <w:rPr>
                <w:lang/>
              </w:rPr>
            </w:rPrChange>
          </w:rPr>
          <w:fldChar w:fldCharType="end"/>
        </w:r>
      </w:del>
    </w:p>
    <w:p w14:paraId="10C2428F">
      <w:pPr>
        <w:pStyle w:val="96"/>
        <w:tabs>
          <w:tab w:val="right" w:leader="dot" w:pos="9241"/>
        </w:tabs>
        <w:ind w:firstLine="320"/>
        <w:rPr>
          <w:del w:id="310" w:author="Y" w:date="2018-10-31T16:23:00Z"/>
          <w:rFonts w:ascii="Calibri" w:hAnsi="Calibri"/>
          <w:szCs w:val="22"/>
          <w:lang/>
          <w:rPrChange w:id="311" w:author="Y" w:date="2018-10-31T16:24:00Z">
            <w:rPr>
              <w:del w:id="312" w:author="Y" w:date="2018-10-31T16:23:00Z"/>
              <w:rFonts w:ascii="Calibri" w:hAnsi="Calibri"/>
              <w:szCs w:val="22"/>
              <w:lang/>
            </w:rPr>
          </w:rPrChange>
        </w:rPr>
        <w:pPrChange w:id="309" w:author="Y" w:date="2018-10-31T16:24:00Z">
          <w:pPr>
            <w:pStyle w:val="14"/>
            <w:ind w:firstLine="210"/>
          </w:pPr>
        </w:pPrChange>
      </w:pPr>
      <w:del w:id="313" w:author="Y" w:date="2018-10-31T16:23:00Z">
        <w:r>
          <w:rPr>
            <w:rPrChange w:id="314" w:author="Y" w:date="2018-10-31T16:24:00Z">
              <w:rPr/>
            </w:rPrChange>
          </w:rPr>
          <w:fldChar w:fldCharType="begin"/>
        </w:r>
      </w:del>
      <w:del w:id="316" w:author="Y" w:date="2018-10-31T16:23:00Z">
        <w:r>
          <w:rPr>
            <w:rPrChange w:id="317" w:author="Y" w:date="2018-10-31T16:24:00Z">
              <w:rPr/>
            </w:rPrChange>
          </w:rPr>
          <w:delInstrText xml:space="preserve"> HYPERLINK \l "_Toc499994810" </w:delInstrText>
        </w:r>
      </w:del>
      <w:del w:id="319" w:author="Y" w:date="2018-10-31T16:23:00Z">
        <w:r>
          <w:rPr>
            <w:rPrChange w:id="320" w:author="Y" w:date="2018-10-31T16:24:00Z">
              <w:rPr/>
            </w:rPrChange>
          </w:rPr>
          <w:fldChar w:fldCharType="separate"/>
        </w:r>
      </w:del>
      <w:del w:id="322" w:author="Y" w:date="2018-10-31T16:23:00Z">
        <w:r>
          <w:rPr>
            <w:rStyle w:val="40"/>
            <w:lang w:val="en-GB"/>
            <w:rPrChange w:id="323" w:author="Y" w:date="2018-10-31T16:24:00Z">
              <w:rPr>
                <w:rStyle w:val="40"/>
                <w:lang w:val="en-GB"/>
              </w:rPr>
            </w:rPrChange>
          </w:rPr>
          <w:delText>201.5</w:delText>
        </w:r>
      </w:del>
      <w:del w:id="325" w:author="Y" w:date="2018-10-31T16:23:00Z">
        <w:r>
          <w:rPr>
            <w:rStyle w:val="40"/>
            <w:rPrChange w:id="326" w:author="Y" w:date="2018-10-31T16:24:00Z">
              <w:rPr>
                <w:rStyle w:val="40"/>
              </w:rPr>
            </w:rPrChange>
          </w:rPr>
          <w:delText>　ME</w:delText>
        </w:r>
      </w:del>
      <w:del w:id="328" w:author="Y" w:date="2018-10-31T16:23:00Z">
        <w:r>
          <w:rPr>
            <w:rStyle w:val="40"/>
            <w:rFonts w:hint="eastAsia"/>
            <w:rPrChange w:id="329" w:author="Y" w:date="2018-10-31T16:24:00Z">
              <w:rPr>
                <w:rStyle w:val="40"/>
                <w:rFonts w:hint="eastAsia"/>
              </w:rPr>
            </w:rPrChange>
          </w:rPr>
          <w:delText>设备试验的通用要求</w:delText>
        </w:r>
      </w:del>
      <w:del w:id="331" w:author="Y" w:date="2018-10-31T16:23:00Z">
        <w:r>
          <w:rPr>
            <w:lang/>
            <w:rPrChange w:id="332" w:author="Y" w:date="2018-10-31T16:24:00Z">
              <w:rPr>
                <w:lang/>
              </w:rPr>
            </w:rPrChange>
          </w:rPr>
          <w:tab/>
        </w:r>
      </w:del>
      <w:del w:id="334" w:author="Y" w:date="2018-10-31T16:23:00Z">
        <w:r>
          <w:rPr>
            <w:lang/>
            <w:rPrChange w:id="335" w:author="Y" w:date="2018-10-31T16:24:00Z">
              <w:rPr>
                <w:lang/>
              </w:rPr>
            </w:rPrChange>
          </w:rPr>
          <w:fldChar w:fldCharType="begin" w:fldLock="1"/>
        </w:r>
      </w:del>
      <w:del w:id="337" w:author="Y" w:date="2018-10-31T16:23:00Z">
        <w:r>
          <w:rPr>
            <w:lang/>
            <w:rPrChange w:id="338" w:author="Y" w:date="2018-10-31T16:24:00Z">
              <w:rPr>
                <w:lang/>
              </w:rPr>
            </w:rPrChange>
          </w:rPr>
          <w:delInstrText xml:space="preserve"> PAGEREF _To</w:delInstrText>
        </w:r>
      </w:del>
      <w:del w:id="340" w:author="Y" w:date="2018-10-31T16:23:00Z">
        <w:r>
          <w:rPr>
            <w:lang/>
            <w:rPrChange w:id="341" w:author="Y" w:date="2018-10-31T16:24:00Z">
              <w:rPr>
                <w:lang/>
              </w:rPr>
            </w:rPrChange>
          </w:rPr>
          <w:delInstrText xml:space="preserve">c499994810 \h </w:delInstrText>
        </w:r>
      </w:del>
      <w:del w:id="343" w:author="Y" w:date="2018-10-31T16:23:00Z">
        <w:r>
          <w:rPr>
            <w:lang/>
            <w:rPrChange w:id="344" w:author="Y" w:date="2018-10-31T16:24:00Z">
              <w:rPr>
                <w:lang/>
              </w:rPr>
            </w:rPrChange>
          </w:rPr>
          <w:fldChar w:fldCharType="separate"/>
        </w:r>
      </w:del>
      <w:del w:id="346" w:author="Y" w:date="2018-10-31T16:23:00Z">
        <w:r>
          <w:rPr>
            <w:lang/>
            <w:rPrChange w:id="347" w:author="Y" w:date="2018-10-31T16:24:00Z">
              <w:rPr>
                <w:lang/>
              </w:rPr>
            </w:rPrChange>
          </w:rPr>
          <w:delText>7</w:delText>
        </w:r>
      </w:del>
      <w:del w:id="349" w:author="Y" w:date="2018-10-31T16:23:00Z">
        <w:r>
          <w:rPr>
            <w:lang/>
            <w:rPrChange w:id="350" w:author="Y" w:date="2018-10-31T16:24:00Z">
              <w:rPr>
                <w:lang/>
              </w:rPr>
            </w:rPrChange>
          </w:rPr>
          <w:fldChar w:fldCharType="end"/>
        </w:r>
      </w:del>
      <w:del w:id="352" w:author="Y" w:date="2018-10-31T16:23:00Z">
        <w:r>
          <w:rPr>
            <w:lang/>
            <w:rPrChange w:id="353" w:author="Y" w:date="2018-10-31T16:24:00Z">
              <w:rPr>
                <w:lang/>
              </w:rPr>
            </w:rPrChange>
          </w:rPr>
          <w:fldChar w:fldCharType="end"/>
        </w:r>
      </w:del>
    </w:p>
    <w:p w14:paraId="08FB59E3">
      <w:pPr>
        <w:pStyle w:val="96"/>
        <w:tabs>
          <w:tab w:val="right" w:leader="dot" w:pos="9241"/>
        </w:tabs>
        <w:ind w:firstLine="320"/>
        <w:rPr>
          <w:del w:id="356" w:author="Y" w:date="2018-10-31T16:23:00Z"/>
          <w:rFonts w:ascii="Calibri" w:hAnsi="Calibri"/>
          <w:szCs w:val="22"/>
          <w:lang/>
          <w:rPrChange w:id="357" w:author="Y" w:date="2018-10-31T16:24:00Z">
            <w:rPr>
              <w:del w:id="358" w:author="Y" w:date="2018-10-31T16:23:00Z"/>
              <w:rFonts w:ascii="Calibri" w:hAnsi="Calibri"/>
              <w:szCs w:val="22"/>
              <w:lang/>
            </w:rPr>
          </w:rPrChange>
        </w:rPr>
        <w:pPrChange w:id="355" w:author="Y" w:date="2018-10-31T16:24:00Z">
          <w:pPr>
            <w:pStyle w:val="14"/>
            <w:ind w:firstLine="210"/>
          </w:pPr>
        </w:pPrChange>
      </w:pPr>
      <w:del w:id="359" w:author="Y" w:date="2018-10-31T16:23:00Z">
        <w:r>
          <w:rPr>
            <w:rPrChange w:id="360" w:author="Y" w:date="2018-10-31T16:24:00Z">
              <w:rPr/>
            </w:rPrChange>
          </w:rPr>
          <w:fldChar w:fldCharType="begin"/>
        </w:r>
      </w:del>
      <w:del w:id="362" w:author="Y" w:date="2018-10-31T16:23:00Z">
        <w:r>
          <w:rPr>
            <w:rPrChange w:id="363" w:author="Y" w:date="2018-10-31T16:24:00Z">
              <w:rPr/>
            </w:rPrChange>
          </w:rPr>
          <w:delInstrText xml:space="preserve"> HYPERLINK \l "_Toc499994811" </w:delInstrText>
        </w:r>
      </w:del>
      <w:del w:id="365" w:author="Y" w:date="2018-10-31T16:23:00Z">
        <w:r>
          <w:rPr>
            <w:rPrChange w:id="366" w:author="Y" w:date="2018-10-31T16:24:00Z">
              <w:rPr/>
            </w:rPrChange>
          </w:rPr>
          <w:fldChar w:fldCharType="separate"/>
        </w:r>
      </w:del>
      <w:del w:id="368" w:author="Y" w:date="2018-10-31T16:23:00Z">
        <w:r>
          <w:rPr>
            <w:rStyle w:val="40"/>
            <w:rPrChange w:id="369" w:author="Y" w:date="2018-10-31T16:24:00Z">
              <w:rPr>
                <w:rStyle w:val="40"/>
              </w:rPr>
            </w:rPrChange>
          </w:rPr>
          <w:delText>201.6　ME</w:delText>
        </w:r>
      </w:del>
      <w:del w:id="371" w:author="Y" w:date="2018-10-31T16:23:00Z">
        <w:r>
          <w:rPr>
            <w:rStyle w:val="40"/>
            <w:rFonts w:hint="eastAsia"/>
            <w:rPrChange w:id="372" w:author="Y" w:date="2018-10-31T16:24:00Z">
              <w:rPr>
                <w:rStyle w:val="40"/>
                <w:rFonts w:hint="eastAsia"/>
              </w:rPr>
            </w:rPrChange>
          </w:rPr>
          <w:delText>设备和</w:delText>
        </w:r>
      </w:del>
      <w:del w:id="374" w:author="Y" w:date="2018-10-31T16:23:00Z">
        <w:r>
          <w:rPr>
            <w:rStyle w:val="40"/>
            <w:rPrChange w:id="375" w:author="Y" w:date="2018-10-31T16:24:00Z">
              <w:rPr>
                <w:rStyle w:val="40"/>
              </w:rPr>
            </w:rPrChange>
          </w:rPr>
          <w:delText>ME</w:delText>
        </w:r>
      </w:del>
      <w:del w:id="377" w:author="Y" w:date="2018-10-31T16:23:00Z">
        <w:r>
          <w:rPr>
            <w:rStyle w:val="40"/>
            <w:rFonts w:hint="eastAsia"/>
            <w:rPrChange w:id="378" w:author="Y" w:date="2018-10-31T16:24:00Z">
              <w:rPr>
                <w:rStyle w:val="40"/>
                <w:rFonts w:hint="eastAsia"/>
              </w:rPr>
            </w:rPrChange>
          </w:rPr>
          <w:delText>系统的分类</w:delText>
        </w:r>
      </w:del>
      <w:del w:id="380" w:author="Y" w:date="2018-10-31T16:23:00Z">
        <w:r>
          <w:rPr>
            <w:lang/>
            <w:rPrChange w:id="381" w:author="Y" w:date="2018-10-31T16:24:00Z">
              <w:rPr>
                <w:lang/>
              </w:rPr>
            </w:rPrChange>
          </w:rPr>
          <w:tab/>
        </w:r>
      </w:del>
      <w:del w:id="383" w:author="Y" w:date="2018-10-31T16:23:00Z">
        <w:r>
          <w:rPr>
            <w:lang/>
            <w:rPrChange w:id="384" w:author="Y" w:date="2018-10-31T16:24:00Z">
              <w:rPr>
                <w:lang/>
              </w:rPr>
            </w:rPrChange>
          </w:rPr>
          <w:fldChar w:fldCharType="begin" w:fldLock="1"/>
        </w:r>
      </w:del>
      <w:del w:id="386" w:author="Y" w:date="2018-10-31T16:23:00Z">
        <w:r>
          <w:rPr>
            <w:lang/>
            <w:rPrChange w:id="387" w:author="Y" w:date="2018-10-31T16:24:00Z">
              <w:rPr>
                <w:lang/>
              </w:rPr>
            </w:rPrChange>
          </w:rPr>
          <w:delInstrText xml:space="preserve"> PAGEREF _Toc499994811 \h </w:delInstrText>
        </w:r>
      </w:del>
      <w:del w:id="389" w:author="Y" w:date="2018-10-31T16:23:00Z">
        <w:r>
          <w:rPr>
            <w:lang/>
            <w:rPrChange w:id="390" w:author="Y" w:date="2018-10-31T16:24:00Z">
              <w:rPr>
                <w:lang/>
              </w:rPr>
            </w:rPrChange>
          </w:rPr>
          <w:fldChar w:fldCharType="separate"/>
        </w:r>
      </w:del>
      <w:del w:id="392" w:author="Y" w:date="2018-10-31T16:23:00Z">
        <w:r>
          <w:rPr>
            <w:lang/>
            <w:rPrChange w:id="393" w:author="Y" w:date="2018-10-31T16:24:00Z">
              <w:rPr>
                <w:lang/>
              </w:rPr>
            </w:rPrChange>
          </w:rPr>
          <w:delText>7</w:delText>
        </w:r>
      </w:del>
      <w:del w:id="395" w:author="Y" w:date="2018-10-31T16:23:00Z">
        <w:r>
          <w:rPr>
            <w:lang/>
            <w:rPrChange w:id="396" w:author="Y" w:date="2018-10-31T16:24:00Z">
              <w:rPr>
                <w:lang/>
              </w:rPr>
            </w:rPrChange>
          </w:rPr>
          <w:fldChar w:fldCharType="end"/>
        </w:r>
      </w:del>
      <w:del w:id="398" w:author="Y" w:date="2018-10-31T16:23:00Z">
        <w:r>
          <w:rPr>
            <w:lang/>
            <w:rPrChange w:id="399" w:author="Y" w:date="2018-10-31T16:24:00Z">
              <w:rPr>
                <w:lang/>
              </w:rPr>
            </w:rPrChange>
          </w:rPr>
          <w:fldChar w:fldCharType="end"/>
        </w:r>
      </w:del>
    </w:p>
    <w:p w14:paraId="2FEDB368">
      <w:pPr>
        <w:pStyle w:val="96"/>
        <w:tabs>
          <w:tab w:val="right" w:leader="dot" w:pos="9241"/>
        </w:tabs>
        <w:ind w:firstLine="320"/>
        <w:rPr>
          <w:del w:id="402" w:author="Y" w:date="2018-10-31T16:23:00Z"/>
          <w:rFonts w:ascii="Calibri" w:hAnsi="Calibri"/>
          <w:szCs w:val="22"/>
          <w:lang/>
          <w:rPrChange w:id="403" w:author="Y" w:date="2018-10-31T16:24:00Z">
            <w:rPr>
              <w:del w:id="404" w:author="Y" w:date="2018-10-31T16:23:00Z"/>
              <w:rFonts w:ascii="Calibri" w:hAnsi="Calibri"/>
              <w:szCs w:val="22"/>
              <w:lang/>
            </w:rPr>
          </w:rPrChange>
        </w:rPr>
        <w:pPrChange w:id="401" w:author="Y" w:date="2018-10-31T16:24:00Z">
          <w:pPr>
            <w:pStyle w:val="14"/>
            <w:ind w:firstLine="210"/>
          </w:pPr>
        </w:pPrChange>
      </w:pPr>
      <w:del w:id="405" w:author="Y" w:date="2018-10-31T16:23:00Z">
        <w:r>
          <w:rPr>
            <w:rPrChange w:id="406" w:author="Y" w:date="2018-10-31T16:24:00Z">
              <w:rPr/>
            </w:rPrChange>
          </w:rPr>
          <w:fldChar w:fldCharType="begin"/>
        </w:r>
      </w:del>
      <w:del w:id="408" w:author="Y" w:date="2018-10-31T16:23:00Z">
        <w:r>
          <w:rPr>
            <w:rPrChange w:id="409" w:author="Y" w:date="2018-10-31T16:24:00Z">
              <w:rPr/>
            </w:rPrChange>
          </w:rPr>
          <w:delInstrText xml:space="preserve"> HYPERLINK \l "_Toc499994812" </w:delInstrText>
        </w:r>
      </w:del>
      <w:del w:id="411" w:author="Y" w:date="2018-10-31T16:23:00Z">
        <w:r>
          <w:rPr>
            <w:rPrChange w:id="412" w:author="Y" w:date="2018-10-31T16:24:00Z">
              <w:rPr/>
            </w:rPrChange>
          </w:rPr>
          <w:fldChar w:fldCharType="separate"/>
        </w:r>
      </w:del>
      <w:del w:id="414" w:author="Y" w:date="2018-10-31T16:23:00Z">
        <w:r>
          <w:rPr>
            <w:rStyle w:val="40"/>
            <w:rPrChange w:id="415" w:author="Y" w:date="2018-10-31T16:24:00Z">
              <w:rPr>
                <w:rStyle w:val="40"/>
              </w:rPr>
            </w:rPrChange>
          </w:rPr>
          <w:delText>201.7　ME</w:delText>
        </w:r>
      </w:del>
      <w:del w:id="417" w:author="Y" w:date="2018-10-31T16:23:00Z">
        <w:r>
          <w:rPr>
            <w:rStyle w:val="40"/>
            <w:rFonts w:hint="eastAsia"/>
            <w:rPrChange w:id="418" w:author="Y" w:date="2018-10-31T16:24:00Z">
              <w:rPr>
                <w:rStyle w:val="40"/>
                <w:rFonts w:hint="eastAsia"/>
              </w:rPr>
            </w:rPrChange>
          </w:rPr>
          <w:delText>设备标识、标记和文件</w:delText>
        </w:r>
      </w:del>
      <w:del w:id="420" w:author="Y" w:date="2018-10-31T16:23:00Z">
        <w:r>
          <w:rPr>
            <w:lang/>
            <w:rPrChange w:id="421" w:author="Y" w:date="2018-10-31T16:24:00Z">
              <w:rPr>
                <w:lang/>
              </w:rPr>
            </w:rPrChange>
          </w:rPr>
          <w:tab/>
        </w:r>
      </w:del>
      <w:del w:id="423" w:author="Y" w:date="2018-10-31T16:23:00Z">
        <w:r>
          <w:rPr>
            <w:lang/>
            <w:rPrChange w:id="424" w:author="Y" w:date="2018-10-31T16:24:00Z">
              <w:rPr>
                <w:lang/>
              </w:rPr>
            </w:rPrChange>
          </w:rPr>
          <w:fldChar w:fldCharType="begin" w:fldLock="1"/>
        </w:r>
      </w:del>
      <w:del w:id="426" w:author="Y" w:date="2018-10-31T16:23:00Z">
        <w:r>
          <w:rPr>
            <w:lang/>
            <w:rPrChange w:id="427" w:author="Y" w:date="2018-10-31T16:24:00Z">
              <w:rPr>
                <w:lang/>
              </w:rPr>
            </w:rPrChange>
          </w:rPr>
          <w:delInstrText xml:space="preserve"> PAGEREF _Toc499994812 \h </w:delInstrText>
        </w:r>
      </w:del>
      <w:del w:id="429" w:author="Y" w:date="2018-10-31T16:23:00Z">
        <w:r>
          <w:rPr>
            <w:lang/>
            <w:rPrChange w:id="430" w:author="Y" w:date="2018-10-31T16:24:00Z">
              <w:rPr>
                <w:lang/>
              </w:rPr>
            </w:rPrChange>
          </w:rPr>
          <w:fldChar w:fldCharType="separate"/>
        </w:r>
      </w:del>
      <w:del w:id="432" w:author="Y" w:date="2018-10-31T16:23:00Z">
        <w:r>
          <w:rPr>
            <w:lang/>
            <w:rPrChange w:id="433" w:author="Y" w:date="2018-10-31T16:24:00Z">
              <w:rPr>
                <w:lang/>
              </w:rPr>
            </w:rPrChange>
          </w:rPr>
          <w:delText>8</w:delText>
        </w:r>
      </w:del>
      <w:del w:id="435" w:author="Y" w:date="2018-10-31T16:23:00Z">
        <w:r>
          <w:rPr>
            <w:lang/>
            <w:rPrChange w:id="436" w:author="Y" w:date="2018-10-31T16:24:00Z">
              <w:rPr>
                <w:lang/>
              </w:rPr>
            </w:rPrChange>
          </w:rPr>
          <w:fldChar w:fldCharType="end"/>
        </w:r>
      </w:del>
      <w:del w:id="438" w:author="Y" w:date="2018-10-31T16:23:00Z">
        <w:r>
          <w:rPr>
            <w:lang/>
            <w:rPrChange w:id="439" w:author="Y" w:date="2018-10-31T16:24:00Z">
              <w:rPr>
                <w:lang/>
              </w:rPr>
            </w:rPrChange>
          </w:rPr>
          <w:fldChar w:fldCharType="end"/>
        </w:r>
      </w:del>
    </w:p>
    <w:p w14:paraId="43A141B4">
      <w:pPr>
        <w:pStyle w:val="96"/>
        <w:tabs>
          <w:tab w:val="right" w:leader="dot" w:pos="9241"/>
        </w:tabs>
        <w:ind w:firstLine="320"/>
        <w:rPr>
          <w:del w:id="442" w:author="Y" w:date="2018-10-31T16:23:00Z"/>
          <w:rFonts w:ascii="Calibri" w:hAnsi="Calibri"/>
          <w:szCs w:val="22"/>
          <w:lang/>
          <w:rPrChange w:id="443" w:author="Y" w:date="2018-10-31T16:24:00Z">
            <w:rPr>
              <w:del w:id="444" w:author="Y" w:date="2018-10-31T16:23:00Z"/>
              <w:rFonts w:ascii="Calibri" w:hAnsi="Calibri"/>
              <w:szCs w:val="22"/>
              <w:lang/>
            </w:rPr>
          </w:rPrChange>
        </w:rPr>
        <w:pPrChange w:id="441" w:author="Y" w:date="2018-10-31T16:24:00Z">
          <w:pPr>
            <w:pStyle w:val="14"/>
            <w:ind w:firstLine="210"/>
          </w:pPr>
        </w:pPrChange>
      </w:pPr>
      <w:del w:id="445" w:author="Y" w:date="2018-10-31T16:23:00Z">
        <w:r>
          <w:rPr>
            <w:rPrChange w:id="446" w:author="Y" w:date="2018-10-31T16:24:00Z">
              <w:rPr/>
            </w:rPrChange>
          </w:rPr>
          <w:fldChar w:fldCharType="begin"/>
        </w:r>
      </w:del>
      <w:del w:id="448" w:author="Y" w:date="2018-10-31T16:23:00Z">
        <w:r>
          <w:rPr>
            <w:rPrChange w:id="449" w:author="Y" w:date="2018-10-31T16:24:00Z">
              <w:rPr/>
            </w:rPrChange>
          </w:rPr>
          <w:delInstrText xml:space="preserve"> HYPERLINK \l "_Toc499994813" </w:delInstrText>
        </w:r>
      </w:del>
      <w:del w:id="451" w:author="Y" w:date="2018-10-31T16:23:00Z">
        <w:r>
          <w:rPr>
            <w:rPrChange w:id="452" w:author="Y" w:date="2018-10-31T16:24:00Z">
              <w:rPr/>
            </w:rPrChange>
          </w:rPr>
          <w:fldChar w:fldCharType="separate"/>
        </w:r>
      </w:del>
      <w:del w:id="454" w:author="Y" w:date="2018-10-31T16:23:00Z">
        <w:r>
          <w:rPr>
            <w:rStyle w:val="40"/>
            <w:rPrChange w:id="455" w:author="Y" w:date="2018-10-31T16:24:00Z">
              <w:rPr>
                <w:rStyle w:val="40"/>
              </w:rPr>
            </w:rPrChange>
          </w:rPr>
          <w:delText>201.8　ME</w:delText>
        </w:r>
      </w:del>
      <w:del w:id="457" w:author="Y" w:date="2018-10-31T16:23:00Z">
        <w:r>
          <w:rPr>
            <w:rStyle w:val="40"/>
            <w:rFonts w:hint="eastAsia"/>
            <w:rPrChange w:id="458" w:author="Y" w:date="2018-10-31T16:24:00Z">
              <w:rPr>
                <w:rStyle w:val="40"/>
                <w:rFonts w:hint="eastAsia"/>
              </w:rPr>
            </w:rPrChange>
          </w:rPr>
          <w:delText>设备对电击危险的防护</w:delText>
        </w:r>
      </w:del>
      <w:del w:id="460" w:author="Y" w:date="2018-10-31T16:23:00Z">
        <w:r>
          <w:rPr>
            <w:lang/>
            <w:rPrChange w:id="461" w:author="Y" w:date="2018-10-31T16:24:00Z">
              <w:rPr>
                <w:lang/>
              </w:rPr>
            </w:rPrChange>
          </w:rPr>
          <w:tab/>
        </w:r>
      </w:del>
      <w:del w:id="463" w:author="Y" w:date="2018-10-31T16:23:00Z">
        <w:r>
          <w:rPr>
            <w:lang/>
            <w:rPrChange w:id="464" w:author="Y" w:date="2018-10-31T16:24:00Z">
              <w:rPr>
                <w:lang/>
              </w:rPr>
            </w:rPrChange>
          </w:rPr>
          <w:fldChar w:fldCharType="begin" w:fldLock="1"/>
        </w:r>
      </w:del>
      <w:del w:id="466" w:author="Y" w:date="2018-10-31T16:23:00Z">
        <w:r>
          <w:rPr>
            <w:lang/>
            <w:rPrChange w:id="467" w:author="Y" w:date="2018-10-31T16:24:00Z">
              <w:rPr>
                <w:lang/>
              </w:rPr>
            </w:rPrChange>
          </w:rPr>
          <w:delInstrText xml:space="preserve"> PAGEREF _Toc499994</w:delInstrText>
        </w:r>
      </w:del>
      <w:del w:id="469" w:author="Y" w:date="2018-10-31T16:23:00Z">
        <w:r>
          <w:rPr>
            <w:lang/>
            <w:rPrChange w:id="470" w:author="Y" w:date="2018-10-31T16:24:00Z">
              <w:rPr>
                <w:lang/>
              </w:rPr>
            </w:rPrChange>
          </w:rPr>
          <w:delInstrText xml:space="preserve">813 \h </w:delInstrText>
        </w:r>
      </w:del>
      <w:del w:id="472" w:author="Y" w:date="2018-10-31T16:23:00Z">
        <w:r>
          <w:rPr>
            <w:lang/>
            <w:rPrChange w:id="473" w:author="Y" w:date="2018-10-31T16:24:00Z">
              <w:rPr>
                <w:lang/>
              </w:rPr>
            </w:rPrChange>
          </w:rPr>
          <w:fldChar w:fldCharType="separate"/>
        </w:r>
      </w:del>
      <w:del w:id="475" w:author="Y" w:date="2018-10-31T16:23:00Z">
        <w:r>
          <w:rPr>
            <w:lang/>
            <w:rPrChange w:id="476" w:author="Y" w:date="2018-10-31T16:24:00Z">
              <w:rPr>
                <w:lang/>
              </w:rPr>
            </w:rPrChange>
          </w:rPr>
          <w:delText>11</w:delText>
        </w:r>
      </w:del>
      <w:del w:id="478" w:author="Y" w:date="2018-10-31T16:23:00Z">
        <w:r>
          <w:rPr>
            <w:lang/>
            <w:rPrChange w:id="479" w:author="Y" w:date="2018-10-31T16:24:00Z">
              <w:rPr>
                <w:lang/>
              </w:rPr>
            </w:rPrChange>
          </w:rPr>
          <w:fldChar w:fldCharType="end"/>
        </w:r>
      </w:del>
      <w:del w:id="481" w:author="Y" w:date="2018-10-31T16:23:00Z">
        <w:r>
          <w:rPr>
            <w:lang/>
            <w:rPrChange w:id="482" w:author="Y" w:date="2018-10-31T16:24:00Z">
              <w:rPr>
                <w:lang/>
              </w:rPr>
            </w:rPrChange>
          </w:rPr>
          <w:fldChar w:fldCharType="end"/>
        </w:r>
      </w:del>
    </w:p>
    <w:p w14:paraId="65ACC3CA">
      <w:pPr>
        <w:pStyle w:val="96"/>
        <w:tabs>
          <w:tab w:val="right" w:leader="dot" w:pos="9241"/>
        </w:tabs>
        <w:ind w:firstLine="320"/>
        <w:rPr>
          <w:del w:id="485" w:author="Y" w:date="2018-10-31T16:23:00Z"/>
          <w:rFonts w:ascii="Calibri" w:hAnsi="Calibri"/>
          <w:szCs w:val="22"/>
          <w:lang/>
          <w:rPrChange w:id="486" w:author="Y" w:date="2018-10-31T16:24:00Z">
            <w:rPr>
              <w:del w:id="487" w:author="Y" w:date="2018-10-31T16:23:00Z"/>
              <w:rFonts w:ascii="Calibri" w:hAnsi="Calibri"/>
              <w:szCs w:val="22"/>
              <w:lang/>
            </w:rPr>
          </w:rPrChange>
        </w:rPr>
        <w:pPrChange w:id="484" w:author="Y" w:date="2018-10-31T16:24:00Z">
          <w:pPr>
            <w:pStyle w:val="14"/>
            <w:ind w:firstLine="210"/>
          </w:pPr>
        </w:pPrChange>
      </w:pPr>
      <w:del w:id="488" w:author="Y" w:date="2018-10-31T16:23:00Z">
        <w:r>
          <w:rPr>
            <w:rPrChange w:id="489" w:author="Y" w:date="2018-10-31T16:24:00Z">
              <w:rPr/>
            </w:rPrChange>
          </w:rPr>
          <w:fldChar w:fldCharType="begin"/>
        </w:r>
      </w:del>
      <w:del w:id="491" w:author="Y" w:date="2018-10-31T16:23:00Z">
        <w:r>
          <w:rPr>
            <w:rPrChange w:id="492" w:author="Y" w:date="2018-10-31T16:24:00Z">
              <w:rPr/>
            </w:rPrChange>
          </w:rPr>
          <w:delInstrText xml:space="preserve"> HYPERLINK \l "_Toc499994814" </w:delInstrText>
        </w:r>
      </w:del>
      <w:del w:id="494" w:author="Y" w:date="2018-10-31T16:23:00Z">
        <w:r>
          <w:rPr>
            <w:rPrChange w:id="495" w:author="Y" w:date="2018-10-31T16:24:00Z">
              <w:rPr/>
            </w:rPrChange>
          </w:rPr>
          <w:fldChar w:fldCharType="separate"/>
        </w:r>
      </w:del>
      <w:del w:id="497" w:author="Y" w:date="2018-10-31T16:23:00Z">
        <w:r>
          <w:rPr>
            <w:rStyle w:val="40"/>
            <w:rPrChange w:id="498" w:author="Y" w:date="2018-10-31T16:24:00Z">
              <w:rPr>
                <w:rStyle w:val="40"/>
              </w:rPr>
            </w:rPrChange>
          </w:rPr>
          <w:delText>201.9</w:delText>
        </w:r>
      </w:del>
      <w:del w:id="500" w:author="Y" w:date="2018-10-31T16:23:00Z">
        <w:r>
          <w:rPr>
            <w:rStyle w:val="40"/>
            <w:rFonts w:hint="eastAsia"/>
            <w:rPrChange w:id="501" w:author="Y" w:date="2018-10-31T16:24:00Z">
              <w:rPr>
                <w:rStyle w:val="40"/>
                <w:rFonts w:hint="eastAsia"/>
              </w:rPr>
            </w:rPrChange>
          </w:rPr>
          <w:delText>　ME设备和</w:delText>
        </w:r>
      </w:del>
      <w:del w:id="503" w:author="Y" w:date="2018-10-31T16:23:00Z">
        <w:r>
          <w:rPr>
            <w:rStyle w:val="40"/>
            <w:rPrChange w:id="504" w:author="Y" w:date="2018-10-31T16:24:00Z">
              <w:rPr>
                <w:rStyle w:val="40"/>
              </w:rPr>
            </w:rPrChange>
          </w:rPr>
          <w:delText>ME</w:delText>
        </w:r>
      </w:del>
      <w:del w:id="506" w:author="Y" w:date="2018-10-31T16:23:00Z">
        <w:r>
          <w:rPr>
            <w:rStyle w:val="40"/>
            <w:rFonts w:hint="eastAsia"/>
            <w:rPrChange w:id="507" w:author="Y" w:date="2018-10-31T16:24:00Z">
              <w:rPr>
                <w:rStyle w:val="40"/>
                <w:rFonts w:hint="eastAsia"/>
              </w:rPr>
            </w:rPrChange>
          </w:rPr>
          <w:delText>系统对机械危险的防护</w:delText>
        </w:r>
      </w:del>
      <w:del w:id="509" w:author="Y" w:date="2018-10-31T16:23:00Z">
        <w:r>
          <w:rPr>
            <w:lang/>
            <w:rPrChange w:id="510" w:author="Y" w:date="2018-10-31T16:24:00Z">
              <w:rPr>
                <w:lang/>
              </w:rPr>
            </w:rPrChange>
          </w:rPr>
          <w:tab/>
        </w:r>
      </w:del>
      <w:del w:id="512" w:author="Y" w:date="2018-10-31T16:23:00Z">
        <w:r>
          <w:rPr>
            <w:lang/>
            <w:rPrChange w:id="513" w:author="Y" w:date="2018-10-31T16:24:00Z">
              <w:rPr>
                <w:lang/>
              </w:rPr>
            </w:rPrChange>
          </w:rPr>
          <w:fldChar w:fldCharType="begin" w:fldLock="1"/>
        </w:r>
      </w:del>
      <w:del w:id="515" w:author="Y" w:date="2018-10-31T16:23:00Z">
        <w:r>
          <w:rPr>
            <w:lang/>
            <w:rPrChange w:id="516" w:author="Y" w:date="2018-10-31T16:24:00Z">
              <w:rPr>
                <w:lang/>
              </w:rPr>
            </w:rPrChange>
          </w:rPr>
          <w:delInstrText xml:space="preserve"> PAGEREF _Toc499994814 \h </w:delInstrText>
        </w:r>
      </w:del>
      <w:del w:id="518" w:author="Y" w:date="2018-10-31T16:23:00Z">
        <w:r>
          <w:rPr>
            <w:lang/>
            <w:rPrChange w:id="519" w:author="Y" w:date="2018-10-31T16:24:00Z">
              <w:rPr>
                <w:lang/>
              </w:rPr>
            </w:rPrChange>
          </w:rPr>
          <w:fldChar w:fldCharType="separate"/>
        </w:r>
      </w:del>
      <w:del w:id="521" w:author="Y" w:date="2018-10-31T16:23:00Z">
        <w:r>
          <w:rPr>
            <w:lang/>
            <w:rPrChange w:id="522" w:author="Y" w:date="2018-10-31T16:24:00Z">
              <w:rPr>
                <w:lang/>
              </w:rPr>
            </w:rPrChange>
          </w:rPr>
          <w:delText>23</w:delText>
        </w:r>
      </w:del>
      <w:del w:id="524" w:author="Y" w:date="2018-10-31T16:23:00Z">
        <w:r>
          <w:rPr>
            <w:lang/>
            <w:rPrChange w:id="525" w:author="Y" w:date="2018-10-31T16:24:00Z">
              <w:rPr>
                <w:lang/>
              </w:rPr>
            </w:rPrChange>
          </w:rPr>
          <w:fldChar w:fldCharType="end"/>
        </w:r>
      </w:del>
      <w:del w:id="527" w:author="Y" w:date="2018-10-31T16:23:00Z">
        <w:r>
          <w:rPr>
            <w:lang/>
            <w:rPrChange w:id="528" w:author="Y" w:date="2018-10-31T16:24:00Z">
              <w:rPr>
                <w:lang/>
              </w:rPr>
            </w:rPrChange>
          </w:rPr>
          <w:fldChar w:fldCharType="end"/>
        </w:r>
      </w:del>
    </w:p>
    <w:p w14:paraId="207D709A">
      <w:pPr>
        <w:pStyle w:val="96"/>
        <w:tabs>
          <w:tab w:val="right" w:leader="dot" w:pos="9241"/>
        </w:tabs>
        <w:ind w:firstLine="320"/>
        <w:rPr>
          <w:del w:id="531" w:author="Y" w:date="2018-10-31T16:23:00Z"/>
          <w:rFonts w:ascii="Calibri" w:hAnsi="Calibri"/>
          <w:szCs w:val="22"/>
          <w:lang/>
          <w:rPrChange w:id="532" w:author="Y" w:date="2018-10-31T16:24:00Z">
            <w:rPr>
              <w:del w:id="533" w:author="Y" w:date="2018-10-31T16:23:00Z"/>
              <w:rFonts w:ascii="Calibri" w:hAnsi="Calibri"/>
              <w:szCs w:val="22"/>
              <w:lang/>
            </w:rPr>
          </w:rPrChange>
        </w:rPr>
        <w:pPrChange w:id="530" w:author="Y" w:date="2018-10-31T16:24:00Z">
          <w:pPr>
            <w:pStyle w:val="14"/>
            <w:ind w:firstLine="210"/>
          </w:pPr>
        </w:pPrChange>
      </w:pPr>
      <w:del w:id="534" w:author="Y" w:date="2018-10-31T16:23:00Z">
        <w:r>
          <w:rPr>
            <w:rPrChange w:id="535" w:author="Y" w:date="2018-10-31T16:24:00Z">
              <w:rPr/>
            </w:rPrChange>
          </w:rPr>
          <w:fldChar w:fldCharType="begin"/>
        </w:r>
      </w:del>
      <w:del w:id="537" w:author="Y" w:date="2018-10-31T16:23:00Z">
        <w:r>
          <w:rPr>
            <w:rPrChange w:id="538" w:author="Y" w:date="2018-10-31T16:24:00Z">
              <w:rPr/>
            </w:rPrChange>
          </w:rPr>
          <w:delInstrText xml:space="preserve"> HYPERLINK \l "_Toc499994815" </w:delInstrText>
        </w:r>
      </w:del>
      <w:del w:id="540" w:author="Y" w:date="2018-10-31T16:23:00Z">
        <w:r>
          <w:rPr>
            <w:rPrChange w:id="541" w:author="Y" w:date="2018-10-31T16:24:00Z">
              <w:rPr/>
            </w:rPrChange>
          </w:rPr>
          <w:fldChar w:fldCharType="separate"/>
        </w:r>
      </w:del>
      <w:del w:id="543" w:author="Y" w:date="2018-10-31T16:23:00Z">
        <w:r>
          <w:rPr>
            <w:rStyle w:val="40"/>
            <w:rPrChange w:id="544" w:author="Y" w:date="2018-10-31T16:24:00Z">
              <w:rPr>
                <w:rStyle w:val="40"/>
              </w:rPr>
            </w:rPrChange>
          </w:rPr>
          <w:delText>201.10</w:delText>
        </w:r>
      </w:del>
      <w:del w:id="546" w:author="Y" w:date="2018-10-31T16:23:00Z">
        <w:r>
          <w:rPr>
            <w:rStyle w:val="40"/>
            <w:rFonts w:hint="eastAsia"/>
            <w:rPrChange w:id="547" w:author="Y" w:date="2018-10-31T16:24:00Z">
              <w:rPr>
                <w:rStyle w:val="40"/>
                <w:rFonts w:hint="eastAsia"/>
              </w:rPr>
            </w:rPrChange>
          </w:rPr>
          <w:delText>　对不需要的或过量的辐射危险的防护</w:delText>
        </w:r>
      </w:del>
      <w:del w:id="549" w:author="Y" w:date="2018-10-31T16:23:00Z">
        <w:r>
          <w:rPr>
            <w:lang/>
            <w:rPrChange w:id="550" w:author="Y" w:date="2018-10-31T16:24:00Z">
              <w:rPr>
                <w:lang/>
              </w:rPr>
            </w:rPrChange>
          </w:rPr>
          <w:tab/>
        </w:r>
      </w:del>
      <w:del w:id="552" w:author="Y" w:date="2018-10-31T16:23:00Z">
        <w:r>
          <w:rPr>
            <w:lang/>
            <w:rPrChange w:id="553" w:author="Y" w:date="2018-10-31T16:24:00Z">
              <w:rPr>
                <w:lang/>
              </w:rPr>
            </w:rPrChange>
          </w:rPr>
          <w:fldChar w:fldCharType="begin" w:fldLock="1"/>
        </w:r>
      </w:del>
      <w:del w:id="555" w:author="Y" w:date="2018-10-31T16:23:00Z">
        <w:r>
          <w:rPr>
            <w:lang/>
            <w:rPrChange w:id="556" w:author="Y" w:date="2018-10-31T16:24:00Z">
              <w:rPr>
                <w:lang/>
              </w:rPr>
            </w:rPrChange>
          </w:rPr>
          <w:delInstrText xml:space="preserve"> PAGEREF _Toc499994815 \h </w:delInstrText>
        </w:r>
      </w:del>
      <w:del w:id="558" w:author="Y" w:date="2018-10-31T16:23:00Z">
        <w:r>
          <w:rPr>
            <w:lang/>
            <w:rPrChange w:id="559" w:author="Y" w:date="2018-10-31T16:24:00Z">
              <w:rPr>
                <w:lang/>
              </w:rPr>
            </w:rPrChange>
          </w:rPr>
          <w:fldChar w:fldCharType="separate"/>
        </w:r>
      </w:del>
      <w:del w:id="561" w:author="Y" w:date="2018-10-31T16:23:00Z">
        <w:r>
          <w:rPr>
            <w:lang/>
            <w:rPrChange w:id="562" w:author="Y" w:date="2018-10-31T16:24:00Z">
              <w:rPr>
                <w:lang/>
              </w:rPr>
            </w:rPrChange>
          </w:rPr>
          <w:delText>23</w:delText>
        </w:r>
      </w:del>
      <w:del w:id="564" w:author="Y" w:date="2018-10-31T16:23:00Z">
        <w:r>
          <w:rPr>
            <w:lang/>
            <w:rPrChange w:id="565" w:author="Y" w:date="2018-10-31T16:24:00Z">
              <w:rPr>
                <w:lang/>
              </w:rPr>
            </w:rPrChange>
          </w:rPr>
          <w:fldChar w:fldCharType="end"/>
        </w:r>
      </w:del>
      <w:del w:id="567" w:author="Y" w:date="2018-10-31T16:23:00Z">
        <w:r>
          <w:rPr>
            <w:lang/>
            <w:rPrChange w:id="568" w:author="Y" w:date="2018-10-31T16:24:00Z">
              <w:rPr>
                <w:lang/>
              </w:rPr>
            </w:rPrChange>
          </w:rPr>
          <w:fldChar w:fldCharType="end"/>
        </w:r>
      </w:del>
    </w:p>
    <w:p w14:paraId="0FFB0621">
      <w:pPr>
        <w:pStyle w:val="96"/>
        <w:tabs>
          <w:tab w:val="right" w:leader="dot" w:pos="9241"/>
        </w:tabs>
        <w:ind w:firstLine="320"/>
        <w:rPr>
          <w:del w:id="571" w:author="Y" w:date="2018-10-31T16:23:00Z"/>
          <w:rFonts w:ascii="Calibri" w:hAnsi="Calibri"/>
          <w:szCs w:val="22"/>
          <w:lang/>
          <w:rPrChange w:id="572" w:author="Y" w:date="2018-10-31T16:24:00Z">
            <w:rPr>
              <w:del w:id="573" w:author="Y" w:date="2018-10-31T16:23:00Z"/>
              <w:rFonts w:ascii="Calibri" w:hAnsi="Calibri"/>
              <w:szCs w:val="22"/>
              <w:lang/>
            </w:rPr>
          </w:rPrChange>
        </w:rPr>
        <w:pPrChange w:id="570" w:author="Y" w:date="2018-10-31T16:24:00Z">
          <w:pPr>
            <w:pStyle w:val="14"/>
            <w:ind w:firstLine="210"/>
          </w:pPr>
        </w:pPrChange>
      </w:pPr>
      <w:del w:id="574" w:author="Y" w:date="2018-10-31T16:23:00Z">
        <w:r>
          <w:rPr>
            <w:rPrChange w:id="575" w:author="Y" w:date="2018-10-31T16:24:00Z">
              <w:rPr/>
            </w:rPrChange>
          </w:rPr>
          <w:fldChar w:fldCharType="begin"/>
        </w:r>
      </w:del>
      <w:del w:id="577" w:author="Y" w:date="2018-10-31T16:23:00Z">
        <w:r>
          <w:rPr>
            <w:rPrChange w:id="578" w:author="Y" w:date="2018-10-31T16:24:00Z">
              <w:rPr/>
            </w:rPrChange>
          </w:rPr>
          <w:delInstrText xml:space="preserve"> HYPERLINK \l "_Toc499994816" </w:delInstrText>
        </w:r>
      </w:del>
      <w:del w:id="580" w:author="Y" w:date="2018-10-31T16:23:00Z">
        <w:r>
          <w:rPr>
            <w:rPrChange w:id="581" w:author="Y" w:date="2018-10-31T16:24:00Z">
              <w:rPr/>
            </w:rPrChange>
          </w:rPr>
          <w:fldChar w:fldCharType="separate"/>
        </w:r>
      </w:del>
      <w:del w:id="583" w:author="Y" w:date="2018-10-31T16:23:00Z">
        <w:r>
          <w:rPr>
            <w:rStyle w:val="40"/>
            <w:rPrChange w:id="584" w:author="Y" w:date="2018-10-31T16:24:00Z">
              <w:rPr>
                <w:rStyle w:val="40"/>
              </w:rPr>
            </w:rPrChange>
          </w:rPr>
          <w:delText>201.11</w:delText>
        </w:r>
      </w:del>
      <w:del w:id="586" w:author="Y" w:date="2018-10-31T16:23:00Z">
        <w:r>
          <w:rPr>
            <w:rStyle w:val="40"/>
            <w:rFonts w:hint="eastAsia"/>
            <w:rPrChange w:id="587" w:author="Y" w:date="2018-10-31T16:24:00Z">
              <w:rPr>
                <w:rStyle w:val="40"/>
                <w:rFonts w:hint="eastAsia"/>
              </w:rPr>
            </w:rPrChange>
          </w:rPr>
          <w:delText>　对超温和其他危险的防护</w:delText>
        </w:r>
      </w:del>
      <w:del w:id="589" w:author="Y" w:date="2018-10-31T16:23:00Z">
        <w:r>
          <w:rPr>
            <w:lang/>
            <w:rPrChange w:id="590" w:author="Y" w:date="2018-10-31T16:24:00Z">
              <w:rPr>
                <w:lang/>
              </w:rPr>
            </w:rPrChange>
          </w:rPr>
          <w:tab/>
        </w:r>
      </w:del>
      <w:del w:id="592" w:author="Y" w:date="2018-10-31T16:23:00Z">
        <w:r>
          <w:rPr>
            <w:lang/>
            <w:rPrChange w:id="593" w:author="Y" w:date="2018-10-31T16:24:00Z">
              <w:rPr>
                <w:lang/>
              </w:rPr>
            </w:rPrChange>
          </w:rPr>
          <w:fldChar w:fldCharType="begin" w:fldLock="1"/>
        </w:r>
      </w:del>
      <w:del w:id="595" w:author="Y" w:date="2018-10-31T16:23:00Z">
        <w:r>
          <w:rPr>
            <w:lang/>
            <w:rPrChange w:id="596" w:author="Y" w:date="2018-10-31T16:24:00Z">
              <w:rPr>
                <w:lang/>
              </w:rPr>
            </w:rPrChange>
          </w:rPr>
          <w:delInstrText xml:space="preserve"> PAGEREF _Toc</w:delInstrText>
        </w:r>
      </w:del>
      <w:del w:id="598" w:author="Y" w:date="2018-10-31T16:23:00Z">
        <w:r>
          <w:rPr>
            <w:lang/>
            <w:rPrChange w:id="599" w:author="Y" w:date="2018-10-31T16:24:00Z">
              <w:rPr>
                <w:lang/>
              </w:rPr>
            </w:rPrChange>
          </w:rPr>
          <w:delInstrText xml:space="preserve">499994816 \h </w:delInstrText>
        </w:r>
      </w:del>
      <w:del w:id="601" w:author="Y" w:date="2018-10-31T16:23:00Z">
        <w:r>
          <w:rPr>
            <w:lang/>
            <w:rPrChange w:id="602" w:author="Y" w:date="2018-10-31T16:24:00Z">
              <w:rPr>
                <w:lang/>
              </w:rPr>
            </w:rPrChange>
          </w:rPr>
          <w:fldChar w:fldCharType="separate"/>
        </w:r>
      </w:del>
      <w:del w:id="604" w:author="Y" w:date="2018-10-31T16:23:00Z">
        <w:r>
          <w:rPr>
            <w:lang/>
            <w:rPrChange w:id="605" w:author="Y" w:date="2018-10-31T16:24:00Z">
              <w:rPr>
                <w:lang/>
              </w:rPr>
            </w:rPrChange>
          </w:rPr>
          <w:delText>23</w:delText>
        </w:r>
      </w:del>
      <w:del w:id="607" w:author="Y" w:date="2018-10-31T16:23:00Z">
        <w:r>
          <w:rPr>
            <w:lang/>
            <w:rPrChange w:id="608" w:author="Y" w:date="2018-10-31T16:24:00Z">
              <w:rPr>
                <w:lang/>
              </w:rPr>
            </w:rPrChange>
          </w:rPr>
          <w:fldChar w:fldCharType="end"/>
        </w:r>
      </w:del>
      <w:del w:id="610" w:author="Y" w:date="2018-10-31T16:23:00Z">
        <w:r>
          <w:rPr>
            <w:lang/>
            <w:rPrChange w:id="611" w:author="Y" w:date="2018-10-31T16:24:00Z">
              <w:rPr>
                <w:lang/>
              </w:rPr>
            </w:rPrChange>
          </w:rPr>
          <w:fldChar w:fldCharType="end"/>
        </w:r>
      </w:del>
    </w:p>
    <w:p w14:paraId="0D9ADD0C">
      <w:pPr>
        <w:pStyle w:val="96"/>
        <w:tabs>
          <w:tab w:val="right" w:leader="dot" w:pos="9241"/>
        </w:tabs>
        <w:ind w:firstLine="320"/>
        <w:rPr>
          <w:del w:id="614" w:author="Y" w:date="2018-10-31T16:23:00Z"/>
          <w:rFonts w:ascii="Calibri" w:hAnsi="Calibri"/>
          <w:szCs w:val="22"/>
          <w:lang/>
          <w:rPrChange w:id="615" w:author="Y" w:date="2018-10-31T16:24:00Z">
            <w:rPr>
              <w:del w:id="616" w:author="Y" w:date="2018-10-31T16:23:00Z"/>
              <w:rFonts w:ascii="Calibri" w:hAnsi="Calibri"/>
              <w:szCs w:val="22"/>
              <w:lang/>
            </w:rPr>
          </w:rPrChange>
        </w:rPr>
        <w:pPrChange w:id="613" w:author="Y" w:date="2018-10-31T16:24:00Z">
          <w:pPr>
            <w:pStyle w:val="14"/>
            <w:ind w:firstLine="210"/>
          </w:pPr>
        </w:pPrChange>
      </w:pPr>
      <w:del w:id="617" w:author="Y" w:date="2018-10-31T16:23:00Z">
        <w:r>
          <w:rPr>
            <w:rPrChange w:id="618" w:author="Y" w:date="2018-10-31T16:24:00Z">
              <w:rPr/>
            </w:rPrChange>
          </w:rPr>
          <w:fldChar w:fldCharType="begin"/>
        </w:r>
      </w:del>
      <w:del w:id="620" w:author="Y" w:date="2018-10-31T16:23:00Z">
        <w:r>
          <w:rPr>
            <w:rPrChange w:id="621" w:author="Y" w:date="2018-10-31T16:24:00Z">
              <w:rPr/>
            </w:rPrChange>
          </w:rPr>
          <w:delInstrText xml:space="preserve"> HYPERLINK \l "_Toc499994817" </w:delInstrText>
        </w:r>
      </w:del>
      <w:del w:id="623" w:author="Y" w:date="2018-10-31T16:23:00Z">
        <w:r>
          <w:rPr>
            <w:rPrChange w:id="624" w:author="Y" w:date="2018-10-31T16:24:00Z">
              <w:rPr/>
            </w:rPrChange>
          </w:rPr>
          <w:fldChar w:fldCharType="separate"/>
        </w:r>
      </w:del>
      <w:del w:id="626" w:author="Y" w:date="2018-10-31T16:23:00Z">
        <w:r>
          <w:rPr>
            <w:rStyle w:val="40"/>
            <w:rPrChange w:id="627" w:author="Y" w:date="2018-10-31T16:24:00Z">
              <w:rPr>
                <w:rStyle w:val="40"/>
              </w:rPr>
            </w:rPrChange>
          </w:rPr>
          <w:delText>201.12</w:delText>
        </w:r>
      </w:del>
      <w:del w:id="629" w:author="Y" w:date="2018-10-31T16:23:00Z">
        <w:r>
          <w:rPr>
            <w:rStyle w:val="40"/>
            <w:rFonts w:hint="eastAsia"/>
            <w:rPrChange w:id="630" w:author="Y" w:date="2018-10-31T16:24:00Z">
              <w:rPr>
                <w:rStyle w:val="40"/>
                <w:rFonts w:hint="eastAsia"/>
              </w:rPr>
            </w:rPrChange>
          </w:rPr>
          <w:delText>　控制器和仪表的准确性和危险输出的防护</w:delText>
        </w:r>
      </w:del>
      <w:del w:id="632" w:author="Y" w:date="2018-10-31T16:23:00Z">
        <w:r>
          <w:rPr>
            <w:lang/>
            <w:rPrChange w:id="633" w:author="Y" w:date="2018-10-31T16:24:00Z">
              <w:rPr>
                <w:lang/>
              </w:rPr>
            </w:rPrChange>
          </w:rPr>
          <w:tab/>
        </w:r>
      </w:del>
      <w:del w:id="635" w:author="Y" w:date="2018-10-31T16:23:00Z">
        <w:r>
          <w:rPr>
            <w:lang/>
            <w:rPrChange w:id="636" w:author="Y" w:date="2018-10-31T16:24:00Z">
              <w:rPr>
                <w:lang/>
              </w:rPr>
            </w:rPrChange>
          </w:rPr>
          <w:fldChar w:fldCharType="begin" w:fldLock="1"/>
        </w:r>
      </w:del>
      <w:del w:id="638" w:author="Y" w:date="2018-10-31T16:23:00Z">
        <w:r>
          <w:rPr>
            <w:lang/>
            <w:rPrChange w:id="639" w:author="Y" w:date="2018-10-31T16:24:00Z">
              <w:rPr>
                <w:lang/>
              </w:rPr>
            </w:rPrChange>
          </w:rPr>
          <w:delInstrText xml:space="preserve"> PAGEREF _Toc499994817 \h </w:delInstrText>
        </w:r>
      </w:del>
      <w:del w:id="641" w:author="Y" w:date="2018-10-31T16:23:00Z">
        <w:r>
          <w:rPr>
            <w:lang/>
            <w:rPrChange w:id="642" w:author="Y" w:date="2018-10-31T16:24:00Z">
              <w:rPr>
                <w:lang/>
              </w:rPr>
            </w:rPrChange>
          </w:rPr>
          <w:fldChar w:fldCharType="separate"/>
        </w:r>
      </w:del>
      <w:del w:id="644" w:author="Y" w:date="2018-10-31T16:23:00Z">
        <w:r>
          <w:rPr>
            <w:lang/>
            <w:rPrChange w:id="645" w:author="Y" w:date="2018-10-31T16:24:00Z">
              <w:rPr>
                <w:lang/>
              </w:rPr>
            </w:rPrChange>
          </w:rPr>
          <w:delText>25</w:delText>
        </w:r>
      </w:del>
      <w:del w:id="647" w:author="Y" w:date="2018-10-31T16:23:00Z">
        <w:r>
          <w:rPr>
            <w:lang/>
            <w:rPrChange w:id="648" w:author="Y" w:date="2018-10-31T16:24:00Z">
              <w:rPr>
                <w:lang/>
              </w:rPr>
            </w:rPrChange>
          </w:rPr>
          <w:fldChar w:fldCharType="end"/>
        </w:r>
      </w:del>
      <w:del w:id="650" w:author="Y" w:date="2018-10-31T16:23:00Z">
        <w:r>
          <w:rPr>
            <w:lang/>
            <w:rPrChange w:id="651" w:author="Y" w:date="2018-10-31T16:24:00Z">
              <w:rPr>
                <w:lang/>
              </w:rPr>
            </w:rPrChange>
          </w:rPr>
          <w:fldChar w:fldCharType="end"/>
        </w:r>
      </w:del>
    </w:p>
    <w:p w14:paraId="22BC492E">
      <w:pPr>
        <w:pStyle w:val="96"/>
        <w:tabs>
          <w:tab w:val="right" w:leader="dot" w:pos="9241"/>
        </w:tabs>
        <w:ind w:firstLine="320"/>
        <w:rPr>
          <w:del w:id="654" w:author="Y" w:date="2018-10-31T16:23:00Z"/>
          <w:rFonts w:ascii="Calibri" w:hAnsi="Calibri"/>
          <w:szCs w:val="22"/>
          <w:lang/>
          <w:rPrChange w:id="655" w:author="Y" w:date="2018-10-31T16:24:00Z">
            <w:rPr>
              <w:del w:id="656" w:author="Y" w:date="2018-10-31T16:23:00Z"/>
              <w:rFonts w:ascii="Calibri" w:hAnsi="Calibri"/>
              <w:szCs w:val="22"/>
              <w:lang/>
            </w:rPr>
          </w:rPrChange>
        </w:rPr>
        <w:pPrChange w:id="653" w:author="Y" w:date="2018-10-31T16:24:00Z">
          <w:pPr>
            <w:pStyle w:val="14"/>
            <w:ind w:firstLine="210"/>
          </w:pPr>
        </w:pPrChange>
      </w:pPr>
      <w:del w:id="657" w:author="Y" w:date="2018-10-31T16:23:00Z">
        <w:r>
          <w:rPr>
            <w:rPrChange w:id="658" w:author="Y" w:date="2018-10-31T16:24:00Z">
              <w:rPr/>
            </w:rPrChange>
          </w:rPr>
          <w:fldChar w:fldCharType="begin"/>
        </w:r>
      </w:del>
      <w:del w:id="660" w:author="Y" w:date="2018-10-31T16:23:00Z">
        <w:r>
          <w:rPr>
            <w:rPrChange w:id="661" w:author="Y" w:date="2018-10-31T16:24:00Z">
              <w:rPr/>
            </w:rPrChange>
          </w:rPr>
          <w:delInstrText xml:space="preserve"> HYPERLINK \l "_Toc499994818" </w:delInstrText>
        </w:r>
      </w:del>
      <w:del w:id="663" w:author="Y" w:date="2018-10-31T16:23:00Z">
        <w:r>
          <w:rPr>
            <w:rPrChange w:id="664" w:author="Y" w:date="2018-10-31T16:24:00Z">
              <w:rPr/>
            </w:rPrChange>
          </w:rPr>
          <w:fldChar w:fldCharType="separate"/>
        </w:r>
      </w:del>
      <w:del w:id="666" w:author="Y" w:date="2018-10-31T16:23:00Z">
        <w:r>
          <w:rPr>
            <w:rStyle w:val="40"/>
            <w:rPrChange w:id="667" w:author="Y" w:date="2018-10-31T16:24:00Z">
              <w:rPr>
                <w:rStyle w:val="40"/>
              </w:rPr>
            </w:rPrChange>
          </w:rPr>
          <w:delText>201.13</w:delText>
        </w:r>
      </w:del>
      <w:del w:id="669" w:author="Y" w:date="2018-10-31T16:23:00Z">
        <w:r>
          <w:rPr>
            <w:rStyle w:val="40"/>
            <w:rFonts w:ascii="ºÚÌå" w:cs="ºÚÌå"/>
            <w:rPrChange w:id="670" w:author="Y" w:date="2018-10-31T16:24:00Z">
              <w:rPr>
                <w:rStyle w:val="40"/>
                <w:rFonts w:ascii="ºÚÌå" w:cs="ºÚÌå"/>
              </w:rPr>
            </w:rPrChange>
          </w:rPr>
          <w:delText>　ME</w:delText>
        </w:r>
      </w:del>
      <w:del w:id="672" w:author="Y" w:date="2018-10-31T16:23:00Z">
        <w:r>
          <w:rPr>
            <w:rStyle w:val="40"/>
            <w:rFonts w:hint="eastAsia" w:ascii="ºÚÌå" w:cs="ºÚÌå"/>
            <w:rPrChange w:id="673" w:author="Y" w:date="2018-10-31T16:24:00Z">
              <w:rPr>
                <w:rStyle w:val="40"/>
                <w:rFonts w:hint="eastAsia" w:ascii="ºÚÌå" w:cs="ºÚÌå"/>
              </w:rPr>
            </w:rPrChange>
          </w:rPr>
          <w:delText>设备</w:delText>
        </w:r>
      </w:del>
      <w:del w:id="675" w:author="Y" w:date="2018-10-31T16:23:00Z">
        <w:r>
          <w:rPr>
            <w:rStyle w:val="40"/>
            <w:rFonts w:hint="eastAsia" w:cs="黑体"/>
            <w:rPrChange w:id="676" w:author="Y" w:date="2018-10-31T16:24:00Z">
              <w:rPr>
                <w:rStyle w:val="40"/>
                <w:rFonts w:hint="eastAsia" w:cs="黑体"/>
              </w:rPr>
            </w:rPrChange>
          </w:rPr>
          <w:delText>危险情况和故障状态</w:delText>
        </w:r>
      </w:del>
      <w:del w:id="678" w:author="Y" w:date="2018-10-31T16:23:00Z">
        <w:r>
          <w:rPr>
            <w:lang/>
            <w:rPrChange w:id="679" w:author="Y" w:date="2018-10-31T16:24:00Z">
              <w:rPr>
                <w:lang/>
              </w:rPr>
            </w:rPrChange>
          </w:rPr>
          <w:tab/>
        </w:r>
      </w:del>
      <w:del w:id="681" w:author="Y" w:date="2018-10-31T16:23:00Z">
        <w:r>
          <w:rPr>
            <w:lang/>
            <w:rPrChange w:id="682" w:author="Y" w:date="2018-10-31T16:24:00Z">
              <w:rPr>
                <w:lang/>
              </w:rPr>
            </w:rPrChange>
          </w:rPr>
          <w:fldChar w:fldCharType="begin" w:fldLock="1"/>
        </w:r>
      </w:del>
      <w:del w:id="684" w:author="Y" w:date="2018-10-31T16:23:00Z">
        <w:r>
          <w:rPr>
            <w:lang/>
            <w:rPrChange w:id="685" w:author="Y" w:date="2018-10-31T16:24:00Z">
              <w:rPr>
                <w:lang/>
              </w:rPr>
            </w:rPrChange>
          </w:rPr>
          <w:delInstrText xml:space="preserve"> PAGEREF _Toc499994818 \h </w:delInstrText>
        </w:r>
      </w:del>
      <w:del w:id="687" w:author="Y" w:date="2018-10-31T16:23:00Z">
        <w:r>
          <w:rPr>
            <w:lang/>
            <w:rPrChange w:id="688" w:author="Y" w:date="2018-10-31T16:24:00Z">
              <w:rPr>
                <w:lang/>
              </w:rPr>
            </w:rPrChange>
          </w:rPr>
          <w:fldChar w:fldCharType="separate"/>
        </w:r>
      </w:del>
      <w:del w:id="690" w:author="Y" w:date="2018-10-31T16:23:00Z">
        <w:r>
          <w:rPr>
            <w:lang/>
            <w:rPrChange w:id="691" w:author="Y" w:date="2018-10-31T16:24:00Z">
              <w:rPr>
                <w:lang/>
              </w:rPr>
            </w:rPrChange>
          </w:rPr>
          <w:delText>29</w:delText>
        </w:r>
      </w:del>
      <w:del w:id="693" w:author="Y" w:date="2018-10-31T16:23:00Z">
        <w:r>
          <w:rPr>
            <w:lang/>
            <w:rPrChange w:id="694" w:author="Y" w:date="2018-10-31T16:24:00Z">
              <w:rPr>
                <w:lang/>
              </w:rPr>
            </w:rPrChange>
          </w:rPr>
          <w:fldChar w:fldCharType="end"/>
        </w:r>
      </w:del>
      <w:del w:id="696" w:author="Y" w:date="2018-10-31T16:23:00Z">
        <w:r>
          <w:rPr>
            <w:lang/>
            <w:rPrChange w:id="697" w:author="Y" w:date="2018-10-31T16:24:00Z">
              <w:rPr>
                <w:lang/>
              </w:rPr>
            </w:rPrChange>
          </w:rPr>
          <w:fldChar w:fldCharType="end"/>
        </w:r>
      </w:del>
    </w:p>
    <w:p w14:paraId="62579A02">
      <w:pPr>
        <w:pStyle w:val="96"/>
        <w:tabs>
          <w:tab w:val="right" w:leader="dot" w:pos="9241"/>
        </w:tabs>
        <w:ind w:firstLine="320"/>
        <w:rPr>
          <w:del w:id="700" w:author="Y" w:date="2018-10-31T16:23:00Z"/>
          <w:rFonts w:ascii="Calibri" w:hAnsi="Calibri"/>
          <w:szCs w:val="22"/>
          <w:lang/>
          <w:rPrChange w:id="701" w:author="Y" w:date="2018-10-31T16:24:00Z">
            <w:rPr>
              <w:del w:id="702" w:author="Y" w:date="2018-10-31T16:23:00Z"/>
              <w:rFonts w:ascii="Calibri" w:hAnsi="Calibri"/>
              <w:szCs w:val="22"/>
              <w:lang/>
            </w:rPr>
          </w:rPrChange>
        </w:rPr>
        <w:pPrChange w:id="699" w:author="Y" w:date="2018-10-31T16:24:00Z">
          <w:pPr>
            <w:pStyle w:val="14"/>
            <w:ind w:firstLine="210"/>
          </w:pPr>
        </w:pPrChange>
      </w:pPr>
      <w:del w:id="703" w:author="Y" w:date="2018-10-31T16:23:00Z">
        <w:r>
          <w:rPr>
            <w:rPrChange w:id="704" w:author="Y" w:date="2018-10-31T16:24:00Z">
              <w:rPr/>
            </w:rPrChange>
          </w:rPr>
          <w:fldChar w:fldCharType="begin"/>
        </w:r>
      </w:del>
      <w:del w:id="706" w:author="Y" w:date="2018-10-31T16:23:00Z">
        <w:r>
          <w:rPr>
            <w:rPrChange w:id="707" w:author="Y" w:date="2018-10-31T16:24:00Z">
              <w:rPr/>
            </w:rPrChange>
          </w:rPr>
          <w:delInstrText xml:space="preserve"> HYPERLINK \l "_Toc499994819" </w:delInstrText>
        </w:r>
      </w:del>
      <w:del w:id="709" w:author="Y" w:date="2018-10-31T16:23:00Z">
        <w:r>
          <w:rPr>
            <w:rPrChange w:id="710" w:author="Y" w:date="2018-10-31T16:24:00Z">
              <w:rPr/>
            </w:rPrChange>
          </w:rPr>
          <w:fldChar w:fldCharType="separate"/>
        </w:r>
      </w:del>
      <w:del w:id="712" w:author="Y" w:date="2018-10-31T16:23:00Z">
        <w:r>
          <w:rPr>
            <w:rStyle w:val="40"/>
            <w:rPrChange w:id="713" w:author="Y" w:date="2018-10-31T16:24:00Z">
              <w:rPr>
                <w:rStyle w:val="40"/>
              </w:rPr>
            </w:rPrChange>
          </w:rPr>
          <w:delText>201.14</w:delText>
        </w:r>
      </w:del>
      <w:del w:id="715" w:author="Y" w:date="2018-10-31T16:23:00Z">
        <w:r>
          <w:rPr>
            <w:rStyle w:val="40"/>
            <w:rFonts w:hint="eastAsia"/>
            <w:rPrChange w:id="716" w:author="Y" w:date="2018-10-31T16:24:00Z">
              <w:rPr>
                <w:rStyle w:val="40"/>
                <w:rFonts w:hint="eastAsia"/>
              </w:rPr>
            </w:rPrChange>
          </w:rPr>
          <w:delText>　可编程医用电气系统（</w:delText>
        </w:r>
      </w:del>
      <w:del w:id="718" w:author="Y" w:date="2018-10-31T16:23:00Z">
        <w:r>
          <w:rPr>
            <w:rStyle w:val="40"/>
            <w:rFonts w:ascii="ºÚÌå" w:hAnsi="ºÚÌå" w:cs="ºÚÌå"/>
            <w:rPrChange w:id="719" w:author="Y" w:date="2018-10-31T16:24:00Z">
              <w:rPr>
                <w:rStyle w:val="40"/>
                <w:rFonts w:ascii="ºÚÌå" w:hAnsi="ºÚÌå" w:cs="ºÚÌå"/>
              </w:rPr>
            </w:rPrChange>
          </w:rPr>
          <w:delText>PEMS</w:delText>
        </w:r>
      </w:del>
      <w:del w:id="721" w:author="Y" w:date="2018-10-31T16:23:00Z">
        <w:r>
          <w:rPr>
            <w:rStyle w:val="40"/>
            <w:rFonts w:hint="eastAsia"/>
            <w:rPrChange w:id="722" w:author="Y" w:date="2018-10-31T16:24:00Z">
              <w:rPr>
                <w:rStyle w:val="40"/>
                <w:rFonts w:hint="eastAsia"/>
              </w:rPr>
            </w:rPrChange>
          </w:rPr>
          <w:delText>）</w:delText>
        </w:r>
      </w:del>
      <w:del w:id="724" w:author="Y" w:date="2018-10-31T16:23:00Z">
        <w:r>
          <w:rPr>
            <w:lang/>
            <w:rPrChange w:id="725" w:author="Y" w:date="2018-10-31T16:24:00Z">
              <w:rPr>
                <w:lang/>
              </w:rPr>
            </w:rPrChange>
          </w:rPr>
          <w:tab/>
        </w:r>
      </w:del>
      <w:del w:id="727" w:author="Y" w:date="2018-10-31T16:23:00Z">
        <w:r>
          <w:rPr>
            <w:lang/>
            <w:rPrChange w:id="728" w:author="Y" w:date="2018-10-31T16:24:00Z">
              <w:rPr>
                <w:lang/>
              </w:rPr>
            </w:rPrChange>
          </w:rPr>
          <w:fldChar w:fldCharType="begin" w:fldLock="1"/>
        </w:r>
      </w:del>
      <w:del w:id="730" w:author="Y" w:date="2018-10-31T16:23:00Z">
        <w:r>
          <w:rPr>
            <w:lang/>
            <w:rPrChange w:id="731" w:author="Y" w:date="2018-10-31T16:24:00Z">
              <w:rPr>
                <w:lang/>
              </w:rPr>
            </w:rPrChange>
          </w:rPr>
          <w:delInstrText xml:space="preserve"> PAG</w:delInstrText>
        </w:r>
      </w:del>
      <w:del w:id="733" w:author="Y" w:date="2018-10-31T16:23:00Z">
        <w:r>
          <w:rPr>
            <w:lang/>
            <w:rPrChange w:id="734" w:author="Y" w:date="2018-10-31T16:24:00Z">
              <w:rPr>
                <w:lang/>
              </w:rPr>
            </w:rPrChange>
          </w:rPr>
          <w:delInstrText xml:space="preserve">EREF _Toc499994819 \h </w:delInstrText>
        </w:r>
      </w:del>
      <w:del w:id="736" w:author="Y" w:date="2018-10-31T16:23:00Z">
        <w:r>
          <w:rPr>
            <w:lang/>
            <w:rPrChange w:id="737" w:author="Y" w:date="2018-10-31T16:24:00Z">
              <w:rPr>
                <w:lang/>
              </w:rPr>
            </w:rPrChange>
          </w:rPr>
          <w:fldChar w:fldCharType="separate"/>
        </w:r>
      </w:del>
      <w:del w:id="739" w:author="Y" w:date="2018-10-31T16:23:00Z">
        <w:r>
          <w:rPr>
            <w:lang/>
            <w:rPrChange w:id="740" w:author="Y" w:date="2018-10-31T16:24:00Z">
              <w:rPr>
                <w:lang/>
              </w:rPr>
            </w:rPrChange>
          </w:rPr>
          <w:delText>29</w:delText>
        </w:r>
      </w:del>
      <w:del w:id="742" w:author="Y" w:date="2018-10-31T16:23:00Z">
        <w:r>
          <w:rPr>
            <w:lang/>
            <w:rPrChange w:id="743" w:author="Y" w:date="2018-10-31T16:24:00Z">
              <w:rPr>
                <w:lang/>
              </w:rPr>
            </w:rPrChange>
          </w:rPr>
          <w:fldChar w:fldCharType="end"/>
        </w:r>
      </w:del>
      <w:del w:id="745" w:author="Y" w:date="2018-10-31T16:23:00Z">
        <w:r>
          <w:rPr>
            <w:lang/>
            <w:rPrChange w:id="746" w:author="Y" w:date="2018-10-31T16:24:00Z">
              <w:rPr>
                <w:lang/>
              </w:rPr>
            </w:rPrChange>
          </w:rPr>
          <w:fldChar w:fldCharType="end"/>
        </w:r>
      </w:del>
    </w:p>
    <w:p w14:paraId="5708FD89">
      <w:pPr>
        <w:pStyle w:val="96"/>
        <w:tabs>
          <w:tab w:val="right" w:leader="dot" w:pos="9241"/>
        </w:tabs>
        <w:ind w:firstLine="320"/>
        <w:rPr>
          <w:del w:id="749" w:author="Y" w:date="2018-10-31T16:23:00Z"/>
          <w:rFonts w:ascii="Calibri" w:hAnsi="Calibri"/>
          <w:szCs w:val="22"/>
          <w:lang/>
          <w:rPrChange w:id="750" w:author="Y" w:date="2018-10-31T16:24:00Z">
            <w:rPr>
              <w:del w:id="751" w:author="Y" w:date="2018-10-31T16:23:00Z"/>
              <w:rFonts w:ascii="Calibri" w:hAnsi="Calibri"/>
              <w:szCs w:val="22"/>
              <w:lang/>
            </w:rPr>
          </w:rPrChange>
        </w:rPr>
        <w:pPrChange w:id="748" w:author="Y" w:date="2018-10-31T16:24:00Z">
          <w:pPr>
            <w:pStyle w:val="14"/>
            <w:ind w:firstLine="210"/>
          </w:pPr>
        </w:pPrChange>
      </w:pPr>
      <w:del w:id="752" w:author="Y" w:date="2018-10-31T16:23:00Z">
        <w:r>
          <w:rPr>
            <w:rPrChange w:id="753" w:author="Y" w:date="2018-10-31T16:24:00Z">
              <w:rPr/>
            </w:rPrChange>
          </w:rPr>
          <w:fldChar w:fldCharType="begin"/>
        </w:r>
      </w:del>
      <w:del w:id="755" w:author="Y" w:date="2018-10-31T16:23:00Z">
        <w:r>
          <w:rPr>
            <w:rPrChange w:id="756" w:author="Y" w:date="2018-10-31T16:24:00Z">
              <w:rPr/>
            </w:rPrChange>
          </w:rPr>
          <w:delInstrText xml:space="preserve"> HYPERLINK \l "_Toc499994820" </w:delInstrText>
        </w:r>
      </w:del>
      <w:del w:id="758" w:author="Y" w:date="2018-10-31T16:23:00Z">
        <w:r>
          <w:rPr>
            <w:rPrChange w:id="759" w:author="Y" w:date="2018-10-31T16:24:00Z">
              <w:rPr/>
            </w:rPrChange>
          </w:rPr>
          <w:fldChar w:fldCharType="separate"/>
        </w:r>
      </w:del>
      <w:del w:id="761" w:author="Y" w:date="2018-10-31T16:23:00Z">
        <w:r>
          <w:rPr>
            <w:rStyle w:val="40"/>
            <w:rPrChange w:id="762" w:author="Y" w:date="2018-10-31T16:24:00Z">
              <w:rPr>
                <w:rStyle w:val="40"/>
              </w:rPr>
            </w:rPrChange>
          </w:rPr>
          <w:delText>201.15</w:delText>
        </w:r>
      </w:del>
      <w:del w:id="764" w:author="Y" w:date="2018-10-31T16:23:00Z">
        <w:r>
          <w:rPr>
            <w:rStyle w:val="40"/>
            <w:rFonts w:ascii="ºÚÌå" w:cs="ºÚÌå"/>
            <w:rPrChange w:id="765" w:author="Y" w:date="2018-10-31T16:24:00Z">
              <w:rPr>
                <w:rStyle w:val="40"/>
                <w:rFonts w:ascii="ºÚÌå" w:cs="ºÚÌå"/>
              </w:rPr>
            </w:rPrChange>
          </w:rPr>
          <w:delText>　ME</w:delText>
        </w:r>
      </w:del>
      <w:del w:id="767" w:author="Y" w:date="2018-10-31T16:23:00Z">
        <w:r>
          <w:rPr>
            <w:rStyle w:val="40"/>
            <w:rFonts w:hint="eastAsia" w:ascii="ºÚÌå" w:cs="ºÚÌå"/>
            <w:rPrChange w:id="768" w:author="Y" w:date="2018-10-31T16:24:00Z">
              <w:rPr>
                <w:rStyle w:val="40"/>
                <w:rFonts w:hint="eastAsia" w:ascii="ºÚÌå" w:cs="ºÚÌå"/>
              </w:rPr>
            </w:rPrChange>
          </w:rPr>
          <w:delText>设备</w:delText>
        </w:r>
      </w:del>
      <w:del w:id="770" w:author="Y" w:date="2018-10-31T16:23:00Z">
        <w:r>
          <w:rPr>
            <w:rStyle w:val="40"/>
            <w:rFonts w:hint="eastAsia" w:cs="黑体"/>
            <w:rPrChange w:id="771" w:author="Y" w:date="2018-10-31T16:24:00Z">
              <w:rPr>
                <w:rStyle w:val="40"/>
                <w:rFonts w:hint="eastAsia" w:cs="黑体"/>
              </w:rPr>
            </w:rPrChange>
          </w:rPr>
          <w:delText>的结构</w:delText>
        </w:r>
      </w:del>
      <w:del w:id="773" w:author="Y" w:date="2018-10-31T16:23:00Z">
        <w:r>
          <w:rPr>
            <w:lang/>
            <w:rPrChange w:id="774" w:author="Y" w:date="2018-10-31T16:24:00Z">
              <w:rPr>
                <w:lang/>
              </w:rPr>
            </w:rPrChange>
          </w:rPr>
          <w:tab/>
        </w:r>
      </w:del>
      <w:del w:id="776" w:author="Y" w:date="2018-10-31T16:23:00Z">
        <w:r>
          <w:rPr>
            <w:lang/>
            <w:rPrChange w:id="777" w:author="Y" w:date="2018-10-31T16:24:00Z">
              <w:rPr>
                <w:lang/>
              </w:rPr>
            </w:rPrChange>
          </w:rPr>
          <w:fldChar w:fldCharType="begin" w:fldLock="1"/>
        </w:r>
      </w:del>
      <w:del w:id="779" w:author="Y" w:date="2018-10-31T16:23:00Z">
        <w:r>
          <w:rPr>
            <w:lang/>
            <w:rPrChange w:id="780" w:author="Y" w:date="2018-10-31T16:24:00Z">
              <w:rPr>
                <w:lang/>
              </w:rPr>
            </w:rPrChange>
          </w:rPr>
          <w:delInstrText xml:space="preserve"> PAGEREF _Toc499994820 \h </w:delInstrText>
        </w:r>
      </w:del>
      <w:del w:id="782" w:author="Y" w:date="2018-10-31T16:23:00Z">
        <w:r>
          <w:rPr>
            <w:lang/>
            <w:rPrChange w:id="783" w:author="Y" w:date="2018-10-31T16:24:00Z">
              <w:rPr>
                <w:lang/>
              </w:rPr>
            </w:rPrChange>
          </w:rPr>
          <w:fldChar w:fldCharType="separate"/>
        </w:r>
      </w:del>
      <w:del w:id="785" w:author="Y" w:date="2018-10-31T16:23:00Z">
        <w:r>
          <w:rPr>
            <w:lang/>
            <w:rPrChange w:id="786" w:author="Y" w:date="2018-10-31T16:24:00Z">
              <w:rPr>
                <w:lang/>
              </w:rPr>
            </w:rPrChange>
          </w:rPr>
          <w:delText>29</w:delText>
        </w:r>
      </w:del>
      <w:del w:id="788" w:author="Y" w:date="2018-10-31T16:23:00Z">
        <w:r>
          <w:rPr>
            <w:lang/>
            <w:rPrChange w:id="789" w:author="Y" w:date="2018-10-31T16:24:00Z">
              <w:rPr>
                <w:lang/>
              </w:rPr>
            </w:rPrChange>
          </w:rPr>
          <w:fldChar w:fldCharType="end"/>
        </w:r>
      </w:del>
      <w:del w:id="791" w:author="Y" w:date="2018-10-31T16:23:00Z">
        <w:r>
          <w:rPr>
            <w:lang/>
            <w:rPrChange w:id="792" w:author="Y" w:date="2018-10-31T16:24:00Z">
              <w:rPr>
                <w:lang/>
              </w:rPr>
            </w:rPrChange>
          </w:rPr>
          <w:fldChar w:fldCharType="end"/>
        </w:r>
      </w:del>
    </w:p>
    <w:p w14:paraId="160A0E3B">
      <w:pPr>
        <w:pStyle w:val="96"/>
        <w:tabs>
          <w:tab w:val="right" w:leader="dot" w:pos="9241"/>
        </w:tabs>
        <w:ind w:firstLine="320"/>
        <w:rPr>
          <w:del w:id="795" w:author="Y" w:date="2018-10-31T16:23:00Z"/>
          <w:rFonts w:ascii="Calibri" w:hAnsi="Calibri"/>
          <w:szCs w:val="22"/>
          <w:lang/>
          <w:rPrChange w:id="796" w:author="Y" w:date="2018-10-31T16:24:00Z">
            <w:rPr>
              <w:del w:id="797" w:author="Y" w:date="2018-10-31T16:23:00Z"/>
              <w:rFonts w:ascii="Calibri" w:hAnsi="Calibri"/>
              <w:szCs w:val="22"/>
              <w:lang/>
            </w:rPr>
          </w:rPrChange>
        </w:rPr>
        <w:pPrChange w:id="794" w:author="Y" w:date="2018-10-31T16:24:00Z">
          <w:pPr>
            <w:pStyle w:val="14"/>
            <w:ind w:firstLine="210"/>
          </w:pPr>
        </w:pPrChange>
      </w:pPr>
      <w:del w:id="798" w:author="Y" w:date="2018-10-31T16:23:00Z">
        <w:r>
          <w:rPr>
            <w:rPrChange w:id="799" w:author="Y" w:date="2018-10-31T16:24:00Z">
              <w:rPr/>
            </w:rPrChange>
          </w:rPr>
          <w:fldChar w:fldCharType="begin"/>
        </w:r>
      </w:del>
      <w:del w:id="801" w:author="Y" w:date="2018-10-31T16:23:00Z">
        <w:r>
          <w:rPr>
            <w:rPrChange w:id="802" w:author="Y" w:date="2018-10-31T16:24:00Z">
              <w:rPr/>
            </w:rPrChange>
          </w:rPr>
          <w:delInstrText xml:space="preserve"> HYPERLINK \l "_Toc499994821" </w:delInstrText>
        </w:r>
      </w:del>
      <w:del w:id="804" w:author="Y" w:date="2018-10-31T16:23:00Z">
        <w:r>
          <w:rPr>
            <w:rPrChange w:id="805" w:author="Y" w:date="2018-10-31T16:24:00Z">
              <w:rPr/>
            </w:rPrChange>
          </w:rPr>
          <w:fldChar w:fldCharType="separate"/>
        </w:r>
      </w:del>
      <w:del w:id="807" w:author="Y" w:date="2018-10-31T16:23:00Z">
        <w:r>
          <w:rPr>
            <w:rStyle w:val="40"/>
            <w:rPrChange w:id="808" w:author="Y" w:date="2018-10-31T16:24:00Z">
              <w:rPr>
                <w:rStyle w:val="40"/>
              </w:rPr>
            </w:rPrChange>
          </w:rPr>
          <w:delText>201.16</w:delText>
        </w:r>
      </w:del>
      <w:del w:id="810" w:author="Y" w:date="2018-10-31T16:23:00Z">
        <w:r>
          <w:rPr>
            <w:rStyle w:val="40"/>
            <w:rFonts w:ascii="ºÚÌå" w:hAnsi="ºÚÌå" w:cs="ºÚÌå"/>
            <w:rPrChange w:id="811" w:author="Y" w:date="2018-10-31T16:24:00Z">
              <w:rPr>
                <w:rStyle w:val="40"/>
                <w:rFonts w:ascii="ºÚÌå" w:hAnsi="ºÚÌå" w:cs="ºÚÌå"/>
              </w:rPr>
            </w:rPrChange>
          </w:rPr>
          <w:delText>　ME</w:delText>
        </w:r>
      </w:del>
      <w:del w:id="813" w:author="Y" w:date="2018-10-31T16:23:00Z">
        <w:r>
          <w:rPr>
            <w:rStyle w:val="40"/>
            <w:rFonts w:hint="eastAsia" w:hAnsi="ºÚÌå" w:cs="黑体"/>
            <w:rPrChange w:id="814" w:author="Y" w:date="2018-10-31T16:24:00Z">
              <w:rPr>
                <w:rStyle w:val="40"/>
                <w:rFonts w:hint="eastAsia" w:hAnsi="ºÚÌå" w:cs="黑体"/>
              </w:rPr>
            </w:rPrChange>
          </w:rPr>
          <w:delText>系统</w:delText>
        </w:r>
      </w:del>
      <w:del w:id="816" w:author="Y" w:date="2018-10-31T16:23:00Z">
        <w:r>
          <w:rPr>
            <w:lang/>
            <w:rPrChange w:id="817" w:author="Y" w:date="2018-10-31T16:24:00Z">
              <w:rPr>
                <w:lang/>
              </w:rPr>
            </w:rPrChange>
          </w:rPr>
          <w:tab/>
        </w:r>
      </w:del>
      <w:del w:id="819" w:author="Y" w:date="2018-10-31T16:23:00Z">
        <w:r>
          <w:rPr>
            <w:lang/>
            <w:rPrChange w:id="820" w:author="Y" w:date="2018-10-31T16:24:00Z">
              <w:rPr>
                <w:lang/>
              </w:rPr>
            </w:rPrChange>
          </w:rPr>
          <w:fldChar w:fldCharType="begin" w:fldLock="1"/>
        </w:r>
      </w:del>
      <w:del w:id="822" w:author="Y" w:date="2018-10-31T16:23:00Z">
        <w:r>
          <w:rPr>
            <w:lang/>
            <w:rPrChange w:id="823" w:author="Y" w:date="2018-10-31T16:24:00Z">
              <w:rPr>
                <w:lang/>
              </w:rPr>
            </w:rPrChange>
          </w:rPr>
          <w:delInstrText xml:space="preserve"> PAGEREF _Toc499994821 \h </w:delInstrText>
        </w:r>
      </w:del>
      <w:del w:id="825" w:author="Y" w:date="2018-10-31T16:23:00Z">
        <w:r>
          <w:rPr>
            <w:lang/>
            <w:rPrChange w:id="826" w:author="Y" w:date="2018-10-31T16:24:00Z">
              <w:rPr>
                <w:lang/>
              </w:rPr>
            </w:rPrChange>
          </w:rPr>
          <w:fldChar w:fldCharType="separate"/>
        </w:r>
      </w:del>
      <w:del w:id="828" w:author="Y" w:date="2018-10-31T16:23:00Z">
        <w:r>
          <w:rPr>
            <w:lang/>
            <w:rPrChange w:id="829" w:author="Y" w:date="2018-10-31T16:24:00Z">
              <w:rPr>
                <w:lang/>
              </w:rPr>
            </w:rPrChange>
          </w:rPr>
          <w:delText>33</w:delText>
        </w:r>
      </w:del>
      <w:del w:id="831" w:author="Y" w:date="2018-10-31T16:23:00Z">
        <w:r>
          <w:rPr>
            <w:lang/>
            <w:rPrChange w:id="832" w:author="Y" w:date="2018-10-31T16:24:00Z">
              <w:rPr>
                <w:lang/>
              </w:rPr>
            </w:rPrChange>
          </w:rPr>
          <w:fldChar w:fldCharType="end"/>
        </w:r>
      </w:del>
      <w:del w:id="834" w:author="Y" w:date="2018-10-31T16:23:00Z">
        <w:r>
          <w:rPr>
            <w:lang/>
            <w:rPrChange w:id="835" w:author="Y" w:date="2018-10-31T16:24:00Z">
              <w:rPr>
                <w:lang/>
              </w:rPr>
            </w:rPrChange>
          </w:rPr>
          <w:fldChar w:fldCharType="end"/>
        </w:r>
      </w:del>
    </w:p>
    <w:p w14:paraId="1107535C">
      <w:pPr>
        <w:pStyle w:val="96"/>
        <w:tabs>
          <w:tab w:val="right" w:leader="dot" w:pos="9241"/>
        </w:tabs>
        <w:ind w:firstLine="320"/>
        <w:rPr>
          <w:del w:id="838" w:author="Y" w:date="2018-10-31T16:23:00Z"/>
          <w:rFonts w:ascii="Calibri" w:hAnsi="Calibri"/>
          <w:szCs w:val="22"/>
          <w:lang/>
          <w:rPrChange w:id="839" w:author="Y" w:date="2018-10-31T16:24:00Z">
            <w:rPr>
              <w:del w:id="840" w:author="Y" w:date="2018-10-31T16:23:00Z"/>
              <w:rFonts w:ascii="Calibri" w:hAnsi="Calibri"/>
              <w:szCs w:val="22"/>
              <w:lang/>
            </w:rPr>
          </w:rPrChange>
        </w:rPr>
        <w:pPrChange w:id="837" w:author="Y" w:date="2018-10-31T16:24:00Z">
          <w:pPr>
            <w:pStyle w:val="14"/>
            <w:ind w:firstLine="210"/>
          </w:pPr>
        </w:pPrChange>
      </w:pPr>
      <w:del w:id="841" w:author="Y" w:date="2018-10-31T16:23:00Z">
        <w:r>
          <w:rPr>
            <w:rPrChange w:id="842" w:author="Y" w:date="2018-10-31T16:24:00Z">
              <w:rPr/>
            </w:rPrChange>
          </w:rPr>
          <w:fldChar w:fldCharType="begin"/>
        </w:r>
      </w:del>
      <w:del w:id="844" w:author="Y" w:date="2018-10-31T16:23:00Z">
        <w:r>
          <w:rPr>
            <w:rPrChange w:id="845" w:author="Y" w:date="2018-10-31T16:24:00Z">
              <w:rPr/>
            </w:rPrChange>
          </w:rPr>
          <w:delInstrText xml:space="preserve"> HYPERLINK \l "_Toc499994822" </w:delInstrText>
        </w:r>
      </w:del>
      <w:del w:id="847" w:author="Y" w:date="2018-10-31T16:23:00Z">
        <w:r>
          <w:rPr>
            <w:rPrChange w:id="848" w:author="Y" w:date="2018-10-31T16:24:00Z">
              <w:rPr/>
            </w:rPrChange>
          </w:rPr>
          <w:fldChar w:fldCharType="separate"/>
        </w:r>
      </w:del>
      <w:del w:id="850" w:author="Y" w:date="2018-10-31T16:23:00Z">
        <w:r>
          <w:rPr>
            <w:rStyle w:val="40"/>
            <w:rPrChange w:id="851" w:author="Y" w:date="2018-10-31T16:24:00Z">
              <w:rPr>
                <w:rStyle w:val="40"/>
              </w:rPr>
            </w:rPrChange>
          </w:rPr>
          <w:delText>201.17</w:delText>
        </w:r>
      </w:del>
      <w:del w:id="853" w:author="Y" w:date="2018-10-31T16:23:00Z">
        <w:r>
          <w:rPr>
            <w:rStyle w:val="40"/>
            <w:rFonts w:ascii="ºÚÌå" w:cs="ºÚÌå"/>
            <w:rPrChange w:id="854" w:author="Y" w:date="2018-10-31T16:24:00Z">
              <w:rPr>
                <w:rStyle w:val="40"/>
                <w:rFonts w:ascii="ºÚÌå" w:cs="ºÚÌå"/>
              </w:rPr>
            </w:rPrChange>
          </w:rPr>
          <w:delText>　ME</w:delText>
        </w:r>
      </w:del>
      <w:del w:id="856" w:author="Y" w:date="2018-10-31T16:23:00Z">
        <w:r>
          <w:rPr>
            <w:rStyle w:val="40"/>
            <w:rFonts w:hint="eastAsia" w:cs="黑体"/>
            <w:rPrChange w:id="857" w:author="Y" w:date="2018-10-31T16:24:00Z">
              <w:rPr>
                <w:rStyle w:val="40"/>
                <w:rFonts w:hint="eastAsia" w:cs="黑体"/>
              </w:rPr>
            </w:rPrChange>
          </w:rPr>
          <w:delText>设备和</w:delText>
        </w:r>
      </w:del>
      <w:del w:id="859" w:author="Y" w:date="2018-10-31T16:23:00Z">
        <w:r>
          <w:rPr>
            <w:rStyle w:val="40"/>
            <w:rFonts w:ascii="ºÚÌå" w:cs="ºÚÌå"/>
            <w:rPrChange w:id="860" w:author="Y" w:date="2018-10-31T16:24:00Z">
              <w:rPr>
                <w:rStyle w:val="40"/>
                <w:rFonts w:ascii="ºÚÌå" w:cs="ºÚÌå"/>
              </w:rPr>
            </w:rPrChange>
          </w:rPr>
          <w:delText>ME</w:delText>
        </w:r>
      </w:del>
      <w:del w:id="862" w:author="Y" w:date="2018-10-31T16:23:00Z">
        <w:r>
          <w:rPr>
            <w:rStyle w:val="40"/>
            <w:rFonts w:hint="eastAsia" w:cs="黑体"/>
            <w:rPrChange w:id="863" w:author="Y" w:date="2018-10-31T16:24:00Z">
              <w:rPr>
                <w:rStyle w:val="40"/>
                <w:rFonts w:hint="eastAsia" w:cs="黑体"/>
              </w:rPr>
            </w:rPrChange>
          </w:rPr>
          <w:delText>系统的电磁兼容性</w:delText>
        </w:r>
      </w:del>
      <w:del w:id="865" w:author="Y" w:date="2018-10-31T16:23:00Z">
        <w:r>
          <w:rPr>
            <w:lang/>
            <w:rPrChange w:id="866" w:author="Y" w:date="2018-10-31T16:24:00Z">
              <w:rPr>
                <w:lang/>
              </w:rPr>
            </w:rPrChange>
          </w:rPr>
          <w:tab/>
        </w:r>
      </w:del>
      <w:del w:id="868" w:author="Y" w:date="2018-10-31T16:23:00Z">
        <w:r>
          <w:rPr>
            <w:lang/>
            <w:rPrChange w:id="869" w:author="Y" w:date="2018-10-31T16:24:00Z">
              <w:rPr>
                <w:lang/>
              </w:rPr>
            </w:rPrChange>
          </w:rPr>
          <w:fldChar w:fldCharType="begin" w:fldLock="1"/>
        </w:r>
      </w:del>
      <w:del w:id="871" w:author="Y" w:date="2018-10-31T16:23:00Z">
        <w:r>
          <w:rPr>
            <w:lang/>
            <w:rPrChange w:id="872" w:author="Y" w:date="2018-10-31T16:24:00Z">
              <w:rPr>
                <w:lang/>
              </w:rPr>
            </w:rPrChange>
          </w:rPr>
          <w:delInstrText xml:space="preserve"> PAGEREF _Toc49</w:delInstrText>
        </w:r>
      </w:del>
      <w:del w:id="874" w:author="Y" w:date="2018-10-31T16:23:00Z">
        <w:r>
          <w:rPr>
            <w:lang/>
            <w:rPrChange w:id="875" w:author="Y" w:date="2018-10-31T16:24:00Z">
              <w:rPr>
                <w:lang/>
              </w:rPr>
            </w:rPrChange>
          </w:rPr>
          <w:delInstrText xml:space="preserve">9994822 \h </w:delInstrText>
        </w:r>
      </w:del>
      <w:del w:id="877" w:author="Y" w:date="2018-10-31T16:23:00Z">
        <w:r>
          <w:rPr>
            <w:lang/>
            <w:rPrChange w:id="878" w:author="Y" w:date="2018-10-31T16:24:00Z">
              <w:rPr>
                <w:lang/>
              </w:rPr>
            </w:rPrChange>
          </w:rPr>
          <w:fldChar w:fldCharType="separate"/>
        </w:r>
      </w:del>
      <w:del w:id="880" w:author="Y" w:date="2018-10-31T16:23:00Z">
        <w:r>
          <w:rPr>
            <w:lang/>
            <w:rPrChange w:id="881" w:author="Y" w:date="2018-10-31T16:24:00Z">
              <w:rPr>
                <w:lang/>
              </w:rPr>
            </w:rPrChange>
          </w:rPr>
          <w:delText>33</w:delText>
        </w:r>
      </w:del>
      <w:del w:id="883" w:author="Y" w:date="2018-10-31T16:23:00Z">
        <w:r>
          <w:rPr>
            <w:lang/>
            <w:rPrChange w:id="884" w:author="Y" w:date="2018-10-31T16:24:00Z">
              <w:rPr>
                <w:lang/>
              </w:rPr>
            </w:rPrChange>
          </w:rPr>
          <w:fldChar w:fldCharType="end"/>
        </w:r>
      </w:del>
      <w:del w:id="886" w:author="Y" w:date="2018-10-31T16:23:00Z">
        <w:r>
          <w:rPr>
            <w:lang/>
            <w:rPrChange w:id="887" w:author="Y" w:date="2018-10-31T16:24:00Z">
              <w:rPr>
                <w:lang/>
              </w:rPr>
            </w:rPrChange>
          </w:rPr>
          <w:fldChar w:fldCharType="end"/>
        </w:r>
      </w:del>
    </w:p>
    <w:p w14:paraId="5791C32A">
      <w:pPr>
        <w:pStyle w:val="96"/>
        <w:tabs>
          <w:tab w:val="right" w:leader="dot" w:pos="9241"/>
        </w:tabs>
        <w:spacing w:before="78" w:after="78"/>
        <w:ind w:firstLine="320" w:firstLineChars="100"/>
        <w:rPr>
          <w:del w:id="890" w:author="Y" w:date="2018-10-31T16:23:00Z"/>
          <w:rFonts w:ascii="Calibri" w:hAnsi="Calibri"/>
          <w:szCs w:val="22"/>
          <w:lang/>
          <w:rPrChange w:id="891" w:author="Y" w:date="2018-10-31T16:24:00Z">
            <w:rPr>
              <w:del w:id="892" w:author="Y" w:date="2018-10-31T16:23:00Z"/>
              <w:rFonts w:ascii="Calibri" w:hAnsi="Calibri"/>
              <w:szCs w:val="22"/>
              <w:lang/>
            </w:rPr>
          </w:rPrChange>
        </w:rPr>
        <w:pPrChange w:id="889" w:author="Y" w:date="2018-10-31T16:24:00Z">
          <w:pPr>
            <w:pStyle w:val="21"/>
            <w:spacing w:before="78" w:after="78"/>
            <w:ind w:firstLine="210" w:firstLineChars="100"/>
          </w:pPr>
        </w:pPrChange>
      </w:pPr>
      <w:del w:id="893" w:author="Y" w:date="2018-10-31T16:23:00Z">
        <w:r>
          <w:rPr>
            <w:rPrChange w:id="894" w:author="Y" w:date="2018-10-31T16:24:00Z">
              <w:rPr/>
            </w:rPrChange>
          </w:rPr>
          <w:fldChar w:fldCharType="begin"/>
        </w:r>
      </w:del>
      <w:del w:id="896" w:author="Y" w:date="2018-10-31T16:23:00Z">
        <w:r>
          <w:rPr>
            <w:rPrChange w:id="897" w:author="Y" w:date="2018-10-31T16:24:00Z">
              <w:rPr/>
            </w:rPrChange>
          </w:rPr>
          <w:delInstrText xml:space="preserve"> HYPERLINK \l "_Toc499994823" </w:delInstrText>
        </w:r>
      </w:del>
      <w:del w:id="899" w:author="Y" w:date="2018-10-31T16:23:00Z">
        <w:r>
          <w:rPr>
            <w:rPrChange w:id="900" w:author="Y" w:date="2018-10-31T16:24:00Z">
              <w:rPr/>
            </w:rPrChange>
          </w:rPr>
          <w:fldChar w:fldCharType="separate"/>
        </w:r>
      </w:del>
      <w:del w:id="902" w:author="Y" w:date="2018-10-31T16:23:00Z">
        <w:r>
          <w:rPr>
            <w:rStyle w:val="40"/>
            <w:rPrChange w:id="903" w:author="Y" w:date="2018-10-31T16:24:00Z">
              <w:rPr>
                <w:rStyle w:val="40"/>
              </w:rPr>
            </w:rPrChange>
          </w:rPr>
          <w:delText>202　*</w:delText>
        </w:r>
      </w:del>
      <w:del w:id="905" w:author="Y" w:date="2018-10-31T16:23:00Z">
        <w:r>
          <w:rPr>
            <w:rStyle w:val="40"/>
            <w:rFonts w:hint="eastAsia"/>
            <w:rPrChange w:id="906" w:author="Y" w:date="2018-10-31T16:24:00Z">
              <w:rPr>
                <w:rStyle w:val="40"/>
                <w:rFonts w:hint="eastAsia"/>
              </w:rPr>
            </w:rPrChange>
          </w:rPr>
          <w:delText>电磁骚扰—要求和试验</w:delText>
        </w:r>
      </w:del>
      <w:del w:id="908" w:author="Y" w:date="2018-10-31T16:23:00Z">
        <w:r>
          <w:rPr>
            <w:lang/>
            <w:rPrChange w:id="909" w:author="Y" w:date="2018-10-31T16:24:00Z">
              <w:rPr>
                <w:lang/>
              </w:rPr>
            </w:rPrChange>
          </w:rPr>
          <w:tab/>
        </w:r>
      </w:del>
      <w:del w:id="911" w:author="Y" w:date="2018-10-31T16:23:00Z">
        <w:r>
          <w:rPr>
            <w:lang/>
            <w:rPrChange w:id="912" w:author="Y" w:date="2018-10-31T16:24:00Z">
              <w:rPr>
                <w:lang/>
              </w:rPr>
            </w:rPrChange>
          </w:rPr>
          <w:fldChar w:fldCharType="begin" w:fldLock="1"/>
        </w:r>
      </w:del>
      <w:del w:id="914" w:author="Y" w:date="2018-10-31T16:23:00Z">
        <w:r>
          <w:rPr>
            <w:lang/>
            <w:rPrChange w:id="915" w:author="Y" w:date="2018-10-31T16:24:00Z">
              <w:rPr>
                <w:lang/>
              </w:rPr>
            </w:rPrChange>
          </w:rPr>
          <w:delInstrText xml:space="preserve"> PAGEREF _Toc499994823 \h </w:delInstrText>
        </w:r>
      </w:del>
      <w:del w:id="917" w:author="Y" w:date="2018-10-31T16:23:00Z">
        <w:r>
          <w:rPr>
            <w:lang/>
            <w:rPrChange w:id="918" w:author="Y" w:date="2018-10-31T16:24:00Z">
              <w:rPr>
                <w:lang/>
              </w:rPr>
            </w:rPrChange>
          </w:rPr>
          <w:fldChar w:fldCharType="separate"/>
        </w:r>
      </w:del>
      <w:del w:id="920" w:author="Y" w:date="2018-10-31T16:23:00Z">
        <w:r>
          <w:rPr>
            <w:lang/>
            <w:rPrChange w:id="921" w:author="Y" w:date="2018-10-31T16:24:00Z">
              <w:rPr>
                <w:lang/>
              </w:rPr>
            </w:rPrChange>
          </w:rPr>
          <w:delText>33</w:delText>
        </w:r>
      </w:del>
      <w:del w:id="923" w:author="Y" w:date="2018-10-31T16:23:00Z">
        <w:r>
          <w:rPr>
            <w:lang/>
            <w:rPrChange w:id="924" w:author="Y" w:date="2018-10-31T16:24:00Z">
              <w:rPr>
                <w:lang/>
              </w:rPr>
            </w:rPrChange>
          </w:rPr>
          <w:fldChar w:fldCharType="end"/>
        </w:r>
      </w:del>
      <w:del w:id="926" w:author="Y" w:date="2018-10-31T16:23:00Z">
        <w:r>
          <w:rPr>
            <w:lang/>
            <w:rPrChange w:id="927" w:author="Y" w:date="2018-10-31T16:24:00Z">
              <w:rPr>
                <w:lang/>
              </w:rPr>
            </w:rPrChange>
          </w:rPr>
          <w:fldChar w:fldCharType="end"/>
        </w:r>
      </w:del>
    </w:p>
    <w:p w14:paraId="0586D1C7">
      <w:pPr>
        <w:pStyle w:val="96"/>
        <w:tabs>
          <w:tab w:val="right" w:leader="dot" w:pos="9241"/>
        </w:tabs>
        <w:ind w:firstLine="320"/>
        <w:rPr>
          <w:del w:id="930" w:author="Y" w:date="2018-10-31T16:23:00Z"/>
          <w:rFonts w:ascii="Calibri" w:hAnsi="Calibri"/>
          <w:szCs w:val="22"/>
          <w:lang/>
          <w:rPrChange w:id="931" w:author="Y" w:date="2018-10-31T16:24:00Z">
            <w:rPr>
              <w:del w:id="932" w:author="Y" w:date="2018-10-31T16:23:00Z"/>
              <w:rFonts w:ascii="Calibri" w:hAnsi="Calibri"/>
              <w:szCs w:val="22"/>
              <w:lang/>
            </w:rPr>
          </w:rPrChange>
        </w:rPr>
        <w:pPrChange w:id="929" w:author="Y" w:date="2018-10-31T16:24:00Z">
          <w:pPr>
            <w:pStyle w:val="14"/>
            <w:ind w:firstLine="210"/>
          </w:pPr>
        </w:pPrChange>
      </w:pPr>
      <w:del w:id="933" w:author="Y" w:date="2018-10-31T16:23:00Z">
        <w:r>
          <w:rPr>
            <w:rPrChange w:id="934" w:author="Y" w:date="2018-10-31T16:24:00Z">
              <w:rPr/>
            </w:rPrChange>
          </w:rPr>
          <w:fldChar w:fldCharType="begin"/>
        </w:r>
      </w:del>
      <w:del w:id="936" w:author="Y" w:date="2018-10-31T16:23:00Z">
        <w:r>
          <w:rPr>
            <w:rPrChange w:id="937" w:author="Y" w:date="2018-10-31T16:24:00Z">
              <w:rPr/>
            </w:rPrChange>
          </w:rPr>
          <w:delInstrText xml:space="preserve"> HYPERLINK \l "_Toc499994824" </w:delInstrText>
        </w:r>
      </w:del>
      <w:del w:id="939" w:author="Y" w:date="2018-10-31T16:23:00Z">
        <w:r>
          <w:rPr>
            <w:rPrChange w:id="940" w:author="Y" w:date="2018-10-31T16:24:00Z">
              <w:rPr/>
            </w:rPrChange>
          </w:rPr>
          <w:fldChar w:fldCharType="separate"/>
        </w:r>
      </w:del>
      <w:del w:id="942" w:author="Y" w:date="2018-10-31T16:23:00Z">
        <w:r>
          <w:rPr>
            <w:rStyle w:val="40"/>
            <w:rPrChange w:id="943" w:author="Y" w:date="2018-10-31T16:24:00Z">
              <w:rPr>
                <w:rStyle w:val="40"/>
              </w:rPr>
            </w:rPrChange>
          </w:rPr>
          <w:delText>202.2</w:delText>
        </w:r>
      </w:del>
      <w:del w:id="945" w:author="Y" w:date="2018-10-31T16:23:00Z">
        <w:r>
          <w:rPr>
            <w:rStyle w:val="40"/>
            <w:rFonts w:hint="eastAsia"/>
            <w:rPrChange w:id="946" w:author="Y" w:date="2018-10-31T16:24:00Z">
              <w:rPr>
                <w:rStyle w:val="40"/>
                <w:rFonts w:hint="eastAsia"/>
              </w:rPr>
            </w:rPrChange>
          </w:rPr>
          <w:delText>　规范性引用文件</w:delText>
        </w:r>
      </w:del>
      <w:del w:id="948" w:author="Y" w:date="2018-10-31T16:23:00Z">
        <w:r>
          <w:rPr>
            <w:lang/>
            <w:rPrChange w:id="949" w:author="Y" w:date="2018-10-31T16:24:00Z">
              <w:rPr>
                <w:lang/>
              </w:rPr>
            </w:rPrChange>
          </w:rPr>
          <w:tab/>
        </w:r>
      </w:del>
      <w:del w:id="951" w:author="Y" w:date="2018-10-31T16:23:00Z">
        <w:r>
          <w:rPr>
            <w:lang/>
            <w:rPrChange w:id="952" w:author="Y" w:date="2018-10-31T16:24:00Z">
              <w:rPr>
                <w:lang/>
              </w:rPr>
            </w:rPrChange>
          </w:rPr>
          <w:fldChar w:fldCharType="begin" w:fldLock="1"/>
        </w:r>
      </w:del>
      <w:del w:id="954" w:author="Y" w:date="2018-10-31T16:23:00Z">
        <w:r>
          <w:rPr>
            <w:lang/>
            <w:rPrChange w:id="955" w:author="Y" w:date="2018-10-31T16:24:00Z">
              <w:rPr>
                <w:lang/>
              </w:rPr>
            </w:rPrChange>
          </w:rPr>
          <w:delInstrText xml:space="preserve"> PAGEREF _Toc499994824 \h </w:delInstrText>
        </w:r>
      </w:del>
      <w:del w:id="957" w:author="Y" w:date="2018-10-31T16:23:00Z">
        <w:r>
          <w:rPr>
            <w:lang/>
            <w:rPrChange w:id="958" w:author="Y" w:date="2018-10-31T16:24:00Z">
              <w:rPr>
                <w:lang/>
              </w:rPr>
            </w:rPrChange>
          </w:rPr>
          <w:fldChar w:fldCharType="separate"/>
        </w:r>
      </w:del>
      <w:del w:id="960" w:author="Y" w:date="2018-10-31T16:23:00Z">
        <w:r>
          <w:rPr>
            <w:lang/>
            <w:rPrChange w:id="961" w:author="Y" w:date="2018-10-31T16:24:00Z">
              <w:rPr>
                <w:lang/>
              </w:rPr>
            </w:rPrChange>
          </w:rPr>
          <w:delText>33</w:delText>
        </w:r>
      </w:del>
      <w:del w:id="963" w:author="Y" w:date="2018-10-31T16:23:00Z">
        <w:r>
          <w:rPr>
            <w:lang/>
            <w:rPrChange w:id="964" w:author="Y" w:date="2018-10-31T16:24:00Z">
              <w:rPr>
                <w:lang/>
              </w:rPr>
            </w:rPrChange>
          </w:rPr>
          <w:fldChar w:fldCharType="end"/>
        </w:r>
      </w:del>
      <w:del w:id="966" w:author="Y" w:date="2018-10-31T16:23:00Z">
        <w:r>
          <w:rPr>
            <w:lang/>
            <w:rPrChange w:id="967" w:author="Y" w:date="2018-10-31T16:24:00Z">
              <w:rPr>
                <w:lang/>
              </w:rPr>
            </w:rPrChange>
          </w:rPr>
          <w:fldChar w:fldCharType="end"/>
        </w:r>
      </w:del>
    </w:p>
    <w:p w14:paraId="44821492">
      <w:pPr>
        <w:pStyle w:val="96"/>
        <w:tabs>
          <w:tab w:val="right" w:leader="dot" w:pos="9241"/>
        </w:tabs>
        <w:ind w:firstLine="320"/>
        <w:rPr>
          <w:del w:id="970" w:author="Y" w:date="2018-10-31T16:23:00Z"/>
          <w:rFonts w:ascii="Calibri" w:hAnsi="Calibri"/>
          <w:szCs w:val="22"/>
          <w:lang/>
          <w:rPrChange w:id="971" w:author="Y" w:date="2018-10-31T16:24:00Z">
            <w:rPr>
              <w:del w:id="972" w:author="Y" w:date="2018-10-31T16:23:00Z"/>
              <w:rFonts w:ascii="Calibri" w:hAnsi="Calibri"/>
              <w:szCs w:val="22"/>
              <w:lang/>
            </w:rPr>
          </w:rPrChange>
        </w:rPr>
        <w:pPrChange w:id="969" w:author="Y" w:date="2018-10-31T16:24:00Z">
          <w:pPr>
            <w:pStyle w:val="14"/>
            <w:ind w:firstLine="210"/>
          </w:pPr>
        </w:pPrChange>
      </w:pPr>
      <w:del w:id="973" w:author="Y" w:date="2018-10-31T16:23:00Z">
        <w:r>
          <w:rPr>
            <w:rPrChange w:id="974" w:author="Y" w:date="2018-10-31T16:24:00Z">
              <w:rPr/>
            </w:rPrChange>
          </w:rPr>
          <w:fldChar w:fldCharType="begin"/>
        </w:r>
      </w:del>
      <w:del w:id="976" w:author="Y" w:date="2018-10-31T16:23:00Z">
        <w:r>
          <w:rPr>
            <w:rPrChange w:id="977" w:author="Y" w:date="2018-10-31T16:24:00Z">
              <w:rPr/>
            </w:rPrChange>
          </w:rPr>
          <w:delInstrText xml:space="preserve"> HYPERLINK \l "_Toc499994825" </w:delInstrText>
        </w:r>
      </w:del>
      <w:del w:id="979" w:author="Y" w:date="2018-10-31T16:23:00Z">
        <w:r>
          <w:rPr>
            <w:rPrChange w:id="980" w:author="Y" w:date="2018-10-31T16:24:00Z">
              <w:rPr/>
            </w:rPrChange>
          </w:rPr>
          <w:fldChar w:fldCharType="separate"/>
        </w:r>
      </w:del>
      <w:del w:id="982" w:author="Y" w:date="2018-10-31T16:23:00Z">
        <w:r>
          <w:rPr>
            <w:rStyle w:val="40"/>
            <w:rPrChange w:id="983" w:author="Y" w:date="2018-10-31T16:24:00Z">
              <w:rPr>
                <w:rStyle w:val="40"/>
              </w:rPr>
            </w:rPrChange>
          </w:rPr>
          <w:delText>202.3</w:delText>
        </w:r>
      </w:del>
      <w:del w:id="985" w:author="Y" w:date="2018-10-31T16:23:00Z">
        <w:r>
          <w:rPr>
            <w:rStyle w:val="40"/>
            <w:rFonts w:hint="eastAsia"/>
            <w:rPrChange w:id="986" w:author="Y" w:date="2018-10-31T16:24:00Z">
              <w:rPr>
                <w:rStyle w:val="40"/>
                <w:rFonts w:hint="eastAsia"/>
              </w:rPr>
            </w:rPrChange>
          </w:rPr>
          <w:delText>　术语和定义</w:delText>
        </w:r>
      </w:del>
      <w:del w:id="988" w:author="Y" w:date="2018-10-31T16:23:00Z">
        <w:r>
          <w:rPr>
            <w:lang/>
            <w:rPrChange w:id="989" w:author="Y" w:date="2018-10-31T16:24:00Z">
              <w:rPr>
                <w:lang/>
              </w:rPr>
            </w:rPrChange>
          </w:rPr>
          <w:tab/>
        </w:r>
      </w:del>
      <w:del w:id="991" w:author="Y" w:date="2018-10-31T16:23:00Z">
        <w:r>
          <w:rPr>
            <w:lang/>
            <w:rPrChange w:id="992" w:author="Y" w:date="2018-10-31T16:24:00Z">
              <w:rPr>
                <w:lang/>
              </w:rPr>
            </w:rPrChange>
          </w:rPr>
          <w:fldChar w:fldCharType="begin" w:fldLock="1"/>
        </w:r>
      </w:del>
      <w:del w:id="994" w:author="Y" w:date="2018-10-31T16:23:00Z">
        <w:r>
          <w:rPr>
            <w:lang/>
            <w:rPrChange w:id="995" w:author="Y" w:date="2018-10-31T16:24:00Z">
              <w:rPr>
                <w:lang/>
              </w:rPr>
            </w:rPrChange>
          </w:rPr>
          <w:delInstrText xml:space="preserve"> PAGEREF _Toc499994825 \h </w:delInstrText>
        </w:r>
      </w:del>
      <w:del w:id="997" w:author="Y" w:date="2018-10-31T16:23:00Z">
        <w:r>
          <w:rPr>
            <w:lang/>
            <w:rPrChange w:id="998" w:author="Y" w:date="2018-10-31T16:24:00Z">
              <w:rPr>
                <w:lang/>
              </w:rPr>
            </w:rPrChange>
          </w:rPr>
          <w:fldChar w:fldCharType="separate"/>
        </w:r>
      </w:del>
      <w:del w:id="1000" w:author="Y" w:date="2018-10-31T16:23:00Z">
        <w:r>
          <w:rPr>
            <w:lang/>
            <w:rPrChange w:id="1001" w:author="Y" w:date="2018-10-31T16:24:00Z">
              <w:rPr>
                <w:lang/>
              </w:rPr>
            </w:rPrChange>
          </w:rPr>
          <w:delText>34</w:delText>
        </w:r>
      </w:del>
      <w:del w:id="1003" w:author="Y" w:date="2018-10-31T16:23:00Z">
        <w:r>
          <w:rPr>
            <w:lang/>
            <w:rPrChange w:id="1004" w:author="Y" w:date="2018-10-31T16:24:00Z">
              <w:rPr>
                <w:lang/>
              </w:rPr>
            </w:rPrChange>
          </w:rPr>
          <w:fldChar w:fldCharType="end"/>
        </w:r>
      </w:del>
      <w:del w:id="1006" w:author="Y" w:date="2018-10-31T16:23:00Z">
        <w:r>
          <w:rPr>
            <w:lang/>
            <w:rPrChange w:id="1007" w:author="Y" w:date="2018-10-31T16:24:00Z">
              <w:rPr>
                <w:lang/>
              </w:rPr>
            </w:rPrChange>
          </w:rPr>
          <w:fldChar w:fldCharType="end"/>
        </w:r>
      </w:del>
    </w:p>
    <w:p w14:paraId="1A744E6F">
      <w:pPr>
        <w:pStyle w:val="96"/>
        <w:tabs>
          <w:tab w:val="right" w:leader="dot" w:pos="9241"/>
        </w:tabs>
        <w:ind w:firstLine="320"/>
        <w:rPr>
          <w:del w:id="1010" w:author="Y" w:date="2018-10-31T16:23:00Z"/>
          <w:rFonts w:ascii="Calibri" w:hAnsi="Calibri"/>
          <w:szCs w:val="22"/>
          <w:lang/>
          <w:rPrChange w:id="1011" w:author="Y" w:date="2018-10-31T16:24:00Z">
            <w:rPr>
              <w:del w:id="1012" w:author="Y" w:date="2018-10-31T16:23:00Z"/>
              <w:rFonts w:ascii="Calibri" w:hAnsi="Calibri"/>
              <w:szCs w:val="22"/>
              <w:lang/>
            </w:rPr>
          </w:rPrChange>
        </w:rPr>
        <w:pPrChange w:id="1009" w:author="Y" w:date="2018-10-31T16:24:00Z">
          <w:pPr>
            <w:pStyle w:val="14"/>
            <w:ind w:firstLine="210"/>
          </w:pPr>
        </w:pPrChange>
      </w:pPr>
      <w:del w:id="1013" w:author="Y" w:date="2018-10-31T16:23:00Z">
        <w:r>
          <w:rPr>
            <w:rPrChange w:id="1014" w:author="Y" w:date="2018-10-31T16:24:00Z">
              <w:rPr/>
            </w:rPrChange>
          </w:rPr>
          <w:fldChar w:fldCharType="begin"/>
        </w:r>
      </w:del>
      <w:del w:id="1016" w:author="Y" w:date="2018-10-31T16:23:00Z">
        <w:r>
          <w:rPr>
            <w:rPrChange w:id="1017" w:author="Y" w:date="2018-10-31T16:24:00Z">
              <w:rPr/>
            </w:rPrChange>
          </w:rPr>
          <w:delInstrText xml:space="preserve"> </w:delInstrText>
        </w:r>
      </w:del>
      <w:del w:id="1019" w:author="Y" w:date="2018-10-31T16:23:00Z">
        <w:r>
          <w:rPr>
            <w:rPrChange w:id="1020" w:author="Y" w:date="2018-10-31T16:24:00Z">
              <w:rPr/>
            </w:rPrChange>
          </w:rPr>
          <w:delInstrText xml:space="preserve">HYPERLINK \l "_Toc499994826" </w:delInstrText>
        </w:r>
      </w:del>
      <w:del w:id="1022" w:author="Y" w:date="2018-10-31T16:23:00Z">
        <w:r>
          <w:rPr>
            <w:rPrChange w:id="1023" w:author="Y" w:date="2018-10-31T16:24:00Z">
              <w:rPr/>
            </w:rPrChange>
          </w:rPr>
          <w:fldChar w:fldCharType="separate"/>
        </w:r>
      </w:del>
      <w:del w:id="1025" w:author="Y" w:date="2018-10-31T16:23:00Z">
        <w:r>
          <w:rPr>
            <w:rStyle w:val="40"/>
            <w:rPrChange w:id="1026" w:author="Y" w:date="2018-10-31T16:24:00Z">
              <w:rPr>
                <w:rStyle w:val="40"/>
              </w:rPr>
            </w:rPrChange>
          </w:rPr>
          <w:delText>202.7　ME</w:delText>
        </w:r>
      </w:del>
      <w:del w:id="1028" w:author="Y" w:date="2018-10-31T16:23:00Z">
        <w:r>
          <w:rPr>
            <w:rStyle w:val="40"/>
            <w:rFonts w:hint="eastAsia"/>
            <w:rPrChange w:id="1029" w:author="Y" w:date="2018-10-31T16:24:00Z">
              <w:rPr>
                <w:rStyle w:val="40"/>
                <w:rFonts w:hint="eastAsia"/>
              </w:rPr>
            </w:rPrChange>
          </w:rPr>
          <w:delText>设备和</w:delText>
        </w:r>
      </w:del>
      <w:del w:id="1031" w:author="Y" w:date="2018-10-31T16:23:00Z">
        <w:r>
          <w:rPr>
            <w:rStyle w:val="40"/>
            <w:rPrChange w:id="1032" w:author="Y" w:date="2018-10-31T16:24:00Z">
              <w:rPr>
                <w:rStyle w:val="40"/>
              </w:rPr>
            </w:rPrChange>
          </w:rPr>
          <w:delText>ME</w:delText>
        </w:r>
      </w:del>
      <w:del w:id="1034" w:author="Y" w:date="2018-10-31T16:23:00Z">
        <w:r>
          <w:rPr>
            <w:rStyle w:val="40"/>
            <w:rFonts w:hint="eastAsia"/>
            <w:rPrChange w:id="1035" w:author="Y" w:date="2018-10-31T16:24:00Z">
              <w:rPr>
                <w:rStyle w:val="40"/>
                <w:rFonts w:hint="eastAsia"/>
              </w:rPr>
            </w:rPrChange>
          </w:rPr>
          <w:delText>系统的电磁发射要求</w:delText>
        </w:r>
      </w:del>
      <w:del w:id="1037" w:author="Y" w:date="2018-10-31T16:23:00Z">
        <w:r>
          <w:rPr>
            <w:lang/>
            <w:rPrChange w:id="1038" w:author="Y" w:date="2018-10-31T16:24:00Z">
              <w:rPr>
                <w:lang/>
              </w:rPr>
            </w:rPrChange>
          </w:rPr>
          <w:tab/>
        </w:r>
      </w:del>
      <w:del w:id="1040" w:author="Y" w:date="2018-10-31T16:23:00Z">
        <w:r>
          <w:rPr>
            <w:lang/>
            <w:rPrChange w:id="1041" w:author="Y" w:date="2018-10-31T16:24:00Z">
              <w:rPr>
                <w:lang/>
              </w:rPr>
            </w:rPrChange>
          </w:rPr>
          <w:fldChar w:fldCharType="begin" w:fldLock="1"/>
        </w:r>
      </w:del>
      <w:del w:id="1043" w:author="Y" w:date="2018-10-31T16:23:00Z">
        <w:r>
          <w:rPr>
            <w:lang/>
            <w:rPrChange w:id="1044" w:author="Y" w:date="2018-10-31T16:24:00Z">
              <w:rPr>
                <w:lang/>
              </w:rPr>
            </w:rPrChange>
          </w:rPr>
          <w:delInstrText xml:space="preserve"> PAGEREF _Toc499994826 \h </w:delInstrText>
        </w:r>
      </w:del>
      <w:del w:id="1046" w:author="Y" w:date="2018-10-31T16:23:00Z">
        <w:r>
          <w:rPr>
            <w:lang/>
            <w:rPrChange w:id="1047" w:author="Y" w:date="2018-10-31T16:24:00Z">
              <w:rPr>
                <w:lang/>
              </w:rPr>
            </w:rPrChange>
          </w:rPr>
          <w:fldChar w:fldCharType="separate"/>
        </w:r>
      </w:del>
      <w:del w:id="1049" w:author="Y" w:date="2018-10-31T16:23:00Z">
        <w:r>
          <w:rPr>
            <w:lang/>
            <w:rPrChange w:id="1050" w:author="Y" w:date="2018-10-31T16:24:00Z">
              <w:rPr>
                <w:lang/>
              </w:rPr>
            </w:rPrChange>
          </w:rPr>
          <w:delText>34</w:delText>
        </w:r>
      </w:del>
      <w:del w:id="1052" w:author="Y" w:date="2018-10-31T16:23:00Z">
        <w:r>
          <w:rPr>
            <w:lang/>
            <w:rPrChange w:id="1053" w:author="Y" w:date="2018-10-31T16:24:00Z">
              <w:rPr>
                <w:lang/>
              </w:rPr>
            </w:rPrChange>
          </w:rPr>
          <w:fldChar w:fldCharType="end"/>
        </w:r>
      </w:del>
      <w:del w:id="1055" w:author="Y" w:date="2018-10-31T16:23:00Z">
        <w:r>
          <w:rPr>
            <w:lang/>
            <w:rPrChange w:id="1056" w:author="Y" w:date="2018-10-31T16:24:00Z">
              <w:rPr>
                <w:lang/>
              </w:rPr>
            </w:rPrChange>
          </w:rPr>
          <w:fldChar w:fldCharType="end"/>
        </w:r>
      </w:del>
    </w:p>
    <w:p w14:paraId="743CC1BB">
      <w:pPr>
        <w:pStyle w:val="96"/>
        <w:tabs>
          <w:tab w:val="right" w:leader="dot" w:pos="9241"/>
        </w:tabs>
        <w:ind w:firstLine="320"/>
        <w:rPr>
          <w:del w:id="1059" w:author="Y" w:date="2018-10-31T16:23:00Z"/>
          <w:rFonts w:ascii="Calibri" w:hAnsi="Calibri"/>
          <w:szCs w:val="22"/>
          <w:lang/>
          <w:rPrChange w:id="1060" w:author="Y" w:date="2018-10-31T16:24:00Z">
            <w:rPr>
              <w:del w:id="1061" w:author="Y" w:date="2018-10-31T16:23:00Z"/>
              <w:rFonts w:ascii="Calibri" w:hAnsi="Calibri"/>
              <w:szCs w:val="22"/>
              <w:lang/>
            </w:rPr>
          </w:rPrChange>
        </w:rPr>
        <w:pPrChange w:id="1058" w:author="Y" w:date="2018-10-31T16:24:00Z">
          <w:pPr>
            <w:pStyle w:val="14"/>
            <w:ind w:firstLine="210"/>
          </w:pPr>
        </w:pPrChange>
      </w:pPr>
      <w:del w:id="1062" w:author="Y" w:date="2018-10-31T16:23:00Z">
        <w:r>
          <w:rPr>
            <w:rPrChange w:id="1063" w:author="Y" w:date="2018-10-31T16:24:00Z">
              <w:rPr/>
            </w:rPrChange>
          </w:rPr>
          <w:fldChar w:fldCharType="begin"/>
        </w:r>
      </w:del>
      <w:del w:id="1065" w:author="Y" w:date="2018-10-31T16:23:00Z">
        <w:r>
          <w:rPr>
            <w:rPrChange w:id="1066" w:author="Y" w:date="2018-10-31T16:24:00Z">
              <w:rPr/>
            </w:rPrChange>
          </w:rPr>
          <w:delInstrText xml:space="preserve"> HYPERLINK \l "_Toc499994827" </w:delInstrText>
        </w:r>
      </w:del>
      <w:del w:id="1068" w:author="Y" w:date="2018-10-31T16:23:00Z">
        <w:r>
          <w:rPr>
            <w:rPrChange w:id="1069" w:author="Y" w:date="2018-10-31T16:24:00Z">
              <w:rPr/>
            </w:rPrChange>
          </w:rPr>
          <w:fldChar w:fldCharType="separate"/>
        </w:r>
      </w:del>
      <w:del w:id="1071" w:author="Y" w:date="2018-10-31T16:23:00Z">
        <w:r>
          <w:rPr>
            <w:rStyle w:val="40"/>
            <w:rPrChange w:id="1072" w:author="Y" w:date="2018-10-31T16:24:00Z">
              <w:rPr>
                <w:rStyle w:val="40"/>
              </w:rPr>
            </w:rPrChange>
          </w:rPr>
          <w:delText>202.8　ME</w:delText>
        </w:r>
      </w:del>
      <w:del w:id="1074" w:author="Y" w:date="2018-10-31T16:23:00Z">
        <w:r>
          <w:rPr>
            <w:rStyle w:val="40"/>
            <w:rFonts w:hint="eastAsia"/>
            <w:rPrChange w:id="1075" w:author="Y" w:date="2018-10-31T16:24:00Z">
              <w:rPr>
                <w:rStyle w:val="40"/>
                <w:rFonts w:hint="eastAsia"/>
              </w:rPr>
            </w:rPrChange>
          </w:rPr>
          <w:delText>设备和</w:delText>
        </w:r>
      </w:del>
      <w:del w:id="1077" w:author="Y" w:date="2018-10-31T16:23:00Z">
        <w:r>
          <w:rPr>
            <w:rStyle w:val="40"/>
            <w:rPrChange w:id="1078" w:author="Y" w:date="2018-10-31T16:24:00Z">
              <w:rPr>
                <w:rStyle w:val="40"/>
              </w:rPr>
            </w:rPrChange>
          </w:rPr>
          <w:delText>ME</w:delText>
        </w:r>
      </w:del>
      <w:del w:id="1080" w:author="Y" w:date="2018-10-31T16:23:00Z">
        <w:r>
          <w:rPr>
            <w:rStyle w:val="40"/>
            <w:rFonts w:hint="eastAsia"/>
            <w:rPrChange w:id="1081" w:author="Y" w:date="2018-10-31T16:24:00Z">
              <w:rPr>
                <w:rStyle w:val="40"/>
                <w:rFonts w:hint="eastAsia"/>
              </w:rPr>
            </w:rPrChange>
          </w:rPr>
          <w:delText>系统的电磁抗扰度要求</w:delText>
        </w:r>
      </w:del>
      <w:del w:id="1083" w:author="Y" w:date="2018-10-31T16:23:00Z">
        <w:r>
          <w:rPr>
            <w:lang/>
            <w:rPrChange w:id="1084" w:author="Y" w:date="2018-10-31T16:24:00Z">
              <w:rPr>
                <w:lang/>
              </w:rPr>
            </w:rPrChange>
          </w:rPr>
          <w:tab/>
        </w:r>
      </w:del>
      <w:del w:id="1086" w:author="Y" w:date="2018-10-31T16:23:00Z">
        <w:r>
          <w:rPr>
            <w:lang/>
            <w:rPrChange w:id="1087" w:author="Y" w:date="2018-10-31T16:24:00Z">
              <w:rPr>
                <w:lang/>
              </w:rPr>
            </w:rPrChange>
          </w:rPr>
          <w:fldChar w:fldCharType="begin" w:fldLock="1"/>
        </w:r>
      </w:del>
      <w:del w:id="1089" w:author="Y" w:date="2018-10-31T16:23:00Z">
        <w:r>
          <w:rPr>
            <w:lang/>
            <w:rPrChange w:id="1090" w:author="Y" w:date="2018-10-31T16:24:00Z">
              <w:rPr>
                <w:lang/>
              </w:rPr>
            </w:rPrChange>
          </w:rPr>
          <w:delInstrText xml:space="preserve"> PAGEREF _Toc499994827 \h </w:delInstrText>
        </w:r>
      </w:del>
      <w:del w:id="1092" w:author="Y" w:date="2018-10-31T16:23:00Z">
        <w:r>
          <w:rPr>
            <w:lang/>
            <w:rPrChange w:id="1093" w:author="Y" w:date="2018-10-31T16:24:00Z">
              <w:rPr>
                <w:lang/>
              </w:rPr>
            </w:rPrChange>
          </w:rPr>
          <w:fldChar w:fldCharType="separate"/>
        </w:r>
      </w:del>
      <w:del w:id="1095" w:author="Y" w:date="2018-10-31T16:23:00Z">
        <w:r>
          <w:rPr>
            <w:lang/>
            <w:rPrChange w:id="1096" w:author="Y" w:date="2018-10-31T16:24:00Z">
              <w:rPr>
                <w:lang/>
              </w:rPr>
            </w:rPrChange>
          </w:rPr>
          <w:delText>34</w:delText>
        </w:r>
      </w:del>
      <w:del w:id="1098" w:author="Y" w:date="2018-10-31T16:23:00Z">
        <w:r>
          <w:rPr>
            <w:lang/>
            <w:rPrChange w:id="1099" w:author="Y" w:date="2018-10-31T16:24:00Z">
              <w:rPr>
                <w:lang/>
              </w:rPr>
            </w:rPrChange>
          </w:rPr>
          <w:fldChar w:fldCharType="end"/>
        </w:r>
      </w:del>
      <w:del w:id="1101" w:author="Y" w:date="2018-10-31T16:23:00Z">
        <w:r>
          <w:rPr>
            <w:lang/>
            <w:rPrChange w:id="1102" w:author="Y" w:date="2018-10-31T16:24:00Z">
              <w:rPr>
                <w:lang/>
              </w:rPr>
            </w:rPrChange>
          </w:rPr>
          <w:fldChar w:fldCharType="end"/>
        </w:r>
      </w:del>
    </w:p>
    <w:p w14:paraId="40AC884B">
      <w:pPr>
        <w:pStyle w:val="96"/>
        <w:tabs>
          <w:tab w:val="right" w:leader="dot" w:pos="9241"/>
        </w:tabs>
        <w:ind w:firstLine="320"/>
        <w:rPr>
          <w:del w:id="1105" w:author="Y" w:date="2018-10-31T16:23:00Z"/>
          <w:rFonts w:ascii="Calibri" w:hAnsi="Calibri"/>
          <w:szCs w:val="22"/>
          <w:lang/>
          <w:rPrChange w:id="1106" w:author="Y" w:date="2018-10-31T16:24:00Z">
            <w:rPr>
              <w:del w:id="1107" w:author="Y" w:date="2018-10-31T16:23:00Z"/>
              <w:rFonts w:ascii="Calibri" w:hAnsi="Calibri"/>
              <w:szCs w:val="22"/>
              <w:lang/>
            </w:rPr>
          </w:rPrChange>
        </w:rPr>
        <w:pPrChange w:id="1104" w:author="Y" w:date="2018-10-31T16:24:00Z">
          <w:pPr>
            <w:pStyle w:val="14"/>
            <w:ind w:firstLine="210"/>
          </w:pPr>
        </w:pPrChange>
      </w:pPr>
      <w:del w:id="1108" w:author="Y" w:date="2018-10-31T16:23:00Z">
        <w:r>
          <w:rPr>
            <w:rPrChange w:id="1109" w:author="Y" w:date="2018-10-31T16:24:00Z">
              <w:rPr/>
            </w:rPrChange>
          </w:rPr>
          <w:fldChar w:fldCharType="begin"/>
        </w:r>
      </w:del>
      <w:del w:id="1111" w:author="Y" w:date="2018-10-31T16:23:00Z">
        <w:r>
          <w:rPr>
            <w:rPrChange w:id="1112" w:author="Y" w:date="2018-10-31T16:24:00Z">
              <w:rPr/>
            </w:rPrChange>
          </w:rPr>
          <w:delInstrText xml:space="preserve"> HYPERLINK \l "_Toc499994828" </w:delInstrText>
        </w:r>
      </w:del>
      <w:del w:id="1114" w:author="Y" w:date="2018-10-31T16:23:00Z">
        <w:r>
          <w:rPr>
            <w:rPrChange w:id="1115" w:author="Y" w:date="2018-10-31T16:24:00Z">
              <w:rPr/>
            </w:rPrChange>
          </w:rPr>
          <w:fldChar w:fldCharType="separate"/>
        </w:r>
      </w:del>
      <w:del w:id="1117" w:author="Y" w:date="2018-10-31T16:23:00Z">
        <w:r>
          <w:rPr>
            <w:rStyle w:val="40"/>
            <w:rPrChange w:id="1118" w:author="Y" w:date="2018-10-31T16:24:00Z">
              <w:rPr>
                <w:rStyle w:val="40"/>
              </w:rPr>
            </w:rPrChange>
          </w:rPr>
          <w:delText>202.101</w:delText>
        </w:r>
      </w:del>
      <w:del w:id="1120" w:author="Y" w:date="2018-10-31T16:23:00Z">
        <w:r>
          <w:rPr>
            <w:rStyle w:val="40"/>
            <w:rFonts w:hint="eastAsia"/>
            <w:rPrChange w:id="1121" w:author="Y" w:date="2018-10-31T16:24:00Z">
              <w:rPr>
                <w:rStyle w:val="40"/>
                <w:rFonts w:hint="eastAsia"/>
              </w:rPr>
            </w:rPrChange>
          </w:rPr>
          <w:delText>　定义的术语索引</w:delText>
        </w:r>
      </w:del>
      <w:del w:id="1123" w:author="Y" w:date="2018-10-31T16:23:00Z">
        <w:r>
          <w:rPr>
            <w:lang/>
            <w:rPrChange w:id="1124" w:author="Y" w:date="2018-10-31T16:24:00Z">
              <w:rPr>
                <w:lang/>
              </w:rPr>
            </w:rPrChange>
          </w:rPr>
          <w:tab/>
        </w:r>
      </w:del>
      <w:del w:id="1126" w:author="Y" w:date="2018-10-31T16:23:00Z">
        <w:r>
          <w:rPr>
            <w:lang/>
            <w:rPrChange w:id="1127" w:author="Y" w:date="2018-10-31T16:24:00Z">
              <w:rPr>
                <w:lang/>
              </w:rPr>
            </w:rPrChange>
          </w:rPr>
          <w:fldChar w:fldCharType="begin" w:fldLock="1"/>
        </w:r>
      </w:del>
      <w:del w:id="1129" w:author="Y" w:date="2018-10-31T16:23:00Z">
        <w:r>
          <w:rPr>
            <w:lang/>
            <w:rPrChange w:id="1130" w:author="Y" w:date="2018-10-31T16:24:00Z">
              <w:rPr>
                <w:lang/>
              </w:rPr>
            </w:rPrChange>
          </w:rPr>
          <w:delInstrText xml:space="preserve"> PAGEREF _Toc499994828 \h </w:delInstrText>
        </w:r>
      </w:del>
      <w:del w:id="1132" w:author="Y" w:date="2018-10-31T16:23:00Z">
        <w:r>
          <w:rPr>
            <w:lang/>
            <w:rPrChange w:id="1133" w:author="Y" w:date="2018-10-31T16:24:00Z">
              <w:rPr>
                <w:lang/>
              </w:rPr>
            </w:rPrChange>
          </w:rPr>
          <w:fldChar w:fldCharType="separate"/>
        </w:r>
      </w:del>
      <w:del w:id="1135" w:author="Y" w:date="2018-10-31T16:23:00Z">
        <w:r>
          <w:rPr>
            <w:lang/>
            <w:rPrChange w:id="1136" w:author="Y" w:date="2018-10-31T16:24:00Z">
              <w:rPr>
                <w:lang/>
              </w:rPr>
            </w:rPrChange>
          </w:rPr>
          <w:delText>34</w:delText>
        </w:r>
      </w:del>
      <w:del w:id="1138" w:author="Y" w:date="2018-10-31T16:23:00Z">
        <w:r>
          <w:rPr>
            <w:lang/>
            <w:rPrChange w:id="1139" w:author="Y" w:date="2018-10-31T16:24:00Z">
              <w:rPr>
                <w:lang/>
              </w:rPr>
            </w:rPrChange>
          </w:rPr>
          <w:fldChar w:fldCharType="end"/>
        </w:r>
      </w:del>
      <w:del w:id="1141" w:author="Y" w:date="2018-10-31T16:23:00Z">
        <w:r>
          <w:rPr>
            <w:lang/>
            <w:rPrChange w:id="1142" w:author="Y" w:date="2018-10-31T16:24:00Z">
              <w:rPr>
                <w:lang/>
              </w:rPr>
            </w:rPrChange>
          </w:rPr>
          <w:fldChar w:fldCharType="end"/>
        </w:r>
      </w:del>
    </w:p>
    <w:p w14:paraId="20BF52A9">
      <w:pPr>
        <w:pStyle w:val="96"/>
        <w:tabs>
          <w:tab w:val="right" w:leader="dot" w:pos="9241"/>
        </w:tabs>
        <w:spacing w:before="78" w:after="78"/>
        <w:ind w:firstLine="320" w:firstLineChars="100"/>
        <w:rPr>
          <w:del w:id="1145" w:author="Y" w:date="2018-10-31T16:23:00Z"/>
          <w:rFonts w:ascii="Calibri" w:hAnsi="Calibri"/>
          <w:szCs w:val="22"/>
          <w:lang/>
          <w:rPrChange w:id="1146" w:author="Y" w:date="2018-10-31T16:24:00Z">
            <w:rPr>
              <w:del w:id="1147" w:author="Y" w:date="2018-10-31T16:23:00Z"/>
              <w:rFonts w:ascii="Calibri" w:hAnsi="Calibri"/>
              <w:szCs w:val="22"/>
              <w:lang/>
            </w:rPr>
          </w:rPrChange>
        </w:rPr>
        <w:pPrChange w:id="1144" w:author="Y" w:date="2018-10-31T16:24:00Z">
          <w:pPr>
            <w:pStyle w:val="21"/>
            <w:spacing w:before="78" w:after="78"/>
            <w:ind w:firstLine="210" w:firstLineChars="100"/>
          </w:pPr>
        </w:pPrChange>
      </w:pPr>
      <w:del w:id="1148" w:author="Y" w:date="2018-10-31T16:23:00Z">
        <w:r>
          <w:rPr>
            <w:rPrChange w:id="1149" w:author="Y" w:date="2018-10-31T16:24:00Z">
              <w:rPr/>
            </w:rPrChange>
          </w:rPr>
          <w:fldChar w:fldCharType="begin"/>
        </w:r>
      </w:del>
      <w:del w:id="1151" w:author="Y" w:date="2018-10-31T16:23:00Z">
        <w:r>
          <w:rPr>
            <w:rPrChange w:id="1152" w:author="Y" w:date="2018-10-31T16:24:00Z">
              <w:rPr/>
            </w:rPrChange>
          </w:rPr>
          <w:delInstrText xml:space="preserve"> HYPERLINK \l "_Toc499994829" </w:delInstrText>
        </w:r>
      </w:del>
      <w:del w:id="1154" w:author="Y" w:date="2018-10-31T16:23:00Z">
        <w:r>
          <w:rPr>
            <w:rPrChange w:id="1155" w:author="Y" w:date="2018-10-31T16:24:00Z">
              <w:rPr/>
            </w:rPrChange>
          </w:rPr>
          <w:fldChar w:fldCharType="separate"/>
        </w:r>
      </w:del>
      <w:del w:id="1157" w:author="Y" w:date="2018-10-31T16:23:00Z">
        <w:r>
          <w:rPr>
            <w:rStyle w:val="40"/>
            <w:rPrChange w:id="1158" w:author="Y" w:date="2018-10-31T16:24:00Z">
              <w:rPr>
                <w:rStyle w:val="40"/>
              </w:rPr>
            </w:rPrChange>
          </w:rPr>
          <w:delText>208</w:delText>
        </w:r>
      </w:del>
      <w:del w:id="1160" w:author="Y" w:date="2018-10-31T16:23:00Z">
        <w:r>
          <w:rPr>
            <w:rStyle w:val="40"/>
            <w:rFonts w:hint="eastAsia"/>
            <w:rPrChange w:id="1161" w:author="Y" w:date="2018-10-31T16:24:00Z">
              <w:rPr>
                <w:rStyle w:val="40"/>
                <w:rFonts w:hint="eastAsia"/>
              </w:rPr>
            </w:rPrChange>
          </w:rPr>
          <w:delText>　ME设备和ME系统中报警系统的通用要求，试验和指南</w:delText>
        </w:r>
      </w:del>
      <w:del w:id="1163" w:author="Y" w:date="2018-10-31T16:23:00Z">
        <w:r>
          <w:rPr>
            <w:lang/>
            <w:rPrChange w:id="1164" w:author="Y" w:date="2018-10-31T16:24:00Z">
              <w:rPr>
                <w:lang/>
              </w:rPr>
            </w:rPrChange>
          </w:rPr>
          <w:tab/>
        </w:r>
      </w:del>
      <w:del w:id="1166" w:author="Y" w:date="2018-10-31T16:23:00Z">
        <w:r>
          <w:rPr>
            <w:lang/>
            <w:rPrChange w:id="1167" w:author="Y" w:date="2018-10-31T16:24:00Z">
              <w:rPr>
                <w:lang/>
              </w:rPr>
            </w:rPrChange>
          </w:rPr>
          <w:fldChar w:fldCharType="begin" w:fldLock="1"/>
        </w:r>
      </w:del>
      <w:del w:id="1169" w:author="Y" w:date="2018-10-31T16:23:00Z">
        <w:r>
          <w:rPr>
            <w:lang/>
            <w:rPrChange w:id="1170" w:author="Y" w:date="2018-10-31T16:24:00Z">
              <w:rPr>
                <w:lang/>
              </w:rPr>
            </w:rPrChange>
          </w:rPr>
          <w:delInstrText xml:space="preserve"> PAGEREF _Toc499994829 \h </w:delInstrText>
        </w:r>
      </w:del>
      <w:del w:id="1172" w:author="Y" w:date="2018-10-31T16:23:00Z">
        <w:r>
          <w:rPr>
            <w:lang/>
            <w:rPrChange w:id="1173" w:author="Y" w:date="2018-10-31T16:24:00Z">
              <w:rPr>
                <w:lang/>
              </w:rPr>
            </w:rPrChange>
          </w:rPr>
          <w:fldChar w:fldCharType="separate"/>
        </w:r>
      </w:del>
      <w:del w:id="1175" w:author="Y" w:date="2018-10-31T16:23:00Z">
        <w:r>
          <w:rPr>
            <w:lang/>
            <w:rPrChange w:id="1176" w:author="Y" w:date="2018-10-31T16:24:00Z">
              <w:rPr>
                <w:lang/>
              </w:rPr>
            </w:rPrChange>
          </w:rPr>
          <w:delText>34</w:delText>
        </w:r>
      </w:del>
      <w:del w:id="1178" w:author="Y" w:date="2018-10-31T16:23:00Z">
        <w:r>
          <w:rPr>
            <w:lang/>
            <w:rPrChange w:id="1179" w:author="Y" w:date="2018-10-31T16:24:00Z">
              <w:rPr>
                <w:lang/>
              </w:rPr>
            </w:rPrChange>
          </w:rPr>
          <w:fldChar w:fldCharType="end"/>
        </w:r>
      </w:del>
      <w:del w:id="1181" w:author="Y" w:date="2018-10-31T16:23:00Z">
        <w:r>
          <w:rPr>
            <w:lang/>
            <w:rPrChange w:id="1182" w:author="Y" w:date="2018-10-31T16:24:00Z">
              <w:rPr>
                <w:lang/>
              </w:rPr>
            </w:rPrChange>
          </w:rPr>
          <w:fldChar w:fldCharType="end"/>
        </w:r>
      </w:del>
    </w:p>
    <w:p w14:paraId="4026AE8C">
      <w:pPr>
        <w:pStyle w:val="96"/>
        <w:tabs>
          <w:tab w:val="right" w:leader="dot" w:pos="9241"/>
        </w:tabs>
        <w:spacing w:before="78" w:after="78"/>
        <w:rPr>
          <w:del w:id="1185" w:author="Y" w:date="2018-10-31T16:23:00Z"/>
          <w:rFonts w:ascii="Calibri" w:hAnsi="Calibri"/>
          <w:szCs w:val="22"/>
          <w:lang/>
          <w:rPrChange w:id="1186" w:author="Y" w:date="2018-10-31T16:24:00Z">
            <w:rPr>
              <w:del w:id="1187" w:author="Y" w:date="2018-10-31T16:23:00Z"/>
              <w:rFonts w:ascii="Calibri" w:hAnsi="Calibri"/>
              <w:szCs w:val="22"/>
              <w:lang/>
            </w:rPr>
          </w:rPrChange>
        </w:rPr>
        <w:pPrChange w:id="1184" w:author="Y" w:date="2018-10-31T16:23:00Z">
          <w:pPr>
            <w:pStyle w:val="21"/>
            <w:spacing w:before="78" w:after="78"/>
          </w:pPr>
        </w:pPrChange>
      </w:pPr>
      <w:del w:id="1188" w:author="Y" w:date="2018-10-31T16:23:00Z">
        <w:r>
          <w:rPr>
            <w:rPrChange w:id="1189" w:author="Y" w:date="2018-10-31T16:24:00Z">
              <w:rPr/>
            </w:rPrChange>
          </w:rPr>
          <w:fldChar w:fldCharType="begin"/>
        </w:r>
      </w:del>
      <w:del w:id="1191" w:author="Y" w:date="2018-10-31T16:23:00Z">
        <w:r>
          <w:rPr>
            <w:rPrChange w:id="1192" w:author="Y" w:date="2018-10-31T16:24:00Z">
              <w:rPr/>
            </w:rPrChange>
          </w:rPr>
          <w:delInstrText xml:space="preserve"> HYPERLINK \l "_Toc499994830" </w:delInstrText>
        </w:r>
      </w:del>
      <w:del w:id="1194" w:author="Y" w:date="2018-10-31T16:23:00Z">
        <w:r>
          <w:rPr>
            <w:rPrChange w:id="1195" w:author="Y" w:date="2018-10-31T16:24:00Z">
              <w:rPr/>
            </w:rPrChange>
          </w:rPr>
          <w:fldChar w:fldCharType="separate"/>
        </w:r>
      </w:del>
      <w:del w:id="1197" w:author="Y" w:date="2018-10-31T16:23:00Z">
        <w:r>
          <w:rPr>
            <w:rStyle w:val="40"/>
            <w:rFonts w:hint="eastAsia"/>
            <w:rPrChange w:id="1198" w:author="Y" w:date="2018-10-31T16:24:00Z">
              <w:rPr>
                <w:rStyle w:val="40"/>
                <w:rFonts w:hint="eastAsia"/>
              </w:rPr>
            </w:rPrChange>
          </w:rPr>
          <w:delText>附录AA　（资料性附录）</w:delText>
        </w:r>
      </w:del>
      <w:del w:id="1200" w:author="Y" w:date="2018-10-31T16:23:00Z">
        <w:r>
          <w:rPr>
            <w:rStyle w:val="40"/>
            <w:rPrChange w:id="1201" w:author="Y" w:date="2018-10-31T16:24:00Z">
              <w:rPr>
                <w:rStyle w:val="40"/>
              </w:rPr>
            </w:rPrChange>
          </w:rPr>
          <w:delText>　</w:delText>
        </w:r>
      </w:del>
      <w:del w:id="1203" w:author="Y" w:date="2018-10-31T16:23:00Z">
        <w:r>
          <w:rPr>
            <w:rStyle w:val="40"/>
            <w:rFonts w:hint="eastAsia"/>
            <w:rPrChange w:id="1204" w:author="Y" w:date="2018-10-31T16:24:00Z">
              <w:rPr>
                <w:rStyle w:val="40"/>
                <w:rFonts w:hint="eastAsia"/>
              </w:rPr>
            </w:rPrChange>
          </w:rPr>
          <w:delText>专用指南和原理说明</w:delText>
        </w:r>
      </w:del>
      <w:del w:id="1206" w:author="Y" w:date="2018-10-31T16:23:00Z">
        <w:r>
          <w:rPr>
            <w:lang/>
            <w:rPrChange w:id="1207" w:author="Y" w:date="2018-10-31T16:24:00Z">
              <w:rPr>
                <w:lang/>
              </w:rPr>
            </w:rPrChange>
          </w:rPr>
          <w:tab/>
        </w:r>
      </w:del>
      <w:del w:id="1209" w:author="Y" w:date="2018-10-31T16:23:00Z">
        <w:r>
          <w:rPr>
            <w:lang/>
            <w:rPrChange w:id="1210" w:author="Y" w:date="2018-10-31T16:24:00Z">
              <w:rPr>
                <w:lang/>
              </w:rPr>
            </w:rPrChange>
          </w:rPr>
          <w:fldChar w:fldCharType="begin" w:fldLock="1"/>
        </w:r>
      </w:del>
      <w:del w:id="1212" w:author="Y" w:date="2018-10-31T16:23:00Z">
        <w:r>
          <w:rPr>
            <w:lang/>
            <w:rPrChange w:id="1213" w:author="Y" w:date="2018-10-31T16:24:00Z">
              <w:rPr>
                <w:lang/>
              </w:rPr>
            </w:rPrChange>
          </w:rPr>
          <w:delInstrText xml:space="preserve"> PAGEREF _Toc499994830 \h </w:delInstrText>
        </w:r>
      </w:del>
      <w:del w:id="1215" w:author="Y" w:date="2018-10-31T16:23:00Z">
        <w:r>
          <w:rPr>
            <w:lang/>
            <w:rPrChange w:id="1216" w:author="Y" w:date="2018-10-31T16:24:00Z">
              <w:rPr>
                <w:lang/>
              </w:rPr>
            </w:rPrChange>
          </w:rPr>
          <w:fldChar w:fldCharType="separate"/>
        </w:r>
      </w:del>
      <w:del w:id="1218" w:author="Y" w:date="2018-10-31T16:23:00Z">
        <w:r>
          <w:rPr>
            <w:lang/>
            <w:rPrChange w:id="1219" w:author="Y" w:date="2018-10-31T16:24:00Z">
              <w:rPr>
                <w:lang/>
              </w:rPr>
            </w:rPrChange>
          </w:rPr>
          <w:delText>36</w:delText>
        </w:r>
      </w:del>
      <w:del w:id="1221" w:author="Y" w:date="2018-10-31T16:23:00Z">
        <w:r>
          <w:rPr>
            <w:lang/>
            <w:rPrChange w:id="1222" w:author="Y" w:date="2018-10-31T16:24:00Z">
              <w:rPr>
                <w:lang/>
              </w:rPr>
            </w:rPrChange>
          </w:rPr>
          <w:fldChar w:fldCharType="end"/>
        </w:r>
      </w:del>
      <w:del w:id="1224" w:author="Y" w:date="2018-10-31T16:23:00Z">
        <w:r>
          <w:rPr>
            <w:lang/>
            <w:rPrChange w:id="1225" w:author="Y" w:date="2018-10-31T16:24:00Z">
              <w:rPr>
                <w:lang/>
              </w:rPr>
            </w:rPrChange>
          </w:rPr>
          <w:fldChar w:fldCharType="end"/>
        </w:r>
      </w:del>
    </w:p>
    <w:p w14:paraId="124A9A62">
      <w:pPr>
        <w:pStyle w:val="96"/>
        <w:tabs>
          <w:tab w:val="right" w:leader="dot" w:pos="9241"/>
        </w:tabs>
        <w:spacing w:before="78" w:after="78"/>
        <w:rPr>
          <w:del w:id="1228" w:author="Y" w:date="2018-10-31T16:23:00Z"/>
          <w:rFonts w:ascii="Calibri" w:hAnsi="Calibri"/>
          <w:szCs w:val="22"/>
          <w:lang/>
          <w:rPrChange w:id="1229" w:author="Y" w:date="2018-10-31T16:24:00Z">
            <w:rPr>
              <w:del w:id="1230" w:author="Y" w:date="2018-10-31T16:23:00Z"/>
              <w:rFonts w:ascii="Calibri" w:hAnsi="Calibri"/>
              <w:szCs w:val="22"/>
              <w:lang/>
            </w:rPr>
          </w:rPrChange>
        </w:rPr>
        <w:pPrChange w:id="1227" w:author="Y" w:date="2018-10-31T16:23:00Z">
          <w:pPr>
            <w:pStyle w:val="21"/>
            <w:spacing w:before="78" w:after="78"/>
          </w:pPr>
        </w:pPrChange>
      </w:pPr>
      <w:del w:id="1231" w:author="Y" w:date="2018-10-31T16:23:00Z">
        <w:r>
          <w:rPr>
            <w:rPrChange w:id="1232" w:author="Y" w:date="2018-10-31T16:24:00Z">
              <w:rPr/>
            </w:rPrChange>
          </w:rPr>
          <w:fldChar w:fldCharType="begin"/>
        </w:r>
      </w:del>
      <w:del w:id="1234" w:author="Y" w:date="2018-10-31T16:23:00Z">
        <w:r>
          <w:rPr>
            <w:rPrChange w:id="1235" w:author="Y" w:date="2018-10-31T16:24:00Z">
              <w:rPr/>
            </w:rPrChange>
          </w:rPr>
          <w:delInstrText xml:space="preserve"> HYPERLINK \l "_Toc499994831" </w:delInstrText>
        </w:r>
      </w:del>
      <w:del w:id="1237" w:author="Y" w:date="2018-10-31T16:23:00Z">
        <w:r>
          <w:rPr>
            <w:rPrChange w:id="1238" w:author="Y" w:date="2018-10-31T16:24:00Z">
              <w:rPr/>
            </w:rPrChange>
          </w:rPr>
          <w:fldChar w:fldCharType="separate"/>
        </w:r>
      </w:del>
      <w:del w:id="1240" w:author="Y" w:date="2018-10-31T16:23:00Z">
        <w:r>
          <w:rPr>
            <w:rStyle w:val="40"/>
            <w:rFonts w:hint="eastAsia"/>
            <w:rPrChange w:id="1241" w:author="Y" w:date="2018-10-31T16:24:00Z">
              <w:rPr>
                <w:rStyle w:val="40"/>
                <w:rFonts w:hint="eastAsia"/>
              </w:rPr>
            </w:rPrChange>
          </w:rPr>
          <w:delText>附录BB　（资料性附录）</w:delText>
        </w:r>
      </w:del>
      <w:del w:id="1243" w:author="Y" w:date="2018-10-31T16:23:00Z">
        <w:r>
          <w:rPr>
            <w:rStyle w:val="40"/>
            <w:rPrChange w:id="1244" w:author="Y" w:date="2018-10-31T16:24:00Z">
              <w:rPr>
                <w:rStyle w:val="40"/>
              </w:rPr>
            </w:rPrChange>
          </w:rPr>
          <w:delText>　</w:delText>
        </w:r>
      </w:del>
      <w:del w:id="1246" w:author="Y" w:date="2018-10-31T16:23:00Z">
        <w:r>
          <w:rPr>
            <w:rStyle w:val="40"/>
            <w:rFonts w:hint="eastAsia"/>
            <w:rPrChange w:id="1247" w:author="Y" w:date="2018-10-31T16:24:00Z">
              <w:rPr>
                <w:rStyle w:val="40"/>
                <w:rFonts w:hint="eastAsia"/>
              </w:rPr>
            </w:rPrChange>
          </w:rPr>
          <w:delText>高频手术设备产生的电磁骚扰</w:delText>
        </w:r>
      </w:del>
      <w:del w:id="1249" w:author="Y" w:date="2018-10-31T16:23:00Z">
        <w:r>
          <w:rPr>
            <w:lang/>
            <w:rPrChange w:id="1250" w:author="Y" w:date="2018-10-31T16:24:00Z">
              <w:rPr>
                <w:lang/>
              </w:rPr>
            </w:rPrChange>
          </w:rPr>
          <w:tab/>
        </w:r>
      </w:del>
      <w:del w:id="1252" w:author="Y" w:date="2018-10-31T16:23:00Z">
        <w:r>
          <w:rPr>
            <w:lang/>
            <w:rPrChange w:id="1253" w:author="Y" w:date="2018-10-31T16:24:00Z">
              <w:rPr>
                <w:lang/>
              </w:rPr>
            </w:rPrChange>
          </w:rPr>
          <w:fldChar w:fldCharType="begin" w:fldLock="1"/>
        </w:r>
      </w:del>
      <w:del w:id="1255" w:author="Y" w:date="2018-10-31T16:23:00Z">
        <w:r>
          <w:rPr>
            <w:lang/>
            <w:rPrChange w:id="1256" w:author="Y" w:date="2018-10-31T16:24:00Z">
              <w:rPr>
                <w:lang/>
              </w:rPr>
            </w:rPrChange>
          </w:rPr>
          <w:delInstrText xml:space="preserve"> PAGEREF _Toc</w:delInstrText>
        </w:r>
      </w:del>
      <w:del w:id="1258" w:author="Y" w:date="2018-10-31T16:23:00Z">
        <w:r>
          <w:rPr>
            <w:lang/>
            <w:rPrChange w:id="1259" w:author="Y" w:date="2018-10-31T16:24:00Z">
              <w:rPr>
                <w:lang/>
              </w:rPr>
            </w:rPrChange>
          </w:rPr>
          <w:delInstrText xml:space="preserve">499994831 \h </w:delInstrText>
        </w:r>
      </w:del>
      <w:del w:id="1261" w:author="Y" w:date="2018-10-31T16:23:00Z">
        <w:r>
          <w:rPr>
            <w:lang/>
            <w:rPrChange w:id="1262" w:author="Y" w:date="2018-10-31T16:24:00Z">
              <w:rPr>
                <w:lang/>
              </w:rPr>
            </w:rPrChange>
          </w:rPr>
          <w:fldChar w:fldCharType="separate"/>
        </w:r>
      </w:del>
      <w:del w:id="1264" w:author="Y" w:date="2018-10-31T16:23:00Z">
        <w:r>
          <w:rPr>
            <w:lang/>
            <w:rPrChange w:id="1265" w:author="Y" w:date="2018-10-31T16:24:00Z">
              <w:rPr>
                <w:lang/>
              </w:rPr>
            </w:rPrChange>
          </w:rPr>
          <w:delText>56</w:delText>
        </w:r>
      </w:del>
      <w:del w:id="1267" w:author="Y" w:date="2018-10-31T16:23:00Z">
        <w:r>
          <w:rPr>
            <w:lang/>
            <w:rPrChange w:id="1268" w:author="Y" w:date="2018-10-31T16:24:00Z">
              <w:rPr>
                <w:lang/>
              </w:rPr>
            </w:rPrChange>
          </w:rPr>
          <w:fldChar w:fldCharType="end"/>
        </w:r>
      </w:del>
      <w:del w:id="1270" w:author="Y" w:date="2018-10-31T16:23:00Z">
        <w:r>
          <w:rPr>
            <w:lang/>
            <w:rPrChange w:id="1271" w:author="Y" w:date="2018-10-31T16:24:00Z">
              <w:rPr>
                <w:lang/>
              </w:rPr>
            </w:rPrChange>
          </w:rPr>
          <w:fldChar w:fldCharType="end"/>
        </w:r>
      </w:del>
    </w:p>
    <w:p w14:paraId="4DD9DCC0">
      <w:pPr>
        <w:pStyle w:val="96"/>
        <w:rPr>
          <w:ins w:id="1273" w:author="Y" w:date="2018-10-31T16:23:00Z"/>
          <w:rFonts w:hint="eastAsia"/>
          <w:rPrChange w:id="1274" w:author="Y" w:date="2018-10-31T16:24:00Z">
            <w:rPr>
              <w:ins w:id="1275" w:author="Y" w:date="2018-10-31T16:23:00Z"/>
              <w:rFonts w:hint="eastAsia"/>
            </w:rPr>
          </w:rPrChange>
        </w:rPr>
      </w:pPr>
      <w:del w:id="1276" w:author="Y" w:date="2018-10-31T16:23:00Z">
        <w:r>
          <w:rPr>
            <w:rPrChange w:id="1277" w:author="Y" w:date="2018-10-31T16:24:00Z">
              <w:rPr/>
            </w:rPrChange>
          </w:rPr>
          <w:fldChar w:fldCharType="end"/>
        </w:r>
      </w:del>
      <w:ins w:id="1279" w:author="Y" w:date="2018-10-31T16:23:00Z">
        <w:r>
          <w:rPr>
            <w:rFonts w:hint="eastAsia"/>
            <w:rPrChange w:id="1280" w:author="Y" w:date="2018-10-31T16:24:00Z">
              <w:rPr>
                <w:rFonts w:hint="eastAsia"/>
              </w:rPr>
            </w:rPrChange>
          </w:rPr>
          <w:t>目</w:t>
        </w:r>
      </w:ins>
      <w:ins w:id="1282" w:author="Y" w:date="2018-10-31T16:23:00Z">
        <w:bookmarkStart w:id="17" w:name="BKML"/>
        <w:r>
          <w:rPr>
            <w:rPrChange w:id="1283" w:author="Y" w:date="2018-10-31T16:24:00Z">
              <w:rPr/>
            </w:rPrChange>
          </w:rPr>
          <w:t>  </w:t>
        </w:r>
      </w:ins>
      <w:ins w:id="1285" w:author="Y" w:date="2018-10-31T16:23:00Z">
        <w:r>
          <w:rPr>
            <w:rFonts w:hint="eastAsia"/>
            <w:rPrChange w:id="1286" w:author="Y" w:date="2018-10-31T16:24:00Z">
              <w:rPr>
                <w:rFonts w:hint="eastAsia"/>
              </w:rPr>
            </w:rPrChange>
          </w:rPr>
          <w:t>次</w:t>
        </w:r>
        <w:bookmarkEnd w:id="17"/>
      </w:ins>
    </w:p>
    <w:p w14:paraId="08F6F633">
      <w:pPr>
        <w:pStyle w:val="21"/>
        <w:numPr>
          <w:ins w:id="1288" w:author="Y" w:date="2018-10-31T16:23:00Z"/>
        </w:numPr>
        <w:spacing w:before="78" w:after="78"/>
        <w:rPr>
          <w:ins w:id="1289" w:author="Y" w:date="2018-10-31T16:23:00Z"/>
          <w:rFonts w:ascii="Times New Roman"/>
          <w:szCs w:val="24"/>
          <w:lang/>
        </w:rPr>
      </w:pPr>
      <w:ins w:id="1290" w:author="Y" w:date="2018-10-31T16:23:00Z">
        <w:r>
          <w:rPr/>
          <w:fldChar w:fldCharType="begin" w:fldLock="1"/>
        </w:r>
      </w:ins>
      <w:ins w:id="1291" w:author="Y" w:date="2018-10-31T16:23:00Z">
        <w:r>
          <w:rPr>
            <w:rPrChange w:id="1292" w:author="Y" w:date="2018-10-31T16:24:00Z">
              <w:rPr/>
            </w:rPrChange>
          </w:rPr>
          <w:instrText xml:space="preserve"> TOC \h \z \t"前言、引言标题,1,参考文献、索引标题,1,章标题,1,参考文献,1,附录标识,1,一级条标题, 3" \* MERGEFORMAT </w:instrText>
        </w:r>
      </w:ins>
      <w:ins w:id="1294" w:author="Y" w:date="2018-10-31T16:23:00Z">
        <w:r>
          <w:rPr>
            <w:rPrChange w:id="1295" w:author="Y" w:date="2018-10-31T16:24:00Z">
              <w:rPr/>
            </w:rPrChange>
          </w:rPr>
          <w:fldChar w:fldCharType="separate"/>
        </w:r>
      </w:ins>
      <w:ins w:id="1297" w:author="Y" w:date="2018-10-31T16:23:00Z">
        <w:r>
          <w:rPr>
            <w:rPrChange w:id="1298" w:author="Y" w:date="2018-10-31T16:24:00Z">
              <w:rPr/>
            </w:rPrChange>
          </w:rPr>
          <w:fldChar w:fldCharType="begin" w:fldLock="1"/>
        </w:r>
      </w:ins>
      <w:ins w:id="1300" w:author="Y" w:date="2018-10-31T16:23:00Z">
        <w:r>
          <w:rPr>
            <w:rStyle w:val="40"/>
            <w:rPrChange w:id="1301" w:author="Y" w:date="2018-10-31T16:24:00Z">
              <w:rPr>
                <w:rStyle w:val="40"/>
              </w:rPr>
            </w:rPrChange>
          </w:rPr>
          <w:instrText xml:space="preserve"> </w:instrText>
        </w:r>
      </w:ins>
      <w:ins w:id="1303" w:author="Y" w:date="2018-10-31T16:23:00Z">
        <w:r>
          <w:rPr>
            <w:lang/>
            <w:rPrChange w:id="1304" w:author="Y" w:date="2018-10-31T16:24:00Z">
              <w:rPr>
                <w:lang/>
              </w:rPr>
            </w:rPrChange>
          </w:rPr>
          <w:instrText xml:space="preserve">HYPERLINK \l "_Toc528766367"</w:instrText>
        </w:r>
      </w:ins>
      <w:ins w:id="1306" w:author="Y" w:date="2018-10-31T16:23:00Z">
        <w:r>
          <w:rPr>
            <w:rStyle w:val="40"/>
            <w:rPrChange w:id="1307" w:author="Y" w:date="2018-10-31T16:24:00Z">
              <w:rPr>
                <w:rStyle w:val="40"/>
              </w:rPr>
            </w:rPrChange>
          </w:rPr>
          <w:instrText xml:space="preserve"> </w:instrText>
        </w:r>
      </w:ins>
      <w:ins w:id="1309" w:author="Y" w:date="2018-10-31T16:23:00Z">
        <w:r>
          <w:rPr>
            <w:rPrChange w:id="1310" w:author="Y" w:date="2018-10-31T16:24:00Z">
              <w:rPr/>
            </w:rPrChange>
          </w:rPr>
          <w:fldChar w:fldCharType="separate"/>
        </w:r>
      </w:ins>
      <w:ins w:id="1312" w:author="Y" w:date="2018-10-31T16:23:00Z">
        <w:r>
          <w:rPr>
            <w:rStyle w:val="40"/>
            <w:rFonts w:hint="eastAsia"/>
            <w:rPrChange w:id="1313" w:author="Y" w:date="2018-10-31T16:24:00Z">
              <w:rPr>
                <w:rStyle w:val="40"/>
                <w:rFonts w:hint="eastAsia"/>
              </w:rPr>
            </w:rPrChange>
          </w:rPr>
          <w:t>前言</w:t>
        </w:r>
      </w:ins>
      <w:ins w:id="1315" w:author="Y" w:date="2018-10-31T16:23:00Z">
        <w:r>
          <w:rPr>
            <w:lang/>
            <w:rPrChange w:id="1316" w:author="Y" w:date="2018-10-31T16:24:00Z">
              <w:rPr>
                <w:lang/>
              </w:rPr>
            </w:rPrChange>
          </w:rPr>
          <w:tab/>
        </w:r>
      </w:ins>
      <w:ins w:id="1318" w:author="Y" w:date="2018-10-31T16:23:00Z">
        <w:r>
          <w:rPr>
            <w:lang/>
            <w:rPrChange w:id="1319" w:author="Y" w:date="2018-10-31T16:24:00Z">
              <w:rPr>
                <w:lang/>
              </w:rPr>
            </w:rPrChange>
          </w:rPr>
          <w:fldChar w:fldCharType="begin" w:fldLock="1"/>
        </w:r>
      </w:ins>
      <w:ins w:id="1321" w:author="Y" w:date="2018-10-31T16:23:00Z">
        <w:r>
          <w:rPr>
            <w:lang/>
            <w:rPrChange w:id="1322" w:author="Y" w:date="2018-10-31T16:24:00Z">
              <w:rPr>
                <w:lang/>
              </w:rPr>
            </w:rPrChange>
          </w:rPr>
          <w:instrText xml:space="preserve"> PAGEREF _Toc528766367 \h </w:instrText>
        </w:r>
      </w:ins>
      <w:ins w:id="1324" w:author="Y" w:date="2018-10-31T16:23:00Z">
        <w:r>
          <w:rPr>
            <w:lang/>
            <w:rPrChange w:id="1325" w:author="Y" w:date="2018-10-31T16:24:00Z">
              <w:rPr>
                <w:lang/>
              </w:rPr>
            </w:rPrChange>
          </w:rPr>
          <w:fldChar w:fldCharType="separate"/>
        </w:r>
      </w:ins>
      <w:ins w:id="1327" w:author="Y" w:date="2018-10-31T16:24:00Z">
        <w:r>
          <w:rPr>
            <w:lang/>
            <w:rPrChange w:id="1328" w:author="Y" w:date="2018-10-31T16:24:00Z">
              <w:rPr>
                <w:lang/>
              </w:rPr>
            </w:rPrChange>
          </w:rPr>
          <w:t>V</w:t>
        </w:r>
      </w:ins>
      <w:ins w:id="1330" w:author="Y" w:date="2018-10-31T16:23:00Z">
        <w:r>
          <w:rPr>
            <w:lang/>
            <w:rPrChange w:id="1331" w:author="Y" w:date="2018-10-31T16:24:00Z">
              <w:rPr>
                <w:lang/>
              </w:rPr>
            </w:rPrChange>
          </w:rPr>
          <w:fldChar w:fldCharType="end"/>
        </w:r>
      </w:ins>
      <w:ins w:id="1333" w:author="Y" w:date="2018-10-31T16:23:00Z">
        <w:r>
          <w:rPr>
            <w:rPrChange w:id="1334" w:author="Y" w:date="2018-10-31T16:24:00Z">
              <w:rPr/>
            </w:rPrChange>
          </w:rPr>
          <w:fldChar w:fldCharType="end"/>
        </w:r>
      </w:ins>
    </w:p>
    <w:p w14:paraId="59BB5FAF">
      <w:pPr>
        <w:pStyle w:val="21"/>
        <w:numPr>
          <w:ins w:id="1336" w:author="Y" w:date="2018-10-31T16:23:00Z"/>
        </w:numPr>
        <w:spacing w:before="78" w:after="78"/>
        <w:rPr>
          <w:ins w:id="1337" w:author="Y" w:date="2018-10-31T16:23:00Z"/>
          <w:rFonts w:ascii="Times New Roman"/>
          <w:szCs w:val="24"/>
          <w:lang/>
        </w:rPr>
      </w:pPr>
      <w:ins w:id="1338" w:author="Y" w:date="2018-10-31T16:23:00Z">
        <w:r>
          <w:rPr/>
          <w:fldChar w:fldCharType="begin" w:fldLock="1"/>
        </w:r>
      </w:ins>
      <w:ins w:id="1339" w:author="Y" w:date="2018-10-31T16:23:00Z">
        <w:r>
          <w:rPr>
            <w:rStyle w:val="40"/>
            <w:rPrChange w:id="1340" w:author="Y" w:date="2018-10-31T16:24:00Z">
              <w:rPr>
                <w:rStyle w:val="40"/>
              </w:rPr>
            </w:rPrChange>
          </w:rPr>
          <w:instrText xml:space="preserve"> </w:instrText>
        </w:r>
      </w:ins>
      <w:ins w:id="1342" w:author="Y" w:date="2018-10-31T16:23:00Z">
        <w:r>
          <w:rPr>
            <w:lang/>
            <w:rPrChange w:id="1343" w:author="Y" w:date="2018-10-31T16:24:00Z">
              <w:rPr>
                <w:lang/>
              </w:rPr>
            </w:rPrChange>
          </w:rPr>
          <w:instrText xml:space="preserve">HYPERLINK \l "_Toc528766368"</w:instrText>
        </w:r>
      </w:ins>
      <w:ins w:id="1345" w:author="Y" w:date="2018-10-31T16:23:00Z">
        <w:r>
          <w:rPr>
            <w:rStyle w:val="40"/>
            <w:rPrChange w:id="1346" w:author="Y" w:date="2018-10-31T16:24:00Z">
              <w:rPr>
                <w:rStyle w:val="40"/>
              </w:rPr>
            </w:rPrChange>
          </w:rPr>
          <w:instrText xml:space="preserve"> </w:instrText>
        </w:r>
      </w:ins>
      <w:ins w:id="1348" w:author="Y" w:date="2018-10-31T16:23:00Z">
        <w:r>
          <w:rPr>
            <w:rPrChange w:id="1349" w:author="Y" w:date="2018-10-31T16:24:00Z">
              <w:rPr/>
            </w:rPrChange>
          </w:rPr>
          <w:fldChar w:fldCharType="separate"/>
        </w:r>
      </w:ins>
      <w:ins w:id="1351" w:author="Y" w:date="2018-10-31T16:23:00Z">
        <w:r>
          <w:rPr>
            <w:rStyle w:val="40"/>
            <w:rFonts w:hint="eastAsia"/>
          </w:rPr>
          <w:t>引言</w:t>
        </w:r>
      </w:ins>
      <w:ins w:id="1352" w:author="Y" w:date="2018-10-31T16:23:00Z">
        <w:r>
          <w:rPr>
            <w:lang/>
          </w:rPr>
          <w:tab/>
        </w:r>
      </w:ins>
      <w:ins w:id="1353" w:author="Y" w:date="2018-10-31T16:23:00Z">
        <w:r>
          <w:rPr>
            <w:lang/>
          </w:rPr>
          <w:fldChar w:fldCharType="begin" w:fldLock="1"/>
        </w:r>
      </w:ins>
      <w:ins w:id="1354" w:author="Y" w:date="2018-10-31T16:23:00Z">
        <w:r>
          <w:rPr>
            <w:lang/>
            <w:rPrChange w:id="1355" w:author="Y" w:date="2018-10-31T16:24:00Z">
              <w:rPr>
                <w:lang/>
              </w:rPr>
            </w:rPrChange>
          </w:rPr>
          <w:instrText xml:space="preserve"> PAGEREF _Toc528766368 \h </w:instrText>
        </w:r>
      </w:ins>
      <w:ins w:id="1357" w:author="Y" w:date="2018-10-31T16:23:00Z">
        <w:r>
          <w:rPr>
            <w:lang/>
            <w:rPrChange w:id="1358" w:author="Y" w:date="2018-10-31T16:24:00Z">
              <w:rPr>
                <w:lang/>
              </w:rPr>
            </w:rPrChange>
          </w:rPr>
          <w:fldChar w:fldCharType="separate"/>
        </w:r>
      </w:ins>
      <w:ins w:id="1360" w:author="Y" w:date="2018-10-31T16:24:00Z">
        <w:r>
          <w:rPr>
            <w:lang/>
          </w:rPr>
          <w:t>VI</w:t>
        </w:r>
      </w:ins>
      <w:ins w:id="1361" w:author="Y" w:date="2018-10-31T16:23:00Z">
        <w:r>
          <w:rPr>
            <w:lang/>
          </w:rPr>
          <w:fldChar w:fldCharType="end"/>
        </w:r>
      </w:ins>
      <w:ins w:id="1362" w:author="Y" w:date="2018-10-31T16:23:00Z">
        <w:r>
          <w:rPr/>
          <w:fldChar w:fldCharType="end"/>
        </w:r>
      </w:ins>
    </w:p>
    <w:p w14:paraId="4698B55F">
      <w:pPr>
        <w:pStyle w:val="14"/>
        <w:numPr>
          <w:ins w:id="1363" w:author="Y" w:date="2018-10-31T16:23:00Z"/>
        </w:numPr>
        <w:ind w:firstLine="210"/>
        <w:rPr>
          <w:ins w:id="1364" w:author="Y" w:date="2018-10-31T16:23:00Z"/>
          <w:rFonts w:ascii="Times New Roman"/>
          <w:szCs w:val="24"/>
          <w:lang/>
          <w:rPrChange w:id="1365" w:author="Y" w:date="2018-10-31T16:24:00Z">
            <w:rPr>
              <w:ins w:id="1366" w:author="Y" w:date="2018-10-31T16:23:00Z"/>
              <w:rFonts w:ascii="Times New Roman"/>
              <w:szCs w:val="24"/>
              <w:lang/>
            </w:rPr>
          </w:rPrChange>
        </w:rPr>
      </w:pPr>
      <w:ins w:id="1367" w:author="Y" w:date="2018-10-31T16:23:00Z">
        <w:r>
          <w:rPr/>
          <w:fldChar w:fldCharType="begin" w:fldLock="1"/>
        </w:r>
      </w:ins>
      <w:ins w:id="1368" w:author="Y" w:date="2018-10-31T16:23:00Z">
        <w:r>
          <w:rPr>
            <w:rStyle w:val="40"/>
            <w:rPrChange w:id="1369" w:author="Y" w:date="2018-10-31T16:24:00Z">
              <w:rPr>
                <w:rStyle w:val="40"/>
              </w:rPr>
            </w:rPrChange>
          </w:rPr>
          <w:instrText xml:space="preserve"> </w:instrText>
        </w:r>
      </w:ins>
      <w:ins w:id="1371" w:author="Y" w:date="2018-10-31T16:23:00Z">
        <w:r>
          <w:rPr>
            <w:lang/>
            <w:rPrChange w:id="1372" w:author="Y" w:date="2018-10-31T16:24:00Z">
              <w:rPr>
                <w:lang/>
              </w:rPr>
            </w:rPrChange>
          </w:rPr>
          <w:instrText xml:space="preserve">HYPERLINK \</w:instrText>
        </w:r>
      </w:ins>
      <w:ins w:id="1374" w:author="Y" w:date="2018-10-31T16:23:00Z">
        <w:r>
          <w:rPr>
            <w:lang/>
            <w:rPrChange w:id="1375" w:author="Y" w:date="2018-10-31T16:24:00Z">
              <w:rPr>
                <w:lang/>
              </w:rPr>
            </w:rPrChange>
          </w:rPr>
          <w:instrText xml:space="preserve">l "_Toc528766369"</w:instrText>
        </w:r>
      </w:ins>
      <w:ins w:id="1377" w:author="Y" w:date="2018-10-31T16:23:00Z">
        <w:r>
          <w:rPr>
            <w:rStyle w:val="40"/>
            <w:rPrChange w:id="1378" w:author="Y" w:date="2018-10-31T16:24:00Z">
              <w:rPr>
                <w:rStyle w:val="40"/>
              </w:rPr>
            </w:rPrChange>
          </w:rPr>
          <w:instrText xml:space="preserve"> </w:instrText>
        </w:r>
      </w:ins>
      <w:ins w:id="1380" w:author="Y" w:date="2018-10-31T16:23:00Z">
        <w:r>
          <w:rPr>
            <w:rPrChange w:id="1381" w:author="Y" w:date="2018-10-31T16:24:00Z">
              <w:rPr/>
            </w:rPrChange>
          </w:rPr>
          <w:fldChar w:fldCharType="separate"/>
        </w:r>
      </w:ins>
      <w:ins w:id="1383" w:author="Y" w:date="2018-10-31T16:23:00Z">
        <w:r>
          <w:rPr>
            <w:rStyle w:val="40"/>
            <w:rPrChange w:id="1384" w:author="Y" w:date="2018-10-31T16:24:00Z">
              <w:rPr>
                <w:rStyle w:val="40"/>
              </w:rPr>
            </w:rPrChange>
          </w:rPr>
          <w:t>201.1</w:t>
        </w:r>
      </w:ins>
      <w:ins w:id="1386" w:author="Y" w:date="2018-10-31T16:24:00Z">
        <w:r>
          <w:rPr>
            <w:rStyle w:val="40"/>
            <w:rFonts w:hint="eastAsia"/>
          </w:rPr>
          <w:t>　</w:t>
        </w:r>
      </w:ins>
      <w:ins w:id="1387" w:author="Y" w:date="2018-10-31T16:23:00Z">
        <w:r>
          <w:rPr>
            <w:rStyle w:val="40"/>
            <w:rFonts w:hint="eastAsia"/>
          </w:rPr>
          <w:t>范围、目的和相关标准</w:t>
        </w:r>
      </w:ins>
      <w:ins w:id="1388" w:author="Y" w:date="2018-10-31T16:23:00Z">
        <w:r>
          <w:rPr>
            <w:lang/>
          </w:rPr>
          <w:tab/>
        </w:r>
      </w:ins>
      <w:ins w:id="1389" w:author="Y" w:date="2018-10-31T16:23:00Z">
        <w:r>
          <w:rPr>
            <w:lang/>
          </w:rPr>
          <w:fldChar w:fldCharType="begin" w:fldLock="1"/>
        </w:r>
      </w:ins>
      <w:ins w:id="1390" w:author="Y" w:date="2018-10-31T16:23:00Z">
        <w:r>
          <w:rPr>
            <w:lang/>
            <w:rPrChange w:id="1391" w:author="Y" w:date="2018-10-31T16:24:00Z">
              <w:rPr>
                <w:lang/>
              </w:rPr>
            </w:rPrChange>
          </w:rPr>
          <w:instrText xml:space="preserve"> PAGEREF _Toc528766369 \h </w:instrText>
        </w:r>
      </w:ins>
      <w:ins w:id="1393" w:author="Y" w:date="2018-10-31T16:23:00Z">
        <w:r>
          <w:rPr>
            <w:lang/>
            <w:rPrChange w:id="1394" w:author="Y" w:date="2018-10-31T16:24:00Z">
              <w:rPr>
                <w:lang/>
              </w:rPr>
            </w:rPrChange>
          </w:rPr>
          <w:fldChar w:fldCharType="separate"/>
        </w:r>
      </w:ins>
      <w:ins w:id="1396" w:author="Y" w:date="2018-10-31T16:24:00Z">
        <w:r>
          <w:rPr>
            <w:lang/>
            <w:rPrChange w:id="1397" w:author="Y" w:date="2018-10-31T16:24:00Z">
              <w:rPr>
                <w:lang/>
              </w:rPr>
            </w:rPrChange>
          </w:rPr>
          <w:t>1</w:t>
        </w:r>
      </w:ins>
      <w:ins w:id="1399" w:author="Y" w:date="2018-10-31T16:23:00Z">
        <w:r>
          <w:rPr>
            <w:lang/>
            <w:rPrChange w:id="1400" w:author="Y" w:date="2018-10-31T16:24:00Z">
              <w:rPr>
                <w:lang/>
              </w:rPr>
            </w:rPrChange>
          </w:rPr>
          <w:fldChar w:fldCharType="end"/>
        </w:r>
      </w:ins>
      <w:ins w:id="1402" w:author="Y" w:date="2018-10-31T16:23:00Z">
        <w:r>
          <w:rPr>
            <w:rPrChange w:id="1403" w:author="Y" w:date="2018-10-31T16:24:00Z">
              <w:rPr/>
            </w:rPrChange>
          </w:rPr>
          <w:fldChar w:fldCharType="end"/>
        </w:r>
      </w:ins>
    </w:p>
    <w:p w14:paraId="498B2FFE">
      <w:pPr>
        <w:pStyle w:val="14"/>
        <w:numPr>
          <w:ins w:id="1405" w:author="Y" w:date="2018-10-31T16:23:00Z"/>
        </w:numPr>
        <w:ind w:firstLine="210"/>
        <w:rPr>
          <w:ins w:id="1406" w:author="Y" w:date="2018-10-31T16:23:00Z"/>
          <w:rFonts w:ascii="Times New Roman"/>
          <w:szCs w:val="24"/>
          <w:lang/>
          <w:rPrChange w:id="1407" w:author="Y" w:date="2018-10-31T16:24:00Z">
            <w:rPr>
              <w:ins w:id="1408" w:author="Y" w:date="2018-10-31T16:23:00Z"/>
              <w:rFonts w:ascii="Times New Roman"/>
              <w:szCs w:val="24"/>
              <w:lang/>
            </w:rPr>
          </w:rPrChange>
        </w:rPr>
      </w:pPr>
      <w:ins w:id="1409" w:author="Y" w:date="2018-10-31T16:23:00Z">
        <w:r>
          <w:rPr>
            <w:rPrChange w:id="1410" w:author="Y" w:date="2018-10-31T16:24:00Z">
              <w:rPr/>
            </w:rPrChange>
          </w:rPr>
          <w:fldChar w:fldCharType="begin" w:fldLock="1"/>
        </w:r>
      </w:ins>
      <w:ins w:id="1412" w:author="Y" w:date="2018-10-31T16:23:00Z">
        <w:r>
          <w:rPr>
            <w:rStyle w:val="40"/>
            <w:rPrChange w:id="1413" w:author="Y" w:date="2018-10-31T16:24:00Z">
              <w:rPr>
                <w:rStyle w:val="40"/>
              </w:rPr>
            </w:rPrChange>
          </w:rPr>
          <w:instrText xml:space="preserve"> </w:instrText>
        </w:r>
      </w:ins>
      <w:ins w:id="1415" w:author="Y" w:date="2018-10-31T16:23:00Z">
        <w:r>
          <w:rPr>
            <w:lang/>
            <w:rPrChange w:id="1416" w:author="Y" w:date="2018-10-31T16:24:00Z">
              <w:rPr>
                <w:lang/>
              </w:rPr>
            </w:rPrChange>
          </w:rPr>
          <w:instrText xml:space="preserve">HYPERLINK \l "_Toc528766370"</w:instrText>
        </w:r>
      </w:ins>
      <w:ins w:id="1418" w:author="Y" w:date="2018-10-31T16:23:00Z">
        <w:r>
          <w:rPr>
            <w:rStyle w:val="40"/>
            <w:rPrChange w:id="1419" w:author="Y" w:date="2018-10-31T16:24:00Z">
              <w:rPr>
                <w:rStyle w:val="40"/>
              </w:rPr>
            </w:rPrChange>
          </w:rPr>
          <w:instrText xml:space="preserve"> </w:instrText>
        </w:r>
      </w:ins>
      <w:ins w:id="1421" w:author="Y" w:date="2018-10-31T16:23:00Z">
        <w:r>
          <w:rPr>
            <w:rPrChange w:id="1422" w:author="Y" w:date="2018-10-31T16:24:00Z">
              <w:rPr/>
            </w:rPrChange>
          </w:rPr>
          <w:fldChar w:fldCharType="separate"/>
        </w:r>
      </w:ins>
      <w:ins w:id="1424" w:author="Y" w:date="2018-10-31T16:23:00Z">
        <w:r>
          <w:rPr>
            <w:rStyle w:val="40"/>
            <w:rPrChange w:id="1425" w:author="Y" w:date="2018-10-31T16:24:00Z">
              <w:rPr>
                <w:rStyle w:val="40"/>
              </w:rPr>
            </w:rPrChange>
          </w:rPr>
          <w:t>201.2</w:t>
        </w:r>
      </w:ins>
      <w:ins w:id="1427" w:author="Y" w:date="2018-10-31T16:24:00Z">
        <w:r>
          <w:rPr>
            <w:rStyle w:val="40"/>
            <w:rFonts w:hint="eastAsia"/>
          </w:rPr>
          <w:t>　</w:t>
        </w:r>
      </w:ins>
      <w:ins w:id="1428" w:author="Y" w:date="2018-10-31T16:23:00Z">
        <w:r>
          <w:rPr>
            <w:rStyle w:val="40"/>
            <w:rFonts w:hint="eastAsia"/>
            <w:rPrChange w:id="1429" w:author="Y" w:date="2018-10-31T16:24:00Z">
              <w:rPr>
                <w:rStyle w:val="40"/>
                <w:rFonts w:hint="eastAsia"/>
              </w:rPr>
            </w:rPrChange>
          </w:rPr>
          <w:t>规范性引用文件</w:t>
        </w:r>
      </w:ins>
      <w:ins w:id="1431" w:author="Y" w:date="2018-10-31T16:23:00Z">
        <w:r>
          <w:rPr>
            <w:lang/>
            <w:rPrChange w:id="1432" w:author="Y" w:date="2018-10-31T16:24:00Z">
              <w:rPr>
                <w:lang/>
              </w:rPr>
            </w:rPrChange>
          </w:rPr>
          <w:tab/>
        </w:r>
      </w:ins>
      <w:ins w:id="1434" w:author="Y" w:date="2018-10-31T16:23:00Z">
        <w:r>
          <w:rPr>
            <w:lang/>
            <w:rPrChange w:id="1435" w:author="Y" w:date="2018-10-31T16:24:00Z">
              <w:rPr>
                <w:lang/>
              </w:rPr>
            </w:rPrChange>
          </w:rPr>
          <w:fldChar w:fldCharType="begin" w:fldLock="1"/>
        </w:r>
      </w:ins>
      <w:ins w:id="1437" w:author="Y" w:date="2018-10-31T16:23:00Z">
        <w:r>
          <w:rPr>
            <w:lang/>
            <w:rPrChange w:id="1438" w:author="Y" w:date="2018-10-31T16:24:00Z">
              <w:rPr>
                <w:lang/>
              </w:rPr>
            </w:rPrChange>
          </w:rPr>
          <w:instrText xml:space="preserve"> PAGEREF _Toc528766370 \h </w:instrText>
        </w:r>
      </w:ins>
      <w:ins w:id="1440" w:author="Y" w:date="2018-10-31T16:23:00Z">
        <w:r>
          <w:rPr>
            <w:lang/>
            <w:rPrChange w:id="1441" w:author="Y" w:date="2018-10-31T16:24:00Z">
              <w:rPr>
                <w:lang/>
              </w:rPr>
            </w:rPrChange>
          </w:rPr>
          <w:fldChar w:fldCharType="separate"/>
        </w:r>
      </w:ins>
      <w:ins w:id="1443" w:author="Y" w:date="2018-10-31T16:24:00Z">
        <w:r>
          <w:rPr>
            <w:lang/>
            <w:rPrChange w:id="1444" w:author="Y" w:date="2018-10-31T16:24:00Z">
              <w:rPr>
                <w:lang/>
              </w:rPr>
            </w:rPrChange>
          </w:rPr>
          <w:t>2</w:t>
        </w:r>
      </w:ins>
      <w:ins w:id="1446" w:author="Y" w:date="2018-10-31T16:23:00Z">
        <w:r>
          <w:rPr>
            <w:lang/>
            <w:rPrChange w:id="1447" w:author="Y" w:date="2018-10-31T16:24:00Z">
              <w:rPr>
                <w:lang/>
              </w:rPr>
            </w:rPrChange>
          </w:rPr>
          <w:fldChar w:fldCharType="end"/>
        </w:r>
      </w:ins>
      <w:ins w:id="1449" w:author="Y" w:date="2018-10-31T16:23:00Z">
        <w:r>
          <w:rPr>
            <w:rPrChange w:id="1450" w:author="Y" w:date="2018-10-31T16:24:00Z">
              <w:rPr/>
            </w:rPrChange>
          </w:rPr>
          <w:fldChar w:fldCharType="end"/>
        </w:r>
      </w:ins>
    </w:p>
    <w:p w14:paraId="3C80A92C">
      <w:pPr>
        <w:pStyle w:val="14"/>
        <w:numPr>
          <w:ins w:id="1452" w:author="Y" w:date="2018-10-31T16:23:00Z"/>
        </w:numPr>
        <w:ind w:firstLine="210"/>
        <w:rPr>
          <w:ins w:id="1453" w:author="Y" w:date="2018-10-31T16:23:00Z"/>
          <w:rFonts w:ascii="Times New Roman"/>
          <w:szCs w:val="24"/>
          <w:lang/>
          <w:rPrChange w:id="1454" w:author="Y" w:date="2018-10-31T16:24:00Z">
            <w:rPr>
              <w:ins w:id="1455" w:author="Y" w:date="2018-10-31T16:23:00Z"/>
              <w:rFonts w:ascii="Times New Roman"/>
              <w:szCs w:val="24"/>
              <w:lang/>
            </w:rPr>
          </w:rPrChange>
        </w:rPr>
      </w:pPr>
      <w:ins w:id="1456" w:author="Y" w:date="2018-10-31T16:23:00Z">
        <w:r>
          <w:rPr>
            <w:rPrChange w:id="1457" w:author="Y" w:date="2018-10-31T16:24:00Z">
              <w:rPr/>
            </w:rPrChange>
          </w:rPr>
          <w:fldChar w:fldCharType="begin" w:fldLock="1"/>
        </w:r>
      </w:ins>
      <w:ins w:id="1459" w:author="Y" w:date="2018-10-31T16:23:00Z">
        <w:r>
          <w:rPr>
            <w:rStyle w:val="40"/>
            <w:rPrChange w:id="1460" w:author="Y" w:date="2018-10-31T16:24:00Z">
              <w:rPr>
                <w:rStyle w:val="40"/>
              </w:rPr>
            </w:rPrChange>
          </w:rPr>
          <w:instrText xml:space="preserve"> </w:instrText>
        </w:r>
      </w:ins>
      <w:ins w:id="1462" w:author="Y" w:date="2018-10-31T16:23:00Z">
        <w:r>
          <w:rPr>
            <w:lang/>
            <w:rPrChange w:id="1463" w:author="Y" w:date="2018-10-31T16:24:00Z">
              <w:rPr>
                <w:lang/>
              </w:rPr>
            </w:rPrChange>
          </w:rPr>
          <w:instrText xml:space="preserve">HYPERLINK \l "_Toc528766371"</w:instrText>
        </w:r>
      </w:ins>
      <w:ins w:id="1465" w:author="Y" w:date="2018-10-31T16:23:00Z">
        <w:r>
          <w:rPr>
            <w:rStyle w:val="40"/>
            <w:rPrChange w:id="1466" w:author="Y" w:date="2018-10-31T16:24:00Z">
              <w:rPr>
                <w:rStyle w:val="40"/>
              </w:rPr>
            </w:rPrChange>
          </w:rPr>
          <w:instrText xml:space="preserve"> </w:instrText>
        </w:r>
      </w:ins>
      <w:ins w:id="1468" w:author="Y" w:date="2018-10-31T16:23:00Z">
        <w:r>
          <w:rPr>
            <w:rPrChange w:id="1469" w:author="Y" w:date="2018-10-31T16:24:00Z">
              <w:rPr/>
            </w:rPrChange>
          </w:rPr>
          <w:fldChar w:fldCharType="separate"/>
        </w:r>
      </w:ins>
      <w:ins w:id="1471" w:author="Y" w:date="2018-10-31T16:23:00Z">
        <w:r>
          <w:rPr>
            <w:rStyle w:val="40"/>
            <w:rPrChange w:id="1472" w:author="Y" w:date="2018-10-31T16:24:00Z">
              <w:rPr>
                <w:rStyle w:val="40"/>
              </w:rPr>
            </w:rPrChange>
          </w:rPr>
          <w:t>201.3</w:t>
        </w:r>
      </w:ins>
      <w:ins w:id="1474" w:author="Y" w:date="2018-10-31T16:24:00Z">
        <w:r>
          <w:rPr>
            <w:rStyle w:val="40"/>
            <w:rFonts w:hint="eastAsia"/>
          </w:rPr>
          <w:t>　</w:t>
        </w:r>
      </w:ins>
      <w:ins w:id="1475" w:author="Y" w:date="2018-10-31T16:23:00Z">
        <w:r>
          <w:rPr>
            <w:rStyle w:val="40"/>
            <w:rFonts w:hint="eastAsia"/>
            <w:rPrChange w:id="1476" w:author="Y" w:date="2018-10-31T16:24:00Z">
              <w:rPr>
                <w:rStyle w:val="40"/>
                <w:rFonts w:hint="eastAsia"/>
              </w:rPr>
            </w:rPrChange>
          </w:rPr>
          <w:t>术语和定义</w:t>
        </w:r>
      </w:ins>
      <w:ins w:id="1478" w:author="Y" w:date="2018-10-31T16:23:00Z">
        <w:r>
          <w:rPr>
            <w:lang/>
            <w:rPrChange w:id="1479" w:author="Y" w:date="2018-10-31T16:24:00Z">
              <w:rPr>
                <w:lang/>
              </w:rPr>
            </w:rPrChange>
          </w:rPr>
          <w:tab/>
        </w:r>
      </w:ins>
      <w:ins w:id="1481" w:author="Y" w:date="2018-10-31T16:23:00Z">
        <w:r>
          <w:rPr>
            <w:lang/>
            <w:rPrChange w:id="1482" w:author="Y" w:date="2018-10-31T16:24:00Z">
              <w:rPr>
                <w:lang/>
              </w:rPr>
            </w:rPrChange>
          </w:rPr>
          <w:fldChar w:fldCharType="begin" w:fldLock="1"/>
        </w:r>
      </w:ins>
      <w:ins w:id="1484" w:author="Y" w:date="2018-10-31T16:23:00Z">
        <w:r>
          <w:rPr>
            <w:lang/>
            <w:rPrChange w:id="1485" w:author="Y" w:date="2018-10-31T16:24:00Z">
              <w:rPr>
                <w:lang/>
              </w:rPr>
            </w:rPrChange>
          </w:rPr>
          <w:instrText xml:space="preserve"> PAGEREF _Toc528766371 \h </w:instrText>
        </w:r>
      </w:ins>
      <w:ins w:id="1487" w:author="Y" w:date="2018-10-31T16:23:00Z">
        <w:r>
          <w:rPr>
            <w:lang/>
            <w:rPrChange w:id="1488" w:author="Y" w:date="2018-10-31T16:24:00Z">
              <w:rPr>
                <w:lang/>
              </w:rPr>
            </w:rPrChange>
          </w:rPr>
          <w:fldChar w:fldCharType="separate"/>
        </w:r>
      </w:ins>
      <w:ins w:id="1490" w:author="Y" w:date="2018-10-31T16:24:00Z">
        <w:r>
          <w:rPr>
            <w:lang/>
            <w:rPrChange w:id="1491" w:author="Y" w:date="2018-10-31T16:24:00Z">
              <w:rPr>
                <w:lang/>
              </w:rPr>
            </w:rPrChange>
          </w:rPr>
          <w:t>2</w:t>
        </w:r>
      </w:ins>
      <w:ins w:id="1493" w:author="Y" w:date="2018-10-31T16:23:00Z">
        <w:r>
          <w:rPr>
            <w:lang/>
            <w:rPrChange w:id="1494" w:author="Y" w:date="2018-10-31T16:24:00Z">
              <w:rPr>
                <w:lang/>
              </w:rPr>
            </w:rPrChange>
          </w:rPr>
          <w:fldChar w:fldCharType="end"/>
        </w:r>
      </w:ins>
      <w:ins w:id="1496" w:author="Y" w:date="2018-10-31T16:23:00Z">
        <w:r>
          <w:rPr>
            <w:rPrChange w:id="1497" w:author="Y" w:date="2018-10-31T16:24:00Z">
              <w:rPr/>
            </w:rPrChange>
          </w:rPr>
          <w:fldChar w:fldCharType="end"/>
        </w:r>
      </w:ins>
    </w:p>
    <w:p w14:paraId="592FF6C8">
      <w:pPr>
        <w:pStyle w:val="14"/>
        <w:numPr>
          <w:ins w:id="1499" w:author="Y" w:date="2018-10-31T16:23:00Z"/>
        </w:numPr>
        <w:ind w:firstLine="210"/>
        <w:rPr>
          <w:ins w:id="1500" w:author="Y" w:date="2018-10-31T16:23:00Z"/>
          <w:rFonts w:ascii="Times New Roman"/>
          <w:szCs w:val="24"/>
          <w:lang/>
          <w:rPrChange w:id="1501" w:author="Y" w:date="2018-10-31T16:24:00Z">
            <w:rPr>
              <w:ins w:id="1502" w:author="Y" w:date="2018-10-31T16:23:00Z"/>
              <w:rFonts w:ascii="Times New Roman"/>
              <w:szCs w:val="24"/>
              <w:lang/>
            </w:rPr>
          </w:rPrChange>
        </w:rPr>
      </w:pPr>
      <w:ins w:id="1503" w:author="Y" w:date="2018-10-31T16:23:00Z">
        <w:r>
          <w:rPr>
            <w:rPrChange w:id="1504" w:author="Y" w:date="2018-10-31T16:24:00Z">
              <w:rPr/>
            </w:rPrChange>
          </w:rPr>
          <w:fldChar w:fldCharType="begin" w:fldLock="1"/>
        </w:r>
      </w:ins>
      <w:ins w:id="1506" w:author="Y" w:date="2018-10-31T16:23:00Z">
        <w:r>
          <w:rPr>
            <w:rStyle w:val="40"/>
            <w:rPrChange w:id="1507" w:author="Y" w:date="2018-10-31T16:24:00Z">
              <w:rPr>
                <w:rStyle w:val="40"/>
              </w:rPr>
            </w:rPrChange>
          </w:rPr>
          <w:instrText xml:space="preserve"> </w:instrText>
        </w:r>
      </w:ins>
      <w:ins w:id="1509" w:author="Y" w:date="2018-10-31T16:23:00Z">
        <w:r>
          <w:rPr>
            <w:lang/>
            <w:rPrChange w:id="1510" w:author="Y" w:date="2018-10-31T16:24:00Z">
              <w:rPr>
                <w:lang/>
              </w:rPr>
            </w:rPrChange>
          </w:rPr>
          <w:instrText xml:space="preserve">HYPERLINK \l "_Toc528766372"</w:instrText>
        </w:r>
      </w:ins>
      <w:ins w:id="1512" w:author="Y" w:date="2018-10-31T16:23:00Z">
        <w:r>
          <w:rPr>
            <w:rStyle w:val="40"/>
            <w:rPrChange w:id="1513" w:author="Y" w:date="2018-10-31T16:24:00Z">
              <w:rPr>
                <w:rStyle w:val="40"/>
              </w:rPr>
            </w:rPrChange>
          </w:rPr>
          <w:instrText xml:space="preserve"> </w:instrText>
        </w:r>
      </w:ins>
      <w:ins w:id="1515" w:author="Y" w:date="2018-10-31T16:23:00Z">
        <w:r>
          <w:rPr>
            <w:rPrChange w:id="1516" w:author="Y" w:date="2018-10-31T16:24:00Z">
              <w:rPr/>
            </w:rPrChange>
          </w:rPr>
          <w:fldChar w:fldCharType="separate"/>
        </w:r>
      </w:ins>
      <w:ins w:id="1518" w:author="Y" w:date="2018-10-31T16:23:00Z">
        <w:r>
          <w:rPr>
            <w:rStyle w:val="40"/>
            <w:rPrChange w:id="1519" w:author="Y" w:date="2018-10-31T16:24:00Z">
              <w:rPr>
                <w:rStyle w:val="40"/>
              </w:rPr>
            </w:rPrChange>
          </w:rPr>
          <w:t>20</w:t>
        </w:r>
      </w:ins>
      <w:ins w:id="1521" w:author="Y" w:date="2018-10-31T16:23:00Z">
        <w:r>
          <w:rPr>
            <w:rStyle w:val="40"/>
            <w:rPrChange w:id="1522" w:author="Y" w:date="2018-10-31T16:24:00Z">
              <w:rPr>
                <w:rStyle w:val="40"/>
              </w:rPr>
            </w:rPrChange>
          </w:rPr>
          <w:t>1.4</w:t>
        </w:r>
      </w:ins>
      <w:ins w:id="1524" w:author="Y" w:date="2018-10-31T16:24:00Z">
        <w:r>
          <w:rPr>
            <w:rStyle w:val="40"/>
            <w:rFonts w:hint="eastAsia"/>
          </w:rPr>
          <w:t>　</w:t>
        </w:r>
      </w:ins>
      <w:ins w:id="1525" w:author="Y" w:date="2018-10-31T16:23:00Z">
        <w:r>
          <w:rPr>
            <w:rStyle w:val="40"/>
            <w:rFonts w:hint="eastAsia"/>
            <w:rPrChange w:id="1526" w:author="Y" w:date="2018-10-31T16:24:00Z">
              <w:rPr>
                <w:rStyle w:val="40"/>
                <w:rFonts w:hint="eastAsia"/>
              </w:rPr>
            </w:rPrChange>
          </w:rPr>
          <w:t>通用要求</w:t>
        </w:r>
      </w:ins>
      <w:ins w:id="1528" w:author="Y" w:date="2018-10-31T16:23:00Z">
        <w:r>
          <w:rPr>
            <w:lang/>
            <w:rPrChange w:id="1529" w:author="Y" w:date="2018-10-31T16:24:00Z">
              <w:rPr>
                <w:lang/>
              </w:rPr>
            </w:rPrChange>
          </w:rPr>
          <w:tab/>
        </w:r>
      </w:ins>
      <w:ins w:id="1531" w:author="Y" w:date="2018-10-31T16:23:00Z">
        <w:r>
          <w:rPr>
            <w:lang/>
            <w:rPrChange w:id="1532" w:author="Y" w:date="2018-10-31T16:24:00Z">
              <w:rPr>
                <w:lang/>
              </w:rPr>
            </w:rPrChange>
          </w:rPr>
          <w:fldChar w:fldCharType="begin" w:fldLock="1"/>
        </w:r>
      </w:ins>
      <w:ins w:id="1534" w:author="Y" w:date="2018-10-31T16:23:00Z">
        <w:r>
          <w:rPr>
            <w:lang/>
            <w:rPrChange w:id="1535" w:author="Y" w:date="2018-10-31T16:24:00Z">
              <w:rPr>
                <w:lang/>
              </w:rPr>
            </w:rPrChange>
          </w:rPr>
          <w:instrText xml:space="preserve"> PAGEREF _Toc528766372 \h </w:instrText>
        </w:r>
      </w:ins>
      <w:ins w:id="1537" w:author="Y" w:date="2018-10-31T16:23:00Z">
        <w:r>
          <w:rPr>
            <w:lang/>
            <w:rPrChange w:id="1538" w:author="Y" w:date="2018-10-31T16:24:00Z">
              <w:rPr>
                <w:lang/>
              </w:rPr>
            </w:rPrChange>
          </w:rPr>
          <w:fldChar w:fldCharType="separate"/>
        </w:r>
      </w:ins>
      <w:ins w:id="1540" w:author="Y" w:date="2018-10-31T16:24:00Z">
        <w:r>
          <w:rPr>
            <w:lang/>
            <w:rPrChange w:id="1541" w:author="Y" w:date="2018-10-31T16:24:00Z">
              <w:rPr>
                <w:lang/>
              </w:rPr>
            </w:rPrChange>
          </w:rPr>
          <w:t>6</w:t>
        </w:r>
      </w:ins>
      <w:ins w:id="1543" w:author="Y" w:date="2018-10-31T16:23:00Z">
        <w:r>
          <w:rPr>
            <w:lang/>
            <w:rPrChange w:id="1544" w:author="Y" w:date="2018-10-31T16:24:00Z">
              <w:rPr>
                <w:lang/>
              </w:rPr>
            </w:rPrChange>
          </w:rPr>
          <w:fldChar w:fldCharType="end"/>
        </w:r>
      </w:ins>
      <w:ins w:id="1546" w:author="Y" w:date="2018-10-31T16:23:00Z">
        <w:r>
          <w:rPr>
            <w:rPrChange w:id="1547" w:author="Y" w:date="2018-10-31T16:24:00Z">
              <w:rPr/>
            </w:rPrChange>
          </w:rPr>
          <w:fldChar w:fldCharType="end"/>
        </w:r>
      </w:ins>
    </w:p>
    <w:p w14:paraId="3437889B">
      <w:pPr>
        <w:pStyle w:val="14"/>
        <w:numPr>
          <w:ins w:id="1549" w:author="Y" w:date="2018-10-31T16:23:00Z"/>
        </w:numPr>
        <w:ind w:firstLine="210"/>
        <w:rPr>
          <w:ins w:id="1550" w:author="Y" w:date="2018-10-31T16:23:00Z"/>
          <w:rFonts w:ascii="Times New Roman"/>
          <w:szCs w:val="24"/>
          <w:lang/>
          <w:rPrChange w:id="1551" w:author="Y" w:date="2018-10-31T16:24:00Z">
            <w:rPr>
              <w:ins w:id="1552" w:author="Y" w:date="2018-10-31T16:23:00Z"/>
              <w:rFonts w:ascii="Times New Roman"/>
              <w:szCs w:val="24"/>
              <w:lang/>
            </w:rPr>
          </w:rPrChange>
        </w:rPr>
      </w:pPr>
      <w:ins w:id="1553" w:author="Y" w:date="2018-10-31T16:23:00Z">
        <w:r>
          <w:rPr>
            <w:rPrChange w:id="1554" w:author="Y" w:date="2018-10-31T16:24:00Z">
              <w:rPr/>
            </w:rPrChange>
          </w:rPr>
          <w:fldChar w:fldCharType="begin" w:fldLock="1"/>
        </w:r>
      </w:ins>
      <w:ins w:id="1556" w:author="Y" w:date="2018-10-31T16:23:00Z">
        <w:r>
          <w:rPr>
            <w:rStyle w:val="40"/>
            <w:rPrChange w:id="1557" w:author="Y" w:date="2018-10-31T16:24:00Z">
              <w:rPr>
                <w:rStyle w:val="40"/>
              </w:rPr>
            </w:rPrChange>
          </w:rPr>
          <w:instrText xml:space="preserve"> </w:instrText>
        </w:r>
      </w:ins>
      <w:ins w:id="1559" w:author="Y" w:date="2018-10-31T16:23:00Z">
        <w:r>
          <w:rPr>
            <w:lang/>
            <w:rPrChange w:id="1560" w:author="Y" w:date="2018-10-31T16:24:00Z">
              <w:rPr>
                <w:lang/>
              </w:rPr>
            </w:rPrChange>
          </w:rPr>
          <w:instrText xml:space="preserve">HYPERLINK \l "_Toc528766373"</w:instrText>
        </w:r>
      </w:ins>
      <w:ins w:id="1562" w:author="Y" w:date="2018-10-31T16:23:00Z">
        <w:r>
          <w:rPr>
            <w:rStyle w:val="40"/>
            <w:rPrChange w:id="1563" w:author="Y" w:date="2018-10-31T16:24:00Z">
              <w:rPr>
                <w:rStyle w:val="40"/>
              </w:rPr>
            </w:rPrChange>
          </w:rPr>
          <w:instrText xml:space="preserve"> </w:instrText>
        </w:r>
      </w:ins>
      <w:ins w:id="1565" w:author="Y" w:date="2018-10-31T16:23:00Z">
        <w:r>
          <w:rPr>
            <w:rPrChange w:id="1566" w:author="Y" w:date="2018-10-31T16:24:00Z">
              <w:rPr/>
            </w:rPrChange>
          </w:rPr>
          <w:fldChar w:fldCharType="separate"/>
        </w:r>
      </w:ins>
      <w:ins w:id="1568" w:author="Y" w:date="2018-10-31T16:23:00Z">
        <w:r>
          <w:rPr>
            <w:rStyle w:val="40"/>
            <w:lang w:val="en-GB"/>
            <w:rPrChange w:id="1569" w:author="Y" w:date="2018-10-31T16:24:00Z">
              <w:rPr>
                <w:rStyle w:val="40"/>
                <w:lang w:val="en-GB"/>
              </w:rPr>
            </w:rPrChange>
          </w:rPr>
          <w:t>201.5</w:t>
        </w:r>
      </w:ins>
      <w:ins w:id="1571" w:author="Y" w:date="2018-10-31T16:24:00Z">
        <w:r>
          <w:rPr>
            <w:rStyle w:val="40"/>
          </w:rPr>
          <w:t>　</w:t>
        </w:r>
      </w:ins>
      <w:ins w:id="1572" w:author="Y" w:date="2018-10-31T16:23:00Z">
        <w:r>
          <w:rPr>
            <w:rStyle w:val="40"/>
            <w:rPrChange w:id="1573" w:author="Y" w:date="2018-10-31T16:24:00Z">
              <w:rPr>
                <w:rStyle w:val="40"/>
              </w:rPr>
            </w:rPrChange>
          </w:rPr>
          <w:t>ME</w:t>
        </w:r>
      </w:ins>
      <w:ins w:id="1575" w:author="Y" w:date="2018-10-31T16:24:00Z">
        <w:r>
          <w:rPr>
            <w:rStyle w:val="40"/>
          </w:rPr>
          <w:t>　</w:t>
        </w:r>
      </w:ins>
      <w:ins w:id="1576" w:author="Y" w:date="2018-10-31T16:23:00Z">
        <w:r>
          <w:rPr>
            <w:rStyle w:val="40"/>
            <w:rFonts w:hint="eastAsia"/>
            <w:rPrChange w:id="1577" w:author="Y" w:date="2018-10-31T16:24:00Z">
              <w:rPr>
                <w:rStyle w:val="40"/>
                <w:rFonts w:hint="eastAsia"/>
              </w:rPr>
            </w:rPrChange>
          </w:rPr>
          <w:t>设备试验的通用要求</w:t>
        </w:r>
      </w:ins>
      <w:ins w:id="1579" w:author="Y" w:date="2018-10-31T16:23:00Z">
        <w:r>
          <w:rPr>
            <w:lang/>
            <w:rPrChange w:id="1580" w:author="Y" w:date="2018-10-31T16:24:00Z">
              <w:rPr>
                <w:lang/>
              </w:rPr>
            </w:rPrChange>
          </w:rPr>
          <w:tab/>
        </w:r>
      </w:ins>
      <w:ins w:id="1582" w:author="Y" w:date="2018-10-31T16:23:00Z">
        <w:r>
          <w:rPr>
            <w:lang/>
            <w:rPrChange w:id="1583" w:author="Y" w:date="2018-10-31T16:24:00Z">
              <w:rPr>
                <w:lang/>
              </w:rPr>
            </w:rPrChange>
          </w:rPr>
          <w:fldChar w:fldCharType="begin" w:fldLock="1"/>
        </w:r>
      </w:ins>
      <w:ins w:id="1585" w:author="Y" w:date="2018-10-31T16:23:00Z">
        <w:r>
          <w:rPr>
            <w:lang/>
            <w:rPrChange w:id="1586" w:author="Y" w:date="2018-10-31T16:24:00Z">
              <w:rPr>
                <w:lang/>
              </w:rPr>
            </w:rPrChange>
          </w:rPr>
          <w:instrText xml:space="preserve"> PAGEREF _Toc528766373 \h </w:instrText>
        </w:r>
      </w:ins>
      <w:ins w:id="1588" w:author="Y" w:date="2018-10-31T16:23:00Z">
        <w:r>
          <w:rPr>
            <w:lang/>
            <w:rPrChange w:id="1589" w:author="Y" w:date="2018-10-31T16:24:00Z">
              <w:rPr>
                <w:lang/>
              </w:rPr>
            </w:rPrChange>
          </w:rPr>
          <w:fldChar w:fldCharType="separate"/>
        </w:r>
      </w:ins>
      <w:ins w:id="1591" w:author="Y" w:date="2018-10-31T16:24:00Z">
        <w:r>
          <w:rPr>
            <w:lang/>
            <w:rPrChange w:id="1592" w:author="Y" w:date="2018-10-31T16:24:00Z">
              <w:rPr>
                <w:lang/>
              </w:rPr>
            </w:rPrChange>
          </w:rPr>
          <w:t>7</w:t>
        </w:r>
      </w:ins>
      <w:ins w:id="1594" w:author="Y" w:date="2018-10-31T16:23:00Z">
        <w:r>
          <w:rPr>
            <w:lang/>
            <w:rPrChange w:id="1595" w:author="Y" w:date="2018-10-31T16:24:00Z">
              <w:rPr>
                <w:lang/>
              </w:rPr>
            </w:rPrChange>
          </w:rPr>
          <w:fldChar w:fldCharType="end"/>
        </w:r>
      </w:ins>
      <w:ins w:id="1597" w:author="Y" w:date="2018-10-31T16:23:00Z">
        <w:r>
          <w:rPr>
            <w:rPrChange w:id="1598" w:author="Y" w:date="2018-10-31T16:24:00Z">
              <w:rPr/>
            </w:rPrChange>
          </w:rPr>
          <w:fldChar w:fldCharType="end"/>
        </w:r>
      </w:ins>
    </w:p>
    <w:p w14:paraId="4CA61C44">
      <w:pPr>
        <w:pStyle w:val="14"/>
        <w:numPr>
          <w:ins w:id="1600" w:author="Y" w:date="2018-10-31T16:23:00Z"/>
        </w:numPr>
        <w:ind w:firstLine="210"/>
        <w:rPr>
          <w:ins w:id="1601" w:author="Y" w:date="2018-10-31T16:23:00Z"/>
          <w:rFonts w:ascii="Times New Roman"/>
          <w:szCs w:val="24"/>
          <w:lang/>
          <w:rPrChange w:id="1602" w:author="Y" w:date="2018-10-31T16:24:00Z">
            <w:rPr>
              <w:ins w:id="1603" w:author="Y" w:date="2018-10-31T16:23:00Z"/>
              <w:rFonts w:ascii="Times New Roman"/>
              <w:szCs w:val="24"/>
              <w:lang/>
            </w:rPr>
          </w:rPrChange>
        </w:rPr>
      </w:pPr>
      <w:ins w:id="1604" w:author="Y" w:date="2018-10-31T16:23:00Z">
        <w:r>
          <w:rPr>
            <w:rPrChange w:id="1605" w:author="Y" w:date="2018-10-31T16:24:00Z">
              <w:rPr/>
            </w:rPrChange>
          </w:rPr>
          <w:fldChar w:fldCharType="begin" w:fldLock="1"/>
        </w:r>
      </w:ins>
      <w:ins w:id="1607" w:author="Y" w:date="2018-10-31T16:23:00Z">
        <w:r>
          <w:rPr>
            <w:rStyle w:val="40"/>
            <w:rPrChange w:id="1608" w:author="Y" w:date="2018-10-31T16:24:00Z">
              <w:rPr>
                <w:rStyle w:val="40"/>
              </w:rPr>
            </w:rPrChange>
          </w:rPr>
          <w:instrText xml:space="preserve"> </w:instrText>
        </w:r>
      </w:ins>
      <w:ins w:id="1610" w:author="Y" w:date="2018-10-31T16:23:00Z">
        <w:r>
          <w:rPr>
            <w:lang/>
            <w:rPrChange w:id="1611" w:author="Y" w:date="2018-10-31T16:24:00Z">
              <w:rPr>
                <w:lang/>
              </w:rPr>
            </w:rPrChange>
          </w:rPr>
          <w:instrText xml:space="preserve">HYPERLINK \l "_Toc528766374"</w:instrText>
        </w:r>
      </w:ins>
      <w:ins w:id="1613" w:author="Y" w:date="2018-10-31T16:23:00Z">
        <w:r>
          <w:rPr>
            <w:rStyle w:val="40"/>
            <w:rPrChange w:id="1614" w:author="Y" w:date="2018-10-31T16:24:00Z">
              <w:rPr>
                <w:rStyle w:val="40"/>
              </w:rPr>
            </w:rPrChange>
          </w:rPr>
          <w:instrText xml:space="preserve"> </w:instrText>
        </w:r>
      </w:ins>
      <w:ins w:id="1616" w:author="Y" w:date="2018-10-31T16:23:00Z">
        <w:r>
          <w:rPr>
            <w:rPrChange w:id="1617" w:author="Y" w:date="2018-10-31T16:24:00Z">
              <w:rPr/>
            </w:rPrChange>
          </w:rPr>
          <w:fldChar w:fldCharType="separate"/>
        </w:r>
      </w:ins>
      <w:ins w:id="1619" w:author="Y" w:date="2018-10-31T16:23:00Z">
        <w:r>
          <w:rPr>
            <w:rStyle w:val="40"/>
            <w:rPrChange w:id="1620" w:author="Y" w:date="2018-10-31T16:24:00Z">
              <w:rPr>
                <w:rStyle w:val="40"/>
              </w:rPr>
            </w:rPrChange>
          </w:rPr>
          <w:t>201.6</w:t>
        </w:r>
      </w:ins>
      <w:ins w:id="1622" w:author="Y" w:date="2018-10-31T16:24:00Z">
        <w:r>
          <w:rPr>
            <w:rStyle w:val="40"/>
          </w:rPr>
          <w:t>　</w:t>
        </w:r>
      </w:ins>
      <w:ins w:id="1623" w:author="Y" w:date="2018-10-31T16:23:00Z">
        <w:r>
          <w:rPr>
            <w:rStyle w:val="40"/>
            <w:rPrChange w:id="1624" w:author="Y" w:date="2018-10-31T16:24:00Z">
              <w:rPr>
                <w:rStyle w:val="40"/>
              </w:rPr>
            </w:rPrChange>
          </w:rPr>
          <w:t>ME</w:t>
        </w:r>
      </w:ins>
      <w:ins w:id="1626" w:author="Y" w:date="2018-10-31T16:23:00Z">
        <w:r>
          <w:rPr>
            <w:rStyle w:val="40"/>
            <w:rFonts w:hint="eastAsia"/>
            <w:rPrChange w:id="1627" w:author="Y" w:date="2018-10-31T16:24:00Z">
              <w:rPr>
                <w:rStyle w:val="40"/>
                <w:rFonts w:hint="eastAsia"/>
              </w:rPr>
            </w:rPrChange>
          </w:rPr>
          <w:t>设备和</w:t>
        </w:r>
      </w:ins>
      <w:ins w:id="1629" w:author="Y" w:date="2018-10-31T16:23:00Z">
        <w:r>
          <w:rPr>
            <w:rStyle w:val="40"/>
            <w:rPrChange w:id="1630" w:author="Y" w:date="2018-10-31T16:24:00Z">
              <w:rPr>
                <w:rStyle w:val="40"/>
              </w:rPr>
            </w:rPrChange>
          </w:rPr>
          <w:t>ME</w:t>
        </w:r>
      </w:ins>
      <w:ins w:id="1632" w:author="Y" w:date="2018-10-31T16:23:00Z">
        <w:r>
          <w:rPr>
            <w:rStyle w:val="40"/>
            <w:rFonts w:hint="eastAsia"/>
            <w:rPrChange w:id="1633" w:author="Y" w:date="2018-10-31T16:24:00Z">
              <w:rPr>
                <w:rStyle w:val="40"/>
                <w:rFonts w:hint="eastAsia"/>
              </w:rPr>
            </w:rPrChange>
          </w:rPr>
          <w:t>系统的分类</w:t>
        </w:r>
      </w:ins>
      <w:ins w:id="1635" w:author="Y" w:date="2018-10-31T16:23:00Z">
        <w:r>
          <w:rPr>
            <w:lang/>
            <w:rPrChange w:id="1636" w:author="Y" w:date="2018-10-31T16:24:00Z">
              <w:rPr>
                <w:lang/>
              </w:rPr>
            </w:rPrChange>
          </w:rPr>
          <w:tab/>
        </w:r>
      </w:ins>
      <w:ins w:id="1638" w:author="Y" w:date="2018-10-31T16:23:00Z">
        <w:r>
          <w:rPr>
            <w:lang/>
            <w:rPrChange w:id="1639" w:author="Y" w:date="2018-10-31T16:24:00Z">
              <w:rPr>
                <w:lang/>
              </w:rPr>
            </w:rPrChange>
          </w:rPr>
          <w:fldChar w:fldCharType="begin" w:fldLock="1"/>
        </w:r>
      </w:ins>
      <w:ins w:id="1641" w:author="Y" w:date="2018-10-31T16:23:00Z">
        <w:r>
          <w:rPr>
            <w:lang/>
            <w:rPrChange w:id="1642" w:author="Y" w:date="2018-10-31T16:24:00Z">
              <w:rPr>
                <w:lang/>
              </w:rPr>
            </w:rPrChange>
          </w:rPr>
          <w:instrText xml:space="preserve"> PAGEREF _Toc528766374 \h </w:instrText>
        </w:r>
      </w:ins>
      <w:ins w:id="1644" w:author="Y" w:date="2018-10-31T16:23:00Z">
        <w:r>
          <w:rPr>
            <w:lang/>
            <w:rPrChange w:id="1645" w:author="Y" w:date="2018-10-31T16:24:00Z">
              <w:rPr>
                <w:lang/>
              </w:rPr>
            </w:rPrChange>
          </w:rPr>
          <w:fldChar w:fldCharType="separate"/>
        </w:r>
      </w:ins>
      <w:ins w:id="1647" w:author="Y" w:date="2018-10-31T16:24:00Z">
        <w:r>
          <w:rPr>
            <w:lang/>
            <w:rPrChange w:id="1648" w:author="Y" w:date="2018-10-31T16:24:00Z">
              <w:rPr>
                <w:lang/>
              </w:rPr>
            </w:rPrChange>
          </w:rPr>
          <w:t>7</w:t>
        </w:r>
      </w:ins>
      <w:ins w:id="1650" w:author="Y" w:date="2018-10-31T16:23:00Z">
        <w:r>
          <w:rPr>
            <w:lang/>
            <w:rPrChange w:id="1651" w:author="Y" w:date="2018-10-31T16:24:00Z">
              <w:rPr>
                <w:lang/>
              </w:rPr>
            </w:rPrChange>
          </w:rPr>
          <w:fldChar w:fldCharType="end"/>
        </w:r>
      </w:ins>
      <w:ins w:id="1653" w:author="Y" w:date="2018-10-31T16:23:00Z">
        <w:r>
          <w:rPr>
            <w:rPrChange w:id="1654" w:author="Y" w:date="2018-10-31T16:24:00Z">
              <w:rPr/>
            </w:rPrChange>
          </w:rPr>
          <w:fldChar w:fldCharType="end"/>
        </w:r>
      </w:ins>
    </w:p>
    <w:p w14:paraId="4F8C5EE1">
      <w:pPr>
        <w:pStyle w:val="14"/>
        <w:numPr>
          <w:ins w:id="1656" w:author="Y" w:date="2018-10-31T16:23:00Z"/>
        </w:numPr>
        <w:ind w:firstLine="210"/>
        <w:rPr>
          <w:ins w:id="1657" w:author="Y" w:date="2018-10-31T16:23:00Z"/>
          <w:rFonts w:ascii="Times New Roman"/>
          <w:szCs w:val="24"/>
          <w:lang/>
          <w:rPrChange w:id="1658" w:author="Y" w:date="2018-10-31T16:24:00Z">
            <w:rPr>
              <w:ins w:id="1659" w:author="Y" w:date="2018-10-31T16:23:00Z"/>
              <w:rFonts w:ascii="Times New Roman"/>
              <w:szCs w:val="24"/>
              <w:lang/>
            </w:rPr>
          </w:rPrChange>
        </w:rPr>
      </w:pPr>
      <w:ins w:id="1660" w:author="Y" w:date="2018-10-31T16:23:00Z">
        <w:r>
          <w:rPr>
            <w:rPrChange w:id="1661" w:author="Y" w:date="2018-10-31T16:24:00Z">
              <w:rPr/>
            </w:rPrChange>
          </w:rPr>
          <w:fldChar w:fldCharType="begin" w:fldLock="1"/>
        </w:r>
      </w:ins>
      <w:ins w:id="1663" w:author="Y" w:date="2018-10-31T16:23:00Z">
        <w:r>
          <w:rPr>
            <w:rStyle w:val="40"/>
            <w:rPrChange w:id="1664" w:author="Y" w:date="2018-10-31T16:24:00Z">
              <w:rPr>
                <w:rStyle w:val="40"/>
              </w:rPr>
            </w:rPrChange>
          </w:rPr>
          <w:instrText xml:space="preserve"> </w:instrText>
        </w:r>
      </w:ins>
      <w:ins w:id="1666" w:author="Y" w:date="2018-10-31T16:23:00Z">
        <w:r>
          <w:rPr>
            <w:lang/>
            <w:rPrChange w:id="1667" w:author="Y" w:date="2018-10-31T16:24:00Z">
              <w:rPr>
                <w:lang/>
              </w:rPr>
            </w:rPrChange>
          </w:rPr>
          <w:instrText xml:space="preserve">HYPERLINK \l "_Toc528766375"</w:instrText>
        </w:r>
      </w:ins>
      <w:ins w:id="1669" w:author="Y" w:date="2018-10-31T16:23:00Z">
        <w:r>
          <w:rPr>
            <w:rStyle w:val="40"/>
            <w:rPrChange w:id="1670" w:author="Y" w:date="2018-10-31T16:24:00Z">
              <w:rPr>
                <w:rStyle w:val="40"/>
              </w:rPr>
            </w:rPrChange>
          </w:rPr>
          <w:instrText xml:space="preserve"> </w:instrText>
        </w:r>
      </w:ins>
      <w:ins w:id="1672" w:author="Y" w:date="2018-10-31T16:23:00Z">
        <w:r>
          <w:rPr>
            <w:rPrChange w:id="1673" w:author="Y" w:date="2018-10-31T16:24:00Z">
              <w:rPr/>
            </w:rPrChange>
          </w:rPr>
          <w:fldChar w:fldCharType="separate"/>
        </w:r>
      </w:ins>
      <w:ins w:id="1675" w:author="Y" w:date="2018-10-31T16:23:00Z">
        <w:r>
          <w:rPr>
            <w:rStyle w:val="40"/>
            <w:rPrChange w:id="1676" w:author="Y" w:date="2018-10-31T16:24:00Z">
              <w:rPr>
                <w:rStyle w:val="40"/>
              </w:rPr>
            </w:rPrChange>
          </w:rPr>
          <w:t>201.7</w:t>
        </w:r>
      </w:ins>
      <w:ins w:id="1678" w:author="Y" w:date="2018-10-31T16:24:00Z">
        <w:r>
          <w:rPr>
            <w:rStyle w:val="40"/>
          </w:rPr>
          <w:t>　</w:t>
        </w:r>
      </w:ins>
      <w:ins w:id="1679" w:author="Y" w:date="2018-10-31T16:23:00Z">
        <w:r>
          <w:rPr>
            <w:rStyle w:val="40"/>
            <w:rPrChange w:id="1680" w:author="Y" w:date="2018-10-31T16:24:00Z">
              <w:rPr>
                <w:rStyle w:val="40"/>
              </w:rPr>
            </w:rPrChange>
          </w:rPr>
          <w:t>ME</w:t>
        </w:r>
      </w:ins>
      <w:ins w:id="1682" w:author="Y" w:date="2018-10-31T16:24:00Z">
        <w:r>
          <w:rPr>
            <w:rStyle w:val="40"/>
          </w:rPr>
          <w:t>　</w:t>
        </w:r>
      </w:ins>
      <w:ins w:id="1683" w:author="Y" w:date="2018-10-31T16:23:00Z">
        <w:r>
          <w:rPr>
            <w:rStyle w:val="40"/>
            <w:rFonts w:hint="eastAsia"/>
            <w:rPrChange w:id="1684" w:author="Y" w:date="2018-10-31T16:24:00Z">
              <w:rPr>
                <w:rStyle w:val="40"/>
                <w:rFonts w:hint="eastAsia"/>
              </w:rPr>
            </w:rPrChange>
          </w:rPr>
          <w:t>设备标识、标记和文件</w:t>
        </w:r>
      </w:ins>
      <w:ins w:id="1686" w:author="Y" w:date="2018-10-31T16:23:00Z">
        <w:r>
          <w:rPr>
            <w:lang/>
            <w:rPrChange w:id="1687" w:author="Y" w:date="2018-10-31T16:24:00Z">
              <w:rPr>
                <w:lang/>
              </w:rPr>
            </w:rPrChange>
          </w:rPr>
          <w:tab/>
        </w:r>
      </w:ins>
      <w:ins w:id="1689" w:author="Y" w:date="2018-10-31T16:23:00Z">
        <w:r>
          <w:rPr>
            <w:lang/>
            <w:rPrChange w:id="1690" w:author="Y" w:date="2018-10-31T16:24:00Z">
              <w:rPr>
                <w:lang/>
              </w:rPr>
            </w:rPrChange>
          </w:rPr>
          <w:fldChar w:fldCharType="begin" w:fldLock="1"/>
        </w:r>
      </w:ins>
      <w:ins w:id="1692" w:author="Y" w:date="2018-10-31T16:23:00Z">
        <w:r>
          <w:rPr>
            <w:lang/>
            <w:rPrChange w:id="1693" w:author="Y" w:date="2018-10-31T16:24:00Z">
              <w:rPr>
                <w:lang/>
              </w:rPr>
            </w:rPrChange>
          </w:rPr>
          <w:instrText xml:space="preserve"> PAGEREF _Toc528766375 \h </w:instrText>
        </w:r>
      </w:ins>
      <w:ins w:id="1695" w:author="Y" w:date="2018-10-31T16:23:00Z">
        <w:r>
          <w:rPr>
            <w:lang/>
            <w:rPrChange w:id="1696" w:author="Y" w:date="2018-10-31T16:24:00Z">
              <w:rPr>
                <w:lang/>
              </w:rPr>
            </w:rPrChange>
          </w:rPr>
          <w:fldChar w:fldCharType="separate"/>
        </w:r>
      </w:ins>
      <w:ins w:id="1698" w:author="Y" w:date="2018-10-31T16:24:00Z">
        <w:r>
          <w:rPr>
            <w:lang/>
            <w:rPrChange w:id="1699" w:author="Y" w:date="2018-10-31T16:24:00Z">
              <w:rPr>
                <w:lang/>
              </w:rPr>
            </w:rPrChange>
          </w:rPr>
          <w:t>7</w:t>
        </w:r>
      </w:ins>
      <w:ins w:id="1701" w:author="Y" w:date="2018-10-31T16:23:00Z">
        <w:r>
          <w:rPr>
            <w:lang/>
            <w:rPrChange w:id="1702" w:author="Y" w:date="2018-10-31T16:24:00Z">
              <w:rPr>
                <w:lang/>
              </w:rPr>
            </w:rPrChange>
          </w:rPr>
          <w:fldChar w:fldCharType="end"/>
        </w:r>
      </w:ins>
      <w:ins w:id="1704" w:author="Y" w:date="2018-10-31T16:23:00Z">
        <w:r>
          <w:rPr>
            <w:rPrChange w:id="1705" w:author="Y" w:date="2018-10-31T16:24:00Z">
              <w:rPr/>
            </w:rPrChange>
          </w:rPr>
          <w:fldChar w:fldCharType="end"/>
        </w:r>
      </w:ins>
    </w:p>
    <w:p w14:paraId="3CDCD234">
      <w:pPr>
        <w:pStyle w:val="14"/>
        <w:numPr>
          <w:ins w:id="1707" w:author="Y" w:date="2018-10-31T16:23:00Z"/>
        </w:numPr>
        <w:ind w:firstLine="210"/>
        <w:rPr>
          <w:ins w:id="1708" w:author="Y" w:date="2018-10-31T16:23:00Z"/>
          <w:rFonts w:ascii="Times New Roman"/>
          <w:szCs w:val="24"/>
          <w:lang/>
          <w:rPrChange w:id="1709" w:author="Y" w:date="2018-10-31T16:24:00Z">
            <w:rPr>
              <w:ins w:id="1710" w:author="Y" w:date="2018-10-31T16:23:00Z"/>
              <w:rFonts w:ascii="Times New Roman"/>
              <w:szCs w:val="24"/>
              <w:lang/>
            </w:rPr>
          </w:rPrChange>
        </w:rPr>
      </w:pPr>
      <w:ins w:id="1711" w:author="Y" w:date="2018-10-31T16:23:00Z">
        <w:r>
          <w:rPr>
            <w:rPrChange w:id="1712" w:author="Y" w:date="2018-10-31T16:24:00Z">
              <w:rPr/>
            </w:rPrChange>
          </w:rPr>
          <w:fldChar w:fldCharType="begin" w:fldLock="1"/>
        </w:r>
      </w:ins>
      <w:ins w:id="1714" w:author="Y" w:date="2018-10-31T16:23:00Z">
        <w:r>
          <w:rPr>
            <w:rStyle w:val="40"/>
            <w:rPrChange w:id="1715" w:author="Y" w:date="2018-10-31T16:24:00Z">
              <w:rPr>
                <w:rStyle w:val="40"/>
              </w:rPr>
            </w:rPrChange>
          </w:rPr>
          <w:instrText xml:space="preserve"> </w:instrText>
        </w:r>
      </w:ins>
      <w:ins w:id="1717" w:author="Y" w:date="2018-10-31T16:23:00Z">
        <w:r>
          <w:rPr>
            <w:lang/>
            <w:rPrChange w:id="1718" w:author="Y" w:date="2018-10-31T16:24:00Z">
              <w:rPr>
                <w:lang/>
              </w:rPr>
            </w:rPrChange>
          </w:rPr>
          <w:instrText xml:space="preserve">HYPERLINK \l "_Toc528766376"</w:instrText>
        </w:r>
      </w:ins>
      <w:ins w:id="1720" w:author="Y" w:date="2018-10-31T16:23:00Z">
        <w:r>
          <w:rPr>
            <w:rStyle w:val="40"/>
            <w:rPrChange w:id="1721" w:author="Y" w:date="2018-10-31T16:24:00Z">
              <w:rPr>
                <w:rStyle w:val="40"/>
              </w:rPr>
            </w:rPrChange>
          </w:rPr>
          <w:instrText xml:space="preserve"> </w:instrText>
        </w:r>
      </w:ins>
      <w:ins w:id="1723" w:author="Y" w:date="2018-10-31T16:23:00Z">
        <w:r>
          <w:rPr>
            <w:rPrChange w:id="1724" w:author="Y" w:date="2018-10-31T16:24:00Z">
              <w:rPr/>
            </w:rPrChange>
          </w:rPr>
          <w:fldChar w:fldCharType="separate"/>
        </w:r>
      </w:ins>
      <w:ins w:id="1726" w:author="Y" w:date="2018-10-31T16:23:00Z">
        <w:r>
          <w:rPr>
            <w:rStyle w:val="40"/>
            <w:rPrChange w:id="1727" w:author="Y" w:date="2018-10-31T16:24:00Z">
              <w:rPr>
                <w:rStyle w:val="40"/>
              </w:rPr>
            </w:rPrChange>
          </w:rPr>
          <w:t>201.8</w:t>
        </w:r>
      </w:ins>
      <w:ins w:id="1729" w:author="Y" w:date="2018-10-31T16:24:00Z">
        <w:r>
          <w:rPr>
            <w:rStyle w:val="40"/>
          </w:rPr>
          <w:t>　</w:t>
        </w:r>
      </w:ins>
      <w:ins w:id="1730" w:author="Y" w:date="2018-10-31T16:23:00Z">
        <w:r>
          <w:rPr>
            <w:rStyle w:val="40"/>
            <w:rPrChange w:id="1731" w:author="Y" w:date="2018-10-31T16:24:00Z">
              <w:rPr>
                <w:rStyle w:val="40"/>
              </w:rPr>
            </w:rPrChange>
          </w:rPr>
          <w:t>ME</w:t>
        </w:r>
      </w:ins>
      <w:ins w:id="1733" w:author="Y" w:date="2018-10-31T16:24:00Z">
        <w:r>
          <w:rPr>
            <w:rStyle w:val="40"/>
          </w:rPr>
          <w:t>　</w:t>
        </w:r>
      </w:ins>
      <w:ins w:id="1734" w:author="Y" w:date="2018-10-31T16:23:00Z">
        <w:r>
          <w:rPr>
            <w:rStyle w:val="40"/>
            <w:rFonts w:hint="eastAsia"/>
            <w:rPrChange w:id="1735" w:author="Y" w:date="2018-10-31T16:24:00Z">
              <w:rPr>
                <w:rStyle w:val="40"/>
                <w:rFonts w:hint="eastAsia"/>
              </w:rPr>
            </w:rPrChange>
          </w:rPr>
          <w:t>设备对电击危险的防护</w:t>
        </w:r>
      </w:ins>
      <w:ins w:id="1737" w:author="Y" w:date="2018-10-31T16:23:00Z">
        <w:r>
          <w:rPr>
            <w:lang/>
            <w:rPrChange w:id="1738" w:author="Y" w:date="2018-10-31T16:24:00Z">
              <w:rPr>
                <w:lang/>
              </w:rPr>
            </w:rPrChange>
          </w:rPr>
          <w:tab/>
        </w:r>
      </w:ins>
      <w:ins w:id="1740" w:author="Y" w:date="2018-10-31T16:23:00Z">
        <w:r>
          <w:rPr>
            <w:lang/>
            <w:rPrChange w:id="1741" w:author="Y" w:date="2018-10-31T16:24:00Z">
              <w:rPr>
                <w:lang/>
              </w:rPr>
            </w:rPrChange>
          </w:rPr>
          <w:fldChar w:fldCharType="begin" w:fldLock="1"/>
        </w:r>
      </w:ins>
      <w:ins w:id="1743" w:author="Y" w:date="2018-10-31T16:23:00Z">
        <w:r>
          <w:rPr>
            <w:lang/>
            <w:rPrChange w:id="1744" w:author="Y" w:date="2018-10-31T16:24:00Z">
              <w:rPr>
                <w:lang/>
              </w:rPr>
            </w:rPrChange>
          </w:rPr>
          <w:instrText xml:space="preserve"> PAGEREF _Toc528766376 \h </w:instrText>
        </w:r>
      </w:ins>
      <w:ins w:id="1746" w:author="Y" w:date="2018-10-31T16:23:00Z">
        <w:r>
          <w:rPr>
            <w:lang/>
            <w:rPrChange w:id="1747" w:author="Y" w:date="2018-10-31T16:24:00Z">
              <w:rPr>
                <w:lang/>
              </w:rPr>
            </w:rPrChange>
          </w:rPr>
          <w:fldChar w:fldCharType="separate"/>
        </w:r>
      </w:ins>
      <w:ins w:id="1749" w:author="Y" w:date="2018-10-31T16:24:00Z">
        <w:r>
          <w:rPr>
            <w:lang/>
            <w:rPrChange w:id="1750" w:author="Y" w:date="2018-10-31T16:24:00Z">
              <w:rPr>
                <w:lang/>
              </w:rPr>
            </w:rPrChange>
          </w:rPr>
          <w:t>11</w:t>
        </w:r>
      </w:ins>
      <w:ins w:id="1752" w:author="Y" w:date="2018-10-31T16:23:00Z">
        <w:r>
          <w:rPr>
            <w:lang/>
            <w:rPrChange w:id="1753" w:author="Y" w:date="2018-10-31T16:24:00Z">
              <w:rPr>
                <w:lang/>
              </w:rPr>
            </w:rPrChange>
          </w:rPr>
          <w:fldChar w:fldCharType="end"/>
        </w:r>
      </w:ins>
      <w:ins w:id="1755" w:author="Y" w:date="2018-10-31T16:23:00Z">
        <w:r>
          <w:rPr>
            <w:rPrChange w:id="1756" w:author="Y" w:date="2018-10-31T16:24:00Z">
              <w:rPr/>
            </w:rPrChange>
          </w:rPr>
          <w:fldChar w:fldCharType="end"/>
        </w:r>
      </w:ins>
    </w:p>
    <w:p w14:paraId="29770458">
      <w:pPr>
        <w:pStyle w:val="14"/>
        <w:numPr>
          <w:ins w:id="1758" w:author="Y" w:date="2018-10-31T16:23:00Z"/>
        </w:numPr>
        <w:ind w:firstLine="210"/>
        <w:rPr>
          <w:ins w:id="1759" w:author="Y" w:date="2018-10-31T16:23:00Z"/>
          <w:rFonts w:ascii="Times New Roman"/>
          <w:szCs w:val="24"/>
          <w:lang/>
          <w:rPrChange w:id="1760" w:author="Y" w:date="2018-10-31T16:24:00Z">
            <w:rPr>
              <w:ins w:id="1761" w:author="Y" w:date="2018-10-31T16:23:00Z"/>
              <w:rFonts w:ascii="Times New Roman"/>
              <w:szCs w:val="24"/>
              <w:lang/>
            </w:rPr>
          </w:rPrChange>
        </w:rPr>
      </w:pPr>
      <w:ins w:id="1762" w:author="Y" w:date="2018-10-31T16:23:00Z">
        <w:r>
          <w:rPr>
            <w:rPrChange w:id="1763" w:author="Y" w:date="2018-10-31T16:24:00Z">
              <w:rPr/>
            </w:rPrChange>
          </w:rPr>
          <w:fldChar w:fldCharType="begin" w:fldLock="1"/>
        </w:r>
      </w:ins>
      <w:ins w:id="1765" w:author="Y" w:date="2018-10-31T16:23:00Z">
        <w:r>
          <w:rPr>
            <w:rStyle w:val="40"/>
            <w:rPrChange w:id="1766" w:author="Y" w:date="2018-10-31T16:24:00Z">
              <w:rPr>
                <w:rStyle w:val="40"/>
              </w:rPr>
            </w:rPrChange>
          </w:rPr>
          <w:instrText xml:space="preserve"> </w:instrText>
        </w:r>
      </w:ins>
      <w:ins w:id="1768" w:author="Y" w:date="2018-10-31T16:23:00Z">
        <w:r>
          <w:rPr>
            <w:lang/>
            <w:rPrChange w:id="1769" w:author="Y" w:date="2018-10-31T16:24:00Z">
              <w:rPr>
                <w:lang/>
              </w:rPr>
            </w:rPrChange>
          </w:rPr>
          <w:instrText xml:space="preserve">HYPERLINK \l "_Toc528766377"</w:instrText>
        </w:r>
      </w:ins>
      <w:ins w:id="1771" w:author="Y" w:date="2018-10-31T16:23:00Z">
        <w:r>
          <w:rPr>
            <w:rStyle w:val="40"/>
            <w:rPrChange w:id="1772" w:author="Y" w:date="2018-10-31T16:24:00Z">
              <w:rPr>
                <w:rStyle w:val="40"/>
              </w:rPr>
            </w:rPrChange>
          </w:rPr>
          <w:instrText xml:space="preserve"> </w:instrText>
        </w:r>
      </w:ins>
      <w:ins w:id="1774" w:author="Y" w:date="2018-10-31T16:23:00Z">
        <w:r>
          <w:rPr>
            <w:rPrChange w:id="1775" w:author="Y" w:date="2018-10-31T16:24:00Z">
              <w:rPr/>
            </w:rPrChange>
          </w:rPr>
          <w:fldChar w:fldCharType="separate"/>
        </w:r>
      </w:ins>
      <w:ins w:id="1777" w:author="Y" w:date="2018-10-31T16:23:00Z">
        <w:r>
          <w:rPr>
            <w:rStyle w:val="40"/>
            <w:rPrChange w:id="1778" w:author="Y" w:date="2018-10-31T16:24:00Z">
              <w:rPr>
                <w:rStyle w:val="40"/>
              </w:rPr>
            </w:rPrChange>
          </w:rPr>
          <w:t>201.9</w:t>
        </w:r>
      </w:ins>
      <w:ins w:id="1780" w:author="Y" w:date="2018-10-31T16:24:00Z">
        <w:r>
          <w:rPr>
            <w:rStyle w:val="40"/>
            <w:rFonts w:hint="eastAsia"/>
          </w:rPr>
          <w:t>　</w:t>
        </w:r>
      </w:ins>
      <w:ins w:id="1781" w:author="Y" w:date="2018-10-31T16:23:00Z">
        <w:r>
          <w:rPr>
            <w:rStyle w:val="40"/>
            <w:rFonts w:hint="eastAsia"/>
            <w:rPrChange w:id="1782" w:author="Y" w:date="2018-10-31T16:24:00Z">
              <w:rPr>
                <w:rStyle w:val="40"/>
                <w:rFonts w:hint="eastAsia"/>
              </w:rPr>
            </w:rPrChange>
          </w:rPr>
          <w:t>设备和</w:t>
        </w:r>
      </w:ins>
      <w:ins w:id="1784" w:author="Y" w:date="2018-10-31T16:23:00Z">
        <w:r>
          <w:rPr>
            <w:rStyle w:val="40"/>
            <w:rPrChange w:id="1785" w:author="Y" w:date="2018-10-31T16:24:00Z">
              <w:rPr>
                <w:rStyle w:val="40"/>
              </w:rPr>
            </w:rPrChange>
          </w:rPr>
          <w:t>ME</w:t>
        </w:r>
      </w:ins>
      <w:ins w:id="1787" w:author="Y" w:date="2018-10-31T16:24:00Z">
        <w:r>
          <w:rPr>
            <w:rStyle w:val="40"/>
          </w:rPr>
          <w:t>　</w:t>
        </w:r>
      </w:ins>
      <w:ins w:id="1788" w:author="Y" w:date="2018-10-31T16:23:00Z">
        <w:r>
          <w:rPr>
            <w:rStyle w:val="40"/>
            <w:rFonts w:hint="eastAsia"/>
            <w:rPrChange w:id="1789" w:author="Y" w:date="2018-10-31T16:24:00Z">
              <w:rPr>
                <w:rStyle w:val="40"/>
                <w:rFonts w:hint="eastAsia"/>
              </w:rPr>
            </w:rPrChange>
          </w:rPr>
          <w:t>系统对机械危险的防护</w:t>
        </w:r>
      </w:ins>
      <w:ins w:id="1791" w:author="Y" w:date="2018-10-31T16:23:00Z">
        <w:r>
          <w:rPr>
            <w:lang/>
            <w:rPrChange w:id="1792" w:author="Y" w:date="2018-10-31T16:24:00Z">
              <w:rPr>
                <w:lang/>
              </w:rPr>
            </w:rPrChange>
          </w:rPr>
          <w:tab/>
        </w:r>
      </w:ins>
      <w:ins w:id="1794" w:author="Y" w:date="2018-10-31T16:23:00Z">
        <w:r>
          <w:rPr>
            <w:lang/>
            <w:rPrChange w:id="1795" w:author="Y" w:date="2018-10-31T16:24:00Z">
              <w:rPr>
                <w:lang/>
              </w:rPr>
            </w:rPrChange>
          </w:rPr>
          <w:fldChar w:fldCharType="begin" w:fldLock="1"/>
        </w:r>
      </w:ins>
      <w:ins w:id="1797" w:author="Y" w:date="2018-10-31T16:23:00Z">
        <w:r>
          <w:rPr>
            <w:lang/>
            <w:rPrChange w:id="1798" w:author="Y" w:date="2018-10-31T16:24:00Z">
              <w:rPr>
                <w:lang/>
              </w:rPr>
            </w:rPrChange>
          </w:rPr>
          <w:instrText xml:space="preserve"> PAGEREF _Toc528766377 \h </w:instrText>
        </w:r>
      </w:ins>
      <w:ins w:id="1800" w:author="Y" w:date="2018-10-31T16:23:00Z">
        <w:r>
          <w:rPr>
            <w:lang/>
            <w:rPrChange w:id="1801" w:author="Y" w:date="2018-10-31T16:24:00Z">
              <w:rPr>
                <w:lang/>
              </w:rPr>
            </w:rPrChange>
          </w:rPr>
          <w:fldChar w:fldCharType="separate"/>
        </w:r>
      </w:ins>
      <w:ins w:id="1803" w:author="Y" w:date="2018-10-31T16:24:00Z">
        <w:r>
          <w:rPr>
            <w:lang/>
            <w:rPrChange w:id="1804" w:author="Y" w:date="2018-10-31T16:24:00Z">
              <w:rPr>
                <w:lang/>
              </w:rPr>
            </w:rPrChange>
          </w:rPr>
          <w:t>23</w:t>
        </w:r>
      </w:ins>
      <w:ins w:id="1806" w:author="Y" w:date="2018-10-31T16:23:00Z">
        <w:r>
          <w:rPr>
            <w:lang/>
            <w:rPrChange w:id="1807" w:author="Y" w:date="2018-10-31T16:24:00Z">
              <w:rPr>
                <w:lang/>
              </w:rPr>
            </w:rPrChange>
          </w:rPr>
          <w:fldChar w:fldCharType="end"/>
        </w:r>
      </w:ins>
      <w:ins w:id="1809" w:author="Y" w:date="2018-10-31T16:23:00Z">
        <w:r>
          <w:rPr>
            <w:rPrChange w:id="1810" w:author="Y" w:date="2018-10-31T16:24:00Z">
              <w:rPr/>
            </w:rPrChange>
          </w:rPr>
          <w:fldChar w:fldCharType="end"/>
        </w:r>
      </w:ins>
    </w:p>
    <w:p w14:paraId="0123B98F">
      <w:pPr>
        <w:pStyle w:val="14"/>
        <w:numPr>
          <w:ins w:id="1812" w:author="Y" w:date="2018-10-31T16:23:00Z"/>
        </w:numPr>
        <w:ind w:firstLine="210"/>
        <w:rPr>
          <w:ins w:id="1813" w:author="Y" w:date="2018-10-31T16:23:00Z"/>
          <w:rFonts w:ascii="Times New Roman"/>
          <w:szCs w:val="24"/>
          <w:lang/>
          <w:rPrChange w:id="1814" w:author="Y" w:date="2018-10-31T16:24:00Z">
            <w:rPr>
              <w:ins w:id="1815" w:author="Y" w:date="2018-10-31T16:23:00Z"/>
              <w:rFonts w:ascii="Times New Roman"/>
              <w:szCs w:val="24"/>
              <w:lang/>
            </w:rPr>
          </w:rPrChange>
        </w:rPr>
      </w:pPr>
      <w:ins w:id="1816" w:author="Y" w:date="2018-10-31T16:23:00Z">
        <w:r>
          <w:rPr>
            <w:rPrChange w:id="1817" w:author="Y" w:date="2018-10-31T16:24:00Z">
              <w:rPr/>
            </w:rPrChange>
          </w:rPr>
          <w:fldChar w:fldCharType="begin" w:fldLock="1"/>
        </w:r>
      </w:ins>
      <w:ins w:id="1819" w:author="Y" w:date="2018-10-31T16:23:00Z">
        <w:r>
          <w:rPr>
            <w:rStyle w:val="40"/>
            <w:rPrChange w:id="1820" w:author="Y" w:date="2018-10-31T16:24:00Z">
              <w:rPr>
                <w:rStyle w:val="40"/>
              </w:rPr>
            </w:rPrChange>
          </w:rPr>
          <w:instrText xml:space="preserve"> </w:instrText>
        </w:r>
      </w:ins>
      <w:ins w:id="1822" w:author="Y" w:date="2018-10-31T16:23:00Z">
        <w:r>
          <w:rPr>
            <w:lang/>
            <w:rPrChange w:id="1823" w:author="Y" w:date="2018-10-31T16:24:00Z">
              <w:rPr>
                <w:lang/>
              </w:rPr>
            </w:rPrChange>
          </w:rPr>
          <w:instrText xml:space="preserve">HYPERLINK \l "_Toc528766378"</w:instrText>
        </w:r>
      </w:ins>
      <w:ins w:id="1825" w:author="Y" w:date="2018-10-31T16:23:00Z">
        <w:r>
          <w:rPr>
            <w:rStyle w:val="40"/>
            <w:rPrChange w:id="1826" w:author="Y" w:date="2018-10-31T16:24:00Z">
              <w:rPr>
                <w:rStyle w:val="40"/>
              </w:rPr>
            </w:rPrChange>
          </w:rPr>
          <w:instrText xml:space="preserve"> </w:instrText>
        </w:r>
      </w:ins>
      <w:ins w:id="1828" w:author="Y" w:date="2018-10-31T16:23:00Z">
        <w:r>
          <w:rPr>
            <w:rPrChange w:id="1829" w:author="Y" w:date="2018-10-31T16:24:00Z">
              <w:rPr/>
            </w:rPrChange>
          </w:rPr>
          <w:fldChar w:fldCharType="separate"/>
        </w:r>
      </w:ins>
      <w:ins w:id="1831" w:author="Y" w:date="2018-10-31T16:23:00Z">
        <w:r>
          <w:rPr>
            <w:rStyle w:val="40"/>
            <w:rPrChange w:id="1832" w:author="Y" w:date="2018-10-31T16:24:00Z">
              <w:rPr>
                <w:rStyle w:val="40"/>
              </w:rPr>
            </w:rPrChange>
          </w:rPr>
          <w:t>201.10</w:t>
        </w:r>
      </w:ins>
      <w:ins w:id="1834" w:author="Y" w:date="2018-10-31T16:24:00Z">
        <w:r>
          <w:rPr>
            <w:rStyle w:val="40"/>
            <w:rFonts w:hint="eastAsia"/>
          </w:rPr>
          <w:t>　</w:t>
        </w:r>
      </w:ins>
      <w:ins w:id="1835" w:author="Y" w:date="2018-10-31T16:23:00Z">
        <w:r>
          <w:rPr>
            <w:rStyle w:val="40"/>
            <w:rFonts w:hint="eastAsia"/>
            <w:rPrChange w:id="1836" w:author="Y" w:date="2018-10-31T16:24:00Z">
              <w:rPr>
                <w:rStyle w:val="40"/>
                <w:rFonts w:hint="eastAsia"/>
              </w:rPr>
            </w:rPrChange>
          </w:rPr>
          <w:t>对不需要的或过量的辐射危险的防护</w:t>
        </w:r>
      </w:ins>
      <w:ins w:id="1838" w:author="Y" w:date="2018-10-31T16:23:00Z">
        <w:r>
          <w:rPr>
            <w:lang/>
            <w:rPrChange w:id="1839" w:author="Y" w:date="2018-10-31T16:24:00Z">
              <w:rPr>
                <w:lang/>
              </w:rPr>
            </w:rPrChange>
          </w:rPr>
          <w:tab/>
        </w:r>
      </w:ins>
      <w:ins w:id="1841" w:author="Y" w:date="2018-10-31T16:23:00Z">
        <w:r>
          <w:rPr>
            <w:lang/>
            <w:rPrChange w:id="1842" w:author="Y" w:date="2018-10-31T16:24:00Z">
              <w:rPr>
                <w:lang/>
              </w:rPr>
            </w:rPrChange>
          </w:rPr>
          <w:fldChar w:fldCharType="begin" w:fldLock="1"/>
        </w:r>
      </w:ins>
      <w:ins w:id="1844" w:author="Y" w:date="2018-10-31T16:23:00Z">
        <w:r>
          <w:rPr>
            <w:lang/>
            <w:rPrChange w:id="1845" w:author="Y" w:date="2018-10-31T16:24:00Z">
              <w:rPr>
                <w:lang/>
              </w:rPr>
            </w:rPrChange>
          </w:rPr>
          <w:instrText xml:space="preserve"> PAGEREF _Toc528766378 \h </w:instrText>
        </w:r>
      </w:ins>
      <w:ins w:id="1847" w:author="Y" w:date="2018-10-31T16:23:00Z">
        <w:r>
          <w:rPr>
            <w:lang/>
            <w:rPrChange w:id="1848" w:author="Y" w:date="2018-10-31T16:24:00Z">
              <w:rPr>
                <w:lang/>
              </w:rPr>
            </w:rPrChange>
          </w:rPr>
          <w:fldChar w:fldCharType="separate"/>
        </w:r>
      </w:ins>
      <w:ins w:id="1850" w:author="Y" w:date="2018-10-31T16:24:00Z">
        <w:r>
          <w:rPr>
            <w:lang/>
            <w:rPrChange w:id="1851" w:author="Y" w:date="2018-10-31T16:24:00Z">
              <w:rPr>
                <w:lang/>
              </w:rPr>
            </w:rPrChange>
          </w:rPr>
          <w:t>23</w:t>
        </w:r>
      </w:ins>
      <w:ins w:id="1853" w:author="Y" w:date="2018-10-31T16:23:00Z">
        <w:r>
          <w:rPr>
            <w:lang/>
            <w:rPrChange w:id="1854" w:author="Y" w:date="2018-10-31T16:24:00Z">
              <w:rPr>
                <w:lang/>
              </w:rPr>
            </w:rPrChange>
          </w:rPr>
          <w:fldChar w:fldCharType="end"/>
        </w:r>
      </w:ins>
      <w:ins w:id="1856" w:author="Y" w:date="2018-10-31T16:23:00Z">
        <w:r>
          <w:rPr>
            <w:rPrChange w:id="1857" w:author="Y" w:date="2018-10-31T16:24:00Z">
              <w:rPr/>
            </w:rPrChange>
          </w:rPr>
          <w:fldChar w:fldCharType="end"/>
        </w:r>
      </w:ins>
    </w:p>
    <w:p w14:paraId="33070A2C">
      <w:pPr>
        <w:pStyle w:val="14"/>
        <w:numPr>
          <w:ins w:id="1859" w:author="Y" w:date="2018-10-31T16:23:00Z"/>
        </w:numPr>
        <w:ind w:firstLine="210"/>
        <w:rPr>
          <w:ins w:id="1860" w:author="Y" w:date="2018-10-31T16:23:00Z"/>
          <w:rFonts w:ascii="Times New Roman"/>
          <w:szCs w:val="24"/>
          <w:lang/>
          <w:rPrChange w:id="1861" w:author="Y" w:date="2018-10-31T16:24:00Z">
            <w:rPr>
              <w:ins w:id="1862" w:author="Y" w:date="2018-10-31T16:23:00Z"/>
              <w:rFonts w:ascii="Times New Roman"/>
              <w:szCs w:val="24"/>
              <w:lang/>
            </w:rPr>
          </w:rPrChange>
        </w:rPr>
      </w:pPr>
      <w:ins w:id="1863" w:author="Y" w:date="2018-10-31T16:23:00Z">
        <w:r>
          <w:rPr>
            <w:rPrChange w:id="1864" w:author="Y" w:date="2018-10-31T16:24:00Z">
              <w:rPr/>
            </w:rPrChange>
          </w:rPr>
          <w:fldChar w:fldCharType="begin" w:fldLock="1"/>
        </w:r>
      </w:ins>
      <w:ins w:id="1866" w:author="Y" w:date="2018-10-31T16:23:00Z">
        <w:r>
          <w:rPr>
            <w:rStyle w:val="40"/>
            <w:rPrChange w:id="1867" w:author="Y" w:date="2018-10-31T16:24:00Z">
              <w:rPr>
                <w:rStyle w:val="40"/>
              </w:rPr>
            </w:rPrChange>
          </w:rPr>
          <w:instrText xml:space="preserve"> </w:instrText>
        </w:r>
      </w:ins>
      <w:ins w:id="1869" w:author="Y" w:date="2018-10-31T16:23:00Z">
        <w:r>
          <w:rPr>
            <w:lang/>
            <w:rPrChange w:id="1870" w:author="Y" w:date="2018-10-31T16:24:00Z">
              <w:rPr>
                <w:lang/>
              </w:rPr>
            </w:rPrChange>
          </w:rPr>
          <w:instrText xml:space="preserve">HYPERLINK \l "_Toc528766379"</w:instrText>
        </w:r>
      </w:ins>
      <w:ins w:id="1872" w:author="Y" w:date="2018-10-31T16:23:00Z">
        <w:r>
          <w:rPr>
            <w:rStyle w:val="40"/>
            <w:rPrChange w:id="1873" w:author="Y" w:date="2018-10-31T16:24:00Z">
              <w:rPr>
                <w:rStyle w:val="40"/>
              </w:rPr>
            </w:rPrChange>
          </w:rPr>
          <w:instrText xml:space="preserve"> </w:instrText>
        </w:r>
      </w:ins>
      <w:ins w:id="1875" w:author="Y" w:date="2018-10-31T16:23:00Z">
        <w:r>
          <w:rPr>
            <w:rPrChange w:id="1876" w:author="Y" w:date="2018-10-31T16:24:00Z">
              <w:rPr/>
            </w:rPrChange>
          </w:rPr>
          <w:fldChar w:fldCharType="separate"/>
        </w:r>
      </w:ins>
      <w:ins w:id="1878" w:author="Y" w:date="2018-10-31T16:23:00Z">
        <w:r>
          <w:rPr>
            <w:rStyle w:val="40"/>
            <w:rPrChange w:id="1879" w:author="Y" w:date="2018-10-31T16:24:00Z">
              <w:rPr>
                <w:rStyle w:val="40"/>
              </w:rPr>
            </w:rPrChange>
          </w:rPr>
          <w:t>201.11</w:t>
        </w:r>
      </w:ins>
      <w:ins w:id="1881" w:author="Y" w:date="2018-10-31T16:24:00Z">
        <w:r>
          <w:rPr>
            <w:rStyle w:val="40"/>
            <w:rFonts w:hint="eastAsia"/>
          </w:rPr>
          <w:t>　</w:t>
        </w:r>
      </w:ins>
      <w:ins w:id="1882" w:author="Y" w:date="2018-10-31T16:23:00Z">
        <w:r>
          <w:rPr>
            <w:rStyle w:val="40"/>
            <w:rFonts w:hint="eastAsia"/>
            <w:rPrChange w:id="1883" w:author="Y" w:date="2018-10-31T16:24:00Z">
              <w:rPr>
                <w:rStyle w:val="40"/>
                <w:rFonts w:hint="eastAsia"/>
              </w:rPr>
            </w:rPrChange>
          </w:rPr>
          <w:t>对超温和其他危险的防护</w:t>
        </w:r>
      </w:ins>
      <w:ins w:id="1885" w:author="Y" w:date="2018-10-31T16:23:00Z">
        <w:r>
          <w:rPr>
            <w:lang/>
            <w:rPrChange w:id="1886" w:author="Y" w:date="2018-10-31T16:24:00Z">
              <w:rPr>
                <w:lang/>
              </w:rPr>
            </w:rPrChange>
          </w:rPr>
          <w:tab/>
        </w:r>
      </w:ins>
      <w:ins w:id="1888" w:author="Y" w:date="2018-10-31T16:23:00Z">
        <w:r>
          <w:rPr>
            <w:lang/>
            <w:rPrChange w:id="1889" w:author="Y" w:date="2018-10-31T16:24:00Z">
              <w:rPr>
                <w:lang/>
              </w:rPr>
            </w:rPrChange>
          </w:rPr>
          <w:fldChar w:fldCharType="begin" w:fldLock="1"/>
        </w:r>
      </w:ins>
      <w:ins w:id="1891" w:author="Y" w:date="2018-10-31T16:23:00Z">
        <w:r>
          <w:rPr>
            <w:lang/>
            <w:rPrChange w:id="1892" w:author="Y" w:date="2018-10-31T16:24:00Z">
              <w:rPr>
                <w:lang/>
              </w:rPr>
            </w:rPrChange>
          </w:rPr>
          <w:instrText xml:space="preserve"> PAGEREF _Toc528766379 \h </w:instrText>
        </w:r>
      </w:ins>
      <w:ins w:id="1894" w:author="Y" w:date="2018-10-31T16:23:00Z">
        <w:r>
          <w:rPr>
            <w:lang/>
            <w:rPrChange w:id="1895" w:author="Y" w:date="2018-10-31T16:24:00Z">
              <w:rPr>
                <w:lang/>
              </w:rPr>
            </w:rPrChange>
          </w:rPr>
          <w:fldChar w:fldCharType="separate"/>
        </w:r>
      </w:ins>
      <w:ins w:id="1897" w:author="Y" w:date="2018-10-31T16:24:00Z">
        <w:r>
          <w:rPr>
            <w:lang/>
            <w:rPrChange w:id="1898" w:author="Y" w:date="2018-10-31T16:24:00Z">
              <w:rPr>
                <w:lang/>
              </w:rPr>
            </w:rPrChange>
          </w:rPr>
          <w:t>23</w:t>
        </w:r>
      </w:ins>
      <w:ins w:id="1900" w:author="Y" w:date="2018-10-31T16:23:00Z">
        <w:r>
          <w:rPr>
            <w:lang/>
            <w:rPrChange w:id="1901" w:author="Y" w:date="2018-10-31T16:24:00Z">
              <w:rPr>
                <w:lang/>
              </w:rPr>
            </w:rPrChange>
          </w:rPr>
          <w:fldChar w:fldCharType="end"/>
        </w:r>
      </w:ins>
      <w:ins w:id="1903" w:author="Y" w:date="2018-10-31T16:23:00Z">
        <w:r>
          <w:rPr>
            <w:rPrChange w:id="1904" w:author="Y" w:date="2018-10-31T16:24:00Z">
              <w:rPr/>
            </w:rPrChange>
          </w:rPr>
          <w:fldChar w:fldCharType="end"/>
        </w:r>
      </w:ins>
    </w:p>
    <w:p w14:paraId="705E5199">
      <w:pPr>
        <w:pStyle w:val="14"/>
        <w:numPr>
          <w:ins w:id="1906" w:author="Y" w:date="2018-10-31T16:23:00Z"/>
        </w:numPr>
        <w:ind w:firstLine="210"/>
        <w:rPr>
          <w:ins w:id="1907" w:author="Y" w:date="2018-10-31T16:23:00Z"/>
          <w:rFonts w:ascii="Times New Roman"/>
          <w:szCs w:val="24"/>
          <w:lang/>
          <w:rPrChange w:id="1908" w:author="Y" w:date="2018-10-31T16:24:00Z">
            <w:rPr>
              <w:ins w:id="1909" w:author="Y" w:date="2018-10-31T16:23:00Z"/>
              <w:rFonts w:ascii="Times New Roman"/>
              <w:szCs w:val="24"/>
              <w:lang/>
            </w:rPr>
          </w:rPrChange>
        </w:rPr>
      </w:pPr>
      <w:ins w:id="1910" w:author="Y" w:date="2018-10-31T16:23:00Z">
        <w:r>
          <w:rPr>
            <w:rPrChange w:id="1911" w:author="Y" w:date="2018-10-31T16:24:00Z">
              <w:rPr/>
            </w:rPrChange>
          </w:rPr>
          <w:fldChar w:fldCharType="begin" w:fldLock="1"/>
        </w:r>
      </w:ins>
      <w:ins w:id="1913" w:author="Y" w:date="2018-10-31T16:23:00Z">
        <w:r>
          <w:rPr>
            <w:rStyle w:val="40"/>
            <w:rPrChange w:id="1914" w:author="Y" w:date="2018-10-31T16:24:00Z">
              <w:rPr>
                <w:rStyle w:val="40"/>
              </w:rPr>
            </w:rPrChange>
          </w:rPr>
          <w:instrText xml:space="preserve"> </w:instrText>
        </w:r>
      </w:ins>
      <w:ins w:id="1916" w:author="Y" w:date="2018-10-31T16:23:00Z">
        <w:r>
          <w:rPr>
            <w:lang/>
            <w:rPrChange w:id="1917" w:author="Y" w:date="2018-10-31T16:24:00Z">
              <w:rPr>
                <w:lang/>
              </w:rPr>
            </w:rPrChange>
          </w:rPr>
          <w:instrText xml:space="preserve">HYPERLINK \l "_Toc528766380"</w:instrText>
        </w:r>
      </w:ins>
      <w:ins w:id="1919" w:author="Y" w:date="2018-10-31T16:23:00Z">
        <w:r>
          <w:rPr>
            <w:rStyle w:val="40"/>
            <w:rPrChange w:id="1920" w:author="Y" w:date="2018-10-31T16:24:00Z">
              <w:rPr>
                <w:rStyle w:val="40"/>
              </w:rPr>
            </w:rPrChange>
          </w:rPr>
          <w:instrText xml:space="preserve"> </w:instrText>
        </w:r>
      </w:ins>
      <w:ins w:id="1922" w:author="Y" w:date="2018-10-31T16:23:00Z">
        <w:r>
          <w:rPr>
            <w:rPrChange w:id="1923" w:author="Y" w:date="2018-10-31T16:24:00Z">
              <w:rPr/>
            </w:rPrChange>
          </w:rPr>
          <w:fldChar w:fldCharType="separate"/>
        </w:r>
      </w:ins>
      <w:ins w:id="1925" w:author="Y" w:date="2018-10-31T16:23:00Z">
        <w:r>
          <w:rPr>
            <w:rStyle w:val="40"/>
            <w:rPrChange w:id="1926" w:author="Y" w:date="2018-10-31T16:24:00Z">
              <w:rPr>
                <w:rStyle w:val="40"/>
              </w:rPr>
            </w:rPrChange>
          </w:rPr>
          <w:t>201.12</w:t>
        </w:r>
      </w:ins>
      <w:ins w:id="1928" w:author="Y" w:date="2018-10-31T16:24:00Z">
        <w:r>
          <w:rPr>
            <w:rStyle w:val="40"/>
            <w:rFonts w:hint="eastAsia"/>
          </w:rPr>
          <w:t>　</w:t>
        </w:r>
      </w:ins>
      <w:ins w:id="1929" w:author="Y" w:date="2018-10-31T16:23:00Z">
        <w:r>
          <w:rPr>
            <w:rStyle w:val="40"/>
            <w:rFonts w:hint="eastAsia"/>
            <w:rPrChange w:id="1930" w:author="Y" w:date="2018-10-31T16:24:00Z">
              <w:rPr>
                <w:rStyle w:val="40"/>
                <w:rFonts w:hint="eastAsia"/>
              </w:rPr>
            </w:rPrChange>
          </w:rPr>
          <w:t>控制器和仪表的准确性和危险输出的防护</w:t>
        </w:r>
      </w:ins>
      <w:ins w:id="1932" w:author="Y" w:date="2018-10-31T16:23:00Z">
        <w:r>
          <w:rPr>
            <w:lang/>
            <w:rPrChange w:id="1933" w:author="Y" w:date="2018-10-31T16:24:00Z">
              <w:rPr>
                <w:lang/>
              </w:rPr>
            </w:rPrChange>
          </w:rPr>
          <w:tab/>
        </w:r>
      </w:ins>
      <w:ins w:id="1935" w:author="Y" w:date="2018-10-31T16:23:00Z">
        <w:r>
          <w:rPr>
            <w:lang/>
            <w:rPrChange w:id="1936" w:author="Y" w:date="2018-10-31T16:24:00Z">
              <w:rPr>
                <w:lang/>
              </w:rPr>
            </w:rPrChange>
          </w:rPr>
          <w:fldChar w:fldCharType="begin" w:fldLock="1"/>
        </w:r>
      </w:ins>
      <w:ins w:id="1938" w:author="Y" w:date="2018-10-31T16:23:00Z">
        <w:r>
          <w:rPr>
            <w:lang/>
            <w:rPrChange w:id="1939" w:author="Y" w:date="2018-10-31T16:24:00Z">
              <w:rPr>
                <w:lang/>
              </w:rPr>
            </w:rPrChange>
          </w:rPr>
          <w:instrText xml:space="preserve"> PAGEREF _Toc528766380 \h </w:instrText>
        </w:r>
      </w:ins>
      <w:ins w:id="1941" w:author="Y" w:date="2018-10-31T16:23:00Z">
        <w:r>
          <w:rPr>
            <w:lang/>
            <w:rPrChange w:id="1942" w:author="Y" w:date="2018-10-31T16:24:00Z">
              <w:rPr>
                <w:lang/>
              </w:rPr>
            </w:rPrChange>
          </w:rPr>
          <w:fldChar w:fldCharType="separate"/>
        </w:r>
      </w:ins>
      <w:ins w:id="1944" w:author="Y" w:date="2018-10-31T16:24:00Z">
        <w:r>
          <w:rPr>
            <w:lang/>
            <w:rPrChange w:id="1945" w:author="Y" w:date="2018-10-31T16:24:00Z">
              <w:rPr>
                <w:lang/>
              </w:rPr>
            </w:rPrChange>
          </w:rPr>
          <w:t>24</w:t>
        </w:r>
      </w:ins>
      <w:ins w:id="1947" w:author="Y" w:date="2018-10-31T16:23:00Z">
        <w:r>
          <w:rPr>
            <w:lang/>
            <w:rPrChange w:id="1948" w:author="Y" w:date="2018-10-31T16:24:00Z">
              <w:rPr>
                <w:lang/>
              </w:rPr>
            </w:rPrChange>
          </w:rPr>
          <w:fldChar w:fldCharType="end"/>
        </w:r>
      </w:ins>
      <w:ins w:id="1950" w:author="Y" w:date="2018-10-31T16:23:00Z">
        <w:r>
          <w:rPr>
            <w:rPrChange w:id="1951" w:author="Y" w:date="2018-10-31T16:24:00Z">
              <w:rPr/>
            </w:rPrChange>
          </w:rPr>
          <w:fldChar w:fldCharType="end"/>
        </w:r>
      </w:ins>
    </w:p>
    <w:p w14:paraId="220B5733">
      <w:pPr>
        <w:pStyle w:val="14"/>
        <w:numPr>
          <w:ins w:id="1953" w:author="Y" w:date="2018-10-31T16:23:00Z"/>
        </w:numPr>
        <w:ind w:firstLine="210"/>
        <w:rPr>
          <w:ins w:id="1954" w:author="Y" w:date="2018-10-31T16:23:00Z"/>
          <w:rFonts w:ascii="Times New Roman"/>
          <w:szCs w:val="24"/>
          <w:lang/>
          <w:rPrChange w:id="1955" w:author="Y" w:date="2018-10-31T16:24:00Z">
            <w:rPr>
              <w:ins w:id="1956" w:author="Y" w:date="2018-10-31T16:23:00Z"/>
              <w:rFonts w:ascii="Times New Roman"/>
              <w:szCs w:val="24"/>
              <w:lang/>
            </w:rPr>
          </w:rPrChange>
        </w:rPr>
      </w:pPr>
      <w:ins w:id="1957" w:author="Y" w:date="2018-10-31T16:23:00Z">
        <w:r>
          <w:rPr>
            <w:rPrChange w:id="1958" w:author="Y" w:date="2018-10-31T16:24:00Z">
              <w:rPr/>
            </w:rPrChange>
          </w:rPr>
          <w:fldChar w:fldCharType="begin" w:fldLock="1"/>
        </w:r>
      </w:ins>
      <w:ins w:id="1960" w:author="Y" w:date="2018-10-31T16:23:00Z">
        <w:r>
          <w:rPr>
            <w:rStyle w:val="40"/>
            <w:rPrChange w:id="1961" w:author="Y" w:date="2018-10-31T16:24:00Z">
              <w:rPr>
                <w:rStyle w:val="40"/>
              </w:rPr>
            </w:rPrChange>
          </w:rPr>
          <w:instrText xml:space="preserve"> </w:instrText>
        </w:r>
      </w:ins>
      <w:ins w:id="1963" w:author="Y" w:date="2018-10-31T16:23:00Z">
        <w:r>
          <w:rPr>
            <w:lang/>
            <w:rPrChange w:id="1964" w:author="Y" w:date="2018-10-31T16:24:00Z">
              <w:rPr>
                <w:lang/>
              </w:rPr>
            </w:rPrChange>
          </w:rPr>
          <w:instrText xml:space="preserve">HYPERLINK \l "_Toc528766381"</w:instrText>
        </w:r>
      </w:ins>
      <w:ins w:id="1966" w:author="Y" w:date="2018-10-31T16:23:00Z">
        <w:r>
          <w:rPr>
            <w:rStyle w:val="40"/>
            <w:rPrChange w:id="1967" w:author="Y" w:date="2018-10-31T16:24:00Z">
              <w:rPr>
                <w:rStyle w:val="40"/>
              </w:rPr>
            </w:rPrChange>
          </w:rPr>
          <w:instrText xml:space="preserve"> </w:instrText>
        </w:r>
      </w:ins>
      <w:ins w:id="1969" w:author="Y" w:date="2018-10-31T16:23:00Z">
        <w:r>
          <w:rPr>
            <w:rPrChange w:id="1970" w:author="Y" w:date="2018-10-31T16:24:00Z">
              <w:rPr/>
            </w:rPrChange>
          </w:rPr>
          <w:fldChar w:fldCharType="separate"/>
        </w:r>
      </w:ins>
      <w:ins w:id="1972" w:author="Y" w:date="2018-10-31T16:23:00Z">
        <w:r>
          <w:rPr>
            <w:rStyle w:val="40"/>
            <w:rPrChange w:id="1973" w:author="Y" w:date="2018-10-31T16:24:00Z">
              <w:rPr>
                <w:rStyle w:val="40"/>
              </w:rPr>
            </w:rPrChange>
          </w:rPr>
          <w:t>201.13</w:t>
        </w:r>
      </w:ins>
      <w:ins w:id="1975" w:author="Y" w:date="2018-10-31T16:24:00Z">
        <w:r>
          <w:rPr>
            <w:rStyle w:val="40"/>
            <w:rFonts w:ascii="ºÚÌå" w:cs="ºÚÌå"/>
          </w:rPr>
          <w:t>　</w:t>
        </w:r>
      </w:ins>
      <w:ins w:id="1976" w:author="Y" w:date="2018-10-31T16:23:00Z">
        <w:r>
          <w:rPr>
            <w:rStyle w:val="40"/>
            <w:rFonts w:ascii="ºÚÌå" w:cs="ºÚÌå"/>
            <w:rPrChange w:id="1977" w:author="Y" w:date="2018-10-31T16:24:00Z">
              <w:rPr>
                <w:rStyle w:val="40"/>
                <w:rFonts w:ascii="ºÚÌå" w:cs="ºÚÌå"/>
              </w:rPr>
            </w:rPrChange>
          </w:rPr>
          <w:t>M</w:t>
        </w:r>
      </w:ins>
      <w:ins w:id="1979" w:author="Y" w:date="2018-10-31T16:23:00Z">
        <w:r>
          <w:rPr>
            <w:rStyle w:val="40"/>
            <w:rFonts w:ascii="ºÚÌå" w:cs="ºÚÌå"/>
            <w:rPrChange w:id="1980" w:author="Y" w:date="2018-10-31T16:24:00Z">
              <w:rPr>
                <w:rStyle w:val="40"/>
                <w:rFonts w:ascii="ºÚÌå" w:cs="ºÚÌå"/>
              </w:rPr>
            </w:rPrChange>
          </w:rPr>
          <w:t>E</w:t>
        </w:r>
      </w:ins>
      <w:ins w:id="1982" w:author="Y" w:date="2018-10-31T16:23:00Z">
        <w:r>
          <w:rPr>
            <w:rStyle w:val="40"/>
            <w:rFonts w:hint="eastAsia" w:ascii="ºÚÌå" w:cs="ºÚÌå"/>
            <w:rPrChange w:id="1983" w:author="Y" w:date="2018-10-31T16:24:00Z">
              <w:rPr>
                <w:rStyle w:val="40"/>
                <w:rFonts w:hint="eastAsia" w:ascii="ºÚÌå" w:cs="ºÚÌå"/>
              </w:rPr>
            </w:rPrChange>
          </w:rPr>
          <w:t>设备</w:t>
        </w:r>
      </w:ins>
      <w:ins w:id="1985" w:author="Y" w:date="2018-10-31T16:23:00Z">
        <w:r>
          <w:rPr>
            <w:rStyle w:val="40"/>
            <w:rFonts w:hint="eastAsia" w:cs="黑体"/>
            <w:rPrChange w:id="1986" w:author="Y" w:date="2018-10-31T16:24:00Z">
              <w:rPr>
                <w:rStyle w:val="40"/>
                <w:rFonts w:hint="eastAsia" w:cs="黑体"/>
              </w:rPr>
            </w:rPrChange>
          </w:rPr>
          <w:t>危险情况和故障条件</w:t>
        </w:r>
      </w:ins>
      <w:ins w:id="1988" w:author="Y" w:date="2018-10-31T16:23:00Z">
        <w:r>
          <w:rPr>
            <w:lang/>
            <w:rPrChange w:id="1989" w:author="Y" w:date="2018-10-31T16:24:00Z">
              <w:rPr>
                <w:lang/>
              </w:rPr>
            </w:rPrChange>
          </w:rPr>
          <w:tab/>
        </w:r>
      </w:ins>
      <w:ins w:id="1991" w:author="Y" w:date="2018-10-31T16:23:00Z">
        <w:r>
          <w:rPr>
            <w:lang/>
            <w:rPrChange w:id="1992" w:author="Y" w:date="2018-10-31T16:24:00Z">
              <w:rPr>
                <w:lang/>
              </w:rPr>
            </w:rPrChange>
          </w:rPr>
          <w:fldChar w:fldCharType="begin" w:fldLock="1"/>
        </w:r>
      </w:ins>
      <w:ins w:id="1994" w:author="Y" w:date="2018-10-31T16:23:00Z">
        <w:r>
          <w:rPr>
            <w:lang/>
            <w:rPrChange w:id="1995" w:author="Y" w:date="2018-10-31T16:24:00Z">
              <w:rPr>
                <w:lang/>
              </w:rPr>
            </w:rPrChange>
          </w:rPr>
          <w:instrText xml:space="preserve"> PAGEREF _Toc528766381 \h </w:instrText>
        </w:r>
      </w:ins>
      <w:ins w:id="1997" w:author="Y" w:date="2018-10-31T16:23:00Z">
        <w:r>
          <w:rPr>
            <w:lang/>
            <w:rPrChange w:id="1998" w:author="Y" w:date="2018-10-31T16:24:00Z">
              <w:rPr>
                <w:lang/>
              </w:rPr>
            </w:rPrChange>
          </w:rPr>
          <w:fldChar w:fldCharType="separate"/>
        </w:r>
      </w:ins>
      <w:ins w:id="2000" w:author="Y" w:date="2018-10-31T16:24:00Z">
        <w:r>
          <w:rPr>
            <w:lang/>
            <w:rPrChange w:id="2001" w:author="Y" w:date="2018-10-31T16:24:00Z">
              <w:rPr>
                <w:lang/>
              </w:rPr>
            </w:rPrChange>
          </w:rPr>
          <w:t>29</w:t>
        </w:r>
      </w:ins>
      <w:ins w:id="2003" w:author="Y" w:date="2018-10-31T16:23:00Z">
        <w:r>
          <w:rPr>
            <w:lang/>
            <w:rPrChange w:id="2004" w:author="Y" w:date="2018-10-31T16:24:00Z">
              <w:rPr>
                <w:lang/>
              </w:rPr>
            </w:rPrChange>
          </w:rPr>
          <w:fldChar w:fldCharType="end"/>
        </w:r>
      </w:ins>
      <w:ins w:id="2006" w:author="Y" w:date="2018-10-31T16:23:00Z">
        <w:r>
          <w:rPr>
            <w:rPrChange w:id="2007" w:author="Y" w:date="2018-10-31T16:24:00Z">
              <w:rPr/>
            </w:rPrChange>
          </w:rPr>
          <w:fldChar w:fldCharType="end"/>
        </w:r>
      </w:ins>
    </w:p>
    <w:p w14:paraId="001C1AE6">
      <w:pPr>
        <w:pStyle w:val="14"/>
        <w:numPr>
          <w:ins w:id="2009" w:author="Y" w:date="2018-10-31T16:23:00Z"/>
        </w:numPr>
        <w:ind w:firstLine="210"/>
        <w:rPr>
          <w:ins w:id="2010" w:author="Y" w:date="2018-10-31T16:23:00Z"/>
          <w:rFonts w:ascii="Times New Roman"/>
          <w:szCs w:val="24"/>
          <w:lang/>
          <w:rPrChange w:id="2011" w:author="Y" w:date="2018-10-31T16:24:00Z">
            <w:rPr>
              <w:ins w:id="2012" w:author="Y" w:date="2018-10-31T16:23:00Z"/>
              <w:rFonts w:ascii="Times New Roman"/>
              <w:szCs w:val="24"/>
              <w:lang/>
            </w:rPr>
          </w:rPrChange>
        </w:rPr>
      </w:pPr>
      <w:ins w:id="2013" w:author="Y" w:date="2018-10-31T16:23:00Z">
        <w:r>
          <w:rPr>
            <w:rPrChange w:id="2014" w:author="Y" w:date="2018-10-31T16:24:00Z">
              <w:rPr/>
            </w:rPrChange>
          </w:rPr>
          <w:fldChar w:fldCharType="begin" w:fldLock="1"/>
        </w:r>
      </w:ins>
      <w:ins w:id="2016" w:author="Y" w:date="2018-10-31T16:23:00Z">
        <w:r>
          <w:rPr>
            <w:rStyle w:val="40"/>
            <w:rPrChange w:id="2017" w:author="Y" w:date="2018-10-31T16:24:00Z">
              <w:rPr>
                <w:rStyle w:val="40"/>
              </w:rPr>
            </w:rPrChange>
          </w:rPr>
          <w:instrText xml:space="preserve"> </w:instrText>
        </w:r>
      </w:ins>
      <w:ins w:id="2019" w:author="Y" w:date="2018-10-31T16:23:00Z">
        <w:r>
          <w:rPr>
            <w:lang/>
            <w:rPrChange w:id="2020" w:author="Y" w:date="2018-10-31T16:24:00Z">
              <w:rPr>
                <w:lang/>
              </w:rPr>
            </w:rPrChange>
          </w:rPr>
          <w:instrText xml:space="preserve">HYPERLINK \l "_Toc528766382"</w:instrText>
        </w:r>
      </w:ins>
      <w:ins w:id="2022" w:author="Y" w:date="2018-10-31T16:23:00Z">
        <w:r>
          <w:rPr>
            <w:rStyle w:val="40"/>
            <w:rPrChange w:id="2023" w:author="Y" w:date="2018-10-31T16:24:00Z">
              <w:rPr>
                <w:rStyle w:val="40"/>
              </w:rPr>
            </w:rPrChange>
          </w:rPr>
          <w:instrText xml:space="preserve"> </w:instrText>
        </w:r>
      </w:ins>
      <w:ins w:id="2025" w:author="Y" w:date="2018-10-31T16:23:00Z">
        <w:r>
          <w:rPr>
            <w:rPrChange w:id="2026" w:author="Y" w:date="2018-10-31T16:24:00Z">
              <w:rPr/>
            </w:rPrChange>
          </w:rPr>
          <w:fldChar w:fldCharType="separate"/>
        </w:r>
      </w:ins>
      <w:ins w:id="2028" w:author="Y" w:date="2018-10-31T16:23:00Z">
        <w:r>
          <w:rPr>
            <w:rStyle w:val="40"/>
            <w:rPrChange w:id="2029" w:author="Y" w:date="2018-10-31T16:24:00Z">
              <w:rPr>
                <w:rStyle w:val="40"/>
              </w:rPr>
            </w:rPrChange>
          </w:rPr>
          <w:t>201.14</w:t>
        </w:r>
      </w:ins>
      <w:ins w:id="2031" w:author="Y" w:date="2018-10-31T16:24:00Z">
        <w:r>
          <w:rPr>
            <w:rStyle w:val="40"/>
            <w:rFonts w:hint="eastAsia"/>
          </w:rPr>
          <w:t>　</w:t>
        </w:r>
      </w:ins>
      <w:ins w:id="2032" w:author="Y" w:date="2018-10-31T16:23:00Z">
        <w:r>
          <w:rPr>
            <w:rStyle w:val="40"/>
            <w:rFonts w:hint="eastAsia"/>
            <w:rPrChange w:id="2033" w:author="Y" w:date="2018-10-31T16:24:00Z">
              <w:rPr>
                <w:rStyle w:val="40"/>
                <w:rFonts w:hint="eastAsia"/>
              </w:rPr>
            </w:rPrChange>
          </w:rPr>
          <w:t>可编程医用电气系统（</w:t>
        </w:r>
      </w:ins>
      <w:ins w:id="2035" w:author="Y" w:date="2018-10-31T16:23:00Z">
        <w:r>
          <w:rPr>
            <w:rStyle w:val="40"/>
            <w:rFonts w:ascii="ºÚÌå" w:hAnsi="ºÚÌå" w:cs="ºÚÌå"/>
            <w:rPrChange w:id="2036" w:author="Y" w:date="2018-10-31T16:24:00Z">
              <w:rPr>
                <w:rStyle w:val="40"/>
                <w:rFonts w:ascii="ºÚÌå" w:hAnsi="ºÚÌå" w:cs="ºÚÌå"/>
              </w:rPr>
            </w:rPrChange>
          </w:rPr>
          <w:t>PEMS</w:t>
        </w:r>
      </w:ins>
      <w:ins w:id="2038" w:author="Y" w:date="2018-10-31T16:23:00Z">
        <w:r>
          <w:rPr>
            <w:rStyle w:val="40"/>
            <w:rFonts w:hint="eastAsia"/>
            <w:rPrChange w:id="2039" w:author="Y" w:date="2018-10-31T16:24:00Z">
              <w:rPr>
                <w:rStyle w:val="40"/>
                <w:rFonts w:hint="eastAsia"/>
              </w:rPr>
            </w:rPrChange>
          </w:rPr>
          <w:t>）</w:t>
        </w:r>
      </w:ins>
      <w:ins w:id="2041" w:author="Y" w:date="2018-10-31T16:23:00Z">
        <w:r>
          <w:rPr>
            <w:lang/>
            <w:rPrChange w:id="2042" w:author="Y" w:date="2018-10-31T16:24:00Z">
              <w:rPr>
                <w:lang/>
              </w:rPr>
            </w:rPrChange>
          </w:rPr>
          <w:tab/>
        </w:r>
      </w:ins>
      <w:ins w:id="2044" w:author="Y" w:date="2018-10-31T16:23:00Z">
        <w:r>
          <w:rPr>
            <w:lang/>
            <w:rPrChange w:id="2045" w:author="Y" w:date="2018-10-31T16:24:00Z">
              <w:rPr>
                <w:lang/>
              </w:rPr>
            </w:rPrChange>
          </w:rPr>
          <w:fldChar w:fldCharType="begin" w:fldLock="1"/>
        </w:r>
      </w:ins>
      <w:ins w:id="2047" w:author="Y" w:date="2018-10-31T16:23:00Z">
        <w:r>
          <w:rPr>
            <w:lang/>
            <w:rPrChange w:id="2048" w:author="Y" w:date="2018-10-31T16:24:00Z">
              <w:rPr>
                <w:lang/>
              </w:rPr>
            </w:rPrChange>
          </w:rPr>
          <w:instrText xml:space="preserve"> PAGEREF _Toc528766382 \h </w:instrText>
        </w:r>
      </w:ins>
      <w:ins w:id="2050" w:author="Y" w:date="2018-10-31T16:23:00Z">
        <w:r>
          <w:rPr>
            <w:lang/>
            <w:rPrChange w:id="2051" w:author="Y" w:date="2018-10-31T16:24:00Z">
              <w:rPr>
                <w:lang/>
              </w:rPr>
            </w:rPrChange>
          </w:rPr>
          <w:fldChar w:fldCharType="separate"/>
        </w:r>
      </w:ins>
      <w:ins w:id="2053" w:author="Y" w:date="2018-10-31T16:24:00Z">
        <w:r>
          <w:rPr>
            <w:lang/>
            <w:rPrChange w:id="2054" w:author="Y" w:date="2018-10-31T16:24:00Z">
              <w:rPr>
                <w:lang/>
              </w:rPr>
            </w:rPrChange>
          </w:rPr>
          <w:t>29</w:t>
        </w:r>
      </w:ins>
      <w:ins w:id="2056" w:author="Y" w:date="2018-10-31T16:23:00Z">
        <w:r>
          <w:rPr>
            <w:lang/>
            <w:rPrChange w:id="2057" w:author="Y" w:date="2018-10-31T16:24:00Z">
              <w:rPr>
                <w:lang/>
              </w:rPr>
            </w:rPrChange>
          </w:rPr>
          <w:fldChar w:fldCharType="end"/>
        </w:r>
      </w:ins>
      <w:ins w:id="2059" w:author="Y" w:date="2018-10-31T16:23:00Z">
        <w:r>
          <w:rPr>
            <w:rPrChange w:id="2060" w:author="Y" w:date="2018-10-31T16:24:00Z">
              <w:rPr/>
            </w:rPrChange>
          </w:rPr>
          <w:fldChar w:fldCharType="end"/>
        </w:r>
      </w:ins>
    </w:p>
    <w:p w14:paraId="2C7B07B6">
      <w:pPr>
        <w:pStyle w:val="14"/>
        <w:numPr>
          <w:ins w:id="2062" w:author="Y" w:date="2018-10-31T16:23:00Z"/>
        </w:numPr>
        <w:ind w:firstLine="210"/>
        <w:rPr>
          <w:ins w:id="2063" w:author="Y" w:date="2018-10-31T16:23:00Z"/>
          <w:rFonts w:ascii="Times New Roman"/>
          <w:szCs w:val="24"/>
          <w:lang/>
          <w:rPrChange w:id="2064" w:author="Y" w:date="2018-10-31T16:24:00Z">
            <w:rPr>
              <w:ins w:id="2065" w:author="Y" w:date="2018-10-31T16:23:00Z"/>
              <w:rFonts w:ascii="Times New Roman"/>
              <w:szCs w:val="24"/>
              <w:lang/>
            </w:rPr>
          </w:rPrChange>
        </w:rPr>
      </w:pPr>
      <w:ins w:id="2066" w:author="Y" w:date="2018-10-31T16:23:00Z">
        <w:r>
          <w:rPr>
            <w:rPrChange w:id="2067" w:author="Y" w:date="2018-10-31T16:24:00Z">
              <w:rPr/>
            </w:rPrChange>
          </w:rPr>
          <w:fldChar w:fldCharType="begin" w:fldLock="1"/>
        </w:r>
      </w:ins>
      <w:ins w:id="2069" w:author="Y" w:date="2018-10-31T16:23:00Z">
        <w:r>
          <w:rPr>
            <w:rStyle w:val="40"/>
            <w:rPrChange w:id="2070" w:author="Y" w:date="2018-10-31T16:24:00Z">
              <w:rPr>
                <w:rStyle w:val="40"/>
              </w:rPr>
            </w:rPrChange>
          </w:rPr>
          <w:instrText xml:space="preserve"> </w:instrText>
        </w:r>
      </w:ins>
      <w:ins w:id="2072" w:author="Y" w:date="2018-10-31T16:23:00Z">
        <w:r>
          <w:rPr>
            <w:lang/>
            <w:rPrChange w:id="2073" w:author="Y" w:date="2018-10-31T16:24:00Z">
              <w:rPr>
                <w:lang/>
              </w:rPr>
            </w:rPrChange>
          </w:rPr>
          <w:instrText xml:space="preserve">HYPERLINK \l "_Toc528766383"</w:instrText>
        </w:r>
      </w:ins>
      <w:ins w:id="2075" w:author="Y" w:date="2018-10-31T16:23:00Z">
        <w:r>
          <w:rPr>
            <w:rStyle w:val="40"/>
            <w:rPrChange w:id="2076" w:author="Y" w:date="2018-10-31T16:24:00Z">
              <w:rPr>
                <w:rStyle w:val="40"/>
              </w:rPr>
            </w:rPrChange>
          </w:rPr>
          <w:instrText xml:space="preserve"> </w:instrText>
        </w:r>
      </w:ins>
      <w:ins w:id="2078" w:author="Y" w:date="2018-10-31T16:23:00Z">
        <w:r>
          <w:rPr>
            <w:rPrChange w:id="2079" w:author="Y" w:date="2018-10-31T16:24:00Z">
              <w:rPr/>
            </w:rPrChange>
          </w:rPr>
          <w:fldChar w:fldCharType="separate"/>
        </w:r>
      </w:ins>
      <w:ins w:id="2081" w:author="Y" w:date="2018-10-31T16:23:00Z">
        <w:r>
          <w:rPr>
            <w:rStyle w:val="40"/>
            <w:rPrChange w:id="2082" w:author="Y" w:date="2018-10-31T16:24:00Z">
              <w:rPr>
                <w:rStyle w:val="40"/>
              </w:rPr>
            </w:rPrChange>
          </w:rPr>
          <w:t>201.15</w:t>
        </w:r>
      </w:ins>
      <w:ins w:id="2084" w:author="Y" w:date="2018-10-31T16:24:00Z">
        <w:r>
          <w:rPr>
            <w:rStyle w:val="40"/>
            <w:rFonts w:ascii="ºÚÌå" w:cs="ºÚÌå"/>
          </w:rPr>
          <w:t>　</w:t>
        </w:r>
      </w:ins>
      <w:ins w:id="2085" w:author="Y" w:date="2018-10-31T16:23:00Z">
        <w:r>
          <w:rPr>
            <w:rStyle w:val="40"/>
            <w:rFonts w:ascii="ºÚÌå" w:cs="ºÚÌå"/>
            <w:rPrChange w:id="2086" w:author="Y" w:date="2018-10-31T16:24:00Z">
              <w:rPr>
                <w:rStyle w:val="40"/>
                <w:rFonts w:ascii="ºÚÌå" w:cs="ºÚÌå"/>
              </w:rPr>
            </w:rPrChange>
          </w:rPr>
          <w:t>ME</w:t>
        </w:r>
      </w:ins>
      <w:ins w:id="2088" w:author="Y" w:date="2018-10-31T16:23:00Z">
        <w:r>
          <w:rPr>
            <w:rStyle w:val="40"/>
            <w:rFonts w:hint="eastAsia" w:ascii="ºÚÌå" w:cs="ºÚÌå"/>
            <w:rPrChange w:id="2089" w:author="Y" w:date="2018-10-31T16:24:00Z">
              <w:rPr>
                <w:rStyle w:val="40"/>
                <w:rFonts w:hint="eastAsia" w:ascii="ºÚÌå" w:cs="ºÚÌå"/>
              </w:rPr>
            </w:rPrChange>
          </w:rPr>
          <w:t>设备</w:t>
        </w:r>
      </w:ins>
      <w:ins w:id="2091" w:author="Y" w:date="2018-10-31T16:23:00Z">
        <w:r>
          <w:rPr>
            <w:rStyle w:val="40"/>
            <w:rFonts w:hint="eastAsia" w:cs="黑体"/>
            <w:rPrChange w:id="2092" w:author="Y" w:date="2018-10-31T16:24:00Z">
              <w:rPr>
                <w:rStyle w:val="40"/>
                <w:rFonts w:hint="eastAsia" w:cs="黑体"/>
              </w:rPr>
            </w:rPrChange>
          </w:rPr>
          <w:t>的结构</w:t>
        </w:r>
      </w:ins>
      <w:ins w:id="2094" w:author="Y" w:date="2018-10-31T16:23:00Z">
        <w:r>
          <w:rPr>
            <w:lang/>
            <w:rPrChange w:id="2095" w:author="Y" w:date="2018-10-31T16:24:00Z">
              <w:rPr>
                <w:lang/>
              </w:rPr>
            </w:rPrChange>
          </w:rPr>
          <w:tab/>
        </w:r>
      </w:ins>
      <w:ins w:id="2097" w:author="Y" w:date="2018-10-31T16:23:00Z">
        <w:r>
          <w:rPr>
            <w:lang/>
            <w:rPrChange w:id="2098" w:author="Y" w:date="2018-10-31T16:24:00Z">
              <w:rPr>
                <w:lang/>
              </w:rPr>
            </w:rPrChange>
          </w:rPr>
          <w:fldChar w:fldCharType="begin" w:fldLock="1"/>
        </w:r>
      </w:ins>
      <w:ins w:id="2100" w:author="Y" w:date="2018-10-31T16:23:00Z">
        <w:r>
          <w:rPr>
            <w:lang/>
            <w:rPrChange w:id="2101" w:author="Y" w:date="2018-10-31T16:24:00Z">
              <w:rPr>
                <w:lang/>
              </w:rPr>
            </w:rPrChange>
          </w:rPr>
          <w:instrText xml:space="preserve"> PAGEREF _Toc528766383 \h </w:instrText>
        </w:r>
      </w:ins>
      <w:ins w:id="2103" w:author="Y" w:date="2018-10-31T16:23:00Z">
        <w:r>
          <w:rPr>
            <w:lang/>
            <w:rPrChange w:id="2104" w:author="Y" w:date="2018-10-31T16:24:00Z">
              <w:rPr>
                <w:lang/>
              </w:rPr>
            </w:rPrChange>
          </w:rPr>
          <w:fldChar w:fldCharType="separate"/>
        </w:r>
      </w:ins>
      <w:ins w:id="2106" w:author="Y" w:date="2018-10-31T16:24:00Z">
        <w:r>
          <w:rPr>
            <w:lang/>
            <w:rPrChange w:id="2107" w:author="Y" w:date="2018-10-31T16:24:00Z">
              <w:rPr>
                <w:lang/>
              </w:rPr>
            </w:rPrChange>
          </w:rPr>
          <w:t>29</w:t>
        </w:r>
      </w:ins>
      <w:ins w:id="2109" w:author="Y" w:date="2018-10-31T16:23:00Z">
        <w:r>
          <w:rPr>
            <w:lang/>
            <w:rPrChange w:id="2110" w:author="Y" w:date="2018-10-31T16:24:00Z">
              <w:rPr>
                <w:lang/>
              </w:rPr>
            </w:rPrChange>
          </w:rPr>
          <w:fldChar w:fldCharType="end"/>
        </w:r>
      </w:ins>
      <w:ins w:id="2112" w:author="Y" w:date="2018-10-31T16:23:00Z">
        <w:r>
          <w:rPr>
            <w:rPrChange w:id="2113" w:author="Y" w:date="2018-10-31T16:24:00Z">
              <w:rPr/>
            </w:rPrChange>
          </w:rPr>
          <w:fldChar w:fldCharType="end"/>
        </w:r>
      </w:ins>
    </w:p>
    <w:p w14:paraId="201D9FEB">
      <w:pPr>
        <w:pStyle w:val="14"/>
        <w:numPr>
          <w:ins w:id="2115" w:author="Y" w:date="2018-10-31T16:23:00Z"/>
        </w:numPr>
        <w:ind w:firstLine="210"/>
        <w:rPr>
          <w:ins w:id="2116" w:author="Y" w:date="2018-10-31T16:23:00Z"/>
          <w:rFonts w:ascii="Times New Roman"/>
          <w:szCs w:val="24"/>
          <w:lang/>
          <w:rPrChange w:id="2117" w:author="Y" w:date="2018-10-31T16:24:00Z">
            <w:rPr>
              <w:ins w:id="2118" w:author="Y" w:date="2018-10-31T16:23:00Z"/>
              <w:rFonts w:ascii="Times New Roman"/>
              <w:szCs w:val="24"/>
              <w:lang/>
            </w:rPr>
          </w:rPrChange>
        </w:rPr>
      </w:pPr>
      <w:ins w:id="2119" w:author="Y" w:date="2018-10-31T16:23:00Z">
        <w:r>
          <w:rPr>
            <w:rPrChange w:id="2120" w:author="Y" w:date="2018-10-31T16:24:00Z">
              <w:rPr/>
            </w:rPrChange>
          </w:rPr>
          <w:fldChar w:fldCharType="begin" w:fldLock="1"/>
        </w:r>
      </w:ins>
      <w:ins w:id="2122" w:author="Y" w:date="2018-10-31T16:23:00Z">
        <w:r>
          <w:rPr>
            <w:rStyle w:val="40"/>
            <w:rPrChange w:id="2123" w:author="Y" w:date="2018-10-31T16:24:00Z">
              <w:rPr>
                <w:rStyle w:val="40"/>
              </w:rPr>
            </w:rPrChange>
          </w:rPr>
          <w:instrText xml:space="preserve"> </w:instrText>
        </w:r>
      </w:ins>
      <w:ins w:id="2125" w:author="Y" w:date="2018-10-31T16:23:00Z">
        <w:r>
          <w:rPr>
            <w:lang/>
            <w:rPrChange w:id="2126" w:author="Y" w:date="2018-10-31T16:24:00Z">
              <w:rPr>
                <w:lang/>
              </w:rPr>
            </w:rPrChange>
          </w:rPr>
          <w:instrText xml:space="preserve">HYPERLINK \l "_Toc528766384"</w:instrText>
        </w:r>
      </w:ins>
      <w:ins w:id="2128" w:author="Y" w:date="2018-10-31T16:23:00Z">
        <w:r>
          <w:rPr>
            <w:rStyle w:val="40"/>
            <w:rPrChange w:id="2129" w:author="Y" w:date="2018-10-31T16:24:00Z">
              <w:rPr>
                <w:rStyle w:val="40"/>
              </w:rPr>
            </w:rPrChange>
          </w:rPr>
          <w:instrText xml:space="preserve"> </w:instrText>
        </w:r>
      </w:ins>
      <w:ins w:id="2131" w:author="Y" w:date="2018-10-31T16:23:00Z">
        <w:r>
          <w:rPr>
            <w:rPrChange w:id="2132" w:author="Y" w:date="2018-10-31T16:24:00Z">
              <w:rPr/>
            </w:rPrChange>
          </w:rPr>
          <w:fldChar w:fldCharType="separate"/>
        </w:r>
      </w:ins>
      <w:ins w:id="2134" w:author="Y" w:date="2018-10-31T16:23:00Z">
        <w:r>
          <w:rPr>
            <w:rStyle w:val="40"/>
            <w:rPrChange w:id="2135" w:author="Y" w:date="2018-10-31T16:24:00Z">
              <w:rPr>
                <w:rStyle w:val="40"/>
              </w:rPr>
            </w:rPrChange>
          </w:rPr>
          <w:t>201.16</w:t>
        </w:r>
      </w:ins>
      <w:ins w:id="2137" w:author="Y" w:date="2018-10-31T16:24:00Z">
        <w:r>
          <w:rPr>
            <w:rStyle w:val="40"/>
            <w:rFonts w:ascii="ºÚÌå" w:hAnsi="ºÚÌå" w:cs="ºÚÌå"/>
          </w:rPr>
          <w:t>　</w:t>
        </w:r>
      </w:ins>
      <w:ins w:id="2138" w:author="Y" w:date="2018-10-31T16:23:00Z">
        <w:r>
          <w:rPr>
            <w:rStyle w:val="40"/>
            <w:rFonts w:ascii="ºÚÌå" w:hAnsi="ºÚÌå" w:cs="ºÚÌå"/>
            <w:rPrChange w:id="2139" w:author="Y" w:date="2018-10-31T16:24:00Z">
              <w:rPr>
                <w:rStyle w:val="40"/>
                <w:rFonts w:ascii="ºÚÌå" w:hAnsi="ºÚÌå" w:cs="ºÚÌå"/>
              </w:rPr>
            </w:rPrChange>
          </w:rPr>
          <w:t>ME</w:t>
        </w:r>
      </w:ins>
      <w:ins w:id="2141" w:author="Y" w:date="2018-10-31T16:23:00Z">
        <w:r>
          <w:rPr>
            <w:rStyle w:val="40"/>
            <w:rFonts w:hint="eastAsia" w:hAnsi="ºÚÌå" w:cs="黑体"/>
            <w:rPrChange w:id="2142" w:author="Y" w:date="2018-10-31T16:24:00Z">
              <w:rPr>
                <w:rStyle w:val="40"/>
                <w:rFonts w:hint="eastAsia" w:hAnsi="ºÚÌå" w:cs="黑体"/>
              </w:rPr>
            </w:rPrChange>
          </w:rPr>
          <w:t>系统</w:t>
        </w:r>
      </w:ins>
      <w:ins w:id="2144" w:author="Y" w:date="2018-10-31T16:23:00Z">
        <w:r>
          <w:rPr>
            <w:lang/>
            <w:rPrChange w:id="2145" w:author="Y" w:date="2018-10-31T16:24:00Z">
              <w:rPr>
                <w:lang/>
              </w:rPr>
            </w:rPrChange>
          </w:rPr>
          <w:tab/>
        </w:r>
      </w:ins>
      <w:ins w:id="2147" w:author="Y" w:date="2018-10-31T16:23:00Z">
        <w:r>
          <w:rPr>
            <w:lang/>
            <w:rPrChange w:id="2148" w:author="Y" w:date="2018-10-31T16:24:00Z">
              <w:rPr>
                <w:lang/>
              </w:rPr>
            </w:rPrChange>
          </w:rPr>
          <w:fldChar w:fldCharType="begin" w:fldLock="1"/>
        </w:r>
      </w:ins>
      <w:ins w:id="2150" w:author="Y" w:date="2018-10-31T16:23:00Z">
        <w:r>
          <w:rPr>
            <w:lang/>
            <w:rPrChange w:id="2151" w:author="Y" w:date="2018-10-31T16:24:00Z">
              <w:rPr>
                <w:lang/>
              </w:rPr>
            </w:rPrChange>
          </w:rPr>
          <w:instrText xml:space="preserve"> PAGEREF _Toc528766384 \h </w:instrText>
        </w:r>
      </w:ins>
      <w:ins w:id="2153" w:author="Y" w:date="2018-10-31T16:23:00Z">
        <w:r>
          <w:rPr>
            <w:lang/>
            <w:rPrChange w:id="2154" w:author="Y" w:date="2018-10-31T16:24:00Z">
              <w:rPr>
                <w:lang/>
              </w:rPr>
            </w:rPrChange>
          </w:rPr>
          <w:fldChar w:fldCharType="separate"/>
        </w:r>
      </w:ins>
      <w:ins w:id="2156" w:author="Y" w:date="2018-10-31T16:24:00Z">
        <w:r>
          <w:rPr>
            <w:lang/>
            <w:rPrChange w:id="2157" w:author="Y" w:date="2018-10-31T16:24:00Z">
              <w:rPr>
                <w:lang/>
              </w:rPr>
            </w:rPrChange>
          </w:rPr>
          <w:t>33</w:t>
        </w:r>
      </w:ins>
      <w:ins w:id="2159" w:author="Y" w:date="2018-10-31T16:23:00Z">
        <w:r>
          <w:rPr>
            <w:lang/>
            <w:rPrChange w:id="2160" w:author="Y" w:date="2018-10-31T16:24:00Z">
              <w:rPr>
                <w:lang/>
              </w:rPr>
            </w:rPrChange>
          </w:rPr>
          <w:fldChar w:fldCharType="end"/>
        </w:r>
      </w:ins>
      <w:ins w:id="2162" w:author="Y" w:date="2018-10-31T16:23:00Z">
        <w:r>
          <w:rPr>
            <w:rPrChange w:id="2163" w:author="Y" w:date="2018-10-31T16:24:00Z">
              <w:rPr/>
            </w:rPrChange>
          </w:rPr>
          <w:fldChar w:fldCharType="end"/>
        </w:r>
      </w:ins>
    </w:p>
    <w:p w14:paraId="2594577F">
      <w:pPr>
        <w:pStyle w:val="14"/>
        <w:numPr>
          <w:ins w:id="2165" w:author="Y" w:date="2018-10-31T16:23:00Z"/>
        </w:numPr>
        <w:ind w:firstLine="210"/>
        <w:rPr>
          <w:ins w:id="2166" w:author="Y" w:date="2018-10-31T16:23:00Z"/>
          <w:rFonts w:ascii="Times New Roman"/>
          <w:szCs w:val="24"/>
          <w:lang/>
          <w:rPrChange w:id="2167" w:author="Y" w:date="2018-10-31T16:24:00Z">
            <w:rPr>
              <w:ins w:id="2168" w:author="Y" w:date="2018-10-31T16:23:00Z"/>
              <w:rFonts w:ascii="Times New Roman"/>
              <w:szCs w:val="24"/>
              <w:lang/>
            </w:rPr>
          </w:rPrChange>
        </w:rPr>
      </w:pPr>
      <w:ins w:id="2169" w:author="Y" w:date="2018-10-31T16:23:00Z">
        <w:r>
          <w:rPr>
            <w:rPrChange w:id="2170" w:author="Y" w:date="2018-10-31T16:24:00Z">
              <w:rPr/>
            </w:rPrChange>
          </w:rPr>
          <w:fldChar w:fldCharType="begin" w:fldLock="1"/>
        </w:r>
      </w:ins>
      <w:ins w:id="2172" w:author="Y" w:date="2018-10-31T16:23:00Z">
        <w:r>
          <w:rPr>
            <w:rStyle w:val="40"/>
            <w:rPrChange w:id="2173" w:author="Y" w:date="2018-10-31T16:24:00Z">
              <w:rPr>
                <w:rStyle w:val="40"/>
              </w:rPr>
            </w:rPrChange>
          </w:rPr>
          <w:instrText xml:space="preserve"> </w:instrText>
        </w:r>
      </w:ins>
      <w:ins w:id="2175" w:author="Y" w:date="2018-10-31T16:23:00Z">
        <w:r>
          <w:rPr>
            <w:lang/>
            <w:rPrChange w:id="2176" w:author="Y" w:date="2018-10-31T16:24:00Z">
              <w:rPr>
                <w:lang/>
              </w:rPr>
            </w:rPrChange>
          </w:rPr>
          <w:instrText xml:space="preserve">HYPERLINK \l "_Toc528766385"</w:instrText>
        </w:r>
      </w:ins>
      <w:ins w:id="2178" w:author="Y" w:date="2018-10-31T16:23:00Z">
        <w:r>
          <w:rPr>
            <w:rStyle w:val="40"/>
            <w:rPrChange w:id="2179" w:author="Y" w:date="2018-10-31T16:24:00Z">
              <w:rPr>
                <w:rStyle w:val="40"/>
              </w:rPr>
            </w:rPrChange>
          </w:rPr>
          <w:instrText xml:space="preserve"> </w:instrText>
        </w:r>
      </w:ins>
      <w:ins w:id="2181" w:author="Y" w:date="2018-10-31T16:23:00Z">
        <w:r>
          <w:rPr>
            <w:rPrChange w:id="2182" w:author="Y" w:date="2018-10-31T16:24:00Z">
              <w:rPr/>
            </w:rPrChange>
          </w:rPr>
          <w:fldChar w:fldCharType="separate"/>
        </w:r>
      </w:ins>
      <w:ins w:id="2184" w:author="Y" w:date="2018-10-31T16:23:00Z">
        <w:r>
          <w:rPr>
            <w:rStyle w:val="40"/>
            <w:rPrChange w:id="2185" w:author="Y" w:date="2018-10-31T16:24:00Z">
              <w:rPr>
                <w:rStyle w:val="40"/>
              </w:rPr>
            </w:rPrChange>
          </w:rPr>
          <w:t>201.17</w:t>
        </w:r>
      </w:ins>
      <w:ins w:id="2187" w:author="Y" w:date="2018-10-31T16:24:00Z">
        <w:r>
          <w:rPr>
            <w:rStyle w:val="40"/>
            <w:rFonts w:ascii="ºÚÌå" w:cs="ºÚÌå"/>
          </w:rPr>
          <w:t>　</w:t>
        </w:r>
      </w:ins>
      <w:ins w:id="2188" w:author="Y" w:date="2018-10-31T16:23:00Z">
        <w:r>
          <w:rPr>
            <w:rStyle w:val="40"/>
            <w:rFonts w:ascii="ºÚÌå" w:cs="ºÚÌå"/>
            <w:rPrChange w:id="2189" w:author="Y" w:date="2018-10-31T16:24:00Z">
              <w:rPr>
                <w:rStyle w:val="40"/>
                <w:rFonts w:ascii="ºÚÌå" w:cs="ºÚÌå"/>
              </w:rPr>
            </w:rPrChange>
          </w:rPr>
          <w:t>ME</w:t>
        </w:r>
      </w:ins>
      <w:ins w:id="2191" w:author="Y" w:date="2018-10-31T16:23:00Z">
        <w:r>
          <w:rPr>
            <w:rStyle w:val="40"/>
            <w:rFonts w:hint="eastAsia" w:cs="黑体"/>
            <w:rPrChange w:id="2192" w:author="Y" w:date="2018-10-31T16:24:00Z">
              <w:rPr>
                <w:rStyle w:val="40"/>
                <w:rFonts w:hint="eastAsia" w:cs="黑体"/>
              </w:rPr>
            </w:rPrChange>
          </w:rPr>
          <w:t>设备和</w:t>
        </w:r>
      </w:ins>
      <w:ins w:id="2194" w:author="Y" w:date="2018-10-31T16:23:00Z">
        <w:r>
          <w:rPr>
            <w:rStyle w:val="40"/>
            <w:rFonts w:ascii="ºÚÌå" w:cs="ºÚÌå"/>
            <w:rPrChange w:id="2195" w:author="Y" w:date="2018-10-31T16:24:00Z">
              <w:rPr>
                <w:rStyle w:val="40"/>
                <w:rFonts w:ascii="ºÚÌå" w:cs="ºÚÌå"/>
              </w:rPr>
            </w:rPrChange>
          </w:rPr>
          <w:t>ME</w:t>
        </w:r>
      </w:ins>
      <w:ins w:id="2197" w:author="Y" w:date="2018-10-31T16:24:00Z">
        <w:r>
          <w:rPr>
            <w:rStyle w:val="40"/>
            <w:rFonts w:ascii="ºÚÌå" w:cs="ºÚÌå"/>
          </w:rPr>
          <w:t>　</w:t>
        </w:r>
      </w:ins>
      <w:ins w:id="2198" w:author="Y" w:date="2018-10-31T16:23:00Z">
        <w:r>
          <w:rPr>
            <w:rStyle w:val="40"/>
            <w:rFonts w:hint="eastAsia" w:cs="黑体"/>
            <w:rPrChange w:id="2199" w:author="Y" w:date="2018-10-31T16:24:00Z">
              <w:rPr>
                <w:rStyle w:val="40"/>
                <w:rFonts w:hint="eastAsia" w:cs="黑体"/>
              </w:rPr>
            </w:rPrChange>
          </w:rPr>
          <w:t>系统的电磁兼容性</w:t>
        </w:r>
      </w:ins>
      <w:ins w:id="2201" w:author="Y" w:date="2018-10-31T16:23:00Z">
        <w:r>
          <w:rPr>
            <w:lang/>
            <w:rPrChange w:id="2202" w:author="Y" w:date="2018-10-31T16:24:00Z">
              <w:rPr>
                <w:lang/>
              </w:rPr>
            </w:rPrChange>
          </w:rPr>
          <w:tab/>
        </w:r>
      </w:ins>
      <w:ins w:id="2204" w:author="Y" w:date="2018-10-31T16:23:00Z">
        <w:r>
          <w:rPr>
            <w:lang/>
            <w:rPrChange w:id="2205" w:author="Y" w:date="2018-10-31T16:24:00Z">
              <w:rPr>
                <w:lang/>
              </w:rPr>
            </w:rPrChange>
          </w:rPr>
          <w:fldChar w:fldCharType="begin" w:fldLock="1"/>
        </w:r>
      </w:ins>
      <w:ins w:id="2207" w:author="Y" w:date="2018-10-31T16:23:00Z">
        <w:r>
          <w:rPr>
            <w:lang/>
            <w:rPrChange w:id="2208" w:author="Y" w:date="2018-10-31T16:24:00Z">
              <w:rPr>
                <w:lang/>
              </w:rPr>
            </w:rPrChange>
          </w:rPr>
          <w:instrText xml:space="preserve"> PAGEREF _Toc528766385 \h </w:instrText>
        </w:r>
      </w:ins>
      <w:ins w:id="2210" w:author="Y" w:date="2018-10-31T16:23:00Z">
        <w:r>
          <w:rPr>
            <w:lang/>
            <w:rPrChange w:id="2211" w:author="Y" w:date="2018-10-31T16:24:00Z">
              <w:rPr>
                <w:lang/>
              </w:rPr>
            </w:rPrChange>
          </w:rPr>
          <w:fldChar w:fldCharType="separate"/>
        </w:r>
      </w:ins>
      <w:ins w:id="2213" w:author="Y" w:date="2018-10-31T16:24:00Z">
        <w:r>
          <w:rPr>
            <w:lang/>
            <w:rPrChange w:id="2214" w:author="Y" w:date="2018-10-31T16:24:00Z">
              <w:rPr>
                <w:lang/>
              </w:rPr>
            </w:rPrChange>
          </w:rPr>
          <w:t>33</w:t>
        </w:r>
      </w:ins>
      <w:ins w:id="2216" w:author="Y" w:date="2018-10-31T16:23:00Z">
        <w:r>
          <w:rPr>
            <w:lang/>
            <w:rPrChange w:id="2217" w:author="Y" w:date="2018-10-31T16:24:00Z">
              <w:rPr>
                <w:lang/>
              </w:rPr>
            </w:rPrChange>
          </w:rPr>
          <w:fldChar w:fldCharType="end"/>
        </w:r>
      </w:ins>
      <w:ins w:id="2219" w:author="Y" w:date="2018-10-31T16:23:00Z">
        <w:r>
          <w:rPr>
            <w:rPrChange w:id="2220" w:author="Y" w:date="2018-10-31T16:24:00Z">
              <w:rPr/>
            </w:rPrChange>
          </w:rPr>
          <w:fldChar w:fldCharType="end"/>
        </w:r>
      </w:ins>
    </w:p>
    <w:p w14:paraId="7C9B6485">
      <w:pPr>
        <w:pStyle w:val="21"/>
        <w:numPr>
          <w:ins w:id="2222" w:author="Y" w:date="2018-10-31T16:23:00Z"/>
        </w:numPr>
        <w:spacing w:before="78" w:after="78"/>
        <w:rPr>
          <w:ins w:id="2223" w:author="Y" w:date="2018-10-31T16:23:00Z"/>
          <w:rFonts w:ascii="Times New Roman"/>
          <w:szCs w:val="24"/>
          <w:lang/>
        </w:rPr>
      </w:pPr>
      <w:ins w:id="2224" w:author="Y" w:date="2018-10-31T16:23:00Z">
        <w:r>
          <w:rPr/>
          <w:fldChar w:fldCharType="begin" w:fldLock="1"/>
        </w:r>
      </w:ins>
      <w:ins w:id="2225" w:author="Y" w:date="2018-10-31T16:23:00Z">
        <w:r>
          <w:rPr>
            <w:rStyle w:val="40"/>
            <w:rPrChange w:id="2226" w:author="Y" w:date="2018-10-31T16:24:00Z">
              <w:rPr>
                <w:rStyle w:val="40"/>
              </w:rPr>
            </w:rPrChange>
          </w:rPr>
          <w:instrText xml:space="preserve"> </w:instrText>
        </w:r>
      </w:ins>
      <w:ins w:id="2228" w:author="Y" w:date="2018-10-31T16:23:00Z">
        <w:r>
          <w:rPr>
            <w:lang/>
            <w:rPrChange w:id="2229" w:author="Y" w:date="2018-10-31T16:24:00Z">
              <w:rPr>
                <w:lang/>
              </w:rPr>
            </w:rPrChange>
          </w:rPr>
          <w:instrText xml:space="preserve">HYPERLINK \l "_Toc528766386"</w:instrText>
        </w:r>
      </w:ins>
      <w:ins w:id="2231" w:author="Y" w:date="2018-10-31T16:23:00Z">
        <w:r>
          <w:rPr>
            <w:rStyle w:val="40"/>
            <w:rPrChange w:id="2232" w:author="Y" w:date="2018-10-31T16:24:00Z">
              <w:rPr>
                <w:rStyle w:val="40"/>
              </w:rPr>
            </w:rPrChange>
          </w:rPr>
          <w:instrText xml:space="preserve"> </w:instrText>
        </w:r>
      </w:ins>
      <w:ins w:id="2234" w:author="Y" w:date="2018-10-31T16:23:00Z">
        <w:r>
          <w:rPr>
            <w:rPrChange w:id="2235" w:author="Y" w:date="2018-10-31T16:24:00Z">
              <w:rPr/>
            </w:rPrChange>
          </w:rPr>
          <w:fldChar w:fldCharType="separate"/>
        </w:r>
      </w:ins>
      <w:ins w:id="2237" w:author="Y" w:date="2018-10-31T16:23:00Z">
        <w:r>
          <w:rPr>
            <w:rStyle w:val="40"/>
          </w:rPr>
          <w:t>202</w:t>
        </w:r>
      </w:ins>
      <w:ins w:id="2238" w:author="Y" w:date="2018-10-31T16:24:00Z">
        <w:r>
          <w:rPr>
            <w:rStyle w:val="40"/>
          </w:rPr>
          <w:t>　</w:t>
        </w:r>
      </w:ins>
      <w:ins w:id="2239" w:author="Y" w:date="2018-10-31T16:23:00Z">
        <w:r>
          <w:rPr>
            <w:rStyle w:val="40"/>
          </w:rPr>
          <w:t>*</w:t>
        </w:r>
      </w:ins>
      <w:ins w:id="2240" w:author="Y" w:date="2018-10-31T16:23:00Z">
        <w:r>
          <w:rPr>
            <w:rStyle w:val="40"/>
            <w:rFonts w:hint="eastAsia"/>
          </w:rPr>
          <w:t>电磁骚扰—要求和试验</w:t>
        </w:r>
      </w:ins>
      <w:ins w:id="2241" w:author="Y" w:date="2018-10-31T16:23:00Z">
        <w:r>
          <w:rPr>
            <w:lang/>
          </w:rPr>
          <w:tab/>
        </w:r>
      </w:ins>
      <w:ins w:id="2242" w:author="Y" w:date="2018-10-31T16:23:00Z">
        <w:r>
          <w:rPr>
            <w:lang/>
          </w:rPr>
          <w:fldChar w:fldCharType="begin" w:fldLock="1"/>
        </w:r>
      </w:ins>
      <w:ins w:id="2243" w:author="Y" w:date="2018-10-31T16:23:00Z">
        <w:r>
          <w:rPr>
            <w:lang/>
            <w:rPrChange w:id="2244" w:author="Y" w:date="2018-10-31T16:24:00Z">
              <w:rPr>
                <w:lang/>
              </w:rPr>
            </w:rPrChange>
          </w:rPr>
          <w:instrText xml:space="preserve"> PAGEREF _Toc528766386 \h </w:instrText>
        </w:r>
      </w:ins>
      <w:ins w:id="2246" w:author="Y" w:date="2018-10-31T16:23:00Z">
        <w:r>
          <w:rPr>
            <w:lang/>
            <w:rPrChange w:id="2247" w:author="Y" w:date="2018-10-31T16:24:00Z">
              <w:rPr>
                <w:lang/>
              </w:rPr>
            </w:rPrChange>
          </w:rPr>
          <w:fldChar w:fldCharType="separate"/>
        </w:r>
      </w:ins>
      <w:ins w:id="2249" w:author="Y" w:date="2018-10-31T16:24:00Z">
        <w:r>
          <w:rPr>
            <w:lang/>
          </w:rPr>
          <w:t>33</w:t>
        </w:r>
      </w:ins>
      <w:ins w:id="2250" w:author="Y" w:date="2018-10-31T16:23:00Z">
        <w:r>
          <w:rPr>
            <w:lang/>
          </w:rPr>
          <w:fldChar w:fldCharType="end"/>
        </w:r>
      </w:ins>
      <w:ins w:id="2251" w:author="Y" w:date="2018-10-31T16:23:00Z">
        <w:r>
          <w:rPr/>
          <w:fldChar w:fldCharType="end"/>
        </w:r>
      </w:ins>
    </w:p>
    <w:p w14:paraId="64D163F8">
      <w:pPr>
        <w:pStyle w:val="14"/>
        <w:numPr>
          <w:ins w:id="2252" w:author="Y" w:date="2018-10-31T16:23:00Z"/>
        </w:numPr>
        <w:ind w:firstLine="210"/>
        <w:rPr>
          <w:ins w:id="2253" w:author="Y" w:date="2018-10-31T16:23:00Z"/>
          <w:del w:id="2254" w:author="yan" w:date="2018-11-19T10:56:00Z"/>
          <w:rFonts w:ascii="Times New Roman"/>
          <w:szCs w:val="24"/>
          <w:lang/>
          <w:rPrChange w:id="2255" w:author="Y" w:date="2018-10-31T16:24:00Z">
            <w:rPr>
              <w:ins w:id="2256" w:author="Y" w:date="2018-10-31T16:23:00Z"/>
              <w:del w:id="2257" w:author="yan" w:date="2018-11-19T10:56:00Z"/>
              <w:rFonts w:ascii="Times New Roman"/>
              <w:szCs w:val="24"/>
              <w:lang/>
            </w:rPr>
          </w:rPrChange>
        </w:rPr>
      </w:pPr>
      <w:ins w:id="2258" w:author="Y" w:date="2018-10-31T16:23:00Z">
        <w:del w:id="2259" w:author="yan" w:date="2018-11-19T10:56:00Z">
          <w:r>
            <w:rPr/>
            <w:fldChar w:fldCharType="begin" w:fldLock="1"/>
          </w:r>
        </w:del>
      </w:ins>
      <w:ins w:id="2260" w:author="Y" w:date="2018-10-31T16:23:00Z">
        <w:del w:id="2261" w:author="yan" w:date="2018-11-19T10:56:00Z">
          <w:r>
            <w:rPr>
              <w:rStyle w:val="40"/>
              <w:rPrChange w:id="2262" w:author="Y" w:date="2018-10-31T16:24:00Z">
                <w:rPr>
                  <w:rStyle w:val="40"/>
                </w:rPr>
              </w:rPrChange>
            </w:rPr>
            <w:delInstrText xml:space="preserve"> </w:delInstrText>
          </w:r>
        </w:del>
      </w:ins>
      <w:ins w:id="2265" w:author="Y" w:date="2018-10-31T16:23:00Z">
        <w:del w:id="2266" w:author="yan" w:date="2018-11-19T10:56:00Z">
          <w:r>
            <w:rPr>
              <w:lang/>
              <w:rPrChange w:id="2267" w:author="Y" w:date="2018-10-31T16:24:00Z">
                <w:rPr>
                  <w:lang/>
                </w:rPr>
              </w:rPrChange>
            </w:rPr>
            <w:delInstrText xml:space="preserve">HYPERLINK \l "_Toc528766387"</w:delInstrText>
          </w:r>
        </w:del>
      </w:ins>
      <w:ins w:id="2270" w:author="Y" w:date="2018-10-31T16:23:00Z">
        <w:del w:id="2271" w:author="yan" w:date="2018-11-19T10:56:00Z">
          <w:r>
            <w:rPr>
              <w:rStyle w:val="40"/>
              <w:rPrChange w:id="2272" w:author="Y" w:date="2018-10-31T16:24:00Z">
                <w:rPr>
                  <w:rStyle w:val="40"/>
                </w:rPr>
              </w:rPrChange>
            </w:rPr>
            <w:delInstrText xml:space="preserve"> </w:delInstrText>
          </w:r>
        </w:del>
      </w:ins>
      <w:ins w:id="2275" w:author="Y" w:date="2018-10-31T16:23:00Z">
        <w:del w:id="2276" w:author="yan" w:date="2018-11-19T10:56:00Z">
          <w:r>
            <w:rPr>
              <w:rPrChange w:id="2277" w:author="Y" w:date="2018-10-31T16:24:00Z">
                <w:rPr/>
              </w:rPrChange>
            </w:rPr>
            <w:fldChar w:fldCharType="separate"/>
          </w:r>
        </w:del>
      </w:ins>
      <w:ins w:id="2280" w:author="Y" w:date="2018-10-31T16:23:00Z">
        <w:del w:id="2281" w:author="yan" w:date="2018-11-19T10:56:00Z">
          <w:r>
            <w:rPr>
              <w:rStyle w:val="40"/>
              <w:rPrChange w:id="2282" w:author="Y" w:date="2018-10-31T16:24:00Z">
                <w:rPr>
                  <w:rStyle w:val="40"/>
                </w:rPr>
              </w:rPrChange>
            </w:rPr>
            <w:delText>202.2</w:delText>
          </w:r>
        </w:del>
      </w:ins>
      <w:ins w:id="2285" w:author="Y" w:date="2018-10-31T16:23:00Z">
        <w:del w:id="2286" w:author="yan" w:date="2018-11-19T10:56:00Z">
          <w:r>
            <w:rPr>
              <w:rStyle w:val="40"/>
              <w:rFonts w:hint="eastAsia"/>
            </w:rPr>
            <w:delText>　规范性引用文件</w:delText>
          </w:r>
        </w:del>
      </w:ins>
      <w:ins w:id="2287" w:author="Y" w:date="2018-10-31T16:23:00Z">
        <w:del w:id="2288" w:author="yan" w:date="2018-11-19T10:56:00Z">
          <w:r>
            <w:rPr>
              <w:lang/>
            </w:rPr>
            <w:tab/>
          </w:r>
        </w:del>
      </w:ins>
      <w:ins w:id="2289" w:author="Y" w:date="2018-10-31T16:23:00Z">
        <w:del w:id="2290" w:author="yan" w:date="2018-11-19T10:56:00Z">
          <w:r>
            <w:rPr>
              <w:lang/>
            </w:rPr>
            <w:fldChar w:fldCharType="begin" w:fldLock="1"/>
          </w:r>
        </w:del>
      </w:ins>
      <w:ins w:id="2291" w:author="Y" w:date="2018-10-31T16:23:00Z">
        <w:del w:id="2292" w:author="yan" w:date="2018-11-19T10:56:00Z">
          <w:r>
            <w:rPr>
              <w:lang/>
              <w:rPrChange w:id="2293" w:author="Y" w:date="2018-10-31T16:24:00Z">
                <w:rPr>
                  <w:lang/>
                </w:rPr>
              </w:rPrChange>
            </w:rPr>
            <w:delInstrText xml:space="preserve"> PAG</w:delInstrText>
          </w:r>
        </w:del>
      </w:ins>
      <w:ins w:id="2296" w:author="Y" w:date="2018-10-31T16:23:00Z">
        <w:del w:id="2297" w:author="yan" w:date="2018-11-19T10:56:00Z">
          <w:r>
            <w:rPr>
              <w:lang/>
              <w:rPrChange w:id="2298" w:author="Y" w:date="2018-10-31T16:24:00Z">
                <w:rPr>
                  <w:lang/>
                </w:rPr>
              </w:rPrChange>
            </w:rPr>
            <w:delInstrText xml:space="preserve">EREF _Toc528766387 \h </w:delInstrText>
          </w:r>
        </w:del>
      </w:ins>
      <w:ins w:id="2301" w:author="Y" w:date="2018-10-31T16:23:00Z">
        <w:del w:id="2302" w:author="yan" w:date="2018-11-19T10:56:00Z">
          <w:r>
            <w:rPr>
              <w:lang/>
              <w:rPrChange w:id="2303" w:author="Y" w:date="2018-10-31T16:24:00Z">
                <w:rPr>
                  <w:lang/>
                </w:rPr>
              </w:rPrChange>
            </w:rPr>
            <w:fldChar w:fldCharType="separate"/>
          </w:r>
        </w:del>
      </w:ins>
      <w:ins w:id="2306" w:author="Y" w:date="2018-10-31T16:23:00Z">
        <w:del w:id="2307" w:author="yan" w:date="2018-11-19T10:56:00Z">
          <w:r>
            <w:rPr>
              <w:lang/>
              <w:rPrChange w:id="2308" w:author="Y" w:date="2018-10-31T16:24:00Z">
                <w:rPr>
                  <w:lang/>
                </w:rPr>
              </w:rPrChange>
            </w:rPr>
            <w:delText>33</w:delText>
          </w:r>
        </w:del>
      </w:ins>
      <w:ins w:id="2311" w:author="Y" w:date="2018-10-31T16:23:00Z">
        <w:del w:id="2312" w:author="yan" w:date="2018-11-19T10:56:00Z">
          <w:r>
            <w:rPr>
              <w:lang/>
              <w:rPrChange w:id="2313" w:author="Y" w:date="2018-10-31T16:24:00Z">
                <w:rPr>
                  <w:lang/>
                </w:rPr>
              </w:rPrChange>
            </w:rPr>
            <w:fldChar w:fldCharType="end"/>
          </w:r>
        </w:del>
      </w:ins>
      <w:ins w:id="2316" w:author="Y" w:date="2018-10-31T16:23:00Z">
        <w:del w:id="2317" w:author="yan" w:date="2018-11-19T10:56:00Z">
          <w:r>
            <w:rPr>
              <w:rPrChange w:id="2318" w:author="Y" w:date="2018-10-31T16:24:00Z">
                <w:rPr/>
              </w:rPrChange>
            </w:rPr>
            <w:fldChar w:fldCharType="end"/>
          </w:r>
        </w:del>
      </w:ins>
    </w:p>
    <w:p w14:paraId="4E7CDB8E">
      <w:pPr>
        <w:pStyle w:val="14"/>
        <w:numPr>
          <w:ins w:id="2321" w:author="Y" w:date="2018-10-31T16:23:00Z"/>
        </w:numPr>
        <w:ind w:firstLine="210"/>
        <w:rPr>
          <w:ins w:id="2322" w:author="Y" w:date="2018-10-31T16:23:00Z"/>
          <w:del w:id="2323" w:author="yan" w:date="2018-11-19T10:56:00Z"/>
          <w:rFonts w:ascii="Times New Roman"/>
          <w:szCs w:val="24"/>
          <w:lang/>
          <w:rPrChange w:id="2324" w:author="Y" w:date="2018-10-31T16:24:00Z">
            <w:rPr>
              <w:ins w:id="2325" w:author="Y" w:date="2018-10-31T16:23:00Z"/>
              <w:del w:id="2326" w:author="yan" w:date="2018-11-19T10:56:00Z"/>
              <w:rFonts w:ascii="Times New Roman"/>
              <w:szCs w:val="24"/>
              <w:lang/>
            </w:rPr>
          </w:rPrChange>
        </w:rPr>
      </w:pPr>
      <w:ins w:id="2327" w:author="Y" w:date="2018-10-31T16:23:00Z">
        <w:del w:id="2328" w:author="yan" w:date="2018-11-19T10:56:00Z">
          <w:r>
            <w:rPr>
              <w:rPrChange w:id="2329" w:author="Y" w:date="2018-10-31T16:24:00Z">
                <w:rPr/>
              </w:rPrChange>
            </w:rPr>
            <w:fldChar w:fldCharType="begin" w:fldLock="1"/>
          </w:r>
        </w:del>
      </w:ins>
      <w:ins w:id="2332" w:author="Y" w:date="2018-10-31T16:23:00Z">
        <w:del w:id="2333" w:author="yan" w:date="2018-11-19T10:56:00Z">
          <w:r>
            <w:rPr>
              <w:rStyle w:val="40"/>
              <w:rPrChange w:id="2334" w:author="Y" w:date="2018-10-31T16:24:00Z">
                <w:rPr>
                  <w:rStyle w:val="40"/>
                </w:rPr>
              </w:rPrChange>
            </w:rPr>
            <w:delInstrText xml:space="preserve"> </w:delInstrText>
          </w:r>
        </w:del>
      </w:ins>
      <w:ins w:id="2337" w:author="Y" w:date="2018-10-31T16:23:00Z">
        <w:del w:id="2338" w:author="yan" w:date="2018-11-19T10:56:00Z">
          <w:r>
            <w:rPr>
              <w:lang/>
              <w:rPrChange w:id="2339" w:author="Y" w:date="2018-10-31T16:24:00Z">
                <w:rPr>
                  <w:lang/>
                </w:rPr>
              </w:rPrChange>
            </w:rPr>
            <w:delInstrText xml:space="preserve">HYPERLINK \l "_Toc528766388"</w:delInstrText>
          </w:r>
        </w:del>
      </w:ins>
      <w:ins w:id="2342" w:author="Y" w:date="2018-10-31T16:23:00Z">
        <w:del w:id="2343" w:author="yan" w:date="2018-11-19T10:56:00Z">
          <w:r>
            <w:rPr>
              <w:rStyle w:val="40"/>
              <w:rPrChange w:id="2344" w:author="Y" w:date="2018-10-31T16:24:00Z">
                <w:rPr>
                  <w:rStyle w:val="40"/>
                </w:rPr>
              </w:rPrChange>
            </w:rPr>
            <w:delInstrText xml:space="preserve"> </w:delInstrText>
          </w:r>
        </w:del>
      </w:ins>
      <w:ins w:id="2347" w:author="Y" w:date="2018-10-31T16:23:00Z">
        <w:del w:id="2348" w:author="yan" w:date="2018-11-19T10:56:00Z">
          <w:r>
            <w:rPr>
              <w:rPrChange w:id="2349" w:author="Y" w:date="2018-10-31T16:24:00Z">
                <w:rPr/>
              </w:rPrChange>
            </w:rPr>
            <w:fldChar w:fldCharType="separate"/>
          </w:r>
        </w:del>
      </w:ins>
      <w:ins w:id="2352" w:author="Y" w:date="2018-10-31T16:23:00Z">
        <w:del w:id="2353" w:author="yan" w:date="2018-11-19T10:56:00Z">
          <w:r>
            <w:rPr>
              <w:rStyle w:val="40"/>
              <w:rPrChange w:id="2354" w:author="Y" w:date="2018-10-31T16:24:00Z">
                <w:rPr>
                  <w:rStyle w:val="40"/>
                </w:rPr>
              </w:rPrChange>
            </w:rPr>
            <w:delText>202.3</w:delText>
          </w:r>
        </w:del>
      </w:ins>
      <w:ins w:id="2357" w:author="Y" w:date="2018-10-31T16:23:00Z">
        <w:del w:id="2358" w:author="yan" w:date="2018-11-19T10:56:00Z">
          <w:r>
            <w:rPr>
              <w:rStyle w:val="40"/>
              <w:rFonts w:hint="eastAsia"/>
            </w:rPr>
            <w:delText>　</w:delText>
          </w:r>
        </w:del>
      </w:ins>
      <w:ins w:id="2359" w:author="Y" w:date="2018-10-31T16:23:00Z">
        <w:del w:id="2360" w:author="yan" w:date="2018-11-19T10:56:00Z">
          <w:r>
            <w:rPr>
              <w:rStyle w:val="40"/>
              <w:rFonts w:hint="eastAsia"/>
              <w:rPrChange w:id="2361" w:author="Y" w:date="2018-10-31T16:24:00Z">
                <w:rPr>
                  <w:rStyle w:val="40"/>
                  <w:rFonts w:hint="eastAsia"/>
                </w:rPr>
              </w:rPrChange>
            </w:rPr>
            <w:delText>术语和定义</w:delText>
          </w:r>
        </w:del>
      </w:ins>
      <w:ins w:id="2364" w:author="Y" w:date="2018-10-31T16:23:00Z">
        <w:del w:id="2365" w:author="yan" w:date="2018-11-19T10:56:00Z">
          <w:r>
            <w:rPr>
              <w:lang/>
              <w:rPrChange w:id="2366" w:author="Y" w:date="2018-10-31T16:24:00Z">
                <w:rPr>
                  <w:lang/>
                </w:rPr>
              </w:rPrChange>
            </w:rPr>
            <w:tab/>
          </w:r>
        </w:del>
      </w:ins>
      <w:ins w:id="2369" w:author="Y" w:date="2018-10-31T16:23:00Z">
        <w:del w:id="2370" w:author="yan" w:date="2018-11-19T10:56:00Z">
          <w:r>
            <w:rPr>
              <w:lang/>
              <w:rPrChange w:id="2371" w:author="Y" w:date="2018-10-31T16:24:00Z">
                <w:rPr>
                  <w:lang/>
                </w:rPr>
              </w:rPrChange>
            </w:rPr>
            <w:fldChar w:fldCharType="begin" w:fldLock="1"/>
          </w:r>
        </w:del>
      </w:ins>
      <w:ins w:id="2374" w:author="Y" w:date="2018-10-31T16:23:00Z">
        <w:del w:id="2375" w:author="yan" w:date="2018-11-19T10:56:00Z">
          <w:r>
            <w:rPr>
              <w:lang/>
              <w:rPrChange w:id="2376" w:author="Y" w:date="2018-10-31T16:24:00Z">
                <w:rPr>
                  <w:lang/>
                </w:rPr>
              </w:rPrChange>
            </w:rPr>
            <w:delInstrText xml:space="preserve"> PAGEREF _Toc528766388 \h </w:delInstrText>
          </w:r>
        </w:del>
      </w:ins>
      <w:ins w:id="2379" w:author="Y" w:date="2018-10-31T16:23:00Z">
        <w:del w:id="2380" w:author="yan" w:date="2018-11-19T10:56:00Z">
          <w:r>
            <w:rPr>
              <w:lang/>
              <w:rPrChange w:id="2381" w:author="Y" w:date="2018-10-31T16:24:00Z">
                <w:rPr>
                  <w:lang/>
                </w:rPr>
              </w:rPrChange>
            </w:rPr>
            <w:fldChar w:fldCharType="separate"/>
          </w:r>
        </w:del>
      </w:ins>
      <w:ins w:id="2384" w:author="Y" w:date="2018-10-31T16:23:00Z">
        <w:del w:id="2385" w:author="yan" w:date="2018-11-19T10:56:00Z">
          <w:r>
            <w:rPr>
              <w:lang/>
              <w:rPrChange w:id="2386" w:author="Y" w:date="2018-10-31T16:24:00Z">
                <w:rPr>
                  <w:lang/>
                </w:rPr>
              </w:rPrChange>
            </w:rPr>
            <w:delText>33</w:delText>
          </w:r>
        </w:del>
      </w:ins>
      <w:ins w:id="2389" w:author="Y" w:date="2018-10-31T16:23:00Z">
        <w:del w:id="2390" w:author="yan" w:date="2018-11-19T10:56:00Z">
          <w:r>
            <w:rPr>
              <w:lang/>
              <w:rPrChange w:id="2391" w:author="Y" w:date="2018-10-31T16:24:00Z">
                <w:rPr>
                  <w:lang/>
                </w:rPr>
              </w:rPrChange>
            </w:rPr>
            <w:fldChar w:fldCharType="end"/>
          </w:r>
        </w:del>
      </w:ins>
      <w:ins w:id="2394" w:author="Y" w:date="2018-10-31T16:23:00Z">
        <w:del w:id="2395" w:author="yan" w:date="2018-11-19T10:56:00Z">
          <w:r>
            <w:rPr>
              <w:rPrChange w:id="2396" w:author="Y" w:date="2018-10-31T16:24:00Z">
                <w:rPr/>
              </w:rPrChange>
            </w:rPr>
            <w:fldChar w:fldCharType="end"/>
          </w:r>
        </w:del>
      </w:ins>
    </w:p>
    <w:p w14:paraId="6759EE4C">
      <w:pPr>
        <w:pStyle w:val="14"/>
        <w:numPr>
          <w:ins w:id="2399" w:author="Y" w:date="2018-10-31T16:23:00Z"/>
        </w:numPr>
        <w:ind w:firstLine="210"/>
        <w:rPr>
          <w:ins w:id="2400" w:author="Y" w:date="2018-10-31T16:23:00Z"/>
          <w:del w:id="2401" w:author="yan" w:date="2018-11-19T10:56:00Z"/>
          <w:rFonts w:ascii="Times New Roman"/>
          <w:szCs w:val="24"/>
          <w:lang/>
          <w:rPrChange w:id="2402" w:author="Y" w:date="2018-10-31T16:24:00Z">
            <w:rPr>
              <w:ins w:id="2403" w:author="Y" w:date="2018-10-31T16:23:00Z"/>
              <w:del w:id="2404" w:author="yan" w:date="2018-11-19T10:56:00Z"/>
              <w:rFonts w:ascii="Times New Roman"/>
              <w:szCs w:val="24"/>
              <w:lang/>
            </w:rPr>
          </w:rPrChange>
        </w:rPr>
      </w:pPr>
      <w:ins w:id="2405" w:author="Y" w:date="2018-10-31T16:23:00Z">
        <w:del w:id="2406" w:author="yan" w:date="2018-11-19T10:56:00Z">
          <w:r>
            <w:rPr>
              <w:rPrChange w:id="2407" w:author="Y" w:date="2018-10-31T16:24:00Z">
                <w:rPr/>
              </w:rPrChange>
            </w:rPr>
            <w:fldChar w:fldCharType="begin" w:fldLock="1"/>
          </w:r>
        </w:del>
      </w:ins>
      <w:ins w:id="2410" w:author="Y" w:date="2018-10-31T16:23:00Z">
        <w:del w:id="2411" w:author="yan" w:date="2018-11-19T10:56:00Z">
          <w:r>
            <w:rPr>
              <w:rStyle w:val="40"/>
              <w:rPrChange w:id="2412" w:author="Y" w:date="2018-10-31T16:24:00Z">
                <w:rPr>
                  <w:rStyle w:val="40"/>
                </w:rPr>
              </w:rPrChange>
            </w:rPr>
            <w:delInstrText xml:space="preserve"> </w:delInstrText>
          </w:r>
        </w:del>
      </w:ins>
      <w:ins w:id="2415" w:author="Y" w:date="2018-10-31T16:23:00Z">
        <w:del w:id="2416" w:author="yan" w:date="2018-11-19T10:56:00Z">
          <w:r>
            <w:rPr>
              <w:lang/>
              <w:rPrChange w:id="2417" w:author="Y" w:date="2018-10-31T16:24:00Z">
                <w:rPr>
                  <w:lang/>
                </w:rPr>
              </w:rPrChange>
            </w:rPr>
            <w:delInstrText xml:space="preserve">HYPERLINK \l "_Toc528766389"</w:delInstrText>
          </w:r>
        </w:del>
      </w:ins>
      <w:ins w:id="2420" w:author="Y" w:date="2018-10-31T16:23:00Z">
        <w:del w:id="2421" w:author="yan" w:date="2018-11-19T10:56:00Z">
          <w:r>
            <w:rPr>
              <w:rStyle w:val="40"/>
              <w:rPrChange w:id="2422" w:author="Y" w:date="2018-10-31T16:24:00Z">
                <w:rPr>
                  <w:rStyle w:val="40"/>
                </w:rPr>
              </w:rPrChange>
            </w:rPr>
            <w:delInstrText xml:space="preserve"> </w:delInstrText>
          </w:r>
        </w:del>
      </w:ins>
      <w:ins w:id="2425" w:author="Y" w:date="2018-10-31T16:23:00Z">
        <w:del w:id="2426" w:author="yan" w:date="2018-11-19T10:56:00Z">
          <w:r>
            <w:rPr>
              <w:rPrChange w:id="2427" w:author="Y" w:date="2018-10-31T16:24:00Z">
                <w:rPr/>
              </w:rPrChange>
            </w:rPr>
            <w:fldChar w:fldCharType="separate"/>
          </w:r>
        </w:del>
      </w:ins>
      <w:ins w:id="2430" w:author="Y" w:date="2018-10-31T16:23:00Z">
        <w:del w:id="2431" w:author="yan" w:date="2018-11-19T10:56:00Z">
          <w:r>
            <w:rPr>
              <w:rStyle w:val="40"/>
              <w:rPrChange w:id="2432" w:author="Y" w:date="2018-10-31T16:24:00Z">
                <w:rPr>
                  <w:rStyle w:val="40"/>
                </w:rPr>
              </w:rPrChange>
            </w:rPr>
            <w:delText>202.7</w:delText>
          </w:r>
        </w:del>
      </w:ins>
      <w:ins w:id="2435" w:author="Y" w:date="2018-10-31T16:23:00Z">
        <w:del w:id="2436" w:author="yan" w:date="2018-11-19T10:56:00Z">
          <w:r>
            <w:rPr>
              <w:rStyle w:val="40"/>
            </w:rPr>
            <w:delText>　</w:delText>
          </w:r>
        </w:del>
      </w:ins>
      <w:ins w:id="2437" w:author="Y" w:date="2018-10-31T16:23:00Z">
        <w:del w:id="2438" w:author="yan" w:date="2018-11-19T10:56:00Z">
          <w:r>
            <w:rPr>
              <w:rStyle w:val="40"/>
              <w:rPrChange w:id="2439" w:author="Y" w:date="2018-10-31T16:24:00Z">
                <w:rPr>
                  <w:rStyle w:val="40"/>
                </w:rPr>
              </w:rPrChange>
            </w:rPr>
            <w:delText>ME</w:delText>
          </w:r>
        </w:del>
      </w:ins>
      <w:ins w:id="2442" w:author="Y" w:date="2018-10-31T16:23:00Z">
        <w:del w:id="2443" w:author="yan" w:date="2018-11-19T10:56:00Z">
          <w:r>
            <w:rPr>
              <w:rStyle w:val="40"/>
              <w:rFonts w:hint="eastAsia"/>
              <w:rPrChange w:id="2444" w:author="Y" w:date="2018-10-31T16:24:00Z">
                <w:rPr>
                  <w:rStyle w:val="40"/>
                  <w:rFonts w:hint="eastAsia"/>
                </w:rPr>
              </w:rPrChange>
            </w:rPr>
            <w:delText>设备和</w:delText>
          </w:r>
        </w:del>
      </w:ins>
      <w:ins w:id="2447" w:author="Y" w:date="2018-10-31T16:23:00Z">
        <w:del w:id="2448" w:author="yan" w:date="2018-11-19T10:56:00Z">
          <w:r>
            <w:rPr>
              <w:rStyle w:val="40"/>
              <w:rPrChange w:id="2449" w:author="Y" w:date="2018-10-31T16:24:00Z">
                <w:rPr>
                  <w:rStyle w:val="40"/>
                </w:rPr>
              </w:rPrChange>
            </w:rPr>
            <w:delText>ME</w:delText>
          </w:r>
        </w:del>
      </w:ins>
      <w:ins w:id="2452" w:author="Y" w:date="2018-10-31T16:23:00Z">
        <w:del w:id="2453" w:author="yan" w:date="2018-11-19T10:56:00Z">
          <w:r>
            <w:rPr>
              <w:rStyle w:val="40"/>
              <w:rFonts w:hint="eastAsia"/>
              <w:rPrChange w:id="2454" w:author="Y" w:date="2018-10-31T16:24:00Z">
                <w:rPr>
                  <w:rStyle w:val="40"/>
                  <w:rFonts w:hint="eastAsia"/>
                </w:rPr>
              </w:rPrChange>
            </w:rPr>
            <w:delText>系统的电磁发射要求</w:delText>
          </w:r>
        </w:del>
      </w:ins>
      <w:ins w:id="2457" w:author="Y" w:date="2018-10-31T16:23:00Z">
        <w:del w:id="2458" w:author="yan" w:date="2018-11-19T10:56:00Z">
          <w:r>
            <w:rPr>
              <w:lang/>
              <w:rPrChange w:id="2459" w:author="Y" w:date="2018-10-31T16:24:00Z">
                <w:rPr>
                  <w:lang/>
                </w:rPr>
              </w:rPrChange>
            </w:rPr>
            <w:tab/>
          </w:r>
        </w:del>
      </w:ins>
      <w:ins w:id="2462" w:author="Y" w:date="2018-10-31T16:23:00Z">
        <w:del w:id="2463" w:author="yan" w:date="2018-11-19T10:56:00Z">
          <w:r>
            <w:rPr>
              <w:lang/>
              <w:rPrChange w:id="2464" w:author="Y" w:date="2018-10-31T16:24:00Z">
                <w:rPr>
                  <w:lang/>
                </w:rPr>
              </w:rPrChange>
            </w:rPr>
            <w:fldChar w:fldCharType="begin" w:fldLock="1"/>
          </w:r>
        </w:del>
      </w:ins>
      <w:ins w:id="2467" w:author="Y" w:date="2018-10-31T16:23:00Z">
        <w:del w:id="2468" w:author="yan" w:date="2018-11-19T10:56:00Z">
          <w:r>
            <w:rPr>
              <w:lang/>
              <w:rPrChange w:id="2469" w:author="Y" w:date="2018-10-31T16:24:00Z">
                <w:rPr>
                  <w:lang/>
                </w:rPr>
              </w:rPrChange>
            </w:rPr>
            <w:delInstrText xml:space="preserve"> PAGEREF _Toc528766389 \h </w:delInstrText>
          </w:r>
        </w:del>
      </w:ins>
      <w:ins w:id="2472" w:author="Y" w:date="2018-10-31T16:23:00Z">
        <w:del w:id="2473" w:author="yan" w:date="2018-11-19T10:56:00Z">
          <w:r>
            <w:rPr>
              <w:lang/>
              <w:rPrChange w:id="2474" w:author="Y" w:date="2018-10-31T16:24:00Z">
                <w:rPr>
                  <w:lang/>
                </w:rPr>
              </w:rPrChange>
            </w:rPr>
            <w:fldChar w:fldCharType="separate"/>
          </w:r>
        </w:del>
      </w:ins>
      <w:ins w:id="2477" w:author="Y" w:date="2018-10-31T16:23:00Z">
        <w:del w:id="2478" w:author="yan" w:date="2018-11-19T10:56:00Z">
          <w:r>
            <w:rPr>
              <w:lang/>
              <w:rPrChange w:id="2479" w:author="Y" w:date="2018-10-31T16:24:00Z">
                <w:rPr>
                  <w:lang/>
                </w:rPr>
              </w:rPrChange>
            </w:rPr>
            <w:delText>33</w:delText>
          </w:r>
        </w:del>
      </w:ins>
      <w:ins w:id="2482" w:author="Y" w:date="2018-10-31T16:23:00Z">
        <w:del w:id="2483" w:author="yan" w:date="2018-11-19T10:56:00Z">
          <w:r>
            <w:rPr>
              <w:lang/>
              <w:rPrChange w:id="2484" w:author="Y" w:date="2018-10-31T16:24:00Z">
                <w:rPr>
                  <w:lang/>
                </w:rPr>
              </w:rPrChange>
            </w:rPr>
            <w:fldChar w:fldCharType="end"/>
          </w:r>
        </w:del>
      </w:ins>
      <w:ins w:id="2487" w:author="Y" w:date="2018-10-31T16:23:00Z">
        <w:del w:id="2488" w:author="yan" w:date="2018-11-19T10:56:00Z">
          <w:r>
            <w:rPr>
              <w:rPrChange w:id="2489" w:author="Y" w:date="2018-10-31T16:24:00Z">
                <w:rPr/>
              </w:rPrChange>
            </w:rPr>
            <w:fldChar w:fldCharType="end"/>
          </w:r>
        </w:del>
      </w:ins>
    </w:p>
    <w:p w14:paraId="4EC464E1">
      <w:pPr>
        <w:pStyle w:val="14"/>
        <w:numPr>
          <w:ins w:id="2492" w:author="Y" w:date="2018-10-31T16:23:00Z"/>
        </w:numPr>
        <w:ind w:firstLine="210"/>
        <w:rPr>
          <w:ins w:id="2493" w:author="Y" w:date="2018-10-31T16:23:00Z"/>
          <w:del w:id="2494" w:author="yan" w:date="2018-11-19T10:56:00Z"/>
          <w:rFonts w:ascii="Times New Roman"/>
          <w:szCs w:val="24"/>
          <w:lang/>
          <w:rPrChange w:id="2495" w:author="Y" w:date="2018-10-31T16:24:00Z">
            <w:rPr>
              <w:ins w:id="2496" w:author="Y" w:date="2018-10-31T16:23:00Z"/>
              <w:del w:id="2497" w:author="yan" w:date="2018-11-19T10:56:00Z"/>
              <w:rFonts w:ascii="Times New Roman"/>
              <w:szCs w:val="24"/>
              <w:lang/>
            </w:rPr>
          </w:rPrChange>
        </w:rPr>
      </w:pPr>
      <w:ins w:id="2498" w:author="Y" w:date="2018-10-31T16:23:00Z">
        <w:del w:id="2499" w:author="yan" w:date="2018-11-19T10:56:00Z">
          <w:r>
            <w:rPr>
              <w:rPrChange w:id="2500" w:author="Y" w:date="2018-10-31T16:24:00Z">
                <w:rPr/>
              </w:rPrChange>
            </w:rPr>
            <w:fldChar w:fldCharType="begin" w:fldLock="1"/>
          </w:r>
        </w:del>
      </w:ins>
      <w:ins w:id="2503" w:author="Y" w:date="2018-10-31T16:23:00Z">
        <w:del w:id="2504" w:author="yan" w:date="2018-11-19T10:56:00Z">
          <w:r>
            <w:rPr>
              <w:rStyle w:val="40"/>
              <w:rPrChange w:id="2505" w:author="Y" w:date="2018-10-31T16:24:00Z">
                <w:rPr>
                  <w:rStyle w:val="40"/>
                </w:rPr>
              </w:rPrChange>
            </w:rPr>
            <w:delInstrText xml:space="preserve"> </w:delInstrText>
          </w:r>
        </w:del>
      </w:ins>
      <w:ins w:id="2508" w:author="Y" w:date="2018-10-31T16:23:00Z">
        <w:del w:id="2509" w:author="yan" w:date="2018-11-19T10:56:00Z">
          <w:r>
            <w:rPr>
              <w:lang/>
              <w:rPrChange w:id="2510" w:author="Y" w:date="2018-10-31T16:24:00Z">
                <w:rPr>
                  <w:lang/>
                </w:rPr>
              </w:rPrChange>
            </w:rPr>
            <w:delInstrText xml:space="preserve">HYPERLINK \l "_Toc528766390"</w:delInstrText>
          </w:r>
        </w:del>
      </w:ins>
      <w:ins w:id="2513" w:author="Y" w:date="2018-10-31T16:23:00Z">
        <w:del w:id="2514" w:author="yan" w:date="2018-11-19T10:56:00Z">
          <w:r>
            <w:rPr>
              <w:rStyle w:val="40"/>
              <w:rPrChange w:id="2515" w:author="Y" w:date="2018-10-31T16:24:00Z">
                <w:rPr>
                  <w:rStyle w:val="40"/>
                </w:rPr>
              </w:rPrChange>
            </w:rPr>
            <w:delInstrText xml:space="preserve"> </w:delInstrText>
          </w:r>
        </w:del>
      </w:ins>
      <w:ins w:id="2518" w:author="Y" w:date="2018-10-31T16:23:00Z">
        <w:del w:id="2519" w:author="yan" w:date="2018-11-19T10:56:00Z">
          <w:r>
            <w:rPr>
              <w:rPrChange w:id="2520" w:author="Y" w:date="2018-10-31T16:24:00Z">
                <w:rPr/>
              </w:rPrChange>
            </w:rPr>
            <w:fldChar w:fldCharType="separate"/>
          </w:r>
        </w:del>
      </w:ins>
      <w:ins w:id="2523" w:author="Y" w:date="2018-10-31T16:23:00Z">
        <w:del w:id="2524" w:author="yan" w:date="2018-11-19T10:56:00Z">
          <w:r>
            <w:rPr>
              <w:rStyle w:val="40"/>
              <w:rPrChange w:id="2525" w:author="Y" w:date="2018-10-31T16:24:00Z">
                <w:rPr>
                  <w:rStyle w:val="40"/>
                </w:rPr>
              </w:rPrChange>
            </w:rPr>
            <w:delText>202.8</w:delText>
          </w:r>
        </w:del>
      </w:ins>
      <w:ins w:id="2528" w:author="Y" w:date="2018-10-31T16:23:00Z">
        <w:del w:id="2529" w:author="yan" w:date="2018-11-19T10:56:00Z">
          <w:r>
            <w:rPr>
              <w:rStyle w:val="40"/>
            </w:rPr>
            <w:delText>　</w:delText>
          </w:r>
        </w:del>
      </w:ins>
      <w:ins w:id="2530" w:author="Y" w:date="2018-10-31T16:23:00Z">
        <w:del w:id="2531" w:author="yan" w:date="2018-11-19T10:56:00Z">
          <w:r>
            <w:rPr>
              <w:rStyle w:val="40"/>
              <w:rPrChange w:id="2532" w:author="Y" w:date="2018-10-31T16:24:00Z">
                <w:rPr>
                  <w:rStyle w:val="40"/>
                </w:rPr>
              </w:rPrChange>
            </w:rPr>
            <w:delText>ME</w:delText>
          </w:r>
        </w:del>
      </w:ins>
      <w:ins w:id="2535" w:author="Y" w:date="2018-10-31T16:23:00Z">
        <w:del w:id="2536" w:author="yan" w:date="2018-11-19T10:56:00Z">
          <w:r>
            <w:rPr>
              <w:rStyle w:val="40"/>
              <w:rFonts w:hint="eastAsia"/>
              <w:rPrChange w:id="2537" w:author="Y" w:date="2018-10-31T16:24:00Z">
                <w:rPr>
                  <w:rStyle w:val="40"/>
                  <w:rFonts w:hint="eastAsia"/>
                </w:rPr>
              </w:rPrChange>
            </w:rPr>
            <w:delText>设备和</w:delText>
          </w:r>
        </w:del>
      </w:ins>
      <w:ins w:id="2540" w:author="Y" w:date="2018-10-31T16:23:00Z">
        <w:del w:id="2541" w:author="yan" w:date="2018-11-19T10:56:00Z">
          <w:r>
            <w:rPr>
              <w:rStyle w:val="40"/>
              <w:rPrChange w:id="2542" w:author="Y" w:date="2018-10-31T16:24:00Z">
                <w:rPr>
                  <w:rStyle w:val="40"/>
                </w:rPr>
              </w:rPrChange>
            </w:rPr>
            <w:delText>ME</w:delText>
          </w:r>
        </w:del>
      </w:ins>
      <w:ins w:id="2545" w:author="Y" w:date="2018-10-31T16:23:00Z">
        <w:del w:id="2546" w:author="yan" w:date="2018-11-19T10:56:00Z">
          <w:r>
            <w:rPr>
              <w:rStyle w:val="40"/>
              <w:rFonts w:hint="eastAsia"/>
              <w:rPrChange w:id="2547" w:author="Y" w:date="2018-10-31T16:24:00Z">
                <w:rPr>
                  <w:rStyle w:val="40"/>
                  <w:rFonts w:hint="eastAsia"/>
                </w:rPr>
              </w:rPrChange>
            </w:rPr>
            <w:delText>系统的电磁抗扰度要求</w:delText>
          </w:r>
        </w:del>
      </w:ins>
      <w:ins w:id="2550" w:author="Y" w:date="2018-10-31T16:23:00Z">
        <w:del w:id="2551" w:author="yan" w:date="2018-11-19T10:56:00Z">
          <w:r>
            <w:rPr>
              <w:lang/>
              <w:rPrChange w:id="2552" w:author="Y" w:date="2018-10-31T16:24:00Z">
                <w:rPr>
                  <w:lang/>
                </w:rPr>
              </w:rPrChange>
            </w:rPr>
            <w:tab/>
          </w:r>
        </w:del>
      </w:ins>
      <w:ins w:id="2555" w:author="Y" w:date="2018-10-31T16:23:00Z">
        <w:del w:id="2556" w:author="yan" w:date="2018-11-19T10:56:00Z">
          <w:r>
            <w:rPr>
              <w:lang/>
              <w:rPrChange w:id="2557" w:author="Y" w:date="2018-10-31T16:24:00Z">
                <w:rPr>
                  <w:lang/>
                </w:rPr>
              </w:rPrChange>
            </w:rPr>
            <w:fldChar w:fldCharType="begin" w:fldLock="1"/>
          </w:r>
        </w:del>
      </w:ins>
      <w:ins w:id="2560" w:author="Y" w:date="2018-10-31T16:23:00Z">
        <w:del w:id="2561" w:author="yan" w:date="2018-11-19T10:56:00Z">
          <w:r>
            <w:rPr>
              <w:lang/>
              <w:rPrChange w:id="2562" w:author="Y" w:date="2018-10-31T16:24:00Z">
                <w:rPr>
                  <w:lang/>
                </w:rPr>
              </w:rPrChange>
            </w:rPr>
            <w:delInstrText xml:space="preserve"> PAGER</w:delInstrText>
          </w:r>
        </w:del>
      </w:ins>
      <w:ins w:id="2565" w:author="Y" w:date="2018-10-31T16:23:00Z">
        <w:del w:id="2566" w:author="yan" w:date="2018-11-19T10:56:00Z">
          <w:r>
            <w:rPr>
              <w:lang/>
              <w:rPrChange w:id="2567" w:author="Y" w:date="2018-10-31T16:24:00Z">
                <w:rPr>
                  <w:lang/>
                </w:rPr>
              </w:rPrChange>
            </w:rPr>
            <w:delInstrText xml:space="preserve">EF _Toc528766390 \h </w:delInstrText>
          </w:r>
        </w:del>
      </w:ins>
      <w:ins w:id="2570" w:author="Y" w:date="2018-10-31T16:23:00Z">
        <w:del w:id="2571" w:author="yan" w:date="2018-11-19T10:56:00Z">
          <w:r>
            <w:rPr>
              <w:lang/>
              <w:rPrChange w:id="2572" w:author="Y" w:date="2018-10-31T16:24:00Z">
                <w:rPr>
                  <w:lang/>
                </w:rPr>
              </w:rPrChange>
            </w:rPr>
            <w:fldChar w:fldCharType="separate"/>
          </w:r>
        </w:del>
      </w:ins>
      <w:ins w:id="2575" w:author="Y" w:date="2018-10-31T16:23:00Z">
        <w:del w:id="2576" w:author="yan" w:date="2018-11-19T10:56:00Z">
          <w:r>
            <w:rPr>
              <w:lang/>
              <w:rPrChange w:id="2577" w:author="Y" w:date="2018-10-31T16:24:00Z">
                <w:rPr>
                  <w:lang/>
                </w:rPr>
              </w:rPrChange>
            </w:rPr>
            <w:delText>34</w:delText>
          </w:r>
        </w:del>
      </w:ins>
      <w:ins w:id="2580" w:author="Y" w:date="2018-10-31T16:23:00Z">
        <w:del w:id="2581" w:author="yan" w:date="2018-11-19T10:56:00Z">
          <w:r>
            <w:rPr>
              <w:lang/>
              <w:rPrChange w:id="2582" w:author="Y" w:date="2018-10-31T16:24:00Z">
                <w:rPr>
                  <w:lang/>
                </w:rPr>
              </w:rPrChange>
            </w:rPr>
            <w:fldChar w:fldCharType="end"/>
          </w:r>
        </w:del>
      </w:ins>
      <w:ins w:id="2585" w:author="Y" w:date="2018-10-31T16:23:00Z">
        <w:del w:id="2586" w:author="yan" w:date="2018-11-19T10:56:00Z">
          <w:r>
            <w:rPr>
              <w:rPrChange w:id="2587" w:author="Y" w:date="2018-10-31T16:24:00Z">
                <w:rPr/>
              </w:rPrChange>
            </w:rPr>
            <w:fldChar w:fldCharType="end"/>
          </w:r>
        </w:del>
      </w:ins>
    </w:p>
    <w:p w14:paraId="038D0035">
      <w:pPr>
        <w:pStyle w:val="14"/>
        <w:numPr>
          <w:ins w:id="2590" w:author="Y" w:date="2018-10-31T16:23:00Z"/>
        </w:numPr>
        <w:ind w:firstLine="210"/>
        <w:rPr>
          <w:ins w:id="2591" w:author="Y" w:date="2018-10-31T16:23:00Z"/>
          <w:del w:id="2592" w:author="yan" w:date="2018-11-19T10:56:00Z"/>
          <w:rFonts w:ascii="Times New Roman"/>
          <w:szCs w:val="24"/>
          <w:lang/>
          <w:rPrChange w:id="2593" w:author="Y" w:date="2018-10-31T16:24:00Z">
            <w:rPr>
              <w:ins w:id="2594" w:author="Y" w:date="2018-10-31T16:23:00Z"/>
              <w:del w:id="2595" w:author="yan" w:date="2018-11-19T10:56:00Z"/>
              <w:rFonts w:ascii="Times New Roman"/>
              <w:szCs w:val="24"/>
              <w:lang/>
            </w:rPr>
          </w:rPrChange>
        </w:rPr>
      </w:pPr>
      <w:ins w:id="2596" w:author="Y" w:date="2018-10-31T16:23:00Z">
        <w:del w:id="2597" w:author="yan" w:date="2018-11-19T10:56:00Z">
          <w:r>
            <w:rPr>
              <w:rPrChange w:id="2598" w:author="Y" w:date="2018-10-31T16:24:00Z">
                <w:rPr/>
              </w:rPrChange>
            </w:rPr>
            <w:fldChar w:fldCharType="begin" w:fldLock="1"/>
          </w:r>
        </w:del>
      </w:ins>
      <w:ins w:id="2601" w:author="Y" w:date="2018-10-31T16:23:00Z">
        <w:del w:id="2602" w:author="yan" w:date="2018-11-19T10:56:00Z">
          <w:r>
            <w:rPr>
              <w:rStyle w:val="40"/>
              <w:rPrChange w:id="2603" w:author="Y" w:date="2018-10-31T16:24:00Z">
                <w:rPr>
                  <w:rStyle w:val="40"/>
                </w:rPr>
              </w:rPrChange>
            </w:rPr>
            <w:delInstrText xml:space="preserve"> </w:delInstrText>
          </w:r>
        </w:del>
      </w:ins>
      <w:ins w:id="2606" w:author="Y" w:date="2018-10-31T16:23:00Z">
        <w:del w:id="2607" w:author="yan" w:date="2018-11-19T10:56:00Z">
          <w:r>
            <w:rPr>
              <w:lang/>
              <w:rPrChange w:id="2608" w:author="Y" w:date="2018-10-31T16:24:00Z">
                <w:rPr>
                  <w:lang/>
                </w:rPr>
              </w:rPrChange>
            </w:rPr>
            <w:delInstrText xml:space="preserve">HYPERLINK \l "_Toc528766391"</w:delInstrText>
          </w:r>
        </w:del>
      </w:ins>
      <w:ins w:id="2611" w:author="Y" w:date="2018-10-31T16:23:00Z">
        <w:del w:id="2612" w:author="yan" w:date="2018-11-19T10:56:00Z">
          <w:r>
            <w:rPr>
              <w:rStyle w:val="40"/>
              <w:rPrChange w:id="2613" w:author="Y" w:date="2018-10-31T16:24:00Z">
                <w:rPr>
                  <w:rStyle w:val="40"/>
                </w:rPr>
              </w:rPrChange>
            </w:rPr>
            <w:delInstrText xml:space="preserve"> </w:delInstrText>
          </w:r>
        </w:del>
      </w:ins>
      <w:ins w:id="2616" w:author="Y" w:date="2018-10-31T16:23:00Z">
        <w:del w:id="2617" w:author="yan" w:date="2018-11-19T10:56:00Z">
          <w:r>
            <w:rPr>
              <w:rPrChange w:id="2618" w:author="Y" w:date="2018-10-31T16:24:00Z">
                <w:rPr/>
              </w:rPrChange>
            </w:rPr>
            <w:fldChar w:fldCharType="separate"/>
          </w:r>
        </w:del>
      </w:ins>
      <w:ins w:id="2621" w:author="Y" w:date="2018-10-31T16:23:00Z">
        <w:del w:id="2622" w:author="yan" w:date="2018-11-19T10:56:00Z">
          <w:r>
            <w:rPr>
              <w:rStyle w:val="40"/>
              <w:rPrChange w:id="2623" w:author="Y" w:date="2018-10-31T16:24:00Z">
                <w:rPr>
                  <w:rStyle w:val="40"/>
                </w:rPr>
              </w:rPrChange>
            </w:rPr>
            <w:delText>202.101</w:delText>
          </w:r>
        </w:del>
      </w:ins>
      <w:ins w:id="2626" w:author="Y" w:date="2018-10-31T16:23:00Z">
        <w:del w:id="2627" w:author="yan" w:date="2018-11-19T10:56:00Z">
          <w:r>
            <w:rPr>
              <w:rStyle w:val="40"/>
              <w:rFonts w:hint="eastAsia"/>
            </w:rPr>
            <w:delText>　</w:delText>
          </w:r>
        </w:del>
      </w:ins>
      <w:ins w:id="2628" w:author="Y" w:date="2018-10-31T16:23:00Z">
        <w:del w:id="2629" w:author="yan" w:date="2018-11-19T10:56:00Z">
          <w:r>
            <w:rPr>
              <w:rStyle w:val="40"/>
              <w:rFonts w:hint="eastAsia"/>
              <w:rPrChange w:id="2630" w:author="Y" w:date="2018-10-31T16:24:00Z">
                <w:rPr>
                  <w:rStyle w:val="40"/>
                  <w:rFonts w:hint="eastAsia"/>
                </w:rPr>
              </w:rPrChange>
            </w:rPr>
            <w:delText>定义的术语索引</w:delText>
          </w:r>
        </w:del>
      </w:ins>
      <w:ins w:id="2633" w:author="Y" w:date="2018-10-31T16:23:00Z">
        <w:del w:id="2634" w:author="yan" w:date="2018-11-19T10:56:00Z">
          <w:r>
            <w:rPr>
              <w:lang/>
              <w:rPrChange w:id="2635" w:author="Y" w:date="2018-10-31T16:24:00Z">
                <w:rPr>
                  <w:lang/>
                </w:rPr>
              </w:rPrChange>
            </w:rPr>
            <w:tab/>
          </w:r>
        </w:del>
      </w:ins>
      <w:ins w:id="2638" w:author="Y" w:date="2018-10-31T16:23:00Z">
        <w:del w:id="2639" w:author="yan" w:date="2018-11-19T10:56:00Z">
          <w:r>
            <w:rPr>
              <w:lang/>
              <w:rPrChange w:id="2640" w:author="Y" w:date="2018-10-31T16:24:00Z">
                <w:rPr>
                  <w:lang/>
                </w:rPr>
              </w:rPrChange>
            </w:rPr>
            <w:fldChar w:fldCharType="begin" w:fldLock="1"/>
          </w:r>
        </w:del>
      </w:ins>
      <w:ins w:id="2643" w:author="Y" w:date="2018-10-31T16:23:00Z">
        <w:del w:id="2644" w:author="yan" w:date="2018-11-19T10:56:00Z">
          <w:r>
            <w:rPr>
              <w:lang/>
              <w:rPrChange w:id="2645" w:author="Y" w:date="2018-10-31T16:24:00Z">
                <w:rPr>
                  <w:lang/>
                </w:rPr>
              </w:rPrChange>
            </w:rPr>
            <w:delInstrText xml:space="preserve"> PAGEREF _Toc528766391 \h </w:delInstrText>
          </w:r>
        </w:del>
      </w:ins>
      <w:ins w:id="2648" w:author="Y" w:date="2018-10-31T16:23:00Z">
        <w:del w:id="2649" w:author="yan" w:date="2018-11-19T10:56:00Z">
          <w:r>
            <w:rPr>
              <w:lang/>
              <w:rPrChange w:id="2650" w:author="Y" w:date="2018-10-31T16:24:00Z">
                <w:rPr>
                  <w:lang/>
                </w:rPr>
              </w:rPrChange>
            </w:rPr>
            <w:fldChar w:fldCharType="separate"/>
          </w:r>
        </w:del>
      </w:ins>
      <w:ins w:id="2653" w:author="Y" w:date="2018-10-31T16:23:00Z">
        <w:del w:id="2654" w:author="yan" w:date="2018-11-19T10:56:00Z">
          <w:r>
            <w:rPr>
              <w:lang/>
              <w:rPrChange w:id="2655" w:author="Y" w:date="2018-10-31T16:24:00Z">
                <w:rPr>
                  <w:lang/>
                </w:rPr>
              </w:rPrChange>
            </w:rPr>
            <w:delText>34</w:delText>
          </w:r>
        </w:del>
      </w:ins>
      <w:ins w:id="2658" w:author="Y" w:date="2018-10-31T16:23:00Z">
        <w:del w:id="2659" w:author="yan" w:date="2018-11-19T10:56:00Z">
          <w:r>
            <w:rPr>
              <w:lang/>
              <w:rPrChange w:id="2660" w:author="Y" w:date="2018-10-31T16:24:00Z">
                <w:rPr>
                  <w:lang/>
                </w:rPr>
              </w:rPrChange>
            </w:rPr>
            <w:fldChar w:fldCharType="end"/>
          </w:r>
        </w:del>
      </w:ins>
      <w:ins w:id="2663" w:author="Y" w:date="2018-10-31T16:23:00Z">
        <w:del w:id="2664" w:author="yan" w:date="2018-11-19T10:56:00Z">
          <w:r>
            <w:rPr>
              <w:rPrChange w:id="2665" w:author="Y" w:date="2018-10-31T16:24:00Z">
                <w:rPr/>
              </w:rPrChange>
            </w:rPr>
            <w:fldChar w:fldCharType="end"/>
          </w:r>
        </w:del>
      </w:ins>
    </w:p>
    <w:p w14:paraId="1F426BDB">
      <w:pPr>
        <w:pStyle w:val="21"/>
        <w:numPr>
          <w:ins w:id="2668" w:author="Y" w:date="2018-10-31T16:23:00Z"/>
        </w:numPr>
        <w:spacing w:before="78" w:after="78"/>
        <w:rPr>
          <w:ins w:id="2669" w:author="Y" w:date="2018-10-31T16:23:00Z"/>
          <w:rFonts w:ascii="Times New Roman"/>
          <w:szCs w:val="24"/>
          <w:lang/>
        </w:rPr>
      </w:pPr>
      <w:ins w:id="2670" w:author="Y" w:date="2018-10-31T16:23:00Z">
        <w:r>
          <w:rPr/>
          <w:fldChar w:fldCharType="begin" w:fldLock="1"/>
        </w:r>
      </w:ins>
      <w:ins w:id="2671" w:author="Y" w:date="2018-10-31T16:23:00Z">
        <w:r>
          <w:rPr>
            <w:rStyle w:val="40"/>
            <w:rPrChange w:id="2672" w:author="Y" w:date="2018-10-31T16:24:00Z">
              <w:rPr>
                <w:rStyle w:val="40"/>
              </w:rPr>
            </w:rPrChange>
          </w:rPr>
          <w:instrText xml:space="preserve"> </w:instrText>
        </w:r>
      </w:ins>
      <w:ins w:id="2674" w:author="Y" w:date="2018-10-31T16:23:00Z">
        <w:r>
          <w:rPr>
            <w:lang/>
            <w:rPrChange w:id="2675" w:author="Y" w:date="2018-10-31T16:24:00Z">
              <w:rPr>
                <w:lang/>
              </w:rPr>
            </w:rPrChange>
          </w:rPr>
          <w:instrText xml:space="preserve">HYPERLINK \l "_Toc528766392"</w:instrText>
        </w:r>
      </w:ins>
      <w:ins w:id="2677" w:author="Y" w:date="2018-10-31T16:23:00Z">
        <w:r>
          <w:rPr>
            <w:rStyle w:val="40"/>
            <w:rPrChange w:id="2678" w:author="Y" w:date="2018-10-31T16:24:00Z">
              <w:rPr>
                <w:rStyle w:val="40"/>
              </w:rPr>
            </w:rPrChange>
          </w:rPr>
          <w:instrText xml:space="preserve"> </w:instrText>
        </w:r>
      </w:ins>
      <w:ins w:id="2680" w:author="Y" w:date="2018-10-31T16:23:00Z">
        <w:r>
          <w:rPr>
            <w:rPrChange w:id="2681" w:author="Y" w:date="2018-10-31T16:24:00Z">
              <w:rPr/>
            </w:rPrChange>
          </w:rPr>
          <w:fldChar w:fldCharType="separate"/>
        </w:r>
      </w:ins>
      <w:ins w:id="2683" w:author="Y" w:date="2018-10-31T16:23:00Z">
        <w:r>
          <w:rPr>
            <w:rStyle w:val="40"/>
          </w:rPr>
          <w:t>208</w:t>
        </w:r>
      </w:ins>
      <w:ins w:id="2684" w:author="Y" w:date="2018-10-31T16:24:00Z">
        <w:r>
          <w:rPr>
            <w:rStyle w:val="40"/>
            <w:rFonts w:hint="eastAsia"/>
          </w:rPr>
          <w:t>　</w:t>
        </w:r>
      </w:ins>
      <w:ins w:id="2685" w:author="Y" w:date="2018-10-31T16:23:00Z">
        <w:r>
          <w:rPr>
            <w:rStyle w:val="40"/>
            <w:rFonts w:hint="eastAsia"/>
          </w:rPr>
          <w:t>医用电气设备和医用电气系统中报警系统的通用要求，试验和指南</w:t>
        </w:r>
      </w:ins>
      <w:ins w:id="2686" w:author="Y" w:date="2018-10-31T16:23:00Z">
        <w:r>
          <w:rPr>
            <w:lang/>
          </w:rPr>
          <w:tab/>
        </w:r>
      </w:ins>
      <w:ins w:id="2687" w:author="Y" w:date="2018-10-31T16:23:00Z">
        <w:r>
          <w:rPr>
            <w:lang/>
          </w:rPr>
          <w:fldChar w:fldCharType="begin" w:fldLock="1"/>
        </w:r>
      </w:ins>
      <w:ins w:id="2688" w:author="Y" w:date="2018-10-31T16:23:00Z">
        <w:r>
          <w:rPr>
            <w:lang/>
            <w:rPrChange w:id="2689" w:author="Y" w:date="2018-10-31T16:24:00Z">
              <w:rPr>
                <w:lang/>
              </w:rPr>
            </w:rPrChange>
          </w:rPr>
          <w:instrText xml:space="preserve"> PAGEREF _Toc528766392 \h </w:instrText>
        </w:r>
      </w:ins>
      <w:ins w:id="2691" w:author="Y" w:date="2018-10-31T16:23:00Z">
        <w:r>
          <w:rPr>
            <w:lang/>
            <w:rPrChange w:id="2692" w:author="Y" w:date="2018-10-31T16:24:00Z">
              <w:rPr>
                <w:lang/>
              </w:rPr>
            </w:rPrChange>
          </w:rPr>
          <w:fldChar w:fldCharType="separate"/>
        </w:r>
      </w:ins>
      <w:ins w:id="2694" w:author="Y" w:date="2018-10-31T16:24:00Z">
        <w:r>
          <w:rPr>
            <w:lang/>
          </w:rPr>
          <w:t>34</w:t>
        </w:r>
      </w:ins>
      <w:ins w:id="2695" w:author="Y" w:date="2018-10-31T16:23:00Z">
        <w:r>
          <w:rPr>
            <w:lang/>
          </w:rPr>
          <w:fldChar w:fldCharType="end"/>
        </w:r>
      </w:ins>
      <w:ins w:id="2696" w:author="Y" w:date="2018-10-31T16:23:00Z">
        <w:r>
          <w:rPr/>
          <w:fldChar w:fldCharType="end"/>
        </w:r>
      </w:ins>
    </w:p>
    <w:p w14:paraId="237C1840">
      <w:pPr>
        <w:pStyle w:val="21"/>
        <w:numPr>
          <w:ins w:id="2697" w:author="Y" w:date="2018-10-31T16:23:00Z"/>
        </w:numPr>
        <w:spacing w:before="78" w:after="78"/>
        <w:rPr>
          <w:ins w:id="2698" w:author="Y" w:date="2018-10-31T16:23:00Z"/>
          <w:rFonts w:ascii="Times New Roman"/>
          <w:szCs w:val="24"/>
          <w:lang/>
        </w:rPr>
      </w:pPr>
      <w:ins w:id="2699" w:author="Y" w:date="2018-10-31T16:23:00Z">
        <w:r>
          <w:rPr/>
          <w:fldChar w:fldCharType="begin" w:fldLock="1"/>
        </w:r>
      </w:ins>
      <w:ins w:id="2700" w:author="Y" w:date="2018-10-31T16:23:00Z">
        <w:r>
          <w:rPr>
            <w:rStyle w:val="40"/>
            <w:rPrChange w:id="2701" w:author="Y" w:date="2018-10-31T16:24:00Z">
              <w:rPr>
                <w:rStyle w:val="40"/>
              </w:rPr>
            </w:rPrChange>
          </w:rPr>
          <w:instrText xml:space="preserve"> </w:instrText>
        </w:r>
      </w:ins>
      <w:ins w:id="2703" w:author="Y" w:date="2018-10-31T16:23:00Z">
        <w:r>
          <w:rPr>
            <w:lang/>
            <w:rPrChange w:id="2704" w:author="Y" w:date="2018-10-31T16:24:00Z">
              <w:rPr>
                <w:lang/>
              </w:rPr>
            </w:rPrChange>
          </w:rPr>
          <w:instrText xml:space="preserve">HYPERLINK \l "_Toc528766393"</w:instrText>
        </w:r>
      </w:ins>
      <w:ins w:id="2706" w:author="Y" w:date="2018-10-31T16:23:00Z">
        <w:r>
          <w:rPr>
            <w:rStyle w:val="40"/>
            <w:rPrChange w:id="2707" w:author="Y" w:date="2018-10-31T16:24:00Z">
              <w:rPr>
                <w:rStyle w:val="40"/>
              </w:rPr>
            </w:rPrChange>
          </w:rPr>
          <w:instrText xml:space="preserve"> </w:instrText>
        </w:r>
      </w:ins>
      <w:ins w:id="2709" w:author="Y" w:date="2018-10-31T16:23:00Z">
        <w:r>
          <w:rPr>
            <w:rPrChange w:id="2710" w:author="Y" w:date="2018-10-31T16:24:00Z">
              <w:rPr/>
            </w:rPrChange>
          </w:rPr>
          <w:fldChar w:fldCharType="separate"/>
        </w:r>
      </w:ins>
      <w:ins w:id="2712" w:author="Y" w:date="2018-10-31T16:23:00Z">
        <w:r>
          <w:rPr>
            <w:rStyle w:val="40"/>
            <w:rFonts w:hint="eastAsia"/>
          </w:rPr>
          <w:t>附录A</w:t>
        </w:r>
      </w:ins>
      <w:ins w:id="2713" w:author="Y" w:date="2018-10-31T16:24:00Z">
        <w:r>
          <w:rPr>
            <w:rStyle w:val="40"/>
            <w:rFonts w:hint="eastAsia"/>
          </w:rPr>
          <w:t>　</w:t>
        </w:r>
      </w:ins>
      <w:ins w:id="2714" w:author="Y" w:date="2018-10-31T16:23:00Z">
        <w:r>
          <w:rPr>
            <w:rStyle w:val="40"/>
            <w:rFonts w:hint="eastAsia"/>
          </w:rPr>
          <w:t>（资料性附录）</w:t>
        </w:r>
      </w:ins>
      <w:ins w:id="2715" w:author="Y" w:date="2018-10-31T16:24:00Z">
        <w:r>
          <w:rPr>
            <w:rStyle w:val="40"/>
          </w:rPr>
          <w:t>　</w:t>
        </w:r>
      </w:ins>
      <w:ins w:id="2716" w:author="Y" w:date="2018-10-31T16:23:00Z">
        <w:r>
          <w:rPr>
            <w:rStyle w:val="40"/>
            <w:rFonts w:hint="eastAsia"/>
          </w:rPr>
          <w:t>专用指南和原理说明</w:t>
        </w:r>
      </w:ins>
      <w:ins w:id="2717" w:author="Y" w:date="2018-10-31T16:23:00Z">
        <w:r>
          <w:rPr>
            <w:lang/>
          </w:rPr>
          <w:tab/>
        </w:r>
      </w:ins>
      <w:ins w:id="2718" w:author="Y" w:date="2018-10-31T16:23:00Z">
        <w:r>
          <w:rPr>
            <w:lang/>
          </w:rPr>
          <w:fldChar w:fldCharType="begin" w:fldLock="1"/>
        </w:r>
      </w:ins>
      <w:ins w:id="2719" w:author="Y" w:date="2018-10-31T16:23:00Z">
        <w:r>
          <w:rPr>
            <w:lang/>
            <w:rPrChange w:id="2720" w:author="Y" w:date="2018-10-31T16:24:00Z">
              <w:rPr>
                <w:lang/>
              </w:rPr>
            </w:rPrChange>
          </w:rPr>
          <w:instrText xml:space="preserve"> PAGEREF _Toc528766393 \h </w:instrText>
        </w:r>
      </w:ins>
      <w:ins w:id="2722" w:author="Y" w:date="2018-10-31T16:23:00Z">
        <w:r>
          <w:rPr>
            <w:lang/>
            <w:rPrChange w:id="2723" w:author="Y" w:date="2018-10-31T16:24:00Z">
              <w:rPr>
                <w:lang/>
              </w:rPr>
            </w:rPrChange>
          </w:rPr>
          <w:fldChar w:fldCharType="separate"/>
        </w:r>
      </w:ins>
      <w:ins w:id="2725" w:author="Y" w:date="2018-10-31T16:24:00Z">
        <w:r>
          <w:rPr>
            <w:lang/>
          </w:rPr>
          <w:t>35</w:t>
        </w:r>
      </w:ins>
      <w:ins w:id="2726" w:author="Y" w:date="2018-10-31T16:23:00Z">
        <w:r>
          <w:rPr>
            <w:lang/>
          </w:rPr>
          <w:fldChar w:fldCharType="end"/>
        </w:r>
      </w:ins>
      <w:ins w:id="2727" w:author="Y" w:date="2018-10-31T16:23:00Z">
        <w:r>
          <w:rPr/>
          <w:fldChar w:fldCharType="end"/>
        </w:r>
      </w:ins>
    </w:p>
    <w:p w14:paraId="48A67023">
      <w:pPr>
        <w:pStyle w:val="21"/>
        <w:numPr>
          <w:ins w:id="2728" w:author="Y" w:date="2018-10-31T16:23:00Z"/>
        </w:numPr>
        <w:spacing w:before="78" w:after="78"/>
        <w:rPr>
          <w:ins w:id="2729" w:author="Y" w:date="2018-10-31T16:23:00Z"/>
          <w:rFonts w:ascii="Times New Roman"/>
          <w:szCs w:val="24"/>
          <w:lang/>
        </w:rPr>
      </w:pPr>
      <w:ins w:id="2730" w:author="Y" w:date="2018-10-31T16:23:00Z">
        <w:r>
          <w:rPr/>
          <w:fldChar w:fldCharType="begin" w:fldLock="1"/>
        </w:r>
      </w:ins>
      <w:ins w:id="2731" w:author="Y" w:date="2018-10-31T16:23:00Z">
        <w:r>
          <w:rPr>
            <w:rStyle w:val="40"/>
            <w:rPrChange w:id="2732" w:author="Y" w:date="2018-10-31T16:24:00Z">
              <w:rPr>
                <w:rStyle w:val="40"/>
              </w:rPr>
            </w:rPrChange>
          </w:rPr>
          <w:instrText xml:space="preserve"> </w:instrText>
        </w:r>
      </w:ins>
      <w:ins w:id="2734" w:author="Y" w:date="2018-10-31T16:23:00Z">
        <w:r>
          <w:rPr>
            <w:lang/>
            <w:rPrChange w:id="2735" w:author="Y" w:date="2018-10-31T16:24:00Z">
              <w:rPr>
                <w:lang/>
              </w:rPr>
            </w:rPrChange>
          </w:rPr>
          <w:instrText xml:space="preserve">HYPERLINK \l "_Toc528766394"</w:instrText>
        </w:r>
      </w:ins>
      <w:ins w:id="2737" w:author="Y" w:date="2018-10-31T16:23:00Z">
        <w:r>
          <w:rPr>
            <w:rStyle w:val="40"/>
            <w:rPrChange w:id="2738" w:author="Y" w:date="2018-10-31T16:24:00Z">
              <w:rPr>
                <w:rStyle w:val="40"/>
              </w:rPr>
            </w:rPrChange>
          </w:rPr>
          <w:instrText xml:space="preserve"> </w:instrText>
        </w:r>
      </w:ins>
      <w:ins w:id="2740" w:author="Y" w:date="2018-10-31T16:23:00Z">
        <w:r>
          <w:rPr>
            <w:rPrChange w:id="2741" w:author="Y" w:date="2018-10-31T16:24:00Z">
              <w:rPr/>
            </w:rPrChange>
          </w:rPr>
          <w:fldChar w:fldCharType="separate"/>
        </w:r>
      </w:ins>
      <w:ins w:id="2743" w:author="Y" w:date="2018-10-31T16:23:00Z">
        <w:r>
          <w:rPr>
            <w:rStyle w:val="40"/>
            <w:rFonts w:hint="eastAsia"/>
          </w:rPr>
          <w:t>附录B</w:t>
        </w:r>
      </w:ins>
      <w:ins w:id="2744" w:author="Y" w:date="2018-10-31T16:24:00Z">
        <w:r>
          <w:rPr>
            <w:rStyle w:val="40"/>
            <w:rFonts w:hint="eastAsia"/>
          </w:rPr>
          <w:t>　</w:t>
        </w:r>
      </w:ins>
      <w:ins w:id="2745" w:author="Y" w:date="2018-10-31T16:23:00Z">
        <w:r>
          <w:rPr>
            <w:rStyle w:val="40"/>
            <w:rFonts w:hint="eastAsia"/>
          </w:rPr>
          <w:t>（资料性附录）</w:t>
        </w:r>
      </w:ins>
      <w:ins w:id="2746" w:author="Y" w:date="2018-10-31T16:24:00Z">
        <w:r>
          <w:rPr>
            <w:rStyle w:val="40"/>
          </w:rPr>
          <w:t>　</w:t>
        </w:r>
      </w:ins>
      <w:ins w:id="2747" w:author="Y" w:date="2018-10-31T16:23:00Z">
        <w:r>
          <w:rPr>
            <w:rStyle w:val="40"/>
            <w:rFonts w:hint="eastAsia"/>
          </w:rPr>
          <w:t>高频手术设备产生的电磁骚扰</w:t>
        </w:r>
      </w:ins>
      <w:ins w:id="2748" w:author="Y" w:date="2018-10-31T16:23:00Z">
        <w:r>
          <w:rPr>
            <w:lang/>
          </w:rPr>
          <w:tab/>
        </w:r>
      </w:ins>
      <w:ins w:id="2749" w:author="Y" w:date="2018-10-31T16:23:00Z">
        <w:r>
          <w:rPr>
            <w:lang/>
          </w:rPr>
          <w:fldChar w:fldCharType="begin" w:fldLock="1"/>
        </w:r>
      </w:ins>
      <w:ins w:id="2750" w:author="Y" w:date="2018-10-31T16:23:00Z">
        <w:r>
          <w:rPr>
            <w:lang/>
            <w:rPrChange w:id="2751" w:author="Y" w:date="2018-10-31T16:24:00Z">
              <w:rPr>
                <w:lang/>
              </w:rPr>
            </w:rPrChange>
          </w:rPr>
          <w:instrText xml:space="preserve"> PAGEREF _Toc528766394 \h </w:instrText>
        </w:r>
      </w:ins>
      <w:ins w:id="2753" w:author="Y" w:date="2018-10-31T16:23:00Z">
        <w:r>
          <w:rPr>
            <w:lang/>
            <w:rPrChange w:id="2754" w:author="Y" w:date="2018-10-31T16:24:00Z">
              <w:rPr>
                <w:lang/>
              </w:rPr>
            </w:rPrChange>
          </w:rPr>
          <w:fldChar w:fldCharType="separate"/>
        </w:r>
      </w:ins>
      <w:ins w:id="2756" w:author="Y" w:date="2018-10-31T16:24:00Z">
        <w:r>
          <w:rPr>
            <w:lang/>
          </w:rPr>
          <w:t>55</w:t>
        </w:r>
      </w:ins>
      <w:ins w:id="2757" w:author="Y" w:date="2018-10-31T16:23:00Z">
        <w:r>
          <w:rPr>
            <w:lang/>
          </w:rPr>
          <w:fldChar w:fldCharType="end"/>
        </w:r>
      </w:ins>
      <w:ins w:id="2758" w:author="Y" w:date="2018-10-31T16:23:00Z">
        <w:r>
          <w:rPr/>
          <w:fldChar w:fldCharType="end"/>
        </w:r>
      </w:ins>
    </w:p>
    <w:p w14:paraId="5A773218">
      <w:pPr>
        <w:pStyle w:val="21"/>
        <w:numPr>
          <w:ins w:id="2759" w:author="Y" w:date="2018-10-31T16:23:00Z"/>
        </w:numPr>
        <w:spacing w:before="78" w:after="78"/>
        <w:rPr>
          <w:ins w:id="2760" w:author="Y" w:date="2018-10-31T16:23:00Z"/>
          <w:rFonts w:ascii="Times New Roman"/>
          <w:szCs w:val="24"/>
          <w:lang/>
        </w:rPr>
      </w:pPr>
      <w:ins w:id="2761" w:author="Y" w:date="2018-10-31T16:23:00Z">
        <w:r>
          <w:rPr/>
          <w:fldChar w:fldCharType="begin" w:fldLock="1"/>
        </w:r>
      </w:ins>
      <w:ins w:id="2762" w:author="Y" w:date="2018-10-31T16:23:00Z">
        <w:r>
          <w:rPr>
            <w:rStyle w:val="40"/>
            <w:rPrChange w:id="2763" w:author="Y" w:date="2018-10-31T16:24:00Z">
              <w:rPr>
                <w:rStyle w:val="40"/>
              </w:rPr>
            </w:rPrChange>
          </w:rPr>
          <w:instrText xml:space="preserve"> </w:instrText>
        </w:r>
      </w:ins>
      <w:ins w:id="2765" w:author="Y" w:date="2018-10-31T16:23:00Z">
        <w:r>
          <w:rPr>
            <w:lang/>
            <w:rPrChange w:id="2766" w:author="Y" w:date="2018-10-31T16:24:00Z">
              <w:rPr>
                <w:lang/>
              </w:rPr>
            </w:rPrChange>
          </w:rPr>
          <w:instrText xml:space="preserve">HYPERLINK \l "_Toc528766395"</w:instrText>
        </w:r>
      </w:ins>
      <w:ins w:id="2768" w:author="Y" w:date="2018-10-31T16:23:00Z">
        <w:r>
          <w:rPr>
            <w:rStyle w:val="40"/>
            <w:rPrChange w:id="2769" w:author="Y" w:date="2018-10-31T16:24:00Z">
              <w:rPr>
                <w:rStyle w:val="40"/>
              </w:rPr>
            </w:rPrChange>
          </w:rPr>
          <w:instrText xml:space="preserve"> </w:instrText>
        </w:r>
      </w:ins>
      <w:ins w:id="2771" w:author="Y" w:date="2018-10-31T16:23:00Z">
        <w:r>
          <w:rPr>
            <w:rPrChange w:id="2772" w:author="Y" w:date="2018-10-31T16:24:00Z">
              <w:rPr/>
            </w:rPrChange>
          </w:rPr>
          <w:fldChar w:fldCharType="separate"/>
        </w:r>
      </w:ins>
      <w:ins w:id="2774" w:author="Y" w:date="2018-10-31T16:23:00Z">
        <w:r>
          <w:rPr>
            <w:rStyle w:val="40"/>
            <w:rFonts w:hint="eastAsia"/>
          </w:rPr>
          <w:t>参考文献</w:t>
        </w:r>
      </w:ins>
      <w:ins w:id="2775" w:author="Y" w:date="2018-10-31T16:23:00Z">
        <w:r>
          <w:rPr>
            <w:lang/>
          </w:rPr>
          <w:tab/>
        </w:r>
      </w:ins>
      <w:ins w:id="2776" w:author="Y" w:date="2018-10-31T16:23:00Z">
        <w:r>
          <w:rPr>
            <w:lang/>
          </w:rPr>
          <w:fldChar w:fldCharType="begin" w:fldLock="1"/>
        </w:r>
      </w:ins>
      <w:ins w:id="2777" w:author="Y" w:date="2018-10-31T16:23:00Z">
        <w:r>
          <w:rPr>
            <w:lang/>
            <w:rPrChange w:id="2778" w:author="Y" w:date="2018-10-31T16:24:00Z">
              <w:rPr>
                <w:lang/>
              </w:rPr>
            </w:rPrChange>
          </w:rPr>
          <w:instrText xml:space="preserve"> PAGEREF _Toc528766395 \h </w:instrText>
        </w:r>
      </w:ins>
      <w:ins w:id="2780" w:author="Y" w:date="2018-10-31T16:23:00Z">
        <w:r>
          <w:rPr>
            <w:lang/>
            <w:rPrChange w:id="2781" w:author="Y" w:date="2018-10-31T16:24:00Z">
              <w:rPr>
                <w:lang/>
              </w:rPr>
            </w:rPrChange>
          </w:rPr>
          <w:fldChar w:fldCharType="separate"/>
        </w:r>
      </w:ins>
      <w:ins w:id="2783" w:author="Y" w:date="2018-10-31T16:24:00Z">
        <w:r>
          <w:rPr>
            <w:lang/>
          </w:rPr>
          <w:t>62</w:t>
        </w:r>
      </w:ins>
      <w:ins w:id="2784" w:author="Y" w:date="2018-10-31T16:23:00Z">
        <w:r>
          <w:rPr>
            <w:lang/>
          </w:rPr>
          <w:fldChar w:fldCharType="end"/>
        </w:r>
      </w:ins>
      <w:ins w:id="2785" w:author="Y" w:date="2018-10-31T16:23:00Z">
        <w:r>
          <w:rPr/>
          <w:fldChar w:fldCharType="end"/>
        </w:r>
      </w:ins>
    </w:p>
    <w:p w14:paraId="3F3D7F2D">
      <w:pPr>
        <w:pStyle w:val="25"/>
        <w:rPr>
          <w:del w:id="2786" w:author="Y" w:date="2018-10-31T16:23:00Z"/>
        </w:rPr>
      </w:pPr>
      <w:ins w:id="2787" w:author="Y" w:date="2018-10-31T16:23:00Z">
        <w:r>
          <w:rPr/>
          <w:fldChar w:fldCharType="end"/>
        </w:r>
      </w:ins>
    </w:p>
    <w:p w14:paraId="4124EAA6">
      <w:pPr>
        <w:pStyle w:val="96"/>
        <w:rPr>
          <w:ins w:id="2789" w:author="Y" w:date="2018-10-31T16:23:00Z"/>
          <w:rFonts w:hint="eastAsia"/>
        </w:rPr>
        <w:pPrChange w:id="2788" w:author="Y" w:date="2018-10-31T16:23:00Z">
          <w:pPr>
            <w:pStyle w:val="129"/>
          </w:pPr>
        </w:pPrChange>
      </w:pPr>
      <w:bookmarkStart w:id="18" w:name="_Toc499994804"/>
    </w:p>
    <w:p w14:paraId="0237C3E0">
      <w:pPr>
        <w:pStyle w:val="129"/>
      </w:pPr>
      <w:bookmarkStart w:id="19" w:name="_Toc528766367"/>
      <w:r>
        <w:rPr>
          <w:rFonts w:hint="eastAsia"/>
        </w:rPr>
        <w:t>前</w:t>
      </w:r>
      <w:bookmarkStart w:id="20" w:name="BKQY"/>
      <w:r>
        <w:rPr>
          <w:rFonts w:ascii="Cambria Math" w:hAnsi="Cambria Math" w:cs="Cambria Math"/>
        </w:rPr>
        <w:t>  </w:t>
      </w:r>
      <w:r>
        <w:rPr>
          <w:rFonts w:hint="eastAsia"/>
        </w:rPr>
        <w:t>言</w:t>
      </w:r>
      <w:bookmarkEnd w:id="0"/>
      <w:bookmarkEnd w:id="1"/>
      <w:bookmarkEnd w:id="18"/>
      <w:bookmarkEnd w:id="19"/>
      <w:bookmarkEnd w:id="20"/>
    </w:p>
    <w:p w14:paraId="58E80783">
      <w:pPr>
        <w:pStyle w:val="25"/>
      </w:pPr>
      <w:r>
        <w:rPr>
          <w:rFonts w:hint="eastAsia"/>
        </w:rPr>
        <w:t>GB 9706《</w:t>
      </w:r>
      <w:r>
        <w:rPr>
          <w:rFonts w:hint="eastAsia" w:ascii="黑体" w:hAnsi="黑体" w:eastAsia="黑体"/>
        </w:rPr>
        <w:t>医用电气设备</w:t>
      </w:r>
      <w:r>
        <w:rPr>
          <w:rFonts w:hint="eastAsia"/>
        </w:rPr>
        <w:t>》分为两个部分：</w:t>
      </w:r>
    </w:p>
    <w:p w14:paraId="5DC9CBDE">
      <w:pPr>
        <w:pStyle w:val="25"/>
      </w:pPr>
      <w:r>
        <w:rPr>
          <w:rFonts w:hint="eastAsia"/>
        </w:rPr>
        <w:t>第</w:t>
      </w:r>
      <w:r>
        <w:t>1</w:t>
      </w:r>
      <w:r>
        <w:rPr>
          <w:rFonts w:hint="eastAsia"/>
        </w:rPr>
        <w:t>部分：通用和并列要求；</w:t>
      </w:r>
    </w:p>
    <w:p w14:paraId="10AE0F71">
      <w:pPr>
        <w:pStyle w:val="25"/>
      </w:pPr>
      <w:r>
        <w:rPr>
          <w:rFonts w:hint="eastAsia"/>
        </w:rPr>
        <w:t>第</w:t>
      </w:r>
      <w:r>
        <w:t>2</w:t>
      </w:r>
      <w:r>
        <w:rPr>
          <w:rFonts w:hint="eastAsia"/>
        </w:rPr>
        <w:t>部分：专用要求；</w:t>
      </w:r>
    </w:p>
    <w:p w14:paraId="7A800E68">
      <w:pPr>
        <w:pStyle w:val="25"/>
      </w:pPr>
      <w:r>
        <w:rPr>
          <w:rFonts w:hint="eastAsia"/>
        </w:rPr>
        <w:t>本部分为GB 9706的第</w:t>
      </w:r>
      <w:r>
        <w:t>2-</w:t>
      </w:r>
      <w:r>
        <w:rPr>
          <w:rFonts w:hint="eastAsia"/>
        </w:rPr>
        <w:t>2部分。</w:t>
      </w:r>
    </w:p>
    <w:p w14:paraId="6C34F411">
      <w:pPr>
        <w:pStyle w:val="25"/>
      </w:pPr>
      <w:r>
        <w:rPr>
          <w:rFonts w:hint="eastAsia"/>
        </w:rPr>
        <w:t>本部分是基于GB 9706.1-20</w:t>
      </w:r>
      <w:del w:id="2790" w:author="zy gu" w:date="2018-05-02T12:31:00Z">
        <w:r>
          <w:rPr>
            <w:rFonts w:hint="eastAsia"/>
          </w:rPr>
          <w:delText>1X</w:delText>
        </w:r>
      </w:del>
      <w:ins w:id="2791" w:author="zy gu" w:date="2018-05-02T12:31:00Z">
        <w:r>
          <w:rPr>
            <w:rFonts w:hint="eastAsia"/>
          </w:rPr>
          <w:t>XX</w:t>
        </w:r>
      </w:ins>
      <w:r>
        <w:rPr>
          <w:rFonts w:hint="eastAsia"/>
        </w:rPr>
        <w:t>《</w:t>
      </w:r>
      <w:r>
        <w:rPr>
          <w:rFonts w:hint="eastAsia" w:ascii="黑体" w:hAnsi="黑体" w:eastAsia="黑体"/>
        </w:rPr>
        <w:t>医用电气设备</w:t>
      </w:r>
      <w:r>
        <w:rPr>
          <w:rFonts w:hint="eastAsia"/>
        </w:rPr>
        <w:t xml:space="preserve"> 第1部分：</w:t>
      </w:r>
      <w:r>
        <w:rPr>
          <w:rFonts w:hint="eastAsia" w:ascii="黑体" w:hAnsi="黑体" w:eastAsia="黑体"/>
        </w:rPr>
        <w:t>基本安全</w:t>
      </w:r>
      <w:r>
        <w:rPr>
          <w:rFonts w:hint="eastAsia"/>
        </w:rPr>
        <w:t>和</w:t>
      </w:r>
      <w:r>
        <w:rPr>
          <w:rFonts w:hint="eastAsia" w:ascii="黑体" w:hAnsi="黑体" w:eastAsia="黑体"/>
        </w:rPr>
        <w:t>基本性能</w:t>
      </w:r>
      <w:r>
        <w:rPr>
          <w:rFonts w:hint="eastAsia"/>
        </w:rPr>
        <w:t>的通用要求》的专用标准，与GB 9706.1-201X配套使用。本部分是对GB 9706.1-20</w:t>
      </w:r>
      <w:del w:id="2792" w:author="zy gu" w:date="2018-05-02T12:32:00Z">
        <w:r>
          <w:rPr>
            <w:rFonts w:hint="eastAsia"/>
          </w:rPr>
          <w:delText>1X</w:delText>
        </w:r>
      </w:del>
      <w:ins w:id="2793" w:author="zy gu" w:date="2018-05-02T12:32:00Z">
        <w:r>
          <w:rPr>
            <w:rFonts w:hint="eastAsia"/>
          </w:rPr>
          <w:t>XX</w:t>
        </w:r>
      </w:ins>
      <w:r>
        <w:rPr>
          <w:rFonts w:hint="eastAsia"/>
        </w:rPr>
        <w:t>《</w:t>
      </w:r>
      <w:r>
        <w:rPr>
          <w:rFonts w:hint="eastAsia" w:ascii="黑体" w:hAnsi="黑体" w:eastAsia="黑体"/>
        </w:rPr>
        <w:t>医用电气设备</w:t>
      </w:r>
      <w:r>
        <w:rPr>
          <w:rFonts w:hint="eastAsia"/>
        </w:rPr>
        <w:t xml:space="preserve"> 第1部分：</w:t>
      </w:r>
      <w:r>
        <w:rPr>
          <w:rFonts w:hint="eastAsia" w:ascii="黑体" w:hAnsi="黑体" w:eastAsia="黑体"/>
        </w:rPr>
        <w:t>基本安全</w:t>
      </w:r>
      <w:r>
        <w:rPr>
          <w:rFonts w:hint="eastAsia"/>
        </w:rPr>
        <w:t>和</w:t>
      </w:r>
      <w:r>
        <w:rPr>
          <w:rFonts w:hint="eastAsia" w:ascii="黑体" w:hAnsi="黑体" w:eastAsia="黑体"/>
        </w:rPr>
        <w:t>基本性能</w:t>
      </w:r>
      <w:r>
        <w:rPr>
          <w:rFonts w:hint="eastAsia"/>
        </w:rPr>
        <w:t>的通用要求》的修改和补充。</w:t>
      </w:r>
    </w:p>
    <w:p w14:paraId="62EF88E5">
      <w:pPr>
        <w:pStyle w:val="25"/>
      </w:pPr>
      <w:r>
        <w:rPr>
          <w:rFonts w:hint="eastAsia"/>
        </w:rPr>
        <w:t>本部分修改采用国际电工委员会</w:t>
      </w:r>
      <w:r>
        <w:t xml:space="preserve">IEC </w:t>
      </w:r>
      <w:r>
        <w:rPr>
          <w:rFonts w:hint="eastAsia"/>
        </w:rPr>
        <w:t>6</w:t>
      </w:r>
      <w:r>
        <w:t>0601-2-</w:t>
      </w:r>
      <w:r>
        <w:rPr>
          <w:rFonts w:hint="eastAsia"/>
        </w:rPr>
        <w:t>2</w:t>
      </w:r>
      <w:r>
        <w:t>:20</w:t>
      </w:r>
      <w:r>
        <w:rPr>
          <w:rFonts w:hint="eastAsia"/>
        </w:rPr>
        <w:t>17《</w:t>
      </w:r>
      <w:r>
        <w:rPr>
          <w:rFonts w:hint="eastAsia" w:ascii="黑体" w:hAnsi="黑体" w:eastAsia="黑体"/>
        </w:rPr>
        <w:t>医用电气设备</w:t>
      </w:r>
      <w:r>
        <w:rPr>
          <w:rFonts w:hint="eastAsia"/>
        </w:rPr>
        <w:t>第</w:t>
      </w:r>
      <w:r>
        <w:t>2-</w:t>
      </w:r>
      <w:r>
        <w:rPr>
          <w:rFonts w:hint="eastAsia"/>
        </w:rPr>
        <w:t>2部分</w:t>
      </w:r>
      <w:r>
        <w:t>:高频手术设备和高频</w:t>
      </w:r>
      <w:del w:id="2794" w:author="Y" w:date="2018-10-31T14:11:00Z">
        <w:r>
          <w:rPr/>
          <w:delText>手术</w:delText>
        </w:r>
      </w:del>
      <w:r>
        <w:t>附件</w:t>
      </w:r>
      <w:r>
        <w:rPr>
          <w:rFonts w:hint="eastAsia"/>
        </w:rPr>
        <w:t>的</w:t>
      </w:r>
      <w:r>
        <w:rPr>
          <w:rFonts w:hint="eastAsia" w:ascii="黑体" w:hAnsi="黑体" w:eastAsia="黑体"/>
        </w:rPr>
        <w:t>基本安全</w:t>
      </w:r>
      <w:r>
        <w:rPr>
          <w:rFonts w:hint="eastAsia"/>
        </w:rPr>
        <w:t>和</w:t>
      </w:r>
      <w:r>
        <w:rPr>
          <w:rFonts w:hint="eastAsia" w:ascii="黑体" w:hAnsi="黑体" w:eastAsia="黑体"/>
        </w:rPr>
        <w:t>基本性能</w:t>
      </w:r>
      <w:r>
        <w:rPr>
          <w:rFonts w:hint="eastAsia"/>
        </w:rPr>
        <w:t>专用要求》</w:t>
      </w:r>
      <w:r>
        <w:t>(</w:t>
      </w:r>
      <w:r>
        <w:rPr>
          <w:rFonts w:hint="eastAsia"/>
        </w:rPr>
        <w:t>英文版</w:t>
      </w:r>
      <w:r>
        <w:t>)</w:t>
      </w:r>
      <w:r>
        <w:rPr>
          <w:rFonts w:hint="eastAsia"/>
        </w:rPr>
        <w:t>。</w:t>
      </w:r>
    </w:p>
    <w:p w14:paraId="19AD51E6">
      <w:pPr>
        <w:pStyle w:val="25"/>
        <w:rPr>
          <w:rFonts w:cs="宋体"/>
        </w:rPr>
      </w:pPr>
      <w:r>
        <w:rPr>
          <w:rFonts w:hint="eastAsia" w:cs="宋体"/>
        </w:rPr>
        <w:t>对</w:t>
      </w:r>
      <w:r>
        <w:t xml:space="preserve">IEC </w:t>
      </w:r>
      <w:r>
        <w:rPr>
          <w:rFonts w:hint="eastAsia"/>
        </w:rPr>
        <w:t>6</w:t>
      </w:r>
      <w:r>
        <w:t>0601-2-</w:t>
      </w:r>
      <w:r>
        <w:rPr>
          <w:rFonts w:hint="eastAsia"/>
        </w:rPr>
        <w:t>2</w:t>
      </w:r>
      <w:r>
        <w:t>:20</w:t>
      </w:r>
      <w:r>
        <w:rPr>
          <w:rFonts w:hint="eastAsia"/>
        </w:rPr>
        <w:t>17</w:t>
      </w:r>
      <w:r>
        <w:rPr>
          <w:rFonts w:hint="eastAsia" w:cs="宋体"/>
        </w:rPr>
        <w:t>，本部分做了下列编辑性修改：</w:t>
      </w:r>
    </w:p>
    <w:p w14:paraId="7A074235">
      <w:pPr>
        <w:pStyle w:val="25"/>
      </w:pPr>
      <w:r>
        <w:t>——</w:t>
      </w:r>
      <w:r>
        <w:rPr>
          <w:rFonts w:hint="eastAsia"/>
        </w:rPr>
        <w:t>按照</w:t>
      </w:r>
      <w:r>
        <w:t xml:space="preserve"> GB/T 1.1 </w:t>
      </w:r>
      <w:r>
        <w:rPr>
          <w:rFonts w:hint="eastAsia"/>
        </w:rPr>
        <w:t>对一些编排格式进行了修改；</w:t>
      </w:r>
    </w:p>
    <w:p w14:paraId="304BB619">
      <w:pPr>
        <w:pStyle w:val="25"/>
      </w:pPr>
      <w:r>
        <w:t>——</w:t>
      </w:r>
      <w:r>
        <w:rPr>
          <w:rFonts w:hint="eastAsia"/>
        </w:rPr>
        <w:t>对于标准中引用的国际标准，若已转换为我国标准，本部分中将国际标准编号换成国内标准编号；</w:t>
      </w:r>
    </w:p>
    <w:p w14:paraId="3950D682">
      <w:pPr>
        <w:pStyle w:val="25"/>
        <w:rPr>
          <w:rFonts w:cs="宋体"/>
        </w:rPr>
      </w:pPr>
      <w:r>
        <w:t>——</w:t>
      </w:r>
      <w:r>
        <w:rPr>
          <w:rFonts w:hint="eastAsia" w:cs="宋体"/>
        </w:rPr>
        <w:t>删除了</w:t>
      </w:r>
      <w:r>
        <w:t xml:space="preserve">IEC </w:t>
      </w:r>
      <w:r>
        <w:rPr>
          <w:rFonts w:hint="eastAsia"/>
        </w:rPr>
        <w:t>6</w:t>
      </w:r>
      <w:r>
        <w:t>0601-2-</w:t>
      </w:r>
      <w:r>
        <w:rPr>
          <w:rFonts w:hint="eastAsia"/>
        </w:rPr>
        <w:t>2</w:t>
      </w:r>
      <w:r>
        <w:t>:20</w:t>
      </w:r>
      <w:r>
        <w:rPr>
          <w:rFonts w:hint="eastAsia"/>
        </w:rPr>
        <w:t>17</w:t>
      </w:r>
      <w:r>
        <w:rPr>
          <w:rFonts w:hint="eastAsia" w:cs="宋体"/>
        </w:rPr>
        <w:t>标准中的封面、前言和引言；</w:t>
      </w:r>
    </w:p>
    <w:p w14:paraId="75AE4475">
      <w:pPr>
        <w:pStyle w:val="25"/>
      </w:pPr>
      <w:r>
        <w:t>——</w:t>
      </w:r>
      <w:r>
        <w:rPr>
          <w:rFonts w:hint="eastAsia"/>
        </w:rPr>
        <w:t>根据中文版式的要求，页码、字体和字号等做了修改，不影响一致性程度；</w:t>
      </w:r>
    </w:p>
    <w:p w14:paraId="7F2B59B5">
      <w:pPr>
        <w:pStyle w:val="25"/>
      </w:pPr>
      <w:r>
        <w:t>——</w:t>
      </w:r>
      <w:r>
        <w:rPr>
          <w:rFonts w:hint="eastAsia"/>
        </w:rPr>
        <w:t>根据中文版式的特点，对</w:t>
      </w:r>
      <w:r>
        <w:t xml:space="preserve">IEC </w:t>
      </w:r>
      <w:r>
        <w:rPr>
          <w:rFonts w:hint="eastAsia"/>
        </w:rPr>
        <w:t>6</w:t>
      </w:r>
      <w:r>
        <w:t>0601-2-</w:t>
      </w:r>
      <w:r>
        <w:rPr>
          <w:rFonts w:hint="eastAsia"/>
        </w:rPr>
        <w:t>2</w:t>
      </w:r>
      <w:r>
        <w:t>:20</w:t>
      </w:r>
      <w:r>
        <w:rPr>
          <w:rFonts w:hint="eastAsia"/>
        </w:rPr>
        <w:t>17标准中大写字母表示的术语，中文用黑体表示。</w:t>
      </w:r>
    </w:p>
    <w:p w14:paraId="136C1F0B">
      <w:pPr>
        <w:pStyle w:val="25"/>
      </w:pPr>
      <w:r>
        <w:rPr>
          <w:rFonts w:hint="eastAsia"/>
        </w:rPr>
        <w:t>相对于GB 9706.4-2009，本部分按照GB 9706.1-201X的结构进行了修订。</w:t>
      </w:r>
    </w:p>
    <w:p w14:paraId="6A7DA8A3">
      <w:pPr>
        <w:pStyle w:val="25"/>
      </w:pPr>
      <w:r>
        <w:rPr>
          <w:rFonts w:hint="eastAsia"/>
        </w:rPr>
        <w:t>本部分的附录</w:t>
      </w:r>
      <w:r>
        <w:rPr>
          <w:rFonts w:ascii="Calibri" w:cs="Calibri"/>
        </w:rPr>
        <w:t>AA</w:t>
      </w:r>
      <w:r>
        <w:rPr>
          <w:rFonts w:hint="eastAsia"/>
        </w:rPr>
        <w:t>、附录</w:t>
      </w:r>
      <w:r>
        <w:rPr>
          <w:rFonts w:ascii="Calibri" w:cs="Calibri"/>
        </w:rPr>
        <w:t>BB</w:t>
      </w:r>
      <w:r>
        <w:rPr>
          <w:rFonts w:hint="eastAsia"/>
        </w:rPr>
        <w:t>为资料性附录。</w:t>
      </w:r>
    </w:p>
    <w:p w14:paraId="63740B8D">
      <w:pPr>
        <w:pStyle w:val="25"/>
      </w:pPr>
      <w:r>
        <w:rPr>
          <w:rFonts w:hint="eastAsia"/>
          <w:highlight w:val="yellow"/>
        </w:rPr>
        <w:t>本部分由国家食品药品监督管理总局提出。</w:t>
      </w:r>
    </w:p>
    <w:p w14:paraId="108DCEBB">
      <w:pPr>
        <w:pStyle w:val="25"/>
      </w:pPr>
      <w:r>
        <w:rPr>
          <w:rFonts w:hint="eastAsia"/>
        </w:rPr>
        <w:t>本部分由全国医用电器标准化技术委员会医用电子仪器标准化分技术委员会（</w:t>
      </w:r>
      <w:r>
        <w:t>SAC/TC10/SC5</w:t>
      </w:r>
      <w:r>
        <w:rPr>
          <w:rFonts w:hint="eastAsia"/>
        </w:rPr>
        <w:t>）归口。</w:t>
      </w:r>
    </w:p>
    <w:p w14:paraId="77748A40">
      <w:pPr>
        <w:pStyle w:val="25"/>
      </w:pPr>
      <w:r>
        <w:rPr>
          <w:rFonts w:hint="eastAsia"/>
        </w:rPr>
        <w:t>本部分起草单位：</w:t>
      </w:r>
    </w:p>
    <w:p w14:paraId="30AEFAE3">
      <w:pPr>
        <w:pStyle w:val="25"/>
      </w:pPr>
      <w:r>
        <w:rPr>
          <w:rFonts w:hint="eastAsia"/>
        </w:rPr>
        <w:t>本部分主要起草人：</w:t>
      </w:r>
    </w:p>
    <w:p w14:paraId="213A90F0">
      <w:pPr>
        <w:pStyle w:val="25"/>
      </w:pPr>
      <w:r>
        <w:rPr>
          <w:rFonts w:hint="eastAsia"/>
        </w:rPr>
        <w:t>本部分所替代的历次版本发布情况为：</w:t>
      </w:r>
    </w:p>
    <w:p w14:paraId="3C714818">
      <w:pPr>
        <w:pStyle w:val="25"/>
      </w:pPr>
      <w:r>
        <w:t>GB 9706.4</w:t>
      </w:r>
      <w:r>
        <w:rPr>
          <w:rFonts w:hint="eastAsia"/>
        </w:rPr>
        <w:t>-</w:t>
      </w:r>
      <w:r>
        <w:t xml:space="preserve">1992 </w:t>
      </w:r>
      <w:r>
        <w:rPr>
          <w:rFonts w:hint="eastAsia"/>
        </w:rPr>
        <w:t>、</w:t>
      </w:r>
      <w:r>
        <w:t>GB 9706.4</w:t>
      </w:r>
      <w:r>
        <w:rPr>
          <w:rFonts w:hint="eastAsia"/>
        </w:rPr>
        <w:t>-</w:t>
      </w:r>
      <w:r>
        <w:t>1999</w:t>
      </w:r>
      <w:r>
        <w:rPr>
          <w:rFonts w:hint="eastAsia"/>
        </w:rPr>
        <w:t>、</w:t>
      </w:r>
      <w:r>
        <w:t>GB 9706.4</w:t>
      </w:r>
      <w:r>
        <w:rPr>
          <w:rFonts w:hint="eastAsia"/>
        </w:rPr>
        <w:t>-200</w:t>
      </w:r>
      <w:r>
        <w:t>9</w:t>
      </w:r>
    </w:p>
    <w:p w14:paraId="72740992">
      <w:pPr>
        <w:pStyle w:val="25"/>
      </w:pPr>
    </w:p>
    <w:p w14:paraId="55E62DE8">
      <w:pPr>
        <w:pStyle w:val="129"/>
      </w:pPr>
      <w:bookmarkStart w:id="21" w:name="_Toc528766368"/>
      <w:bookmarkStart w:id="22" w:name="_Toc499971340"/>
      <w:bookmarkStart w:id="23" w:name="_Toc499970867"/>
      <w:bookmarkStart w:id="24" w:name="_Toc499994805"/>
      <w:r>
        <w:rPr>
          <w:rFonts w:hint="eastAsia"/>
        </w:rPr>
        <w:t>引</w:t>
      </w:r>
      <w:bookmarkStart w:id="25" w:name="BKYY"/>
      <w:r>
        <w:rPr>
          <w:rFonts w:ascii="Cambria Math" w:hAnsi="Cambria Math" w:cs="Cambria Math"/>
        </w:rPr>
        <w:t>  </w:t>
      </w:r>
      <w:r>
        <w:rPr>
          <w:rFonts w:hint="eastAsia"/>
        </w:rPr>
        <w:t>言</w:t>
      </w:r>
      <w:bookmarkEnd w:id="21"/>
      <w:bookmarkEnd w:id="22"/>
      <w:bookmarkEnd w:id="23"/>
      <w:bookmarkEnd w:id="24"/>
      <w:bookmarkEnd w:id="25"/>
    </w:p>
    <w:p w14:paraId="1000BB76">
      <w:pPr>
        <w:pStyle w:val="25"/>
      </w:pPr>
      <w:r>
        <w:rPr>
          <w:rFonts w:hint="eastAsia"/>
        </w:rPr>
        <w:t>本专用标准中规定的最低安全要求被认为在高频手术设备的操作中提供了安全实用度。</w:t>
      </w:r>
    </w:p>
    <w:p w14:paraId="75B119C7">
      <w:pPr>
        <w:pStyle w:val="25"/>
      </w:pPr>
      <w:r>
        <w:rPr>
          <w:rFonts w:hint="eastAsia"/>
        </w:rPr>
        <w:t>本专用标准修改和补充了GB 9706.1-20</w:t>
      </w:r>
      <w:ins w:id="2795" w:author="zy gu" w:date="2018-05-02T12:31:00Z">
        <w:r>
          <w:rPr>
            <w:rFonts w:hint="eastAsia"/>
          </w:rPr>
          <w:t>X</w:t>
        </w:r>
      </w:ins>
      <w:del w:id="2796" w:author="zy gu" w:date="2018-05-02T12:31:00Z">
        <w:r>
          <w:rPr>
            <w:rFonts w:hint="eastAsia"/>
          </w:rPr>
          <w:delText>1</w:delText>
        </w:r>
      </w:del>
      <w:r>
        <w:rPr>
          <w:rFonts w:hint="eastAsia"/>
        </w:rPr>
        <w:t>X《</w:t>
      </w:r>
      <w:r>
        <w:rPr>
          <w:rFonts w:hint="eastAsia" w:ascii="黑体" w:hAnsi="黑体" w:eastAsia="黑体"/>
        </w:rPr>
        <w:t>医用电气设备</w:t>
      </w:r>
      <w:r>
        <w:rPr>
          <w:rFonts w:hint="eastAsia"/>
        </w:rPr>
        <w:t xml:space="preserve"> 第1部分：</w:t>
      </w:r>
      <w:r>
        <w:rPr>
          <w:rFonts w:hint="eastAsia" w:ascii="黑体" w:hAnsi="黑体" w:eastAsia="黑体"/>
        </w:rPr>
        <w:t>基本安全</w:t>
      </w:r>
      <w:r>
        <w:rPr>
          <w:rFonts w:hint="eastAsia"/>
        </w:rPr>
        <w:t>和</w:t>
      </w:r>
      <w:r>
        <w:rPr>
          <w:rFonts w:hint="eastAsia" w:ascii="黑体" w:hAnsi="黑体" w:eastAsia="黑体"/>
        </w:rPr>
        <w:t>基本性能</w:t>
      </w:r>
      <w:r>
        <w:rPr>
          <w:rFonts w:hint="eastAsia"/>
        </w:rPr>
        <w:t>的通用要求》，下称通用标准。（见201.1.4）</w:t>
      </w:r>
    </w:p>
    <w:p w14:paraId="5E310A45">
      <w:pPr>
        <w:pStyle w:val="25"/>
      </w:pPr>
      <w:r>
        <w:t>相关试验的规范说明在要求之后</w:t>
      </w:r>
      <w:r>
        <w:rPr>
          <w:rFonts w:hint="eastAsia"/>
        </w:rPr>
        <w:t>。</w:t>
      </w:r>
    </w:p>
    <w:p w14:paraId="3D56338F">
      <w:pPr>
        <w:pStyle w:val="25"/>
      </w:pPr>
      <w:ins w:id="2797" w:author="zy gu" w:date="2018-05-02T11:46:00Z">
        <w:r>
          <w:rPr>
            <w:rFonts w:hint="eastAsia" w:ascii="宋体" w:hAnsi="Times New Roman" w:eastAsia="宋体"/>
            <w:bCs w:val="0"/>
            <w:kern w:val="0"/>
            <w:szCs w:val="20"/>
            <w:lang/>
            <w:rPrChange w:id="2798" w:author="zy gu" w:date="2018-05-02T11:47:00Z">
              <w:rPr>
                <w:rFonts w:hint="eastAsia" w:ascii="仿宋" w:hAnsi="仿宋" w:eastAsia="仿宋"/>
                <w:bCs/>
                <w:kern w:val="2"/>
                <w:szCs w:val="21"/>
              </w:rPr>
            </w:rPrChange>
          </w:rPr>
          <w:t>“专用指南和原理说明”为本专用标准中更重要的要求提供适当注释，包含在附录</w:t>
        </w:r>
      </w:ins>
      <w:ins w:id="2800" w:author="zy gu" w:date="2018-05-02T11:46:00Z">
        <w:r>
          <w:rPr>
            <w:rFonts w:ascii="宋体" w:hAnsi="Times New Roman" w:eastAsia="宋体"/>
            <w:bCs w:val="0"/>
            <w:kern w:val="0"/>
            <w:szCs w:val="20"/>
            <w:lang/>
            <w:rPrChange w:id="2801" w:author="zy gu" w:date="2018-05-02T11:47:00Z">
              <w:rPr>
                <w:rFonts w:ascii="仿宋" w:hAnsi="仿宋" w:eastAsia="仿宋"/>
                <w:bCs/>
                <w:kern w:val="2"/>
                <w:szCs w:val="21"/>
              </w:rPr>
            </w:rPrChange>
          </w:rPr>
          <w:t>AA中</w:t>
        </w:r>
      </w:ins>
      <w:ins w:id="2803" w:author="zy gu" w:date="2018-05-02T11:46:00Z">
        <w:r>
          <w:rPr>
            <w:rFonts w:hint="eastAsia" w:ascii="宋体" w:hAnsi="Times New Roman" w:eastAsia="宋体"/>
            <w:bCs w:val="0"/>
            <w:kern w:val="0"/>
            <w:szCs w:val="20"/>
            <w:lang/>
            <w:rPrChange w:id="2804" w:author="zy gu" w:date="2018-05-02T11:47:00Z">
              <w:rPr>
                <w:rFonts w:hint="eastAsia" w:ascii="仿宋" w:hAnsi="仿宋" w:eastAsia="仿宋"/>
                <w:bCs/>
                <w:kern w:val="2"/>
                <w:szCs w:val="21"/>
              </w:rPr>
            </w:rPrChange>
          </w:rPr>
          <w:t>。</w:t>
        </w:r>
      </w:ins>
      <w:del w:id="2806" w:author="zy gu" w:date="2018-05-02T11:46:00Z">
        <w:r>
          <w:rPr>
            <w:rFonts w:hint="eastAsia"/>
          </w:rPr>
          <w:delText>有关本专用标准更重要的要求的“专用指南和原理说明”包含在附录AA中。</w:delText>
        </w:r>
      </w:del>
    </w:p>
    <w:p w14:paraId="5A16A388">
      <w:pPr>
        <w:pStyle w:val="25"/>
      </w:pPr>
      <w:r>
        <w:t>在附录AA中有注释的章或条都标有</w:t>
      </w:r>
      <w:r>
        <w:rPr>
          <w:rFonts w:hint="eastAsia"/>
        </w:rPr>
        <w:t>“</w:t>
      </w:r>
      <w:r>
        <w:rPr>
          <w:rFonts w:ascii="黑体" w:eastAsia="黑体"/>
          <w:szCs w:val="21"/>
        </w:rPr>
        <w:t>*</w:t>
      </w:r>
      <w:r>
        <w:rPr>
          <w:rFonts w:hint="eastAsia"/>
        </w:rPr>
        <w:t>”。</w:t>
      </w:r>
    </w:p>
    <w:p w14:paraId="7145365D">
      <w:pPr>
        <w:pStyle w:val="25"/>
        <w:rPr>
          <w:b/>
          <w:rPrChange w:id="2807" w:author="Unknown" w:date="">
            <w:rPr/>
          </w:rPrChange>
        </w:rPr>
        <w:sectPr>
          <w:headerReference r:id="rId7" w:type="default"/>
          <w:footerReference r:id="rId8" w:type="default"/>
          <w:pgSz w:w="11906" w:h="16838"/>
          <w:pgMar w:top="567" w:right="1134" w:bottom="1134" w:left="1418" w:header="1418" w:footer="1134" w:gutter="0"/>
          <w:pgNumType w:fmt="upperRoman" w:start="1"/>
          <w:cols w:space="720" w:num="1"/>
          <w:formProt w:val="0"/>
          <w:docGrid w:type="lines" w:linePitch="312" w:charSpace="0"/>
        </w:sectPr>
      </w:pPr>
      <w:r>
        <w:rPr>
          <w:rFonts w:hint="eastAsia"/>
        </w:rPr>
        <w:t>我们认为了解这些要求</w:t>
      </w:r>
      <w:ins w:id="2808" w:author="zy gu" w:date="2018-05-02T12:06:00Z">
        <w:r>
          <w:rPr>
            <w:rFonts w:hint="eastAsia"/>
          </w:rPr>
          <w:t>的由来</w:t>
        </w:r>
      </w:ins>
      <w:r>
        <w:rPr>
          <w:rFonts w:hint="eastAsia"/>
        </w:rPr>
        <w:t>不仅有助于正确地运用本标准，而且能及时地加快由于临床实践的变化或技术发展而修订标准的进程。</w:t>
      </w:r>
      <w:ins w:id="2809" w:author="zy gu" w:date="2018-05-02T12:07:00Z">
        <w:r>
          <w:rPr>
            <w:rFonts w:hint="eastAsia" w:ascii="宋体" w:hAnsi="Times New Roman" w:eastAsia="宋体"/>
            <w:bCs w:val="0"/>
            <w:kern w:val="0"/>
            <w:szCs w:val="20"/>
            <w:lang/>
            <w:rPrChange w:id="2810" w:author="ZXQ" w:date="2018-09-19T20:08:00Z">
              <w:rPr>
                <w:rFonts w:hint="eastAsia" w:ascii="仿宋" w:hAnsi="仿宋" w:eastAsia="仿宋"/>
                <w:bCs/>
                <w:kern w:val="2"/>
                <w:szCs w:val="21"/>
              </w:rPr>
            </w:rPrChange>
          </w:rPr>
          <w:t>然而，附录不是本专用标准要求的组成部分。</w:t>
        </w:r>
      </w:ins>
    </w:p>
    <w:p w14:paraId="051B744E">
      <w:pPr>
        <w:pStyle w:val="96"/>
      </w:pPr>
      <w:r>
        <w:rPr>
          <w:rFonts w:hint="eastAsia"/>
        </w:rPr>
        <w:t>医用电气设备第2-2部分：高频手术设备及高频</w:t>
      </w:r>
      <w:del w:id="2812" w:author="Y" w:date="2018-10-31T14:12:00Z">
        <w:r>
          <w:rPr>
            <w:rFonts w:hint="eastAsia"/>
          </w:rPr>
          <w:delText>手术</w:delText>
        </w:r>
      </w:del>
      <w:r>
        <w:rPr>
          <w:rFonts w:hint="eastAsia"/>
        </w:rPr>
        <w:t>附件的基本安全和基本性能专用要求</w:t>
      </w:r>
    </w:p>
    <w:p w14:paraId="47661EB1">
      <w:pPr>
        <w:pStyle w:val="149"/>
        <w:widowControl/>
        <w:numPr>
          <w:ilvl w:val="0"/>
          <w:numId w:val="4"/>
        </w:numPr>
        <w:spacing w:before="312" w:beforeLines="100" w:after="312" w:afterLines="100"/>
        <w:ind w:firstLineChars="0"/>
        <w:outlineLvl w:val="1"/>
        <w:rPr>
          <w:rFonts w:ascii="黑体" w:eastAsia="黑体"/>
          <w:vanish/>
          <w:kern w:val="0"/>
          <w:szCs w:val="20"/>
        </w:rPr>
      </w:pPr>
      <w:bookmarkStart w:id="26" w:name="_Toc499883418"/>
      <w:bookmarkStart w:id="27" w:name="_Toc499883315"/>
      <w:bookmarkStart w:id="28" w:name="_Toc499888126"/>
      <w:bookmarkStart w:id="29" w:name="_Toc499883376"/>
      <w:bookmarkStart w:id="30" w:name="_Toc499884470"/>
      <w:bookmarkStart w:id="31" w:name="_Toc499908465"/>
      <w:bookmarkStart w:id="32" w:name="_Toc499883684"/>
      <w:bookmarkStart w:id="33" w:name="_Toc499883638"/>
      <w:bookmarkStart w:id="34" w:name="_Toc499901811"/>
      <w:bookmarkStart w:id="35" w:name="_Toc499898793"/>
    </w:p>
    <w:p w14:paraId="3036F45A">
      <w:pPr>
        <w:pStyle w:val="149"/>
        <w:widowControl/>
        <w:numPr>
          <w:ilvl w:val="0"/>
          <w:numId w:val="4"/>
        </w:numPr>
        <w:spacing w:before="312" w:beforeLines="100" w:after="312" w:afterLines="100"/>
        <w:ind w:firstLineChars="0"/>
        <w:outlineLvl w:val="1"/>
        <w:rPr>
          <w:rFonts w:ascii="黑体" w:eastAsia="黑体"/>
          <w:vanish/>
          <w:kern w:val="0"/>
          <w:szCs w:val="20"/>
        </w:rPr>
      </w:pPr>
    </w:p>
    <w:p w14:paraId="22809206">
      <w:pPr>
        <w:pStyle w:val="149"/>
        <w:widowControl/>
        <w:numPr>
          <w:ilvl w:val="0"/>
          <w:numId w:val="4"/>
        </w:numPr>
        <w:spacing w:before="312" w:beforeLines="100" w:after="312" w:afterLines="100"/>
        <w:ind w:firstLineChars="0"/>
        <w:outlineLvl w:val="1"/>
        <w:rPr>
          <w:rFonts w:ascii="黑体" w:eastAsia="黑体"/>
          <w:vanish/>
          <w:kern w:val="0"/>
          <w:szCs w:val="20"/>
        </w:rPr>
      </w:pPr>
    </w:p>
    <w:p w14:paraId="0F46ACAC">
      <w:pPr>
        <w:pStyle w:val="149"/>
        <w:widowControl/>
        <w:numPr>
          <w:ilvl w:val="0"/>
          <w:numId w:val="4"/>
        </w:numPr>
        <w:spacing w:before="312" w:beforeLines="100" w:after="312" w:afterLines="100"/>
        <w:ind w:firstLineChars="0"/>
        <w:outlineLvl w:val="1"/>
        <w:rPr>
          <w:rFonts w:ascii="黑体" w:eastAsia="黑体"/>
          <w:vanish/>
          <w:kern w:val="0"/>
          <w:szCs w:val="20"/>
        </w:rPr>
      </w:pPr>
    </w:p>
    <w:p w14:paraId="42CA2838">
      <w:pPr>
        <w:pStyle w:val="149"/>
        <w:widowControl/>
        <w:numPr>
          <w:ilvl w:val="0"/>
          <w:numId w:val="4"/>
        </w:numPr>
        <w:spacing w:before="312" w:beforeLines="100" w:after="312" w:afterLines="100"/>
        <w:ind w:firstLineChars="0"/>
        <w:outlineLvl w:val="1"/>
        <w:rPr>
          <w:rFonts w:ascii="黑体" w:eastAsia="黑体"/>
          <w:vanish/>
          <w:kern w:val="0"/>
          <w:szCs w:val="20"/>
        </w:rPr>
      </w:pPr>
    </w:p>
    <w:p w14:paraId="318A85B4">
      <w:pPr>
        <w:pStyle w:val="149"/>
        <w:widowControl/>
        <w:numPr>
          <w:ilvl w:val="0"/>
          <w:numId w:val="4"/>
        </w:numPr>
        <w:spacing w:before="312" w:beforeLines="100" w:after="312" w:afterLines="100"/>
        <w:ind w:firstLineChars="0"/>
        <w:outlineLvl w:val="1"/>
        <w:rPr>
          <w:rFonts w:ascii="黑体" w:eastAsia="黑体"/>
          <w:vanish/>
          <w:kern w:val="0"/>
          <w:szCs w:val="20"/>
        </w:rPr>
      </w:pPr>
    </w:p>
    <w:p w14:paraId="0443E76C">
      <w:pPr>
        <w:pStyle w:val="149"/>
        <w:widowControl/>
        <w:numPr>
          <w:ilvl w:val="0"/>
          <w:numId w:val="4"/>
        </w:numPr>
        <w:spacing w:before="312" w:beforeLines="100" w:after="312" w:afterLines="100"/>
        <w:ind w:firstLineChars="0"/>
        <w:outlineLvl w:val="1"/>
        <w:rPr>
          <w:rFonts w:ascii="黑体" w:eastAsia="黑体"/>
          <w:vanish/>
          <w:kern w:val="0"/>
          <w:szCs w:val="20"/>
        </w:rPr>
      </w:pPr>
    </w:p>
    <w:p w14:paraId="4FA48699">
      <w:pPr>
        <w:pStyle w:val="149"/>
        <w:widowControl/>
        <w:numPr>
          <w:ilvl w:val="0"/>
          <w:numId w:val="4"/>
        </w:numPr>
        <w:spacing w:before="312" w:beforeLines="100" w:after="312" w:afterLines="100"/>
        <w:ind w:firstLineChars="0"/>
        <w:outlineLvl w:val="1"/>
        <w:rPr>
          <w:rFonts w:ascii="黑体" w:eastAsia="黑体"/>
          <w:vanish/>
          <w:kern w:val="0"/>
          <w:szCs w:val="20"/>
        </w:rPr>
      </w:pPr>
    </w:p>
    <w:p w14:paraId="0514D5E3">
      <w:pPr>
        <w:pStyle w:val="149"/>
        <w:widowControl/>
        <w:numPr>
          <w:ilvl w:val="0"/>
          <w:numId w:val="4"/>
        </w:numPr>
        <w:spacing w:before="312" w:beforeLines="100" w:after="312" w:afterLines="100"/>
        <w:ind w:firstLineChars="0"/>
        <w:outlineLvl w:val="1"/>
        <w:rPr>
          <w:rFonts w:ascii="黑体" w:eastAsia="黑体"/>
          <w:vanish/>
          <w:kern w:val="0"/>
          <w:szCs w:val="20"/>
        </w:rPr>
      </w:pPr>
    </w:p>
    <w:p w14:paraId="436F74AA">
      <w:pPr>
        <w:pStyle w:val="149"/>
        <w:widowControl/>
        <w:numPr>
          <w:ilvl w:val="0"/>
          <w:numId w:val="4"/>
        </w:numPr>
        <w:spacing w:before="312" w:beforeLines="100" w:after="312" w:afterLines="100"/>
        <w:ind w:firstLineChars="0"/>
        <w:outlineLvl w:val="1"/>
        <w:rPr>
          <w:rFonts w:ascii="黑体" w:eastAsia="黑体"/>
          <w:vanish/>
          <w:kern w:val="0"/>
          <w:szCs w:val="20"/>
        </w:rPr>
      </w:pPr>
    </w:p>
    <w:p w14:paraId="2190C0ED">
      <w:pPr>
        <w:pStyle w:val="149"/>
        <w:widowControl/>
        <w:numPr>
          <w:ilvl w:val="0"/>
          <w:numId w:val="4"/>
        </w:numPr>
        <w:spacing w:before="312" w:beforeLines="100" w:after="312" w:afterLines="100"/>
        <w:ind w:firstLineChars="0"/>
        <w:outlineLvl w:val="1"/>
        <w:rPr>
          <w:rFonts w:ascii="黑体" w:eastAsia="黑体"/>
          <w:vanish/>
          <w:kern w:val="0"/>
          <w:szCs w:val="20"/>
        </w:rPr>
      </w:pPr>
    </w:p>
    <w:p w14:paraId="7F6CF0A1">
      <w:pPr>
        <w:pStyle w:val="149"/>
        <w:widowControl/>
        <w:numPr>
          <w:ilvl w:val="0"/>
          <w:numId w:val="4"/>
        </w:numPr>
        <w:spacing w:before="312" w:beforeLines="100" w:after="312" w:afterLines="100"/>
        <w:ind w:firstLineChars="0"/>
        <w:outlineLvl w:val="1"/>
        <w:rPr>
          <w:rFonts w:ascii="黑体" w:eastAsia="黑体"/>
          <w:vanish/>
          <w:kern w:val="0"/>
          <w:szCs w:val="20"/>
        </w:rPr>
      </w:pPr>
    </w:p>
    <w:p w14:paraId="0D0F677A">
      <w:pPr>
        <w:pStyle w:val="149"/>
        <w:widowControl/>
        <w:numPr>
          <w:ilvl w:val="0"/>
          <w:numId w:val="4"/>
        </w:numPr>
        <w:spacing w:before="312" w:beforeLines="100" w:after="312" w:afterLines="100"/>
        <w:ind w:firstLineChars="0"/>
        <w:outlineLvl w:val="1"/>
        <w:rPr>
          <w:rFonts w:ascii="黑体" w:eastAsia="黑体"/>
          <w:vanish/>
          <w:kern w:val="0"/>
          <w:szCs w:val="20"/>
        </w:rPr>
      </w:pPr>
    </w:p>
    <w:p w14:paraId="3D0415F8">
      <w:pPr>
        <w:pStyle w:val="149"/>
        <w:widowControl/>
        <w:numPr>
          <w:ilvl w:val="0"/>
          <w:numId w:val="4"/>
        </w:numPr>
        <w:spacing w:before="312" w:beforeLines="100" w:after="312" w:afterLines="100"/>
        <w:ind w:firstLineChars="0"/>
        <w:outlineLvl w:val="1"/>
        <w:rPr>
          <w:rFonts w:ascii="黑体" w:eastAsia="黑体"/>
          <w:vanish/>
          <w:kern w:val="0"/>
          <w:szCs w:val="20"/>
        </w:rPr>
      </w:pPr>
    </w:p>
    <w:p w14:paraId="1438C64F">
      <w:pPr>
        <w:pStyle w:val="149"/>
        <w:widowControl/>
        <w:numPr>
          <w:ilvl w:val="0"/>
          <w:numId w:val="4"/>
        </w:numPr>
        <w:spacing w:before="312" w:beforeLines="100" w:after="312" w:afterLines="100"/>
        <w:ind w:firstLineChars="0"/>
        <w:outlineLvl w:val="1"/>
        <w:rPr>
          <w:rFonts w:ascii="黑体" w:eastAsia="黑体"/>
          <w:vanish/>
          <w:kern w:val="0"/>
          <w:szCs w:val="20"/>
        </w:rPr>
      </w:pPr>
    </w:p>
    <w:p w14:paraId="1018DD72">
      <w:pPr>
        <w:pStyle w:val="149"/>
        <w:widowControl/>
        <w:numPr>
          <w:ilvl w:val="0"/>
          <w:numId w:val="4"/>
        </w:numPr>
        <w:spacing w:before="312" w:beforeLines="100" w:after="312" w:afterLines="100"/>
        <w:ind w:firstLineChars="0"/>
        <w:outlineLvl w:val="1"/>
        <w:rPr>
          <w:rFonts w:ascii="黑体" w:eastAsia="黑体"/>
          <w:vanish/>
          <w:kern w:val="0"/>
          <w:szCs w:val="20"/>
        </w:rPr>
      </w:pPr>
    </w:p>
    <w:p w14:paraId="40A140FE">
      <w:pPr>
        <w:pStyle w:val="149"/>
        <w:widowControl/>
        <w:numPr>
          <w:ilvl w:val="0"/>
          <w:numId w:val="4"/>
        </w:numPr>
        <w:spacing w:before="312" w:beforeLines="100" w:after="312" w:afterLines="100"/>
        <w:ind w:firstLineChars="0"/>
        <w:outlineLvl w:val="1"/>
        <w:rPr>
          <w:rFonts w:ascii="黑体" w:eastAsia="黑体"/>
          <w:vanish/>
          <w:kern w:val="0"/>
          <w:szCs w:val="20"/>
        </w:rPr>
      </w:pPr>
    </w:p>
    <w:p w14:paraId="271213E0">
      <w:pPr>
        <w:pStyle w:val="149"/>
        <w:widowControl/>
        <w:numPr>
          <w:ilvl w:val="0"/>
          <w:numId w:val="4"/>
        </w:numPr>
        <w:spacing w:before="312" w:beforeLines="100" w:after="312" w:afterLines="100"/>
        <w:ind w:firstLineChars="0"/>
        <w:outlineLvl w:val="1"/>
        <w:rPr>
          <w:rFonts w:ascii="黑体" w:eastAsia="黑体"/>
          <w:vanish/>
          <w:kern w:val="0"/>
          <w:szCs w:val="20"/>
        </w:rPr>
      </w:pPr>
    </w:p>
    <w:p w14:paraId="4052A7D7">
      <w:pPr>
        <w:pStyle w:val="149"/>
        <w:widowControl/>
        <w:numPr>
          <w:ilvl w:val="0"/>
          <w:numId w:val="4"/>
        </w:numPr>
        <w:spacing w:before="312" w:beforeLines="100" w:after="312" w:afterLines="100"/>
        <w:ind w:firstLineChars="0"/>
        <w:outlineLvl w:val="1"/>
        <w:rPr>
          <w:rFonts w:ascii="黑体" w:eastAsia="黑体"/>
          <w:vanish/>
          <w:kern w:val="0"/>
          <w:szCs w:val="20"/>
        </w:rPr>
      </w:pPr>
    </w:p>
    <w:p w14:paraId="4346515E">
      <w:pPr>
        <w:pStyle w:val="149"/>
        <w:widowControl/>
        <w:numPr>
          <w:ilvl w:val="0"/>
          <w:numId w:val="4"/>
        </w:numPr>
        <w:spacing w:before="312" w:beforeLines="100" w:after="312" w:afterLines="100"/>
        <w:ind w:firstLineChars="0"/>
        <w:outlineLvl w:val="1"/>
        <w:rPr>
          <w:rFonts w:ascii="黑体" w:eastAsia="黑体"/>
          <w:vanish/>
          <w:kern w:val="0"/>
          <w:szCs w:val="20"/>
        </w:rPr>
      </w:pPr>
    </w:p>
    <w:p w14:paraId="2125FAB7">
      <w:pPr>
        <w:pStyle w:val="149"/>
        <w:widowControl/>
        <w:numPr>
          <w:ilvl w:val="0"/>
          <w:numId w:val="4"/>
        </w:numPr>
        <w:spacing w:before="312" w:beforeLines="100" w:after="312" w:afterLines="100"/>
        <w:ind w:firstLineChars="0"/>
        <w:outlineLvl w:val="1"/>
        <w:rPr>
          <w:rFonts w:ascii="黑体" w:eastAsia="黑体"/>
          <w:vanish/>
          <w:kern w:val="0"/>
          <w:szCs w:val="20"/>
        </w:rPr>
      </w:pPr>
    </w:p>
    <w:p w14:paraId="6730A9BF">
      <w:pPr>
        <w:pStyle w:val="149"/>
        <w:widowControl/>
        <w:numPr>
          <w:ilvl w:val="0"/>
          <w:numId w:val="4"/>
        </w:numPr>
        <w:spacing w:before="312" w:beforeLines="100" w:after="312" w:afterLines="100"/>
        <w:ind w:firstLineChars="0"/>
        <w:outlineLvl w:val="1"/>
        <w:rPr>
          <w:rFonts w:ascii="黑体" w:eastAsia="黑体"/>
          <w:vanish/>
          <w:kern w:val="0"/>
          <w:szCs w:val="20"/>
        </w:rPr>
      </w:pPr>
    </w:p>
    <w:p w14:paraId="2F3ACDC5">
      <w:pPr>
        <w:pStyle w:val="149"/>
        <w:widowControl/>
        <w:numPr>
          <w:ilvl w:val="0"/>
          <w:numId w:val="4"/>
        </w:numPr>
        <w:spacing w:before="312" w:beforeLines="100" w:after="312" w:afterLines="100"/>
        <w:ind w:firstLineChars="0"/>
        <w:outlineLvl w:val="1"/>
        <w:rPr>
          <w:rFonts w:ascii="黑体" w:eastAsia="黑体"/>
          <w:vanish/>
          <w:kern w:val="0"/>
          <w:szCs w:val="20"/>
        </w:rPr>
      </w:pPr>
    </w:p>
    <w:p w14:paraId="542763A2">
      <w:pPr>
        <w:pStyle w:val="149"/>
        <w:widowControl/>
        <w:numPr>
          <w:ilvl w:val="0"/>
          <w:numId w:val="4"/>
        </w:numPr>
        <w:spacing w:before="312" w:beforeLines="100" w:after="312" w:afterLines="100"/>
        <w:ind w:firstLineChars="0"/>
        <w:outlineLvl w:val="1"/>
        <w:rPr>
          <w:rFonts w:ascii="黑体" w:eastAsia="黑体"/>
          <w:vanish/>
          <w:kern w:val="0"/>
          <w:szCs w:val="20"/>
        </w:rPr>
      </w:pPr>
    </w:p>
    <w:p w14:paraId="431E1D91">
      <w:pPr>
        <w:pStyle w:val="149"/>
        <w:widowControl/>
        <w:numPr>
          <w:ilvl w:val="0"/>
          <w:numId w:val="4"/>
        </w:numPr>
        <w:spacing w:before="312" w:beforeLines="100" w:after="312" w:afterLines="100"/>
        <w:ind w:firstLineChars="0"/>
        <w:outlineLvl w:val="1"/>
        <w:rPr>
          <w:rFonts w:ascii="黑体" w:eastAsia="黑体"/>
          <w:vanish/>
          <w:kern w:val="0"/>
          <w:szCs w:val="20"/>
        </w:rPr>
      </w:pPr>
    </w:p>
    <w:p w14:paraId="0ACA54AF">
      <w:pPr>
        <w:pStyle w:val="149"/>
        <w:widowControl/>
        <w:numPr>
          <w:ilvl w:val="0"/>
          <w:numId w:val="4"/>
        </w:numPr>
        <w:spacing w:before="312" w:beforeLines="100" w:after="312" w:afterLines="100"/>
        <w:ind w:firstLineChars="0"/>
        <w:outlineLvl w:val="1"/>
        <w:rPr>
          <w:rFonts w:ascii="黑体" w:eastAsia="黑体"/>
          <w:vanish/>
          <w:kern w:val="0"/>
          <w:szCs w:val="20"/>
        </w:rPr>
      </w:pPr>
    </w:p>
    <w:p w14:paraId="6B80D318">
      <w:pPr>
        <w:pStyle w:val="149"/>
        <w:widowControl/>
        <w:numPr>
          <w:ilvl w:val="0"/>
          <w:numId w:val="4"/>
        </w:numPr>
        <w:spacing w:before="312" w:beforeLines="100" w:after="312" w:afterLines="100"/>
        <w:ind w:firstLineChars="0"/>
        <w:outlineLvl w:val="1"/>
        <w:rPr>
          <w:rFonts w:ascii="黑体" w:eastAsia="黑体"/>
          <w:vanish/>
          <w:kern w:val="0"/>
          <w:szCs w:val="20"/>
        </w:rPr>
      </w:pPr>
    </w:p>
    <w:p w14:paraId="272CB1DF">
      <w:pPr>
        <w:pStyle w:val="149"/>
        <w:widowControl/>
        <w:numPr>
          <w:ilvl w:val="0"/>
          <w:numId w:val="4"/>
        </w:numPr>
        <w:spacing w:before="312" w:beforeLines="100" w:after="312" w:afterLines="100"/>
        <w:ind w:firstLineChars="0"/>
        <w:outlineLvl w:val="1"/>
        <w:rPr>
          <w:rFonts w:ascii="黑体" w:eastAsia="黑体"/>
          <w:vanish/>
          <w:kern w:val="0"/>
          <w:szCs w:val="20"/>
        </w:rPr>
      </w:pPr>
    </w:p>
    <w:p w14:paraId="1B0C69A9">
      <w:pPr>
        <w:pStyle w:val="149"/>
        <w:widowControl/>
        <w:numPr>
          <w:ilvl w:val="0"/>
          <w:numId w:val="4"/>
        </w:numPr>
        <w:spacing w:before="312" w:beforeLines="100" w:after="312" w:afterLines="100"/>
        <w:ind w:firstLineChars="0"/>
        <w:outlineLvl w:val="1"/>
        <w:rPr>
          <w:rFonts w:ascii="黑体" w:eastAsia="黑体"/>
          <w:vanish/>
          <w:kern w:val="0"/>
          <w:szCs w:val="20"/>
        </w:rPr>
      </w:pPr>
    </w:p>
    <w:p w14:paraId="061AF65B">
      <w:pPr>
        <w:pStyle w:val="149"/>
        <w:widowControl/>
        <w:numPr>
          <w:ilvl w:val="0"/>
          <w:numId w:val="4"/>
        </w:numPr>
        <w:spacing w:before="312" w:beforeLines="100" w:after="312" w:afterLines="100"/>
        <w:ind w:firstLineChars="0"/>
        <w:outlineLvl w:val="1"/>
        <w:rPr>
          <w:rFonts w:ascii="黑体" w:eastAsia="黑体"/>
          <w:vanish/>
          <w:kern w:val="0"/>
          <w:szCs w:val="20"/>
        </w:rPr>
      </w:pPr>
    </w:p>
    <w:p w14:paraId="32C0F961">
      <w:pPr>
        <w:pStyle w:val="149"/>
        <w:widowControl/>
        <w:numPr>
          <w:ilvl w:val="0"/>
          <w:numId w:val="4"/>
        </w:numPr>
        <w:spacing w:before="312" w:beforeLines="100" w:after="312" w:afterLines="100"/>
        <w:ind w:firstLineChars="0"/>
        <w:outlineLvl w:val="1"/>
        <w:rPr>
          <w:rFonts w:ascii="黑体" w:eastAsia="黑体"/>
          <w:vanish/>
          <w:kern w:val="0"/>
          <w:szCs w:val="20"/>
        </w:rPr>
      </w:pPr>
    </w:p>
    <w:p w14:paraId="05657651">
      <w:pPr>
        <w:pStyle w:val="149"/>
        <w:widowControl/>
        <w:numPr>
          <w:ilvl w:val="0"/>
          <w:numId w:val="4"/>
        </w:numPr>
        <w:spacing w:before="312" w:beforeLines="100" w:after="312" w:afterLines="100"/>
        <w:ind w:firstLineChars="0"/>
        <w:outlineLvl w:val="1"/>
        <w:rPr>
          <w:rFonts w:ascii="黑体" w:eastAsia="黑体"/>
          <w:vanish/>
          <w:kern w:val="0"/>
          <w:szCs w:val="20"/>
        </w:rPr>
      </w:pPr>
    </w:p>
    <w:p w14:paraId="197550BE">
      <w:pPr>
        <w:pStyle w:val="149"/>
        <w:widowControl/>
        <w:numPr>
          <w:ilvl w:val="0"/>
          <w:numId w:val="4"/>
        </w:numPr>
        <w:spacing w:before="312" w:beforeLines="100" w:after="312" w:afterLines="100"/>
        <w:ind w:firstLineChars="0"/>
        <w:outlineLvl w:val="1"/>
        <w:rPr>
          <w:rFonts w:ascii="黑体" w:eastAsia="黑体"/>
          <w:vanish/>
          <w:kern w:val="0"/>
          <w:szCs w:val="20"/>
        </w:rPr>
      </w:pPr>
    </w:p>
    <w:p w14:paraId="6E25A104">
      <w:pPr>
        <w:pStyle w:val="149"/>
        <w:widowControl/>
        <w:numPr>
          <w:ilvl w:val="0"/>
          <w:numId w:val="4"/>
        </w:numPr>
        <w:spacing w:before="312" w:beforeLines="100" w:after="312" w:afterLines="100"/>
        <w:ind w:firstLineChars="0"/>
        <w:outlineLvl w:val="1"/>
        <w:rPr>
          <w:rFonts w:ascii="黑体" w:eastAsia="黑体"/>
          <w:vanish/>
          <w:kern w:val="0"/>
          <w:szCs w:val="20"/>
        </w:rPr>
      </w:pPr>
    </w:p>
    <w:p w14:paraId="6946AD17">
      <w:pPr>
        <w:pStyle w:val="149"/>
        <w:widowControl/>
        <w:numPr>
          <w:ilvl w:val="0"/>
          <w:numId w:val="4"/>
        </w:numPr>
        <w:spacing w:before="312" w:beforeLines="100" w:after="312" w:afterLines="100"/>
        <w:ind w:firstLineChars="0"/>
        <w:outlineLvl w:val="1"/>
        <w:rPr>
          <w:rFonts w:ascii="黑体" w:eastAsia="黑体"/>
          <w:vanish/>
          <w:kern w:val="0"/>
          <w:szCs w:val="20"/>
        </w:rPr>
      </w:pPr>
    </w:p>
    <w:p w14:paraId="289A1DEC">
      <w:pPr>
        <w:pStyle w:val="149"/>
        <w:widowControl/>
        <w:numPr>
          <w:ilvl w:val="0"/>
          <w:numId w:val="4"/>
        </w:numPr>
        <w:spacing w:before="312" w:beforeLines="100" w:after="312" w:afterLines="100"/>
        <w:ind w:firstLineChars="0"/>
        <w:outlineLvl w:val="1"/>
        <w:rPr>
          <w:rFonts w:ascii="黑体" w:eastAsia="黑体"/>
          <w:vanish/>
          <w:kern w:val="0"/>
          <w:szCs w:val="20"/>
        </w:rPr>
      </w:pPr>
    </w:p>
    <w:p w14:paraId="0093470D">
      <w:pPr>
        <w:pStyle w:val="149"/>
        <w:widowControl/>
        <w:numPr>
          <w:ilvl w:val="0"/>
          <w:numId w:val="4"/>
        </w:numPr>
        <w:spacing w:before="312" w:beforeLines="100" w:after="312" w:afterLines="100"/>
        <w:ind w:firstLineChars="0"/>
        <w:outlineLvl w:val="1"/>
        <w:rPr>
          <w:rFonts w:ascii="黑体" w:eastAsia="黑体"/>
          <w:vanish/>
          <w:kern w:val="0"/>
          <w:szCs w:val="20"/>
        </w:rPr>
      </w:pPr>
    </w:p>
    <w:p w14:paraId="21142398">
      <w:pPr>
        <w:pStyle w:val="149"/>
        <w:widowControl/>
        <w:numPr>
          <w:ilvl w:val="0"/>
          <w:numId w:val="4"/>
        </w:numPr>
        <w:spacing w:before="312" w:beforeLines="100" w:after="312" w:afterLines="100"/>
        <w:ind w:firstLineChars="0"/>
        <w:outlineLvl w:val="1"/>
        <w:rPr>
          <w:rFonts w:ascii="黑体" w:eastAsia="黑体"/>
          <w:vanish/>
          <w:kern w:val="0"/>
          <w:szCs w:val="20"/>
        </w:rPr>
      </w:pPr>
    </w:p>
    <w:p w14:paraId="7C4CAE0F">
      <w:pPr>
        <w:pStyle w:val="149"/>
        <w:widowControl/>
        <w:numPr>
          <w:ilvl w:val="0"/>
          <w:numId w:val="4"/>
        </w:numPr>
        <w:spacing w:before="312" w:beforeLines="100" w:after="312" w:afterLines="100"/>
        <w:ind w:firstLineChars="0"/>
        <w:outlineLvl w:val="1"/>
        <w:rPr>
          <w:rFonts w:ascii="黑体" w:eastAsia="黑体"/>
          <w:vanish/>
          <w:kern w:val="0"/>
          <w:szCs w:val="20"/>
        </w:rPr>
      </w:pPr>
    </w:p>
    <w:p w14:paraId="798D05DF">
      <w:pPr>
        <w:pStyle w:val="149"/>
        <w:widowControl/>
        <w:numPr>
          <w:ilvl w:val="0"/>
          <w:numId w:val="4"/>
        </w:numPr>
        <w:spacing w:before="312" w:beforeLines="100" w:after="312" w:afterLines="100"/>
        <w:ind w:firstLineChars="0"/>
        <w:outlineLvl w:val="1"/>
        <w:rPr>
          <w:rFonts w:ascii="黑体" w:eastAsia="黑体"/>
          <w:vanish/>
          <w:kern w:val="0"/>
          <w:szCs w:val="20"/>
        </w:rPr>
      </w:pPr>
    </w:p>
    <w:p w14:paraId="202CEA9E">
      <w:pPr>
        <w:pStyle w:val="149"/>
        <w:widowControl/>
        <w:numPr>
          <w:ilvl w:val="0"/>
          <w:numId w:val="4"/>
        </w:numPr>
        <w:spacing w:before="312" w:beforeLines="100" w:after="312" w:afterLines="100"/>
        <w:ind w:firstLineChars="0"/>
        <w:outlineLvl w:val="1"/>
        <w:rPr>
          <w:rFonts w:ascii="黑体" w:eastAsia="黑体"/>
          <w:vanish/>
          <w:kern w:val="0"/>
          <w:szCs w:val="20"/>
        </w:rPr>
      </w:pPr>
    </w:p>
    <w:p w14:paraId="1263E380">
      <w:pPr>
        <w:pStyle w:val="149"/>
        <w:widowControl/>
        <w:numPr>
          <w:ilvl w:val="0"/>
          <w:numId w:val="4"/>
        </w:numPr>
        <w:spacing w:before="312" w:beforeLines="100" w:after="312" w:afterLines="100"/>
        <w:ind w:firstLineChars="0"/>
        <w:outlineLvl w:val="1"/>
        <w:rPr>
          <w:rFonts w:ascii="黑体" w:eastAsia="黑体"/>
          <w:vanish/>
          <w:kern w:val="0"/>
          <w:szCs w:val="20"/>
        </w:rPr>
      </w:pPr>
    </w:p>
    <w:p w14:paraId="00244E0B">
      <w:pPr>
        <w:pStyle w:val="149"/>
        <w:widowControl/>
        <w:numPr>
          <w:ilvl w:val="0"/>
          <w:numId w:val="4"/>
        </w:numPr>
        <w:spacing w:before="312" w:beforeLines="100" w:after="312" w:afterLines="100"/>
        <w:ind w:firstLineChars="0"/>
        <w:outlineLvl w:val="1"/>
        <w:rPr>
          <w:rFonts w:ascii="黑体" w:eastAsia="黑体"/>
          <w:vanish/>
          <w:kern w:val="0"/>
          <w:szCs w:val="20"/>
        </w:rPr>
      </w:pPr>
    </w:p>
    <w:p w14:paraId="46397A34">
      <w:pPr>
        <w:pStyle w:val="149"/>
        <w:widowControl/>
        <w:numPr>
          <w:ilvl w:val="0"/>
          <w:numId w:val="4"/>
        </w:numPr>
        <w:spacing w:before="312" w:beforeLines="100" w:after="312" w:afterLines="100"/>
        <w:ind w:firstLineChars="0"/>
        <w:outlineLvl w:val="1"/>
        <w:rPr>
          <w:rFonts w:ascii="黑体" w:eastAsia="黑体"/>
          <w:vanish/>
          <w:kern w:val="0"/>
          <w:szCs w:val="20"/>
        </w:rPr>
      </w:pPr>
    </w:p>
    <w:p w14:paraId="1B82E5F8">
      <w:pPr>
        <w:pStyle w:val="149"/>
        <w:widowControl/>
        <w:numPr>
          <w:ilvl w:val="0"/>
          <w:numId w:val="4"/>
        </w:numPr>
        <w:spacing w:before="312" w:beforeLines="100" w:after="312" w:afterLines="100"/>
        <w:ind w:firstLineChars="0"/>
        <w:outlineLvl w:val="1"/>
        <w:rPr>
          <w:rFonts w:ascii="黑体" w:eastAsia="黑体"/>
          <w:vanish/>
          <w:kern w:val="0"/>
          <w:szCs w:val="20"/>
        </w:rPr>
      </w:pPr>
    </w:p>
    <w:p w14:paraId="1F3447E9">
      <w:pPr>
        <w:pStyle w:val="149"/>
        <w:widowControl/>
        <w:numPr>
          <w:ilvl w:val="0"/>
          <w:numId w:val="4"/>
        </w:numPr>
        <w:spacing w:before="312" w:beforeLines="100" w:after="312" w:afterLines="100"/>
        <w:ind w:firstLineChars="0"/>
        <w:outlineLvl w:val="1"/>
        <w:rPr>
          <w:rFonts w:ascii="黑体" w:eastAsia="黑体"/>
          <w:vanish/>
          <w:kern w:val="0"/>
          <w:szCs w:val="20"/>
        </w:rPr>
      </w:pPr>
    </w:p>
    <w:p w14:paraId="37D0248D">
      <w:pPr>
        <w:pStyle w:val="149"/>
        <w:widowControl/>
        <w:numPr>
          <w:ilvl w:val="0"/>
          <w:numId w:val="4"/>
        </w:numPr>
        <w:spacing w:before="312" w:beforeLines="100" w:after="312" w:afterLines="100"/>
        <w:ind w:firstLineChars="0"/>
        <w:outlineLvl w:val="1"/>
        <w:rPr>
          <w:rFonts w:ascii="黑体" w:eastAsia="黑体"/>
          <w:vanish/>
          <w:kern w:val="0"/>
          <w:szCs w:val="20"/>
        </w:rPr>
      </w:pPr>
    </w:p>
    <w:p w14:paraId="74235E4B">
      <w:pPr>
        <w:pStyle w:val="149"/>
        <w:widowControl/>
        <w:numPr>
          <w:ilvl w:val="0"/>
          <w:numId w:val="4"/>
        </w:numPr>
        <w:spacing w:before="312" w:beforeLines="100" w:after="312" w:afterLines="100"/>
        <w:ind w:firstLineChars="0"/>
        <w:outlineLvl w:val="1"/>
        <w:rPr>
          <w:rFonts w:ascii="黑体" w:eastAsia="黑体"/>
          <w:vanish/>
          <w:kern w:val="0"/>
          <w:szCs w:val="20"/>
        </w:rPr>
      </w:pPr>
    </w:p>
    <w:p w14:paraId="5381A913">
      <w:pPr>
        <w:pStyle w:val="149"/>
        <w:widowControl/>
        <w:numPr>
          <w:ilvl w:val="0"/>
          <w:numId w:val="4"/>
        </w:numPr>
        <w:spacing w:before="312" w:beforeLines="100" w:after="312" w:afterLines="100"/>
        <w:ind w:firstLineChars="0"/>
        <w:outlineLvl w:val="1"/>
        <w:rPr>
          <w:rFonts w:ascii="黑体" w:eastAsia="黑体"/>
          <w:vanish/>
          <w:kern w:val="0"/>
          <w:szCs w:val="20"/>
        </w:rPr>
      </w:pPr>
    </w:p>
    <w:p w14:paraId="65F34643">
      <w:pPr>
        <w:pStyle w:val="149"/>
        <w:widowControl/>
        <w:numPr>
          <w:ilvl w:val="0"/>
          <w:numId w:val="4"/>
        </w:numPr>
        <w:spacing w:before="312" w:beforeLines="100" w:after="312" w:afterLines="100"/>
        <w:ind w:firstLineChars="0"/>
        <w:outlineLvl w:val="1"/>
        <w:rPr>
          <w:rFonts w:ascii="黑体" w:eastAsia="黑体"/>
          <w:vanish/>
          <w:kern w:val="0"/>
          <w:szCs w:val="20"/>
        </w:rPr>
      </w:pPr>
    </w:p>
    <w:p w14:paraId="452609E4">
      <w:pPr>
        <w:pStyle w:val="149"/>
        <w:widowControl/>
        <w:numPr>
          <w:ilvl w:val="0"/>
          <w:numId w:val="4"/>
        </w:numPr>
        <w:spacing w:before="312" w:beforeLines="100" w:after="312" w:afterLines="100"/>
        <w:ind w:firstLineChars="0"/>
        <w:outlineLvl w:val="1"/>
        <w:rPr>
          <w:rFonts w:ascii="黑体" w:eastAsia="黑体"/>
          <w:vanish/>
          <w:kern w:val="0"/>
          <w:szCs w:val="20"/>
        </w:rPr>
      </w:pPr>
    </w:p>
    <w:p w14:paraId="26F04EA2">
      <w:pPr>
        <w:pStyle w:val="149"/>
        <w:widowControl/>
        <w:numPr>
          <w:ilvl w:val="0"/>
          <w:numId w:val="4"/>
        </w:numPr>
        <w:spacing w:before="312" w:beforeLines="100" w:after="312" w:afterLines="100"/>
        <w:ind w:firstLineChars="0"/>
        <w:outlineLvl w:val="1"/>
        <w:rPr>
          <w:rFonts w:ascii="黑体" w:eastAsia="黑体"/>
          <w:vanish/>
          <w:kern w:val="0"/>
          <w:szCs w:val="20"/>
        </w:rPr>
      </w:pPr>
    </w:p>
    <w:p w14:paraId="17CDF604">
      <w:pPr>
        <w:pStyle w:val="149"/>
        <w:widowControl/>
        <w:numPr>
          <w:ilvl w:val="0"/>
          <w:numId w:val="4"/>
        </w:numPr>
        <w:spacing w:before="312" w:beforeLines="100" w:after="312" w:afterLines="100"/>
        <w:ind w:firstLineChars="0"/>
        <w:outlineLvl w:val="1"/>
        <w:rPr>
          <w:rFonts w:ascii="黑体" w:eastAsia="黑体"/>
          <w:vanish/>
          <w:kern w:val="0"/>
          <w:szCs w:val="20"/>
        </w:rPr>
      </w:pPr>
    </w:p>
    <w:p w14:paraId="0062A2EA">
      <w:pPr>
        <w:pStyle w:val="149"/>
        <w:widowControl/>
        <w:numPr>
          <w:ilvl w:val="0"/>
          <w:numId w:val="4"/>
        </w:numPr>
        <w:spacing w:before="312" w:beforeLines="100" w:after="312" w:afterLines="100"/>
        <w:ind w:firstLineChars="0"/>
        <w:outlineLvl w:val="1"/>
        <w:rPr>
          <w:rFonts w:ascii="黑体" w:eastAsia="黑体"/>
          <w:vanish/>
          <w:kern w:val="0"/>
          <w:szCs w:val="20"/>
        </w:rPr>
      </w:pPr>
    </w:p>
    <w:p w14:paraId="7049C530">
      <w:pPr>
        <w:pStyle w:val="149"/>
        <w:widowControl/>
        <w:numPr>
          <w:ilvl w:val="0"/>
          <w:numId w:val="4"/>
        </w:numPr>
        <w:spacing w:before="312" w:beforeLines="100" w:after="312" w:afterLines="100"/>
        <w:ind w:firstLineChars="0"/>
        <w:outlineLvl w:val="1"/>
        <w:rPr>
          <w:rFonts w:ascii="黑体" w:eastAsia="黑体"/>
          <w:vanish/>
          <w:kern w:val="0"/>
          <w:szCs w:val="20"/>
        </w:rPr>
      </w:pPr>
    </w:p>
    <w:p w14:paraId="7F471628">
      <w:pPr>
        <w:pStyle w:val="149"/>
        <w:widowControl/>
        <w:numPr>
          <w:ilvl w:val="0"/>
          <w:numId w:val="4"/>
        </w:numPr>
        <w:spacing w:before="312" w:beforeLines="100" w:after="312" w:afterLines="100"/>
        <w:ind w:firstLineChars="0"/>
        <w:outlineLvl w:val="1"/>
        <w:rPr>
          <w:rFonts w:ascii="黑体" w:eastAsia="黑体"/>
          <w:vanish/>
          <w:kern w:val="0"/>
          <w:szCs w:val="20"/>
        </w:rPr>
      </w:pPr>
    </w:p>
    <w:p w14:paraId="57962062">
      <w:pPr>
        <w:pStyle w:val="149"/>
        <w:widowControl/>
        <w:numPr>
          <w:ilvl w:val="0"/>
          <w:numId w:val="4"/>
        </w:numPr>
        <w:spacing w:before="312" w:beforeLines="100" w:after="312" w:afterLines="100"/>
        <w:ind w:firstLineChars="0"/>
        <w:outlineLvl w:val="1"/>
        <w:rPr>
          <w:rFonts w:ascii="黑体" w:eastAsia="黑体"/>
          <w:vanish/>
          <w:kern w:val="0"/>
          <w:szCs w:val="20"/>
        </w:rPr>
      </w:pPr>
    </w:p>
    <w:p w14:paraId="21BBF10E">
      <w:pPr>
        <w:pStyle w:val="149"/>
        <w:widowControl/>
        <w:numPr>
          <w:ilvl w:val="0"/>
          <w:numId w:val="4"/>
        </w:numPr>
        <w:spacing w:before="312" w:beforeLines="100" w:after="312" w:afterLines="100"/>
        <w:ind w:firstLineChars="0"/>
        <w:outlineLvl w:val="1"/>
        <w:rPr>
          <w:rFonts w:ascii="黑体" w:eastAsia="黑体"/>
          <w:vanish/>
          <w:kern w:val="0"/>
          <w:szCs w:val="20"/>
        </w:rPr>
      </w:pPr>
    </w:p>
    <w:p w14:paraId="4B87AB30">
      <w:pPr>
        <w:pStyle w:val="149"/>
        <w:widowControl/>
        <w:numPr>
          <w:ilvl w:val="0"/>
          <w:numId w:val="4"/>
        </w:numPr>
        <w:spacing w:before="312" w:beforeLines="100" w:after="312" w:afterLines="100"/>
        <w:ind w:firstLineChars="0"/>
        <w:outlineLvl w:val="1"/>
        <w:rPr>
          <w:rFonts w:ascii="黑体" w:eastAsia="黑体"/>
          <w:vanish/>
          <w:kern w:val="0"/>
          <w:szCs w:val="20"/>
        </w:rPr>
      </w:pPr>
    </w:p>
    <w:p w14:paraId="4D34219F">
      <w:pPr>
        <w:pStyle w:val="149"/>
        <w:widowControl/>
        <w:numPr>
          <w:ilvl w:val="0"/>
          <w:numId w:val="4"/>
        </w:numPr>
        <w:spacing w:before="312" w:beforeLines="100" w:after="312" w:afterLines="100"/>
        <w:ind w:firstLineChars="0"/>
        <w:outlineLvl w:val="1"/>
        <w:rPr>
          <w:rFonts w:ascii="黑体" w:eastAsia="黑体"/>
          <w:vanish/>
          <w:kern w:val="0"/>
          <w:szCs w:val="20"/>
        </w:rPr>
      </w:pPr>
    </w:p>
    <w:p w14:paraId="66CB4B07">
      <w:pPr>
        <w:pStyle w:val="149"/>
        <w:widowControl/>
        <w:numPr>
          <w:ilvl w:val="0"/>
          <w:numId w:val="4"/>
        </w:numPr>
        <w:spacing w:before="312" w:beforeLines="100" w:after="312" w:afterLines="100"/>
        <w:ind w:firstLineChars="0"/>
        <w:outlineLvl w:val="1"/>
        <w:rPr>
          <w:rFonts w:ascii="黑体" w:eastAsia="黑体"/>
          <w:vanish/>
          <w:kern w:val="0"/>
          <w:szCs w:val="20"/>
        </w:rPr>
      </w:pPr>
    </w:p>
    <w:p w14:paraId="2CF80DCC">
      <w:pPr>
        <w:pStyle w:val="149"/>
        <w:widowControl/>
        <w:numPr>
          <w:ilvl w:val="0"/>
          <w:numId w:val="4"/>
        </w:numPr>
        <w:spacing w:before="312" w:beforeLines="100" w:after="312" w:afterLines="100"/>
        <w:ind w:firstLineChars="0"/>
        <w:outlineLvl w:val="1"/>
        <w:rPr>
          <w:rFonts w:ascii="黑体" w:eastAsia="黑体"/>
          <w:vanish/>
          <w:kern w:val="0"/>
          <w:szCs w:val="20"/>
        </w:rPr>
      </w:pPr>
    </w:p>
    <w:p w14:paraId="07828CE1">
      <w:pPr>
        <w:pStyle w:val="149"/>
        <w:widowControl/>
        <w:numPr>
          <w:ilvl w:val="0"/>
          <w:numId w:val="4"/>
        </w:numPr>
        <w:spacing w:before="312" w:beforeLines="100" w:after="312" w:afterLines="100"/>
        <w:ind w:firstLineChars="0"/>
        <w:outlineLvl w:val="1"/>
        <w:rPr>
          <w:rFonts w:ascii="黑体" w:eastAsia="黑体"/>
          <w:vanish/>
          <w:kern w:val="0"/>
          <w:szCs w:val="20"/>
        </w:rPr>
      </w:pPr>
    </w:p>
    <w:p w14:paraId="1154AAB9">
      <w:pPr>
        <w:pStyle w:val="149"/>
        <w:widowControl/>
        <w:numPr>
          <w:ilvl w:val="0"/>
          <w:numId w:val="4"/>
        </w:numPr>
        <w:spacing w:before="312" w:beforeLines="100" w:after="312" w:afterLines="100"/>
        <w:ind w:firstLineChars="0"/>
        <w:outlineLvl w:val="1"/>
        <w:rPr>
          <w:rFonts w:ascii="黑体" w:eastAsia="黑体"/>
          <w:vanish/>
          <w:kern w:val="0"/>
          <w:szCs w:val="20"/>
        </w:rPr>
      </w:pPr>
    </w:p>
    <w:p w14:paraId="700B78AA">
      <w:pPr>
        <w:pStyle w:val="149"/>
        <w:widowControl/>
        <w:numPr>
          <w:ilvl w:val="0"/>
          <w:numId w:val="4"/>
        </w:numPr>
        <w:spacing w:before="312" w:beforeLines="100" w:after="312" w:afterLines="100"/>
        <w:ind w:firstLineChars="0"/>
        <w:outlineLvl w:val="1"/>
        <w:rPr>
          <w:rFonts w:ascii="黑体" w:eastAsia="黑体"/>
          <w:vanish/>
          <w:kern w:val="0"/>
          <w:szCs w:val="20"/>
        </w:rPr>
      </w:pPr>
    </w:p>
    <w:p w14:paraId="1DC48520">
      <w:pPr>
        <w:pStyle w:val="149"/>
        <w:widowControl/>
        <w:numPr>
          <w:ilvl w:val="0"/>
          <w:numId w:val="4"/>
        </w:numPr>
        <w:spacing w:before="312" w:beforeLines="100" w:after="312" w:afterLines="100"/>
        <w:ind w:firstLineChars="0"/>
        <w:outlineLvl w:val="1"/>
        <w:rPr>
          <w:rFonts w:ascii="黑体" w:eastAsia="黑体"/>
          <w:vanish/>
          <w:kern w:val="0"/>
          <w:szCs w:val="20"/>
        </w:rPr>
      </w:pPr>
    </w:p>
    <w:p w14:paraId="0FE9DE50">
      <w:pPr>
        <w:pStyle w:val="149"/>
        <w:widowControl/>
        <w:numPr>
          <w:ilvl w:val="0"/>
          <w:numId w:val="4"/>
        </w:numPr>
        <w:spacing w:before="312" w:beforeLines="100" w:after="312" w:afterLines="100"/>
        <w:ind w:firstLineChars="0"/>
        <w:outlineLvl w:val="1"/>
        <w:rPr>
          <w:rFonts w:ascii="黑体" w:eastAsia="黑体"/>
          <w:vanish/>
          <w:kern w:val="0"/>
          <w:szCs w:val="20"/>
        </w:rPr>
      </w:pPr>
    </w:p>
    <w:p w14:paraId="12173CCE">
      <w:pPr>
        <w:pStyle w:val="149"/>
        <w:widowControl/>
        <w:numPr>
          <w:ilvl w:val="0"/>
          <w:numId w:val="4"/>
        </w:numPr>
        <w:spacing w:before="312" w:beforeLines="100" w:after="312" w:afterLines="100"/>
        <w:ind w:firstLineChars="0"/>
        <w:outlineLvl w:val="1"/>
        <w:rPr>
          <w:rFonts w:ascii="黑体" w:eastAsia="黑体"/>
          <w:vanish/>
          <w:kern w:val="0"/>
          <w:szCs w:val="20"/>
        </w:rPr>
      </w:pPr>
    </w:p>
    <w:p w14:paraId="2785C598">
      <w:pPr>
        <w:pStyle w:val="149"/>
        <w:widowControl/>
        <w:numPr>
          <w:ilvl w:val="0"/>
          <w:numId w:val="4"/>
        </w:numPr>
        <w:spacing w:before="312" w:beforeLines="100" w:after="312" w:afterLines="100"/>
        <w:ind w:firstLineChars="0"/>
        <w:outlineLvl w:val="1"/>
        <w:rPr>
          <w:rFonts w:ascii="黑体" w:eastAsia="黑体"/>
          <w:vanish/>
          <w:kern w:val="0"/>
          <w:szCs w:val="20"/>
        </w:rPr>
      </w:pPr>
    </w:p>
    <w:p w14:paraId="55498599">
      <w:pPr>
        <w:pStyle w:val="149"/>
        <w:widowControl/>
        <w:numPr>
          <w:ilvl w:val="0"/>
          <w:numId w:val="4"/>
        </w:numPr>
        <w:spacing w:before="312" w:beforeLines="100" w:after="312" w:afterLines="100"/>
        <w:ind w:firstLineChars="0"/>
        <w:outlineLvl w:val="1"/>
        <w:rPr>
          <w:rFonts w:ascii="黑体" w:eastAsia="黑体"/>
          <w:vanish/>
          <w:kern w:val="0"/>
          <w:szCs w:val="20"/>
        </w:rPr>
      </w:pPr>
    </w:p>
    <w:p w14:paraId="678DB9F1">
      <w:pPr>
        <w:pStyle w:val="149"/>
        <w:widowControl/>
        <w:numPr>
          <w:ilvl w:val="0"/>
          <w:numId w:val="4"/>
        </w:numPr>
        <w:spacing w:before="312" w:beforeLines="100" w:after="312" w:afterLines="100"/>
        <w:ind w:firstLineChars="0"/>
        <w:outlineLvl w:val="1"/>
        <w:rPr>
          <w:rFonts w:ascii="黑体" w:eastAsia="黑体"/>
          <w:vanish/>
          <w:kern w:val="0"/>
          <w:szCs w:val="20"/>
        </w:rPr>
      </w:pPr>
    </w:p>
    <w:p w14:paraId="40DCC38B">
      <w:pPr>
        <w:pStyle w:val="149"/>
        <w:widowControl/>
        <w:numPr>
          <w:ilvl w:val="0"/>
          <w:numId w:val="4"/>
        </w:numPr>
        <w:spacing w:before="312" w:beforeLines="100" w:after="312" w:afterLines="100"/>
        <w:ind w:firstLineChars="0"/>
        <w:outlineLvl w:val="1"/>
        <w:rPr>
          <w:rFonts w:ascii="黑体" w:eastAsia="黑体"/>
          <w:vanish/>
          <w:kern w:val="0"/>
          <w:szCs w:val="20"/>
        </w:rPr>
      </w:pPr>
    </w:p>
    <w:p w14:paraId="6B75C35A">
      <w:pPr>
        <w:pStyle w:val="149"/>
        <w:widowControl/>
        <w:numPr>
          <w:ilvl w:val="0"/>
          <w:numId w:val="4"/>
        </w:numPr>
        <w:spacing w:before="312" w:beforeLines="100" w:after="312" w:afterLines="100"/>
        <w:ind w:firstLineChars="0"/>
        <w:outlineLvl w:val="1"/>
        <w:rPr>
          <w:rFonts w:ascii="黑体" w:eastAsia="黑体"/>
          <w:vanish/>
          <w:kern w:val="0"/>
          <w:szCs w:val="20"/>
        </w:rPr>
      </w:pPr>
    </w:p>
    <w:p w14:paraId="3D7448D6">
      <w:pPr>
        <w:pStyle w:val="149"/>
        <w:widowControl/>
        <w:numPr>
          <w:ilvl w:val="0"/>
          <w:numId w:val="4"/>
        </w:numPr>
        <w:spacing w:before="312" w:beforeLines="100" w:after="312" w:afterLines="100"/>
        <w:ind w:firstLineChars="0"/>
        <w:outlineLvl w:val="1"/>
        <w:rPr>
          <w:rFonts w:ascii="黑体" w:eastAsia="黑体"/>
          <w:vanish/>
          <w:kern w:val="0"/>
          <w:szCs w:val="20"/>
        </w:rPr>
      </w:pPr>
    </w:p>
    <w:p w14:paraId="7A1632E8">
      <w:pPr>
        <w:pStyle w:val="149"/>
        <w:widowControl/>
        <w:numPr>
          <w:ilvl w:val="0"/>
          <w:numId w:val="4"/>
        </w:numPr>
        <w:spacing w:before="312" w:beforeLines="100" w:after="312" w:afterLines="100"/>
        <w:ind w:firstLineChars="0"/>
        <w:outlineLvl w:val="1"/>
        <w:rPr>
          <w:rFonts w:ascii="黑体" w:eastAsia="黑体"/>
          <w:vanish/>
          <w:kern w:val="0"/>
          <w:szCs w:val="20"/>
        </w:rPr>
      </w:pPr>
    </w:p>
    <w:p w14:paraId="50356E57">
      <w:pPr>
        <w:pStyle w:val="149"/>
        <w:widowControl/>
        <w:numPr>
          <w:ilvl w:val="0"/>
          <w:numId w:val="4"/>
        </w:numPr>
        <w:spacing w:before="312" w:beforeLines="100" w:after="312" w:afterLines="100"/>
        <w:ind w:firstLineChars="0"/>
        <w:outlineLvl w:val="1"/>
        <w:rPr>
          <w:rFonts w:ascii="黑体" w:eastAsia="黑体"/>
          <w:vanish/>
          <w:kern w:val="0"/>
          <w:szCs w:val="20"/>
        </w:rPr>
      </w:pPr>
    </w:p>
    <w:p w14:paraId="62F1E5D0">
      <w:pPr>
        <w:pStyle w:val="149"/>
        <w:widowControl/>
        <w:numPr>
          <w:ilvl w:val="0"/>
          <w:numId w:val="4"/>
        </w:numPr>
        <w:spacing w:before="312" w:beforeLines="100" w:after="312" w:afterLines="100"/>
        <w:ind w:firstLineChars="0"/>
        <w:outlineLvl w:val="1"/>
        <w:rPr>
          <w:rFonts w:ascii="黑体" w:eastAsia="黑体"/>
          <w:vanish/>
          <w:kern w:val="0"/>
          <w:szCs w:val="20"/>
        </w:rPr>
      </w:pPr>
    </w:p>
    <w:p w14:paraId="577A4828">
      <w:pPr>
        <w:pStyle w:val="149"/>
        <w:widowControl/>
        <w:numPr>
          <w:ilvl w:val="0"/>
          <w:numId w:val="4"/>
        </w:numPr>
        <w:spacing w:before="312" w:beforeLines="100" w:after="312" w:afterLines="100"/>
        <w:ind w:firstLineChars="0"/>
        <w:outlineLvl w:val="1"/>
        <w:rPr>
          <w:rFonts w:ascii="黑体" w:eastAsia="黑体"/>
          <w:vanish/>
          <w:kern w:val="0"/>
          <w:szCs w:val="20"/>
        </w:rPr>
      </w:pPr>
    </w:p>
    <w:p w14:paraId="1D01D63D">
      <w:pPr>
        <w:pStyle w:val="149"/>
        <w:widowControl/>
        <w:numPr>
          <w:ilvl w:val="0"/>
          <w:numId w:val="4"/>
        </w:numPr>
        <w:spacing w:before="312" w:beforeLines="100" w:after="312" w:afterLines="100"/>
        <w:ind w:firstLineChars="0"/>
        <w:outlineLvl w:val="1"/>
        <w:rPr>
          <w:rFonts w:ascii="黑体" w:eastAsia="黑体"/>
          <w:vanish/>
          <w:kern w:val="0"/>
          <w:szCs w:val="20"/>
        </w:rPr>
      </w:pPr>
    </w:p>
    <w:p w14:paraId="7E0ACA82">
      <w:pPr>
        <w:pStyle w:val="149"/>
        <w:widowControl/>
        <w:numPr>
          <w:ilvl w:val="0"/>
          <w:numId w:val="4"/>
        </w:numPr>
        <w:spacing w:before="312" w:beforeLines="100" w:after="312" w:afterLines="100"/>
        <w:ind w:firstLineChars="0"/>
        <w:outlineLvl w:val="1"/>
        <w:rPr>
          <w:rFonts w:ascii="黑体" w:eastAsia="黑体"/>
          <w:vanish/>
          <w:kern w:val="0"/>
          <w:szCs w:val="20"/>
        </w:rPr>
      </w:pPr>
    </w:p>
    <w:p w14:paraId="6D1D6945">
      <w:pPr>
        <w:pStyle w:val="149"/>
        <w:widowControl/>
        <w:numPr>
          <w:ilvl w:val="0"/>
          <w:numId w:val="4"/>
        </w:numPr>
        <w:spacing w:before="312" w:beforeLines="100" w:after="312" w:afterLines="100"/>
        <w:ind w:firstLineChars="0"/>
        <w:outlineLvl w:val="1"/>
        <w:rPr>
          <w:rFonts w:ascii="黑体" w:eastAsia="黑体"/>
          <w:vanish/>
          <w:kern w:val="0"/>
          <w:szCs w:val="20"/>
        </w:rPr>
      </w:pPr>
    </w:p>
    <w:p w14:paraId="68035D17">
      <w:pPr>
        <w:pStyle w:val="149"/>
        <w:widowControl/>
        <w:numPr>
          <w:ilvl w:val="0"/>
          <w:numId w:val="4"/>
        </w:numPr>
        <w:spacing w:before="312" w:beforeLines="100" w:after="312" w:afterLines="100"/>
        <w:ind w:firstLineChars="0"/>
        <w:outlineLvl w:val="1"/>
        <w:rPr>
          <w:rFonts w:ascii="黑体" w:eastAsia="黑体"/>
          <w:vanish/>
          <w:kern w:val="0"/>
          <w:szCs w:val="20"/>
        </w:rPr>
      </w:pPr>
    </w:p>
    <w:p w14:paraId="3A40C88D">
      <w:pPr>
        <w:pStyle w:val="149"/>
        <w:widowControl/>
        <w:numPr>
          <w:ilvl w:val="0"/>
          <w:numId w:val="4"/>
        </w:numPr>
        <w:spacing w:before="312" w:beforeLines="100" w:after="312" w:afterLines="100"/>
        <w:ind w:firstLineChars="0"/>
        <w:outlineLvl w:val="1"/>
        <w:rPr>
          <w:rFonts w:ascii="黑体" w:eastAsia="黑体"/>
          <w:vanish/>
          <w:kern w:val="0"/>
          <w:szCs w:val="20"/>
        </w:rPr>
      </w:pPr>
    </w:p>
    <w:p w14:paraId="7F048C60">
      <w:pPr>
        <w:pStyle w:val="149"/>
        <w:widowControl/>
        <w:numPr>
          <w:ilvl w:val="0"/>
          <w:numId w:val="4"/>
        </w:numPr>
        <w:spacing w:before="312" w:beforeLines="100" w:after="312" w:afterLines="100"/>
        <w:ind w:firstLineChars="0"/>
        <w:outlineLvl w:val="1"/>
        <w:rPr>
          <w:rFonts w:ascii="黑体" w:eastAsia="黑体"/>
          <w:vanish/>
          <w:kern w:val="0"/>
          <w:szCs w:val="20"/>
        </w:rPr>
      </w:pPr>
    </w:p>
    <w:p w14:paraId="4DFD3DBA">
      <w:pPr>
        <w:pStyle w:val="149"/>
        <w:widowControl/>
        <w:numPr>
          <w:ilvl w:val="0"/>
          <w:numId w:val="4"/>
        </w:numPr>
        <w:spacing w:before="312" w:beforeLines="100" w:after="312" w:afterLines="100"/>
        <w:ind w:firstLineChars="0"/>
        <w:outlineLvl w:val="1"/>
        <w:rPr>
          <w:rFonts w:ascii="黑体" w:eastAsia="黑体"/>
          <w:vanish/>
          <w:kern w:val="0"/>
          <w:szCs w:val="20"/>
        </w:rPr>
      </w:pPr>
    </w:p>
    <w:p w14:paraId="436CD29F">
      <w:pPr>
        <w:pStyle w:val="149"/>
        <w:widowControl/>
        <w:numPr>
          <w:ilvl w:val="0"/>
          <w:numId w:val="4"/>
        </w:numPr>
        <w:spacing w:before="312" w:beforeLines="100" w:after="312" w:afterLines="100"/>
        <w:ind w:firstLineChars="0"/>
        <w:outlineLvl w:val="1"/>
        <w:rPr>
          <w:rFonts w:ascii="黑体" w:eastAsia="黑体"/>
          <w:vanish/>
          <w:kern w:val="0"/>
          <w:szCs w:val="20"/>
        </w:rPr>
      </w:pPr>
    </w:p>
    <w:p w14:paraId="68728465">
      <w:pPr>
        <w:pStyle w:val="149"/>
        <w:widowControl/>
        <w:numPr>
          <w:ilvl w:val="0"/>
          <w:numId w:val="4"/>
        </w:numPr>
        <w:spacing w:before="312" w:beforeLines="100" w:after="312" w:afterLines="100"/>
        <w:ind w:firstLineChars="0"/>
        <w:outlineLvl w:val="1"/>
        <w:rPr>
          <w:rFonts w:ascii="黑体" w:eastAsia="黑体"/>
          <w:vanish/>
          <w:kern w:val="0"/>
          <w:szCs w:val="20"/>
        </w:rPr>
      </w:pPr>
    </w:p>
    <w:p w14:paraId="7C9D9DDD">
      <w:pPr>
        <w:pStyle w:val="149"/>
        <w:widowControl/>
        <w:numPr>
          <w:ilvl w:val="0"/>
          <w:numId w:val="4"/>
        </w:numPr>
        <w:spacing w:before="312" w:beforeLines="100" w:after="312" w:afterLines="100"/>
        <w:ind w:firstLineChars="0"/>
        <w:outlineLvl w:val="1"/>
        <w:rPr>
          <w:rFonts w:ascii="黑体" w:eastAsia="黑体"/>
          <w:vanish/>
          <w:kern w:val="0"/>
          <w:szCs w:val="20"/>
        </w:rPr>
      </w:pPr>
    </w:p>
    <w:p w14:paraId="3FEFAC46">
      <w:pPr>
        <w:pStyle w:val="149"/>
        <w:widowControl/>
        <w:numPr>
          <w:ilvl w:val="0"/>
          <w:numId w:val="4"/>
        </w:numPr>
        <w:spacing w:before="312" w:beforeLines="100" w:after="312" w:afterLines="100"/>
        <w:ind w:firstLineChars="0"/>
        <w:outlineLvl w:val="1"/>
        <w:rPr>
          <w:rFonts w:ascii="黑体" w:eastAsia="黑体"/>
          <w:vanish/>
          <w:kern w:val="0"/>
          <w:szCs w:val="20"/>
        </w:rPr>
      </w:pPr>
    </w:p>
    <w:p w14:paraId="0E109A6F">
      <w:pPr>
        <w:pStyle w:val="149"/>
        <w:widowControl/>
        <w:numPr>
          <w:ilvl w:val="0"/>
          <w:numId w:val="4"/>
        </w:numPr>
        <w:spacing w:before="312" w:beforeLines="100" w:after="312" w:afterLines="100"/>
        <w:ind w:firstLineChars="0"/>
        <w:outlineLvl w:val="1"/>
        <w:rPr>
          <w:rFonts w:ascii="黑体" w:eastAsia="黑体"/>
          <w:vanish/>
          <w:kern w:val="0"/>
          <w:szCs w:val="20"/>
        </w:rPr>
      </w:pPr>
    </w:p>
    <w:p w14:paraId="6904FE29">
      <w:pPr>
        <w:pStyle w:val="149"/>
        <w:widowControl/>
        <w:numPr>
          <w:ilvl w:val="0"/>
          <w:numId w:val="4"/>
        </w:numPr>
        <w:spacing w:before="312" w:beforeLines="100" w:after="312" w:afterLines="100"/>
        <w:ind w:firstLineChars="0"/>
        <w:outlineLvl w:val="1"/>
        <w:rPr>
          <w:rFonts w:ascii="黑体" w:eastAsia="黑体"/>
          <w:vanish/>
          <w:kern w:val="0"/>
          <w:szCs w:val="20"/>
        </w:rPr>
      </w:pPr>
    </w:p>
    <w:p w14:paraId="619685D3">
      <w:pPr>
        <w:pStyle w:val="149"/>
        <w:widowControl/>
        <w:numPr>
          <w:ilvl w:val="0"/>
          <w:numId w:val="4"/>
        </w:numPr>
        <w:spacing w:before="312" w:beforeLines="100" w:after="312" w:afterLines="100"/>
        <w:ind w:firstLineChars="0"/>
        <w:outlineLvl w:val="1"/>
        <w:rPr>
          <w:rFonts w:ascii="黑体" w:eastAsia="黑体"/>
          <w:vanish/>
          <w:kern w:val="0"/>
          <w:szCs w:val="20"/>
        </w:rPr>
      </w:pPr>
    </w:p>
    <w:p w14:paraId="305A0185">
      <w:pPr>
        <w:pStyle w:val="149"/>
        <w:widowControl/>
        <w:numPr>
          <w:ilvl w:val="0"/>
          <w:numId w:val="4"/>
        </w:numPr>
        <w:spacing w:before="312" w:beforeLines="100" w:after="312" w:afterLines="100"/>
        <w:ind w:firstLineChars="0"/>
        <w:outlineLvl w:val="1"/>
        <w:rPr>
          <w:rFonts w:ascii="黑体" w:eastAsia="黑体"/>
          <w:vanish/>
          <w:kern w:val="0"/>
          <w:szCs w:val="20"/>
        </w:rPr>
      </w:pPr>
    </w:p>
    <w:p w14:paraId="7DF058E4">
      <w:pPr>
        <w:pStyle w:val="149"/>
        <w:widowControl/>
        <w:numPr>
          <w:ilvl w:val="0"/>
          <w:numId w:val="4"/>
        </w:numPr>
        <w:spacing w:before="312" w:beforeLines="100" w:after="312" w:afterLines="100"/>
        <w:ind w:firstLineChars="0"/>
        <w:outlineLvl w:val="1"/>
        <w:rPr>
          <w:rFonts w:ascii="黑体" w:eastAsia="黑体"/>
          <w:vanish/>
          <w:kern w:val="0"/>
          <w:szCs w:val="20"/>
        </w:rPr>
      </w:pPr>
    </w:p>
    <w:p w14:paraId="1F604E49">
      <w:pPr>
        <w:pStyle w:val="149"/>
        <w:widowControl/>
        <w:numPr>
          <w:ilvl w:val="0"/>
          <w:numId w:val="4"/>
        </w:numPr>
        <w:spacing w:before="312" w:beforeLines="100" w:after="312" w:afterLines="100"/>
        <w:ind w:firstLineChars="0"/>
        <w:outlineLvl w:val="1"/>
        <w:rPr>
          <w:rFonts w:ascii="黑体" w:eastAsia="黑体"/>
          <w:vanish/>
          <w:kern w:val="0"/>
          <w:szCs w:val="20"/>
        </w:rPr>
      </w:pPr>
    </w:p>
    <w:p w14:paraId="7C82CC58">
      <w:pPr>
        <w:pStyle w:val="149"/>
        <w:widowControl/>
        <w:numPr>
          <w:ilvl w:val="0"/>
          <w:numId w:val="4"/>
        </w:numPr>
        <w:spacing w:before="312" w:beforeLines="100" w:after="312" w:afterLines="100"/>
        <w:ind w:firstLineChars="0"/>
        <w:outlineLvl w:val="1"/>
        <w:rPr>
          <w:rFonts w:ascii="黑体" w:eastAsia="黑体"/>
          <w:vanish/>
          <w:kern w:val="0"/>
          <w:szCs w:val="20"/>
        </w:rPr>
      </w:pPr>
    </w:p>
    <w:p w14:paraId="5A3F9E29">
      <w:pPr>
        <w:pStyle w:val="149"/>
        <w:widowControl/>
        <w:numPr>
          <w:ilvl w:val="0"/>
          <w:numId w:val="4"/>
        </w:numPr>
        <w:spacing w:before="312" w:beforeLines="100" w:after="312" w:afterLines="100"/>
        <w:ind w:firstLineChars="0"/>
        <w:outlineLvl w:val="1"/>
        <w:rPr>
          <w:rFonts w:ascii="黑体" w:eastAsia="黑体"/>
          <w:vanish/>
          <w:kern w:val="0"/>
          <w:szCs w:val="20"/>
        </w:rPr>
      </w:pPr>
    </w:p>
    <w:p w14:paraId="6D5D7195">
      <w:pPr>
        <w:pStyle w:val="149"/>
        <w:widowControl/>
        <w:numPr>
          <w:ilvl w:val="0"/>
          <w:numId w:val="4"/>
        </w:numPr>
        <w:spacing w:before="312" w:beforeLines="100" w:after="312" w:afterLines="100"/>
        <w:ind w:firstLineChars="0"/>
        <w:outlineLvl w:val="1"/>
        <w:rPr>
          <w:rFonts w:ascii="黑体" w:eastAsia="黑体"/>
          <w:vanish/>
          <w:kern w:val="0"/>
          <w:szCs w:val="20"/>
        </w:rPr>
      </w:pPr>
    </w:p>
    <w:p w14:paraId="13A0631C">
      <w:pPr>
        <w:pStyle w:val="149"/>
        <w:widowControl/>
        <w:numPr>
          <w:ilvl w:val="0"/>
          <w:numId w:val="4"/>
        </w:numPr>
        <w:spacing w:before="312" w:beforeLines="100" w:after="312" w:afterLines="100"/>
        <w:ind w:firstLineChars="0"/>
        <w:outlineLvl w:val="1"/>
        <w:rPr>
          <w:rFonts w:ascii="黑体" w:eastAsia="黑体"/>
          <w:vanish/>
          <w:kern w:val="0"/>
          <w:szCs w:val="20"/>
        </w:rPr>
      </w:pPr>
    </w:p>
    <w:p w14:paraId="1C606FFF">
      <w:pPr>
        <w:pStyle w:val="149"/>
        <w:widowControl/>
        <w:numPr>
          <w:ilvl w:val="0"/>
          <w:numId w:val="4"/>
        </w:numPr>
        <w:spacing w:before="312" w:beforeLines="100" w:after="312" w:afterLines="100"/>
        <w:ind w:firstLineChars="0"/>
        <w:outlineLvl w:val="1"/>
        <w:rPr>
          <w:rFonts w:ascii="黑体" w:eastAsia="黑体"/>
          <w:vanish/>
          <w:kern w:val="0"/>
          <w:szCs w:val="20"/>
        </w:rPr>
      </w:pPr>
    </w:p>
    <w:p w14:paraId="6A7AA50C">
      <w:pPr>
        <w:pStyle w:val="149"/>
        <w:widowControl/>
        <w:numPr>
          <w:ilvl w:val="0"/>
          <w:numId w:val="4"/>
        </w:numPr>
        <w:spacing w:before="312" w:beforeLines="100" w:after="312" w:afterLines="100"/>
        <w:ind w:firstLineChars="0"/>
        <w:outlineLvl w:val="1"/>
        <w:rPr>
          <w:rFonts w:ascii="黑体" w:eastAsia="黑体"/>
          <w:vanish/>
          <w:kern w:val="0"/>
          <w:szCs w:val="20"/>
        </w:rPr>
      </w:pPr>
    </w:p>
    <w:p w14:paraId="766FFDD7">
      <w:pPr>
        <w:pStyle w:val="149"/>
        <w:widowControl/>
        <w:numPr>
          <w:ilvl w:val="0"/>
          <w:numId w:val="4"/>
        </w:numPr>
        <w:spacing w:before="312" w:beforeLines="100" w:after="312" w:afterLines="100"/>
        <w:ind w:firstLineChars="0"/>
        <w:outlineLvl w:val="1"/>
        <w:rPr>
          <w:rFonts w:ascii="黑体" w:eastAsia="黑体"/>
          <w:vanish/>
          <w:kern w:val="0"/>
          <w:szCs w:val="20"/>
        </w:rPr>
      </w:pPr>
    </w:p>
    <w:p w14:paraId="69DAF63A">
      <w:pPr>
        <w:pStyle w:val="149"/>
        <w:widowControl/>
        <w:numPr>
          <w:ilvl w:val="0"/>
          <w:numId w:val="4"/>
        </w:numPr>
        <w:spacing w:before="312" w:beforeLines="100" w:after="312" w:afterLines="100"/>
        <w:ind w:firstLineChars="0"/>
        <w:outlineLvl w:val="1"/>
        <w:rPr>
          <w:rFonts w:ascii="黑体" w:eastAsia="黑体"/>
          <w:vanish/>
          <w:kern w:val="0"/>
          <w:szCs w:val="20"/>
        </w:rPr>
      </w:pPr>
    </w:p>
    <w:p w14:paraId="7EE46EE9">
      <w:pPr>
        <w:pStyle w:val="149"/>
        <w:widowControl/>
        <w:numPr>
          <w:ilvl w:val="0"/>
          <w:numId w:val="4"/>
        </w:numPr>
        <w:spacing w:before="312" w:beforeLines="100" w:after="312" w:afterLines="100"/>
        <w:ind w:firstLineChars="0"/>
        <w:outlineLvl w:val="1"/>
        <w:rPr>
          <w:rFonts w:ascii="黑体" w:eastAsia="黑体"/>
          <w:vanish/>
          <w:kern w:val="0"/>
          <w:szCs w:val="20"/>
        </w:rPr>
      </w:pPr>
    </w:p>
    <w:p w14:paraId="779EAD1C">
      <w:pPr>
        <w:pStyle w:val="149"/>
        <w:widowControl/>
        <w:numPr>
          <w:ilvl w:val="0"/>
          <w:numId w:val="4"/>
        </w:numPr>
        <w:spacing w:before="312" w:beforeLines="100" w:after="312" w:afterLines="100"/>
        <w:ind w:firstLineChars="0"/>
        <w:outlineLvl w:val="1"/>
        <w:rPr>
          <w:rFonts w:ascii="黑体" w:eastAsia="黑体"/>
          <w:vanish/>
          <w:kern w:val="0"/>
          <w:szCs w:val="20"/>
        </w:rPr>
      </w:pPr>
    </w:p>
    <w:p w14:paraId="6E8C9A59">
      <w:pPr>
        <w:pStyle w:val="149"/>
        <w:widowControl/>
        <w:numPr>
          <w:ilvl w:val="0"/>
          <w:numId w:val="4"/>
        </w:numPr>
        <w:spacing w:before="312" w:beforeLines="100" w:after="312" w:afterLines="100"/>
        <w:ind w:firstLineChars="0"/>
        <w:outlineLvl w:val="1"/>
        <w:rPr>
          <w:rFonts w:ascii="黑体" w:eastAsia="黑体"/>
          <w:vanish/>
          <w:kern w:val="0"/>
          <w:szCs w:val="20"/>
        </w:rPr>
      </w:pPr>
    </w:p>
    <w:p w14:paraId="12B1081B">
      <w:pPr>
        <w:pStyle w:val="149"/>
        <w:widowControl/>
        <w:numPr>
          <w:ilvl w:val="0"/>
          <w:numId w:val="4"/>
        </w:numPr>
        <w:spacing w:before="312" w:beforeLines="100" w:after="312" w:afterLines="100"/>
        <w:ind w:firstLineChars="0"/>
        <w:outlineLvl w:val="1"/>
        <w:rPr>
          <w:rFonts w:ascii="黑体" w:eastAsia="黑体"/>
          <w:vanish/>
          <w:kern w:val="0"/>
          <w:szCs w:val="20"/>
        </w:rPr>
      </w:pPr>
    </w:p>
    <w:p w14:paraId="23DFDE01">
      <w:pPr>
        <w:pStyle w:val="149"/>
        <w:widowControl/>
        <w:numPr>
          <w:ilvl w:val="0"/>
          <w:numId w:val="4"/>
        </w:numPr>
        <w:spacing w:before="312" w:beforeLines="100" w:after="312" w:afterLines="100"/>
        <w:ind w:firstLineChars="0"/>
        <w:outlineLvl w:val="1"/>
        <w:rPr>
          <w:rFonts w:ascii="黑体" w:eastAsia="黑体"/>
          <w:vanish/>
          <w:kern w:val="0"/>
          <w:szCs w:val="20"/>
        </w:rPr>
      </w:pPr>
    </w:p>
    <w:p w14:paraId="08DCCC82">
      <w:pPr>
        <w:pStyle w:val="149"/>
        <w:widowControl/>
        <w:numPr>
          <w:ilvl w:val="0"/>
          <w:numId w:val="4"/>
        </w:numPr>
        <w:spacing w:before="312" w:beforeLines="100" w:after="312" w:afterLines="100"/>
        <w:ind w:firstLineChars="0"/>
        <w:outlineLvl w:val="1"/>
        <w:rPr>
          <w:rFonts w:ascii="黑体" w:eastAsia="黑体"/>
          <w:vanish/>
          <w:kern w:val="0"/>
          <w:szCs w:val="20"/>
        </w:rPr>
      </w:pPr>
    </w:p>
    <w:p w14:paraId="4BD3BF26">
      <w:pPr>
        <w:pStyle w:val="149"/>
        <w:widowControl/>
        <w:numPr>
          <w:ilvl w:val="0"/>
          <w:numId w:val="4"/>
        </w:numPr>
        <w:spacing w:before="312" w:beforeLines="100" w:after="312" w:afterLines="100"/>
        <w:ind w:firstLineChars="0"/>
        <w:outlineLvl w:val="1"/>
        <w:rPr>
          <w:rFonts w:ascii="黑体" w:eastAsia="黑体"/>
          <w:vanish/>
          <w:kern w:val="0"/>
          <w:szCs w:val="20"/>
        </w:rPr>
      </w:pPr>
    </w:p>
    <w:p w14:paraId="100B350C">
      <w:pPr>
        <w:pStyle w:val="149"/>
        <w:widowControl/>
        <w:numPr>
          <w:ilvl w:val="0"/>
          <w:numId w:val="4"/>
        </w:numPr>
        <w:spacing w:before="312" w:beforeLines="100" w:after="312" w:afterLines="100"/>
        <w:ind w:firstLineChars="0"/>
        <w:outlineLvl w:val="1"/>
        <w:rPr>
          <w:rFonts w:ascii="黑体" w:eastAsia="黑体"/>
          <w:vanish/>
          <w:kern w:val="0"/>
          <w:szCs w:val="20"/>
        </w:rPr>
      </w:pPr>
    </w:p>
    <w:p w14:paraId="39DA4F93">
      <w:pPr>
        <w:pStyle w:val="149"/>
        <w:widowControl/>
        <w:numPr>
          <w:ilvl w:val="0"/>
          <w:numId w:val="4"/>
        </w:numPr>
        <w:spacing w:before="312" w:beforeLines="100" w:after="312" w:afterLines="100"/>
        <w:ind w:firstLineChars="0"/>
        <w:outlineLvl w:val="1"/>
        <w:rPr>
          <w:rFonts w:ascii="黑体" w:eastAsia="黑体"/>
          <w:vanish/>
          <w:kern w:val="0"/>
          <w:szCs w:val="20"/>
        </w:rPr>
      </w:pPr>
    </w:p>
    <w:p w14:paraId="10059A72">
      <w:pPr>
        <w:pStyle w:val="149"/>
        <w:widowControl/>
        <w:numPr>
          <w:ilvl w:val="0"/>
          <w:numId w:val="4"/>
        </w:numPr>
        <w:spacing w:before="312" w:beforeLines="100" w:after="312" w:afterLines="100"/>
        <w:ind w:firstLineChars="0"/>
        <w:outlineLvl w:val="1"/>
        <w:rPr>
          <w:rFonts w:ascii="黑体" w:eastAsia="黑体"/>
          <w:vanish/>
          <w:kern w:val="0"/>
          <w:szCs w:val="20"/>
        </w:rPr>
      </w:pPr>
    </w:p>
    <w:p w14:paraId="4BBB9788">
      <w:pPr>
        <w:pStyle w:val="149"/>
        <w:widowControl/>
        <w:numPr>
          <w:ilvl w:val="0"/>
          <w:numId w:val="4"/>
        </w:numPr>
        <w:spacing w:before="312" w:beforeLines="100" w:after="312" w:afterLines="100"/>
        <w:ind w:firstLineChars="0"/>
        <w:outlineLvl w:val="1"/>
        <w:rPr>
          <w:rFonts w:ascii="黑体" w:eastAsia="黑体"/>
          <w:vanish/>
          <w:kern w:val="0"/>
          <w:szCs w:val="20"/>
        </w:rPr>
      </w:pPr>
    </w:p>
    <w:p w14:paraId="61EC6CE7">
      <w:pPr>
        <w:pStyle w:val="149"/>
        <w:widowControl/>
        <w:numPr>
          <w:ilvl w:val="0"/>
          <w:numId w:val="4"/>
        </w:numPr>
        <w:spacing w:before="312" w:beforeLines="100" w:after="312" w:afterLines="100"/>
        <w:ind w:firstLineChars="0"/>
        <w:outlineLvl w:val="1"/>
        <w:rPr>
          <w:rFonts w:ascii="黑体" w:eastAsia="黑体"/>
          <w:vanish/>
          <w:kern w:val="0"/>
          <w:szCs w:val="20"/>
        </w:rPr>
      </w:pPr>
    </w:p>
    <w:p w14:paraId="4A85E360">
      <w:pPr>
        <w:pStyle w:val="149"/>
        <w:widowControl/>
        <w:numPr>
          <w:ilvl w:val="0"/>
          <w:numId w:val="4"/>
        </w:numPr>
        <w:spacing w:before="312" w:beforeLines="100" w:after="312" w:afterLines="100"/>
        <w:ind w:firstLineChars="0"/>
        <w:outlineLvl w:val="1"/>
        <w:rPr>
          <w:rFonts w:ascii="黑体" w:eastAsia="黑体"/>
          <w:vanish/>
          <w:kern w:val="0"/>
          <w:szCs w:val="20"/>
        </w:rPr>
      </w:pPr>
    </w:p>
    <w:p w14:paraId="6DDE256F">
      <w:pPr>
        <w:pStyle w:val="149"/>
        <w:widowControl/>
        <w:numPr>
          <w:ilvl w:val="0"/>
          <w:numId w:val="4"/>
        </w:numPr>
        <w:spacing w:before="312" w:beforeLines="100" w:after="312" w:afterLines="100"/>
        <w:ind w:firstLineChars="0"/>
        <w:outlineLvl w:val="1"/>
        <w:rPr>
          <w:rFonts w:ascii="黑体" w:eastAsia="黑体"/>
          <w:vanish/>
          <w:kern w:val="0"/>
          <w:szCs w:val="20"/>
        </w:rPr>
      </w:pPr>
    </w:p>
    <w:p w14:paraId="6B18B032">
      <w:pPr>
        <w:pStyle w:val="149"/>
        <w:widowControl/>
        <w:numPr>
          <w:ilvl w:val="0"/>
          <w:numId w:val="4"/>
        </w:numPr>
        <w:spacing w:before="312" w:beforeLines="100" w:after="312" w:afterLines="100"/>
        <w:ind w:firstLineChars="0"/>
        <w:outlineLvl w:val="1"/>
        <w:rPr>
          <w:rFonts w:ascii="黑体" w:eastAsia="黑体"/>
          <w:vanish/>
          <w:kern w:val="0"/>
          <w:szCs w:val="20"/>
        </w:rPr>
      </w:pPr>
    </w:p>
    <w:p w14:paraId="620BCB95">
      <w:pPr>
        <w:pStyle w:val="149"/>
        <w:widowControl/>
        <w:numPr>
          <w:ilvl w:val="0"/>
          <w:numId w:val="4"/>
        </w:numPr>
        <w:spacing w:before="312" w:beforeLines="100" w:after="312" w:afterLines="100"/>
        <w:ind w:firstLineChars="0"/>
        <w:outlineLvl w:val="1"/>
        <w:rPr>
          <w:rFonts w:ascii="黑体" w:eastAsia="黑体"/>
          <w:vanish/>
          <w:kern w:val="0"/>
          <w:szCs w:val="20"/>
        </w:rPr>
      </w:pPr>
    </w:p>
    <w:p w14:paraId="4F3EB0F2">
      <w:pPr>
        <w:pStyle w:val="149"/>
        <w:widowControl/>
        <w:numPr>
          <w:ilvl w:val="0"/>
          <w:numId w:val="4"/>
        </w:numPr>
        <w:spacing w:before="312" w:beforeLines="100" w:after="312" w:afterLines="100"/>
        <w:ind w:firstLineChars="0"/>
        <w:outlineLvl w:val="1"/>
        <w:rPr>
          <w:rFonts w:ascii="黑体" w:eastAsia="黑体"/>
          <w:vanish/>
          <w:kern w:val="0"/>
          <w:szCs w:val="20"/>
        </w:rPr>
      </w:pPr>
    </w:p>
    <w:p w14:paraId="4B86FEF5">
      <w:pPr>
        <w:pStyle w:val="149"/>
        <w:widowControl/>
        <w:numPr>
          <w:ilvl w:val="0"/>
          <w:numId w:val="4"/>
        </w:numPr>
        <w:spacing w:before="312" w:beforeLines="100" w:after="312" w:afterLines="100"/>
        <w:ind w:firstLineChars="0"/>
        <w:outlineLvl w:val="1"/>
        <w:rPr>
          <w:rFonts w:ascii="黑体" w:eastAsia="黑体"/>
          <w:vanish/>
          <w:kern w:val="0"/>
          <w:szCs w:val="20"/>
        </w:rPr>
      </w:pPr>
    </w:p>
    <w:p w14:paraId="6E767098">
      <w:pPr>
        <w:pStyle w:val="149"/>
        <w:widowControl/>
        <w:numPr>
          <w:ilvl w:val="0"/>
          <w:numId w:val="4"/>
        </w:numPr>
        <w:spacing w:before="312" w:beforeLines="100" w:after="312" w:afterLines="100"/>
        <w:ind w:firstLineChars="0"/>
        <w:outlineLvl w:val="1"/>
        <w:rPr>
          <w:rFonts w:ascii="黑体" w:eastAsia="黑体"/>
          <w:vanish/>
          <w:kern w:val="0"/>
          <w:szCs w:val="20"/>
        </w:rPr>
      </w:pPr>
    </w:p>
    <w:p w14:paraId="1C2DF6FF">
      <w:pPr>
        <w:pStyle w:val="149"/>
        <w:widowControl/>
        <w:numPr>
          <w:ilvl w:val="0"/>
          <w:numId w:val="4"/>
        </w:numPr>
        <w:spacing w:before="312" w:beforeLines="100" w:after="312" w:afterLines="100"/>
        <w:ind w:firstLineChars="0"/>
        <w:outlineLvl w:val="1"/>
        <w:rPr>
          <w:rFonts w:ascii="黑体" w:eastAsia="黑体"/>
          <w:vanish/>
          <w:kern w:val="0"/>
          <w:szCs w:val="20"/>
        </w:rPr>
      </w:pPr>
    </w:p>
    <w:p w14:paraId="3D0C3ECF">
      <w:pPr>
        <w:pStyle w:val="149"/>
        <w:widowControl/>
        <w:numPr>
          <w:ilvl w:val="0"/>
          <w:numId w:val="4"/>
        </w:numPr>
        <w:spacing w:before="312" w:beforeLines="100" w:after="312" w:afterLines="100"/>
        <w:ind w:firstLineChars="0"/>
        <w:outlineLvl w:val="1"/>
        <w:rPr>
          <w:rFonts w:ascii="黑体" w:eastAsia="黑体"/>
          <w:vanish/>
          <w:kern w:val="0"/>
          <w:szCs w:val="20"/>
        </w:rPr>
      </w:pPr>
    </w:p>
    <w:p w14:paraId="4034CDC8">
      <w:pPr>
        <w:pStyle w:val="149"/>
        <w:widowControl/>
        <w:numPr>
          <w:ilvl w:val="0"/>
          <w:numId w:val="4"/>
        </w:numPr>
        <w:spacing w:before="312" w:beforeLines="100" w:after="312" w:afterLines="100"/>
        <w:ind w:firstLineChars="0"/>
        <w:outlineLvl w:val="1"/>
        <w:rPr>
          <w:rFonts w:ascii="黑体" w:eastAsia="黑体"/>
          <w:vanish/>
          <w:kern w:val="0"/>
          <w:szCs w:val="20"/>
        </w:rPr>
      </w:pPr>
    </w:p>
    <w:p w14:paraId="359FFD6B">
      <w:pPr>
        <w:pStyle w:val="149"/>
        <w:widowControl/>
        <w:numPr>
          <w:ilvl w:val="0"/>
          <w:numId w:val="4"/>
        </w:numPr>
        <w:spacing w:before="312" w:beforeLines="100" w:after="312" w:afterLines="100"/>
        <w:ind w:firstLineChars="0"/>
        <w:outlineLvl w:val="1"/>
        <w:rPr>
          <w:rFonts w:ascii="黑体" w:eastAsia="黑体"/>
          <w:vanish/>
          <w:kern w:val="0"/>
          <w:szCs w:val="20"/>
        </w:rPr>
      </w:pPr>
    </w:p>
    <w:p w14:paraId="29B753FB">
      <w:pPr>
        <w:pStyle w:val="149"/>
        <w:widowControl/>
        <w:numPr>
          <w:ilvl w:val="0"/>
          <w:numId w:val="4"/>
        </w:numPr>
        <w:spacing w:before="312" w:beforeLines="100" w:after="312" w:afterLines="100"/>
        <w:ind w:firstLineChars="0"/>
        <w:outlineLvl w:val="1"/>
        <w:rPr>
          <w:rFonts w:ascii="黑体" w:eastAsia="黑体"/>
          <w:vanish/>
          <w:kern w:val="0"/>
          <w:szCs w:val="20"/>
        </w:rPr>
      </w:pPr>
    </w:p>
    <w:p w14:paraId="32548F2C">
      <w:pPr>
        <w:pStyle w:val="149"/>
        <w:widowControl/>
        <w:numPr>
          <w:ilvl w:val="0"/>
          <w:numId w:val="4"/>
        </w:numPr>
        <w:spacing w:before="312" w:beforeLines="100" w:after="312" w:afterLines="100"/>
        <w:ind w:firstLineChars="0"/>
        <w:outlineLvl w:val="1"/>
        <w:rPr>
          <w:rFonts w:ascii="黑体" w:eastAsia="黑体"/>
          <w:vanish/>
          <w:kern w:val="0"/>
          <w:szCs w:val="20"/>
        </w:rPr>
      </w:pPr>
    </w:p>
    <w:p w14:paraId="65886A6E">
      <w:pPr>
        <w:pStyle w:val="149"/>
        <w:widowControl/>
        <w:numPr>
          <w:ilvl w:val="0"/>
          <w:numId w:val="4"/>
        </w:numPr>
        <w:spacing w:before="312" w:beforeLines="100" w:after="312" w:afterLines="100"/>
        <w:ind w:firstLineChars="0"/>
        <w:outlineLvl w:val="1"/>
        <w:rPr>
          <w:rFonts w:ascii="黑体" w:eastAsia="黑体"/>
          <w:vanish/>
          <w:kern w:val="0"/>
          <w:szCs w:val="20"/>
        </w:rPr>
      </w:pPr>
    </w:p>
    <w:p w14:paraId="645126F5">
      <w:pPr>
        <w:pStyle w:val="149"/>
        <w:widowControl/>
        <w:numPr>
          <w:ilvl w:val="0"/>
          <w:numId w:val="4"/>
        </w:numPr>
        <w:spacing w:before="312" w:beforeLines="100" w:after="312" w:afterLines="100"/>
        <w:ind w:firstLineChars="0"/>
        <w:outlineLvl w:val="1"/>
        <w:rPr>
          <w:rFonts w:ascii="黑体" w:eastAsia="黑体"/>
          <w:vanish/>
          <w:kern w:val="0"/>
          <w:szCs w:val="20"/>
        </w:rPr>
      </w:pPr>
    </w:p>
    <w:p w14:paraId="77D2F7E2">
      <w:pPr>
        <w:pStyle w:val="149"/>
        <w:widowControl/>
        <w:numPr>
          <w:ilvl w:val="0"/>
          <w:numId w:val="4"/>
        </w:numPr>
        <w:spacing w:before="312" w:beforeLines="100" w:after="312" w:afterLines="100"/>
        <w:ind w:firstLineChars="0"/>
        <w:outlineLvl w:val="1"/>
        <w:rPr>
          <w:rFonts w:ascii="黑体" w:eastAsia="黑体"/>
          <w:vanish/>
          <w:kern w:val="0"/>
          <w:szCs w:val="20"/>
        </w:rPr>
      </w:pPr>
    </w:p>
    <w:p w14:paraId="4C63D3D1">
      <w:pPr>
        <w:pStyle w:val="149"/>
        <w:widowControl/>
        <w:numPr>
          <w:ilvl w:val="0"/>
          <w:numId w:val="4"/>
        </w:numPr>
        <w:spacing w:before="312" w:beforeLines="100" w:after="312" w:afterLines="100"/>
        <w:ind w:firstLineChars="0"/>
        <w:outlineLvl w:val="1"/>
        <w:rPr>
          <w:rFonts w:ascii="黑体" w:eastAsia="黑体"/>
          <w:vanish/>
          <w:kern w:val="0"/>
          <w:szCs w:val="20"/>
        </w:rPr>
      </w:pPr>
    </w:p>
    <w:p w14:paraId="2E3E76B3">
      <w:pPr>
        <w:pStyle w:val="149"/>
        <w:widowControl/>
        <w:numPr>
          <w:ilvl w:val="0"/>
          <w:numId w:val="4"/>
        </w:numPr>
        <w:spacing w:before="312" w:beforeLines="100" w:after="312" w:afterLines="100"/>
        <w:ind w:firstLineChars="0"/>
        <w:outlineLvl w:val="1"/>
        <w:rPr>
          <w:rFonts w:ascii="黑体" w:eastAsia="黑体"/>
          <w:vanish/>
          <w:kern w:val="0"/>
          <w:szCs w:val="20"/>
        </w:rPr>
      </w:pPr>
    </w:p>
    <w:p w14:paraId="5BE705CA">
      <w:pPr>
        <w:pStyle w:val="149"/>
        <w:widowControl/>
        <w:numPr>
          <w:ilvl w:val="0"/>
          <w:numId w:val="4"/>
        </w:numPr>
        <w:spacing w:before="312" w:beforeLines="100" w:after="312" w:afterLines="100"/>
        <w:ind w:firstLineChars="0"/>
        <w:outlineLvl w:val="1"/>
        <w:rPr>
          <w:rFonts w:ascii="黑体" w:eastAsia="黑体"/>
          <w:vanish/>
          <w:kern w:val="0"/>
          <w:szCs w:val="20"/>
        </w:rPr>
      </w:pPr>
    </w:p>
    <w:p w14:paraId="593397CB">
      <w:pPr>
        <w:pStyle w:val="149"/>
        <w:widowControl/>
        <w:numPr>
          <w:ilvl w:val="0"/>
          <w:numId w:val="4"/>
        </w:numPr>
        <w:spacing w:before="312" w:beforeLines="100" w:after="312" w:afterLines="100"/>
        <w:ind w:firstLineChars="0"/>
        <w:outlineLvl w:val="1"/>
        <w:rPr>
          <w:rFonts w:ascii="黑体" w:eastAsia="黑体"/>
          <w:vanish/>
          <w:kern w:val="0"/>
          <w:szCs w:val="20"/>
        </w:rPr>
      </w:pPr>
    </w:p>
    <w:p w14:paraId="6254BA89">
      <w:pPr>
        <w:pStyle w:val="149"/>
        <w:widowControl/>
        <w:numPr>
          <w:ilvl w:val="0"/>
          <w:numId w:val="4"/>
        </w:numPr>
        <w:spacing w:before="312" w:beforeLines="100" w:after="312" w:afterLines="100"/>
        <w:ind w:firstLineChars="0"/>
        <w:outlineLvl w:val="1"/>
        <w:rPr>
          <w:rFonts w:ascii="黑体" w:eastAsia="黑体"/>
          <w:vanish/>
          <w:kern w:val="0"/>
          <w:szCs w:val="20"/>
        </w:rPr>
      </w:pPr>
    </w:p>
    <w:p w14:paraId="2A9ED3A9">
      <w:pPr>
        <w:pStyle w:val="149"/>
        <w:widowControl/>
        <w:numPr>
          <w:ilvl w:val="0"/>
          <w:numId w:val="4"/>
        </w:numPr>
        <w:spacing w:before="312" w:beforeLines="100" w:after="312" w:afterLines="100"/>
        <w:ind w:firstLineChars="0"/>
        <w:outlineLvl w:val="1"/>
        <w:rPr>
          <w:rFonts w:ascii="黑体" w:eastAsia="黑体"/>
          <w:vanish/>
          <w:kern w:val="0"/>
          <w:szCs w:val="20"/>
        </w:rPr>
      </w:pPr>
    </w:p>
    <w:p w14:paraId="55E8357F">
      <w:pPr>
        <w:pStyle w:val="149"/>
        <w:widowControl/>
        <w:numPr>
          <w:ilvl w:val="0"/>
          <w:numId w:val="4"/>
        </w:numPr>
        <w:spacing w:before="312" w:beforeLines="100" w:after="312" w:afterLines="100"/>
        <w:ind w:firstLineChars="0"/>
        <w:outlineLvl w:val="1"/>
        <w:rPr>
          <w:rFonts w:ascii="黑体" w:eastAsia="黑体"/>
          <w:vanish/>
          <w:kern w:val="0"/>
          <w:szCs w:val="20"/>
        </w:rPr>
      </w:pPr>
    </w:p>
    <w:p w14:paraId="1A4E4AD9">
      <w:pPr>
        <w:pStyle w:val="149"/>
        <w:widowControl/>
        <w:numPr>
          <w:ilvl w:val="0"/>
          <w:numId w:val="4"/>
        </w:numPr>
        <w:spacing w:before="312" w:beforeLines="100" w:after="312" w:afterLines="100"/>
        <w:ind w:firstLineChars="0"/>
        <w:outlineLvl w:val="1"/>
        <w:rPr>
          <w:rFonts w:ascii="黑体" w:eastAsia="黑体"/>
          <w:vanish/>
          <w:kern w:val="0"/>
          <w:szCs w:val="20"/>
        </w:rPr>
      </w:pPr>
    </w:p>
    <w:p w14:paraId="208D3681">
      <w:pPr>
        <w:pStyle w:val="149"/>
        <w:widowControl/>
        <w:numPr>
          <w:ilvl w:val="0"/>
          <w:numId w:val="4"/>
        </w:numPr>
        <w:spacing w:before="312" w:beforeLines="100" w:after="312" w:afterLines="100"/>
        <w:ind w:firstLineChars="0"/>
        <w:outlineLvl w:val="1"/>
        <w:rPr>
          <w:rFonts w:ascii="黑体" w:eastAsia="黑体"/>
          <w:vanish/>
          <w:kern w:val="0"/>
          <w:szCs w:val="20"/>
        </w:rPr>
      </w:pPr>
    </w:p>
    <w:p w14:paraId="46CA7869">
      <w:pPr>
        <w:pStyle w:val="149"/>
        <w:widowControl/>
        <w:numPr>
          <w:ilvl w:val="0"/>
          <w:numId w:val="4"/>
        </w:numPr>
        <w:spacing w:before="312" w:beforeLines="100" w:after="312" w:afterLines="100"/>
        <w:ind w:firstLineChars="0"/>
        <w:outlineLvl w:val="1"/>
        <w:rPr>
          <w:rFonts w:ascii="黑体" w:eastAsia="黑体"/>
          <w:vanish/>
          <w:kern w:val="0"/>
          <w:szCs w:val="20"/>
        </w:rPr>
      </w:pPr>
    </w:p>
    <w:p w14:paraId="5315DC0E">
      <w:pPr>
        <w:pStyle w:val="149"/>
        <w:widowControl/>
        <w:numPr>
          <w:ilvl w:val="0"/>
          <w:numId w:val="4"/>
        </w:numPr>
        <w:spacing w:before="312" w:beforeLines="100" w:after="312" w:afterLines="100"/>
        <w:ind w:firstLineChars="0"/>
        <w:outlineLvl w:val="1"/>
        <w:rPr>
          <w:rFonts w:ascii="黑体" w:eastAsia="黑体"/>
          <w:vanish/>
          <w:kern w:val="0"/>
          <w:szCs w:val="20"/>
        </w:rPr>
      </w:pPr>
    </w:p>
    <w:p w14:paraId="06617E22">
      <w:pPr>
        <w:pStyle w:val="149"/>
        <w:widowControl/>
        <w:numPr>
          <w:ilvl w:val="0"/>
          <w:numId w:val="4"/>
        </w:numPr>
        <w:spacing w:before="312" w:beforeLines="100" w:after="312" w:afterLines="100"/>
        <w:ind w:firstLineChars="0"/>
        <w:outlineLvl w:val="1"/>
        <w:rPr>
          <w:rFonts w:ascii="黑体" w:eastAsia="黑体"/>
          <w:vanish/>
          <w:kern w:val="0"/>
          <w:szCs w:val="20"/>
        </w:rPr>
      </w:pPr>
    </w:p>
    <w:p w14:paraId="76654031">
      <w:pPr>
        <w:pStyle w:val="149"/>
        <w:widowControl/>
        <w:numPr>
          <w:ilvl w:val="0"/>
          <w:numId w:val="4"/>
        </w:numPr>
        <w:spacing w:before="312" w:beforeLines="100" w:after="312" w:afterLines="100"/>
        <w:ind w:firstLineChars="0"/>
        <w:outlineLvl w:val="1"/>
        <w:rPr>
          <w:rFonts w:ascii="黑体" w:eastAsia="黑体"/>
          <w:vanish/>
          <w:kern w:val="0"/>
          <w:szCs w:val="20"/>
        </w:rPr>
      </w:pPr>
    </w:p>
    <w:p w14:paraId="2C8E9923">
      <w:pPr>
        <w:pStyle w:val="149"/>
        <w:widowControl/>
        <w:numPr>
          <w:ilvl w:val="0"/>
          <w:numId w:val="4"/>
        </w:numPr>
        <w:spacing w:before="312" w:beforeLines="100" w:after="312" w:afterLines="100"/>
        <w:ind w:firstLineChars="0"/>
        <w:outlineLvl w:val="1"/>
        <w:rPr>
          <w:rFonts w:ascii="黑体" w:eastAsia="黑体"/>
          <w:vanish/>
          <w:kern w:val="0"/>
          <w:szCs w:val="20"/>
        </w:rPr>
      </w:pPr>
    </w:p>
    <w:p w14:paraId="5A288E0E">
      <w:pPr>
        <w:pStyle w:val="149"/>
        <w:widowControl/>
        <w:numPr>
          <w:ilvl w:val="0"/>
          <w:numId w:val="4"/>
        </w:numPr>
        <w:spacing w:before="312" w:beforeLines="100" w:after="312" w:afterLines="100"/>
        <w:ind w:firstLineChars="0"/>
        <w:outlineLvl w:val="1"/>
        <w:rPr>
          <w:rFonts w:ascii="黑体" w:eastAsia="黑体"/>
          <w:vanish/>
          <w:kern w:val="0"/>
          <w:szCs w:val="20"/>
        </w:rPr>
      </w:pPr>
    </w:p>
    <w:p w14:paraId="5F8B2463">
      <w:pPr>
        <w:pStyle w:val="149"/>
        <w:widowControl/>
        <w:numPr>
          <w:ilvl w:val="0"/>
          <w:numId w:val="4"/>
        </w:numPr>
        <w:spacing w:before="312" w:beforeLines="100" w:after="312" w:afterLines="100"/>
        <w:ind w:firstLineChars="0"/>
        <w:outlineLvl w:val="1"/>
        <w:rPr>
          <w:rFonts w:ascii="黑体" w:eastAsia="黑体"/>
          <w:vanish/>
          <w:kern w:val="0"/>
          <w:szCs w:val="20"/>
        </w:rPr>
      </w:pPr>
    </w:p>
    <w:p w14:paraId="00505E5B">
      <w:pPr>
        <w:pStyle w:val="149"/>
        <w:widowControl/>
        <w:numPr>
          <w:ilvl w:val="0"/>
          <w:numId w:val="4"/>
        </w:numPr>
        <w:spacing w:before="312" w:beforeLines="100" w:after="312" w:afterLines="100"/>
        <w:ind w:firstLineChars="0"/>
        <w:outlineLvl w:val="1"/>
        <w:rPr>
          <w:rFonts w:ascii="黑体" w:eastAsia="黑体"/>
          <w:vanish/>
          <w:kern w:val="0"/>
          <w:szCs w:val="20"/>
        </w:rPr>
      </w:pPr>
    </w:p>
    <w:p w14:paraId="5B9A34A0">
      <w:pPr>
        <w:pStyle w:val="149"/>
        <w:widowControl/>
        <w:numPr>
          <w:ilvl w:val="0"/>
          <w:numId w:val="4"/>
        </w:numPr>
        <w:spacing w:before="312" w:beforeLines="100" w:after="312" w:afterLines="100"/>
        <w:ind w:firstLineChars="0"/>
        <w:outlineLvl w:val="1"/>
        <w:rPr>
          <w:rFonts w:ascii="黑体" w:eastAsia="黑体"/>
          <w:vanish/>
          <w:kern w:val="0"/>
          <w:szCs w:val="20"/>
        </w:rPr>
      </w:pPr>
    </w:p>
    <w:p w14:paraId="76C75B32">
      <w:pPr>
        <w:pStyle w:val="149"/>
        <w:widowControl/>
        <w:numPr>
          <w:ilvl w:val="0"/>
          <w:numId w:val="4"/>
        </w:numPr>
        <w:spacing w:before="312" w:beforeLines="100" w:after="312" w:afterLines="100"/>
        <w:ind w:firstLineChars="0"/>
        <w:outlineLvl w:val="1"/>
        <w:rPr>
          <w:rFonts w:ascii="黑体" w:eastAsia="黑体"/>
          <w:vanish/>
          <w:kern w:val="0"/>
          <w:szCs w:val="20"/>
        </w:rPr>
      </w:pPr>
    </w:p>
    <w:p w14:paraId="24B8CF38">
      <w:pPr>
        <w:pStyle w:val="149"/>
        <w:widowControl/>
        <w:numPr>
          <w:ilvl w:val="0"/>
          <w:numId w:val="4"/>
        </w:numPr>
        <w:spacing w:before="312" w:beforeLines="100" w:after="312" w:afterLines="100"/>
        <w:ind w:firstLineChars="0"/>
        <w:outlineLvl w:val="1"/>
        <w:rPr>
          <w:rFonts w:ascii="黑体" w:eastAsia="黑体"/>
          <w:vanish/>
          <w:kern w:val="0"/>
          <w:szCs w:val="20"/>
        </w:rPr>
      </w:pPr>
    </w:p>
    <w:p w14:paraId="312CE429">
      <w:pPr>
        <w:pStyle w:val="149"/>
        <w:widowControl/>
        <w:numPr>
          <w:ilvl w:val="0"/>
          <w:numId w:val="4"/>
        </w:numPr>
        <w:spacing w:before="312" w:beforeLines="100" w:after="312" w:afterLines="100"/>
        <w:ind w:firstLineChars="0"/>
        <w:outlineLvl w:val="1"/>
        <w:rPr>
          <w:rFonts w:ascii="黑体" w:eastAsia="黑体"/>
          <w:vanish/>
          <w:kern w:val="0"/>
          <w:szCs w:val="20"/>
        </w:rPr>
      </w:pPr>
    </w:p>
    <w:p w14:paraId="3D1059D2">
      <w:pPr>
        <w:pStyle w:val="149"/>
        <w:widowControl/>
        <w:numPr>
          <w:ilvl w:val="0"/>
          <w:numId w:val="4"/>
        </w:numPr>
        <w:spacing w:before="312" w:beforeLines="100" w:after="312" w:afterLines="100"/>
        <w:ind w:firstLineChars="0"/>
        <w:outlineLvl w:val="1"/>
        <w:rPr>
          <w:rFonts w:ascii="黑体" w:eastAsia="黑体"/>
          <w:vanish/>
          <w:kern w:val="0"/>
          <w:szCs w:val="20"/>
        </w:rPr>
      </w:pPr>
    </w:p>
    <w:p w14:paraId="6D1A67B1">
      <w:pPr>
        <w:pStyle w:val="149"/>
        <w:widowControl/>
        <w:numPr>
          <w:ilvl w:val="0"/>
          <w:numId w:val="4"/>
        </w:numPr>
        <w:spacing w:before="312" w:beforeLines="100" w:after="312" w:afterLines="100"/>
        <w:ind w:firstLineChars="0"/>
        <w:outlineLvl w:val="1"/>
        <w:rPr>
          <w:rFonts w:ascii="黑体" w:eastAsia="黑体"/>
          <w:vanish/>
          <w:kern w:val="0"/>
          <w:szCs w:val="20"/>
        </w:rPr>
      </w:pPr>
    </w:p>
    <w:p w14:paraId="271B206B">
      <w:pPr>
        <w:pStyle w:val="149"/>
        <w:widowControl/>
        <w:numPr>
          <w:ilvl w:val="0"/>
          <w:numId w:val="4"/>
        </w:numPr>
        <w:spacing w:before="312" w:beforeLines="100" w:after="312" w:afterLines="100"/>
        <w:ind w:firstLineChars="0"/>
        <w:outlineLvl w:val="1"/>
        <w:rPr>
          <w:rFonts w:ascii="黑体" w:eastAsia="黑体"/>
          <w:vanish/>
          <w:kern w:val="0"/>
          <w:szCs w:val="20"/>
        </w:rPr>
      </w:pPr>
    </w:p>
    <w:p w14:paraId="7B36B122">
      <w:pPr>
        <w:pStyle w:val="149"/>
        <w:widowControl/>
        <w:numPr>
          <w:ilvl w:val="0"/>
          <w:numId w:val="4"/>
        </w:numPr>
        <w:spacing w:before="312" w:beforeLines="100" w:after="312" w:afterLines="100"/>
        <w:ind w:firstLineChars="0"/>
        <w:outlineLvl w:val="1"/>
        <w:rPr>
          <w:rFonts w:ascii="黑体" w:eastAsia="黑体"/>
          <w:vanish/>
          <w:kern w:val="0"/>
          <w:szCs w:val="20"/>
        </w:rPr>
      </w:pPr>
    </w:p>
    <w:p w14:paraId="19EEA3C4">
      <w:pPr>
        <w:pStyle w:val="149"/>
        <w:widowControl/>
        <w:numPr>
          <w:ilvl w:val="0"/>
          <w:numId w:val="4"/>
        </w:numPr>
        <w:spacing w:before="312" w:beforeLines="100" w:after="312" w:afterLines="100"/>
        <w:ind w:firstLineChars="0"/>
        <w:outlineLvl w:val="1"/>
        <w:rPr>
          <w:rFonts w:ascii="黑体" w:eastAsia="黑体"/>
          <w:vanish/>
          <w:kern w:val="0"/>
          <w:szCs w:val="20"/>
        </w:rPr>
      </w:pPr>
    </w:p>
    <w:p w14:paraId="2B60E1ED">
      <w:pPr>
        <w:pStyle w:val="149"/>
        <w:widowControl/>
        <w:numPr>
          <w:ilvl w:val="0"/>
          <w:numId w:val="4"/>
        </w:numPr>
        <w:spacing w:before="312" w:beforeLines="100" w:after="312" w:afterLines="100"/>
        <w:ind w:firstLineChars="0"/>
        <w:outlineLvl w:val="1"/>
        <w:rPr>
          <w:rFonts w:ascii="黑体" w:eastAsia="黑体"/>
          <w:vanish/>
          <w:kern w:val="0"/>
          <w:szCs w:val="20"/>
        </w:rPr>
      </w:pPr>
    </w:p>
    <w:p w14:paraId="69AB8C57">
      <w:pPr>
        <w:pStyle w:val="149"/>
        <w:widowControl/>
        <w:numPr>
          <w:ilvl w:val="0"/>
          <w:numId w:val="4"/>
        </w:numPr>
        <w:spacing w:before="312" w:beforeLines="100" w:after="312" w:afterLines="100"/>
        <w:ind w:firstLineChars="0"/>
        <w:outlineLvl w:val="1"/>
        <w:rPr>
          <w:rFonts w:ascii="黑体" w:eastAsia="黑体"/>
          <w:vanish/>
          <w:kern w:val="0"/>
          <w:szCs w:val="20"/>
        </w:rPr>
      </w:pPr>
    </w:p>
    <w:p w14:paraId="2437E716">
      <w:pPr>
        <w:pStyle w:val="149"/>
        <w:widowControl/>
        <w:numPr>
          <w:ilvl w:val="0"/>
          <w:numId w:val="4"/>
        </w:numPr>
        <w:spacing w:before="312" w:beforeLines="100" w:after="312" w:afterLines="100"/>
        <w:ind w:firstLineChars="0"/>
        <w:outlineLvl w:val="1"/>
        <w:rPr>
          <w:rFonts w:ascii="黑体" w:eastAsia="黑体"/>
          <w:vanish/>
          <w:kern w:val="0"/>
          <w:szCs w:val="20"/>
        </w:rPr>
      </w:pPr>
    </w:p>
    <w:p w14:paraId="1E0EEF6B">
      <w:pPr>
        <w:pStyle w:val="149"/>
        <w:widowControl/>
        <w:numPr>
          <w:ilvl w:val="0"/>
          <w:numId w:val="4"/>
        </w:numPr>
        <w:spacing w:before="312" w:beforeLines="100" w:after="312" w:afterLines="100"/>
        <w:ind w:firstLineChars="0"/>
        <w:outlineLvl w:val="1"/>
        <w:rPr>
          <w:rFonts w:ascii="黑体" w:eastAsia="黑体"/>
          <w:vanish/>
          <w:kern w:val="0"/>
          <w:szCs w:val="20"/>
        </w:rPr>
      </w:pPr>
    </w:p>
    <w:p w14:paraId="28E6F1A2">
      <w:pPr>
        <w:pStyle w:val="149"/>
        <w:widowControl/>
        <w:numPr>
          <w:ilvl w:val="0"/>
          <w:numId w:val="4"/>
        </w:numPr>
        <w:spacing w:before="312" w:beforeLines="100" w:after="312" w:afterLines="100"/>
        <w:ind w:firstLineChars="0"/>
        <w:outlineLvl w:val="1"/>
        <w:rPr>
          <w:rFonts w:ascii="黑体" w:eastAsia="黑体"/>
          <w:vanish/>
          <w:kern w:val="0"/>
          <w:szCs w:val="20"/>
        </w:rPr>
      </w:pPr>
    </w:p>
    <w:p w14:paraId="6C6620C5">
      <w:pPr>
        <w:pStyle w:val="149"/>
        <w:widowControl/>
        <w:numPr>
          <w:ilvl w:val="0"/>
          <w:numId w:val="4"/>
        </w:numPr>
        <w:spacing w:before="312" w:beforeLines="100" w:after="312" w:afterLines="100"/>
        <w:ind w:firstLineChars="0"/>
        <w:outlineLvl w:val="1"/>
        <w:rPr>
          <w:rFonts w:ascii="黑体" w:eastAsia="黑体"/>
          <w:vanish/>
          <w:kern w:val="0"/>
          <w:szCs w:val="20"/>
        </w:rPr>
      </w:pPr>
    </w:p>
    <w:p w14:paraId="30A3CF39">
      <w:pPr>
        <w:pStyle w:val="149"/>
        <w:widowControl/>
        <w:numPr>
          <w:ilvl w:val="0"/>
          <w:numId w:val="4"/>
        </w:numPr>
        <w:spacing w:before="312" w:beforeLines="100" w:after="312" w:afterLines="100"/>
        <w:ind w:firstLineChars="0"/>
        <w:outlineLvl w:val="1"/>
        <w:rPr>
          <w:rFonts w:ascii="黑体" w:eastAsia="黑体"/>
          <w:vanish/>
          <w:kern w:val="0"/>
          <w:szCs w:val="20"/>
        </w:rPr>
      </w:pPr>
    </w:p>
    <w:p w14:paraId="1E71A282">
      <w:pPr>
        <w:pStyle w:val="149"/>
        <w:widowControl/>
        <w:numPr>
          <w:ilvl w:val="0"/>
          <w:numId w:val="4"/>
        </w:numPr>
        <w:spacing w:before="312" w:beforeLines="100" w:after="312" w:afterLines="100"/>
        <w:ind w:firstLineChars="0"/>
        <w:outlineLvl w:val="1"/>
        <w:rPr>
          <w:rFonts w:ascii="黑体" w:eastAsia="黑体"/>
          <w:vanish/>
          <w:kern w:val="0"/>
          <w:szCs w:val="20"/>
        </w:rPr>
      </w:pPr>
    </w:p>
    <w:p w14:paraId="787C7270">
      <w:pPr>
        <w:pStyle w:val="149"/>
        <w:widowControl/>
        <w:numPr>
          <w:ilvl w:val="0"/>
          <w:numId w:val="4"/>
        </w:numPr>
        <w:spacing w:before="312" w:beforeLines="100" w:after="312" w:afterLines="100"/>
        <w:ind w:firstLineChars="0"/>
        <w:outlineLvl w:val="1"/>
        <w:rPr>
          <w:rFonts w:ascii="黑体" w:eastAsia="黑体"/>
          <w:vanish/>
          <w:kern w:val="0"/>
          <w:szCs w:val="20"/>
        </w:rPr>
      </w:pPr>
    </w:p>
    <w:p w14:paraId="39818710">
      <w:pPr>
        <w:pStyle w:val="149"/>
        <w:widowControl/>
        <w:numPr>
          <w:ilvl w:val="0"/>
          <w:numId w:val="4"/>
        </w:numPr>
        <w:spacing w:before="312" w:beforeLines="100" w:after="312" w:afterLines="100"/>
        <w:ind w:firstLineChars="0"/>
        <w:outlineLvl w:val="1"/>
        <w:rPr>
          <w:rFonts w:ascii="黑体" w:eastAsia="黑体"/>
          <w:vanish/>
          <w:kern w:val="0"/>
          <w:szCs w:val="20"/>
        </w:rPr>
      </w:pPr>
    </w:p>
    <w:p w14:paraId="31C9ACDA">
      <w:pPr>
        <w:pStyle w:val="149"/>
        <w:widowControl/>
        <w:numPr>
          <w:ilvl w:val="0"/>
          <w:numId w:val="4"/>
        </w:numPr>
        <w:spacing w:before="312" w:beforeLines="100" w:after="312" w:afterLines="100"/>
        <w:ind w:firstLineChars="0"/>
        <w:outlineLvl w:val="1"/>
        <w:rPr>
          <w:rFonts w:ascii="黑体" w:eastAsia="黑体"/>
          <w:vanish/>
          <w:kern w:val="0"/>
          <w:szCs w:val="20"/>
        </w:rPr>
      </w:pPr>
    </w:p>
    <w:p w14:paraId="628202F1">
      <w:pPr>
        <w:pStyle w:val="149"/>
        <w:widowControl/>
        <w:numPr>
          <w:ilvl w:val="0"/>
          <w:numId w:val="4"/>
        </w:numPr>
        <w:spacing w:before="312" w:beforeLines="100" w:after="312" w:afterLines="100"/>
        <w:ind w:firstLineChars="0"/>
        <w:outlineLvl w:val="1"/>
        <w:rPr>
          <w:rFonts w:ascii="黑体" w:eastAsia="黑体"/>
          <w:vanish/>
          <w:kern w:val="0"/>
          <w:szCs w:val="20"/>
        </w:rPr>
      </w:pPr>
    </w:p>
    <w:p w14:paraId="1FAF60B8">
      <w:pPr>
        <w:pStyle w:val="149"/>
        <w:widowControl/>
        <w:numPr>
          <w:ilvl w:val="0"/>
          <w:numId w:val="4"/>
        </w:numPr>
        <w:spacing w:before="312" w:beforeLines="100" w:after="312" w:afterLines="100"/>
        <w:ind w:firstLineChars="0"/>
        <w:outlineLvl w:val="1"/>
        <w:rPr>
          <w:rFonts w:ascii="黑体" w:eastAsia="黑体"/>
          <w:vanish/>
          <w:kern w:val="0"/>
          <w:szCs w:val="20"/>
        </w:rPr>
      </w:pPr>
    </w:p>
    <w:p w14:paraId="79B83140">
      <w:pPr>
        <w:pStyle w:val="149"/>
        <w:widowControl/>
        <w:numPr>
          <w:ilvl w:val="0"/>
          <w:numId w:val="4"/>
        </w:numPr>
        <w:spacing w:before="312" w:beforeLines="100" w:after="312" w:afterLines="100"/>
        <w:ind w:firstLineChars="0"/>
        <w:outlineLvl w:val="1"/>
        <w:rPr>
          <w:rFonts w:ascii="黑体" w:eastAsia="黑体"/>
          <w:vanish/>
          <w:kern w:val="0"/>
          <w:szCs w:val="20"/>
        </w:rPr>
      </w:pPr>
    </w:p>
    <w:p w14:paraId="662A4DEF">
      <w:pPr>
        <w:pStyle w:val="149"/>
        <w:widowControl/>
        <w:numPr>
          <w:ilvl w:val="0"/>
          <w:numId w:val="4"/>
        </w:numPr>
        <w:spacing w:before="312" w:beforeLines="100" w:after="312" w:afterLines="100"/>
        <w:ind w:firstLineChars="0"/>
        <w:outlineLvl w:val="1"/>
        <w:rPr>
          <w:rFonts w:ascii="黑体" w:eastAsia="黑体"/>
          <w:vanish/>
          <w:kern w:val="0"/>
          <w:szCs w:val="20"/>
        </w:rPr>
      </w:pPr>
    </w:p>
    <w:p w14:paraId="10A72BE7">
      <w:pPr>
        <w:pStyle w:val="149"/>
        <w:widowControl/>
        <w:numPr>
          <w:ilvl w:val="0"/>
          <w:numId w:val="4"/>
        </w:numPr>
        <w:spacing w:before="312" w:beforeLines="100" w:after="312" w:afterLines="100"/>
        <w:ind w:firstLineChars="0"/>
        <w:outlineLvl w:val="1"/>
        <w:rPr>
          <w:rFonts w:ascii="黑体" w:eastAsia="黑体"/>
          <w:vanish/>
          <w:kern w:val="0"/>
          <w:szCs w:val="20"/>
        </w:rPr>
      </w:pPr>
    </w:p>
    <w:p w14:paraId="601C7FB3">
      <w:pPr>
        <w:pStyle w:val="149"/>
        <w:widowControl/>
        <w:numPr>
          <w:ilvl w:val="0"/>
          <w:numId w:val="4"/>
        </w:numPr>
        <w:spacing w:before="312" w:beforeLines="100" w:after="312" w:afterLines="100"/>
        <w:ind w:firstLineChars="0"/>
        <w:outlineLvl w:val="1"/>
        <w:rPr>
          <w:rFonts w:ascii="黑体" w:eastAsia="黑体"/>
          <w:vanish/>
          <w:kern w:val="0"/>
          <w:szCs w:val="20"/>
        </w:rPr>
      </w:pPr>
    </w:p>
    <w:p w14:paraId="7C7D709A">
      <w:pPr>
        <w:pStyle w:val="149"/>
        <w:widowControl/>
        <w:numPr>
          <w:ilvl w:val="0"/>
          <w:numId w:val="4"/>
        </w:numPr>
        <w:spacing w:before="312" w:beforeLines="100" w:after="312" w:afterLines="100"/>
        <w:ind w:firstLineChars="0"/>
        <w:outlineLvl w:val="1"/>
        <w:rPr>
          <w:rFonts w:ascii="黑体" w:eastAsia="黑体"/>
          <w:vanish/>
          <w:kern w:val="0"/>
          <w:szCs w:val="20"/>
        </w:rPr>
      </w:pPr>
    </w:p>
    <w:p w14:paraId="707C11D4">
      <w:pPr>
        <w:pStyle w:val="149"/>
        <w:widowControl/>
        <w:numPr>
          <w:ilvl w:val="0"/>
          <w:numId w:val="4"/>
        </w:numPr>
        <w:spacing w:before="312" w:beforeLines="100" w:after="312" w:afterLines="100"/>
        <w:ind w:firstLineChars="0"/>
        <w:outlineLvl w:val="1"/>
        <w:rPr>
          <w:rFonts w:ascii="黑体" w:eastAsia="黑体"/>
          <w:vanish/>
          <w:kern w:val="0"/>
          <w:szCs w:val="20"/>
        </w:rPr>
      </w:pPr>
    </w:p>
    <w:p w14:paraId="30BBB4BE">
      <w:pPr>
        <w:pStyle w:val="149"/>
        <w:widowControl/>
        <w:numPr>
          <w:ilvl w:val="0"/>
          <w:numId w:val="4"/>
        </w:numPr>
        <w:spacing w:before="312" w:beforeLines="100" w:after="312" w:afterLines="100"/>
        <w:ind w:firstLineChars="0"/>
        <w:outlineLvl w:val="1"/>
        <w:rPr>
          <w:rFonts w:ascii="黑体" w:eastAsia="黑体"/>
          <w:vanish/>
          <w:kern w:val="0"/>
          <w:szCs w:val="20"/>
        </w:rPr>
      </w:pPr>
    </w:p>
    <w:p w14:paraId="4E0D496C">
      <w:pPr>
        <w:pStyle w:val="149"/>
        <w:widowControl/>
        <w:numPr>
          <w:ilvl w:val="0"/>
          <w:numId w:val="4"/>
        </w:numPr>
        <w:spacing w:before="312" w:beforeLines="100" w:after="312" w:afterLines="100"/>
        <w:ind w:firstLineChars="0"/>
        <w:outlineLvl w:val="1"/>
        <w:rPr>
          <w:rFonts w:ascii="黑体" w:eastAsia="黑体"/>
          <w:vanish/>
          <w:kern w:val="0"/>
          <w:szCs w:val="20"/>
        </w:rPr>
      </w:pPr>
    </w:p>
    <w:p w14:paraId="623369CB">
      <w:pPr>
        <w:pStyle w:val="149"/>
        <w:widowControl/>
        <w:numPr>
          <w:ilvl w:val="0"/>
          <w:numId w:val="4"/>
        </w:numPr>
        <w:spacing w:before="312" w:beforeLines="100" w:after="312" w:afterLines="100"/>
        <w:ind w:firstLineChars="0"/>
        <w:outlineLvl w:val="1"/>
        <w:rPr>
          <w:rFonts w:ascii="黑体" w:eastAsia="黑体"/>
          <w:vanish/>
          <w:kern w:val="0"/>
          <w:szCs w:val="20"/>
        </w:rPr>
      </w:pPr>
    </w:p>
    <w:p w14:paraId="20249602">
      <w:pPr>
        <w:pStyle w:val="149"/>
        <w:widowControl/>
        <w:numPr>
          <w:ilvl w:val="0"/>
          <w:numId w:val="4"/>
        </w:numPr>
        <w:spacing w:before="312" w:beforeLines="100" w:after="312" w:afterLines="100"/>
        <w:ind w:firstLineChars="0"/>
        <w:outlineLvl w:val="1"/>
        <w:rPr>
          <w:rFonts w:ascii="黑体" w:eastAsia="黑体"/>
          <w:vanish/>
          <w:kern w:val="0"/>
          <w:szCs w:val="20"/>
        </w:rPr>
      </w:pPr>
    </w:p>
    <w:p w14:paraId="406FC76E">
      <w:pPr>
        <w:pStyle w:val="149"/>
        <w:widowControl/>
        <w:numPr>
          <w:ilvl w:val="0"/>
          <w:numId w:val="4"/>
        </w:numPr>
        <w:spacing w:before="312" w:beforeLines="100" w:after="312" w:afterLines="100"/>
        <w:ind w:firstLineChars="0"/>
        <w:outlineLvl w:val="1"/>
        <w:rPr>
          <w:rFonts w:ascii="黑体" w:eastAsia="黑体"/>
          <w:vanish/>
          <w:kern w:val="0"/>
          <w:szCs w:val="20"/>
        </w:rPr>
      </w:pPr>
    </w:p>
    <w:p w14:paraId="19893B5C">
      <w:pPr>
        <w:pStyle w:val="149"/>
        <w:widowControl/>
        <w:numPr>
          <w:ilvl w:val="0"/>
          <w:numId w:val="4"/>
        </w:numPr>
        <w:spacing w:before="312" w:beforeLines="100" w:after="312" w:afterLines="100"/>
        <w:ind w:firstLineChars="0"/>
        <w:outlineLvl w:val="1"/>
        <w:rPr>
          <w:rFonts w:ascii="黑体" w:eastAsia="黑体"/>
          <w:vanish/>
          <w:kern w:val="0"/>
          <w:szCs w:val="20"/>
        </w:rPr>
      </w:pPr>
    </w:p>
    <w:p w14:paraId="21BCDF60">
      <w:pPr>
        <w:pStyle w:val="149"/>
        <w:widowControl/>
        <w:numPr>
          <w:ilvl w:val="0"/>
          <w:numId w:val="4"/>
        </w:numPr>
        <w:spacing w:before="312" w:beforeLines="100" w:after="312" w:afterLines="100"/>
        <w:ind w:firstLineChars="0"/>
        <w:outlineLvl w:val="1"/>
        <w:rPr>
          <w:rFonts w:ascii="黑体" w:eastAsia="黑体"/>
          <w:vanish/>
          <w:kern w:val="0"/>
          <w:szCs w:val="20"/>
        </w:rPr>
      </w:pPr>
    </w:p>
    <w:p w14:paraId="448685A6">
      <w:pPr>
        <w:pStyle w:val="149"/>
        <w:widowControl/>
        <w:numPr>
          <w:ilvl w:val="0"/>
          <w:numId w:val="4"/>
        </w:numPr>
        <w:spacing w:before="312" w:beforeLines="100" w:after="312" w:afterLines="100"/>
        <w:ind w:firstLineChars="0"/>
        <w:outlineLvl w:val="1"/>
        <w:rPr>
          <w:rFonts w:ascii="黑体" w:eastAsia="黑体"/>
          <w:vanish/>
          <w:kern w:val="0"/>
          <w:szCs w:val="20"/>
        </w:rPr>
      </w:pPr>
    </w:p>
    <w:p w14:paraId="378CA730">
      <w:pPr>
        <w:pStyle w:val="149"/>
        <w:widowControl/>
        <w:numPr>
          <w:ilvl w:val="0"/>
          <w:numId w:val="4"/>
        </w:numPr>
        <w:spacing w:before="312" w:beforeLines="100" w:after="312" w:afterLines="100"/>
        <w:ind w:firstLineChars="0"/>
        <w:outlineLvl w:val="1"/>
        <w:rPr>
          <w:rFonts w:ascii="黑体" w:eastAsia="黑体"/>
          <w:vanish/>
          <w:kern w:val="0"/>
          <w:szCs w:val="20"/>
        </w:rPr>
      </w:pPr>
    </w:p>
    <w:p w14:paraId="02C4EB08">
      <w:pPr>
        <w:pStyle w:val="149"/>
        <w:widowControl/>
        <w:numPr>
          <w:ilvl w:val="0"/>
          <w:numId w:val="4"/>
        </w:numPr>
        <w:spacing w:before="312" w:beforeLines="100" w:after="312" w:afterLines="100"/>
        <w:ind w:firstLineChars="0"/>
        <w:outlineLvl w:val="1"/>
        <w:rPr>
          <w:rFonts w:ascii="黑体" w:eastAsia="黑体"/>
          <w:vanish/>
          <w:kern w:val="0"/>
          <w:szCs w:val="20"/>
        </w:rPr>
      </w:pPr>
    </w:p>
    <w:p w14:paraId="4343B93C">
      <w:pPr>
        <w:pStyle w:val="149"/>
        <w:widowControl/>
        <w:numPr>
          <w:ilvl w:val="0"/>
          <w:numId w:val="4"/>
        </w:numPr>
        <w:spacing w:before="312" w:beforeLines="100" w:after="312" w:afterLines="100"/>
        <w:ind w:firstLineChars="0"/>
        <w:outlineLvl w:val="1"/>
        <w:rPr>
          <w:rFonts w:ascii="黑体" w:eastAsia="黑体"/>
          <w:vanish/>
          <w:kern w:val="0"/>
          <w:szCs w:val="20"/>
        </w:rPr>
      </w:pPr>
    </w:p>
    <w:p w14:paraId="349E5708">
      <w:pPr>
        <w:pStyle w:val="149"/>
        <w:widowControl/>
        <w:numPr>
          <w:ilvl w:val="0"/>
          <w:numId w:val="4"/>
        </w:numPr>
        <w:spacing w:before="312" w:beforeLines="100" w:after="312" w:afterLines="100"/>
        <w:ind w:firstLineChars="0"/>
        <w:outlineLvl w:val="1"/>
        <w:rPr>
          <w:rFonts w:ascii="黑体" w:eastAsia="黑体"/>
          <w:vanish/>
          <w:kern w:val="0"/>
          <w:szCs w:val="20"/>
        </w:rPr>
      </w:pPr>
    </w:p>
    <w:p w14:paraId="29B79C63">
      <w:pPr>
        <w:pStyle w:val="149"/>
        <w:widowControl/>
        <w:numPr>
          <w:ilvl w:val="0"/>
          <w:numId w:val="4"/>
        </w:numPr>
        <w:spacing w:before="312" w:beforeLines="100" w:after="312" w:afterLines="100"/>
        <w:ind w:firstLineChars="0"/>
        <w:outlineLvl w:val="1"/>
        <w:rPr>
          <w:rFonts w:ascii="黑体" w:eastAsia="黑体"/>
          <w:vanish/>
          <w:kern w:val="0"/>
          <w:szCs w:val="20"/>
        </w:rPr>
      </w:pPr>
    </w:p>
    <w:p w14:paraId="575F588B">
      <w:pPr>
        <w:pStyle w:val="149"/>
        <w:widowControl/>
        <w:numPr>
          <w:ilvl w:val="0"/>
          <w:numId w:val="4"/>
        </w:numPr>
        <w:spacing w:before="312" w:beforeLines="100" w:after="312" w:afterLines="100"/>
        <w:ind w:firstLineChars="0"/>
        <w:outlineLvl w:val="1"/>
        <w:rPr>
          <w:rFonts w:ascii="黑体" w:eastAsia="黑体"/>
          <w:vanish/>
          <w:kern w:val="0"/>
          <w:szCs w:val="20"/>
        </w:rPr>
      </w:pPr>
    </w:p>
    <w:p w14:paraId="09419064">
      <w:pPr>
        <w:pStyle w:val="149"/>
        <w:widowControl/>
        <w:numPr>
          <w:ilvl w:val="0"/>
          <w:numId w:val="4"/>
        </w:numPr>
        <w:spacing w:before="312" w:beforeLines="100" w:after="312" w:afterLines="100"/>
        <w:ind w:firstLineChars="0"/>
        <w:outlineLvl w:val="1"/>
        <w:rPr>
          <w:rFonts w:ascii="黑体" w:eastAsia="黑体"/>
          <w:vanish/>
          <w:kern w:val="0"/>
          <w:szCs w:val="20"/>
        </w:rPr>
      </w:pPr>
    </w:p>
    <w:p w14:paraId="47415932">
      <w:pPr>
        <w:pStyle w:val="149"/>
        <w:widowControl/>
        <w:numPr>
          <w:ilvl w:val="0"/>
          <w:numId w:val="4"/>
        </w:numPr>
        <w:spacing w:before="312" w:beforeLines="100" w:after="312" w:afterLines="100"/>
        <w:ind w:firstLineChars="0"/>
        <w:outlineLvl w:val="1"/>
        <w:rPr>
          <w:rFonts w:ascii="黑体" w:eastAsia="黑体"/>
          <w:vanish/>
          <w:kern w:val="0"/>
          <w:szCs w:val="20"/>
        </w:rPr>
      </w:pPr>
    </w:p>
    <w:p w14:paraId="58DCA716">
      <w:pPr>
        <w:pStyle w:val="149"/>
        <w:widowControl/>
        <w:numPr>
          <w:ilvl w:val="0"/>
          <w:numId w:val="4"/>
        </w:numPr>
        <w:spacing w:before="312" w:beforeLines="100" w:after="312" w:afterLines="100"/>
        <w:ind w:firstLineChars="0"/>
        <w:outlineLvl w:val="1"/>
        <w:rPr>
          <w:rFonts w:ascii="黑体" w:eastAsia="黑体"/>
          <w:vanish/>
          <w:kern w:val="0"/>
          <w:szCs w:val="20"/>
        </w:rPr>
      </w:pPr>
    </w:p>
    <w:p w14:paraId="2B4E4412">
      <w:pPr>
        <w:pStyle w:val="149"/>
        <w:widowControl/>
        <w:numPr>
          <w:ilvl w:val="0"/>
          <w:numId w:val="4"/>
        </w:numPr>
        <w:spacing w:before="312" w:beforeLines="100" w:after="312" w:afterLines="100"/>
        <w:ind w:firstLineChars="0"/>
        <w:outlineLvl w:val="1"/>
        <w:rPr>
          <w:rFonts w:ascii="黑体" w:eastAsia="黑体"/>
          <w:vanish/>
          <w:kern w:val="0"/>
          <w:szCs w:val="20"/>
        </w:rPr>
      </w:pPr>
    </w:p>
    <w:p w14:paraId="5D167837">
      <w:pPr>
        <w:pStyle w:val="149"/>
        <w:widowControl/>
        <w:numPr>
          <w:ilvl w:val="0"/>
          <w:numId w:val="4"/>
        </w:numPr>
        <w:spacing w:before="312" w:beforeLines="100" w:after="312" w:afterLines="100"/>
        <w:ind w:firstLineChars="0"/>
        <w:outlineLvl w:val="1"/>
        <w:rPr>
          <w:rFonts w:ascii="黑体" w:eastAsia="黑体"/>
          <w:vanish/>
          <w:kern w:val="0"/>
          <w:szCs w:val="20"/>
        </w:rPr>
      </w:pPr>
    </w:p>
    <w:p w14:paraId="69E7D909">
      <w:pPr>
        <w:pStyle w:val="149"/>
        <w:widowControl/>
        <w:numPr>
          <w:ilvl w:val="0"/>
          <w:numId w:val="4"/>
        </w:numPr>
        <w:spacing w:before="312" w:beforeLines="100" w:after="312" w:afterLines="100"/>
        <w:ind w:firstLineChars="0"/>
        <w:outlineLvl w:val="1"/>
        <w:rPr>
          <w:rFonts w:ascii="黑体" w:eastAsia="黑体"/>
          <w:vanish/>
          <w:kern w:val="0"/>
          <w:szCs w:val="20"/>
        </w:rPr>
      </w:pPr>
    </w:p>
    <w:p w14:paraId="5238E76C">
      <w:pPr>
        <w:pStyle w:val="149"/>
        <w:widowControl/>
        <w:numPr>
          <w:ilvl w:val="0"/>
          <w:numId w:val="4"/>
        </w:numPr>
        <w:spacing w:before="312" w:beforeLines="100" w:after="312" w:afterLines="100"/>
        <w:ind w:firstLineChars="0"/>
        <w:outlineLvl w:val="1"/>
        <w:rPr>
          <w:rFonts w:ascii="黑体" w:eastAsia="黑体"/>
          <w:vanish/>
          <w:kern w:val="0"/>
          <w:szCs w:val="20"/>
        </w:rPr>
      </w:pPr>
    </w:p>
    <w:p w14:paraId="3E2C31E0">
      <w:pPr>
        <w:pStyle w:val="149"/>
        <w:widowControl/>
        <w:numPr>
          <w:ilvl w:val="0"/>
          <w:numId w:val="4"/>
        </w:numPr>
        <w:spacing w:before="312" w:beforeLines="100" w:after="312" w:afterLines="100"/>
        <w:ind w:firstLineChars="0"/>
        <w:outlineLvl w:val="1"/>
        <w:rPr>
          <w:rFonts w:ascii="黑体" w:eastAsia="黑体"/>
          <w:vanish/>
          <w:kern w:val="0"/>
          <w:szCs w:val="20"/>
        </w:rPr>
      </w:pPr>
    </w:p>
    <w:p w14:paraId="4FC9F8C9">
      <w:pPr>
        <w:pStyle w:val="149"/>
        <w:widowControl/>
        <w:numPr>
          <w:ilvl w:val="0"/>
          <w:numId w:val="4"/>
        </w:numPr>
        <w:spacing w:before="312" w:beforeLines="100" w:after="312" w:afterLines="100"/>
        <w:ind w:firstLineChars="0"/>
        <w:outlineLvl w:val="1"/>
        <w:rPr>
          <w:rFonts w:ascii="黑体" w:eastAsia="黑体"/>
          <w:vanish/>
          <w:kern w:val="0"/>
          <w:szCs w:val="20"/>
        </w:rPr>
      </w:pPr>
    </w:p>
    <w:p w14:paraId="0EBBDA1E">
      <w:pPr>
        <w:pStyle w:val="149"/>
        <w:widowControl/>
        <w:numPr>
          <w:ilvl w:val="0"/>
          <w:numId w:val="4"/>
        </w:numPr>
        <w:spacing w:before="312" w:beforeLines="100" w:after="312" w:afterLines="100"/>
        <w:ind w:firstLineChars="0"/>
        <w:outlineLvl w:val="1"/>
        <w:rPr>
          <w:rFonts w:ascii="黑体" w:eastAsia="黑体"/>
          <w:vanish/>
          <w:kern w:val="0"/>
          <w:szCs w:val="20"/>
        </w:rPr>
      </w:pPr>
    </w:p>
    <w:p w14:paraId="4395F394">
      <w:pPr>
        <w:pStyle w:val="149"/>
        <w:widowControl/>
        <w:numPr>
          <w:ilvl w:val="0"/>
          <w:numId w:val="4"/>
        </w:numPr>
        <w:spacing w:before="312" w:beforeLines="100" w:after="312" w:afterLines="100"/>
        <w:ind w:firstLineChars="0"/>
        <w:outlineLvl w:val="1"/>
        <w:rPr>
          <w:rFonts w:ascii="黑体" w:eastAsia="黑体"/>
          <w:vanish/>
          <w:kern w:val="0"/>
          <w:szCs w:val="20"/>
        </w:rPr>
      </w:pPr>
    </w:p>
    <w:p w14:paraId="77E91C5E">
      <w:pPr>
        <w:pStyle w:val="62"/>
        <w:spacing w:before="156" w:after="156"/>
      </w:pPr>
      <w:bookmarkStart w:id="36" w:name="_Toc528766369"/>
      <w:bookmarkStart w:id="37" w:name="_Toc499994806"/>
      <w:bookmarkStart w:id="38" w:name="_Toc499971341"/>
      <w:r>
        <w:rPr>
          <w:rFonts w:hint="eastAsia"/>
        </w:rPr>
        <w:t>范围、目的和相关标准</w:t>
      </w:r>
      <w:bookmarkEnd w:id="26"/>
      <w:bookmarkEnd w:id="27"/>
      <w:bookmarkEnd w:id="28"/>
      <w:bookmarkEnd w:id="29"/>
      <w:bookmarkEnd w:id="30"/>
      <w:bookmarkEnd w:id="31"/>
      <w:bookmarkEnd w:id="32"/>
      <w:bookmarkEnd w:id="33"/>
      <w:bookmarkEnd w:id="34"/>
      <w:bookmarkEnd w:id="35"/>
      <w:bookmarkEnd w:id="36"/>
      <w:bookmarkEnd w:id="37"/>
      <w:bookmarkEnd w:id="38"/>
    </w:p>
    <w:p w14:paraId="0113FACC">
      <w:pPr>
        <w:pStyle w:val="25"/>
      </w:pPr>
      <w:r>
        <w:rPr>
          <w:rFonts w:hint="eastAsia"/>
        </w:rPr>
        <w:t>除下述内容外，通用标准</w:t>
      </w:r>
      <w:r>
        <w:rPr>
          <w:rStyle w:val="42"/>
        </w:rPr>
        <w:footnoteReference w:id="0"/>
      </w:r>
      <w:r>
        <w:rPr>
          <w:rStyle w:val="42"/>
        </w:rPr>
        <w:t>)</w:t>
      </w:r>
      <w:r>
        <w:rPr>
          <w:rFonts w:hint="eastAsia"/>
        </w:rPr>
        <w:t>的第1章适用。</w:t>
      </w:r>
    </w:p>
    <w:p w14:paraId="6B5D9A8B">
      <w:pPr>
        <w:pStyle w:val="61"/>
        <w:spacing w:before="156" w:after="156"/>
      </w:pPr>
      <w:bookmarkStart w:id="39" w:name="_Toc499883639"/>
      <w:bookmarkStart w:id="40" w:name="_Toc499883170"/>
      <w:r>
        <w:rPr>
          <w:rFonts w:hint="eastAsia"/>
        </w:rPr>
        <w:t>*范围</w:t>
      </w:r>
      <w:bookmarkEnd w:id="39"/>
      <w:bookmarkEnd w:id="40"/>
    </w:p>
    <w:p w14:paraId="7F1122C9">
      <w:pPr>
        <w:pStyle w:val="25"/>
      </w:pPr>
      <w:r>
        <w:rPr>
          <w:rFonts w:hint="eastAsia"/>
        </w:rPr>
        <w:t>替换：</w:t>
      </w:r>
    </w:p>
    <w:p w14:paraId="277E5AC9">
      <w:pPr>
        <w:pStyle w:val="25"/>
        <w:rPr>
          <w:rFonts w:ascii="Arial" w:hAnsi="Arial" w:eastAsia="Arial Unicode MS"/>
        </w:rPr>
      </w:pPr>
      <w:ins w:id="2813" w:author="zy gu" w:date="2018-05-02T12:52:00Z">
        <w:r>
          <w:rPr>
            <w:rFonts w:hint="eastAsia" w:ascii="宋体" w:hAnsi="Times New Roman" w:eastAsia="宋体"/>
            <w:bCs w:val="0"/>
            <w:kern w:val="0"/>
            <w:szCs w:val="20"/>
            <w:lang/>
            <w:rPrChange w:id="2814" w:author="ZXQ" w:date="2018-09-20T08:08:00Z">
              <w:rPr>
                <w:rFonts w:hint="eastAsia" w:ascii="仿宋" w:hAnsi="仿宋" w:eastAsia="仿宋"/>
                <w:bCs/>
                <w:kern w:val="2"/>
                <w:szCs w:val="21"/>
              </w:rPr>
            </w:rPrChange>
          </w:rPr>
          <w:t>医用电气</w:t>
        </w:r>
      </w:ins>
      <w:ins w:id="2816" w:author="zy gu" w:date="2018-05-02T14:25:00Z">
        <w:r>
          <w:rPr>
            <w:rFonts w:hint="eastAsia" w:ascii="宋体" w:hAnsi="Times New Roman" w:eastAsia="宋体"/>
            <w:bCs w:val="0"/>
            <w:kern w:val="0"/>
            <w:szCs w:val="20"/>
            <w:lang/>
            <w:rPrChange w:id="2817" w:author="ZXQ" w:date="2018-09-20T08:08:00Z">
              <w:rPr>
                <w:rFonts w:hint="eastAsia" w:ascii="仿宋" w:hAnsi="仿宋" w:eastAsia="仿宋"/>
                <w:bCs/>
                <w:kern w:val="2"/>
                <w:szCs w:val="21"/>
              </w:rPr>
            </w:rPrChange>
          </w:rPr>
          <w:t>安全</w:t>
        </w:r>
      </w:ins>
      <w:ins w:id="2819" w:author="zy gu" w:date="2018-05-02T12:52:00Z">
        <w:r>
          <w:rPr>
            <w:rFonts w:hint="eastAsia" w:ascii="宋体" w:hAnsi="Times New Roman" w:eastAsia="宋体"/>
            <w:bCs w:val="0"/>
            <w:kern w:val="0"/>
            <w:szCs w:val="20"/>
            <w:lang/>
            <w:rPrChange w:id="2820" w:author="ZXQ" w:date="2018-09-20T08:08:00Z">
              <w:rPr>
                <w:rFonts w:hint="eastAsia" w:ascii="仿宋" w:hAnsi="仿宋" w:eastAsia="仿宋"/>
                <w:bCs/>
                <w:kern w:val="2"/>
                <w:szCs w:val="21"/>
              </w:rPr>
            </w:rPrChange>
          </w:rPr>
          <w:t>系列标准的本部分适用于</w:t>
        </w:r>
      </w:ins>
      <w:ins w:id="2822" w:author="zy gu" w:date="2018-05-02T12:52:00Z">
        <w:r>
          <w:rPr>
            <w:rFonts w:ascii="宋体" w:hAnsi="Times New Roman" w:eastAsia="宋体"/>
            <w:bCs w:val="0"/>
            <w:kern w:val="0"/>
            <w:szCs w:val="20"/>
            <w:lang/>
            <w:rPrChange w:id="2823" w:author="ZXQ" w:date="2018-09-20T08:08:00Z">
              <w:rPr>
                <w:rFonts w:ascii="仿宋" w:hAnsi="仿宋" w:eastAsia="仿宋"/>
                <w:bCs/>
                <w:kern w:val="2"/>
                <w:szCs w:val="21"/>
              </w:rPr>
            </w:rPrChange>
          </w:rPr>
          <w:t>201.3.224和201.3.223中定义的</w:t>
        </w:r>
      </w:ins>
      <w:ins w:id="2825" w:author="zy gu" w:date="2018-05-02T12:52:00Z">
        <w:r>
          <w:rPr>
            <w:rFonts w:hint="eastAsia" w:ascii="黑体" w:hAnsi="黑体" w:eastAsia="黑体"/>
            <w:bCs w:val="0"/>
            <w:kern w:val="0"/>
            <w:szCs w:val="20"/>
            <w:lang/>
            <w:rPrChange w:id="2826" w:author="ZXQ" w:date="2018-09-20T08:08:00Z">
              <w:rPr>
                <w:rFonts w:hint="eastAsia" w:ascii="仿宋" w:hAnsi="仿宋" w:eastAsia="仿宋"/>
                <w:bCs/>
                <w:kern w:val="2"/>
                <w:szCs w:val="21"/>
              </w:rPr>
            </w:rPrChange>
          </w:rPr>
          <w:t>高频手术设备</w:t>
        </w:r>
      </w:ins>
      <w:ins w:id="2828" w:author="zy gu" w:date="2018-05-02T12:52:00Z">
        <w:r>
          <w:rPr>
            <w:rFonts w:hint="eastAsia" w:ascii="宋体" w:hAnsi="Times New Roman" w:eastAsia="宋体"/>
            <w:bCs w:val="0"/>
            <w:kern w:val="0"/>
            <w:szCs w:val="20"/>
            <w:lang/>
            <w:rPrChange w:id="2829" w:author="ZXQ" w:date="2018-09-20T08:08:00Z">
              <w:rPr>
                <w:rFonts w:hint="eastAsia" w:ascii="仿宋" w:hAnsi="仿宋" w:eastAsia="仿宋"/>
                <w:bCs/>
                <w:kern w:val="2"/>
                <w:szCs w:val="21"/>
              </w:rPr>
            </w:rPrChange>
          </w:rPr>
          <w:t>和</w:t>
        </w:r>
      </w:ins>
      <w:ins w:id="2831" w:author="zy gu" w:date="2018-05-02T12:52:00Z">
        <w:r>
          <w:rPr>
            <w:rFonts w:hint="eastAsia" w:ascii="黑体" w:hAnsi="黑体" w:eastAsia="黑体"/>
            <w:bCs w:val="0"/>
            <w:kern w:val="0"/>
            <w:szCs w:val="20"/>
            <w:lang/>
            <w:rPrChange w:id="2832" w:author="ZXQ" w:date="2018-09-20T08:08:00Z">
              <w:rPr>
                <w:rFonts w:hint="eastAsia" w:ascii="仿宋" w:hAnsi="仿宋" w:eastAsia="仿宋"/>
                <w:bCs/>
                <w:kern w:val="2"/>
                <w:szCs w:val="21"/>
              </w:rPr>
            </w:rPrChange>
          </w:rPr>
          <w:t>高频</w:t>
        </w:r>
      </w:ins>
      <w:r>
        <w:t>手术</w:t>
      </w:r>
      <w:ins w:id="2834" w:author="zy gu" w:date="2018-05-02T12:52:00Z">
        <w:r>
          <w:rPr>
            <w:rFonts w:hint="eastAsia" w:ascii="黑体" w:hAnsi="黑体" w:eastAsia="黑体"/>
            <w:bCs w:val="0"/>
            <w:kern w:val="0"/>
            <w:szCs w:val="20"/>
            <w:lang/>
            <w:rPrChange w:id="2835" w:author="ZXQ" w:date="2018-09-20T08:08:00Z">
              <w:rPr>
                <w:rFonts w:hint="eastAsia" w:ascii="仿宋" w:hAnsi="仿宋" w:eastAsia="仿宋"/>
                <w:bCs/>
                <w:kern w:val="2"/>
                <w:szCs w:val="21"/>
              </w:rPr>
            </w:rPrChange>
          </w:rPr>
          <w:t>附件</w:t>
        </w:r>
      </w:ins>
      <w:ins w:id="2837" w:author="zy gu" w:date="2018-05-02T12:52:00Z">
        <w:r>
          <w:rPr>
            <w:rFonts w:hint="eastAsia" w:ascii="宋体" w:hAnsi="Times New Roman" w:eastAsia="宋体"/>
            <w:bCs w:val="0"/>
            <w:kern w:val="0"/>
            <w:szCs w:val="20"/>
            <w:lang/>
            <w:rPrChange w:id="2838" w:author="ZXQ" w:date="2018-09-20T08:08:00Z">
              <w:rPr>
                <w:rFonts w:hint="eastAsia" w:ascii="仿宋" w:hAnsi="仿宋" w:eastAsia="仿宋"/>
                <w:bCs/>
                <w:kern w:val="2"/>
                <w:szCs w:val="21"/>
              </w:rPr>
            </w:rPrChange>
          </w:rPr>
          <w:t>的</w:t>
        </w:r>
      </w:ins>
      <w:ins w:id="2840" w:author="zy gu" w:date="2018-05-02T12:52:00Z">
        <w:r>
          <w:rPr>
            <w:rFonts w:hint="eastAsia" w:ascii="黑体" w:hAnsi="黑体" w:eastAsia="黑体"/>
            <w:bCs w:val="0"/>
            <w:kern w:val="0"/>
            <w:szCs w:val="20"/>
            <w:lang/>
            <w:rPrChange w:id="2841" w:author="ZXQ" w:date="2018-09-20T08:08:00Z">
              <w:rPr>
                <w:rFonts w:hint="eastAsia" w:ascii="仿宋" w:hAnsi="仿宋" w:eastAsia="仿宋"/>
                <w:bCs/>
                <w:kern w:val="2"/>
                <w:szCs w:val="21"/>
              </w:rPr>
            </w:rPrChange>
          </w:rPr>
          <w:t>基本安全</w:t>
        </w:r>
      </w:ins>
      <w:ins w:id="2843" w:author="zy gu" w:date="2018-05-02T12:52:00Z">
        <w:r>
          <w:rPr>
            <w:rFonts w:hint="eastAsia" w:ascii="宋体" w:hAnsi="Times New Roman" w:eastAsia="宋体"/>
            <w:bCs w:val="0"/>
            <w:kern w:val="0"/>
            <w:szCs w:val="20"/>
            <w:lang/>
            <w:rPrChange w:id="2844" w:author="ZXQ" w:date="2018-09-20T08:08:00Z">
              <w:rPr>
                <w:rFonts w:hint="eastAsia" w:ascii="仿宋" w:hAnsi="仿宋" w:eastAsia="仿宋"/>
                <w:bCs/>
                <w:kern w:val="2"/>
                <w:szCs w:val="21"/>
              </w:rPr>
            </w:rPrChange>
          </w:rPr>
          <w:t>和</w:t>
        </w:r>
      </w:ins>
      <w:ins w:id="2846" w:author="zy gu" w:date="2018-05-02T12:52:00Z">
        <w:r>
          <w:rPr>
            <w:rFonts w:hint="eastAsia" w:ascii="黑体" w:hAnsi="黑体" w:eastAsia="黑体"/>
            <w:bCs w:val="0"/>
            <w:kern w:val="0"/>
            <w:szCs w:val="20"/>
            <w:lang/>
            <w:rPrChange w:id="2847" w:author="ZXQ" w:date="2018-09-20T08:09:00Z">
              <w:rPr>
                <w:rFonts w:hint="eastAsia" w:ascii="仿宋" w:hAnsi="仿宋" w:eastAsia="仿宋"/>
                <w:bCs/>
                <w:kern w:val="2"/>
                <w:szCs w:val="21"/>
              </w:rPr>
            </w:rPrChange>
          </w:rPr>
          <w:t>基本性能</w:t>
        </w:r>
      </w:ins>
      <w:del w:id="2849" w:author="zy gu" w:date="2018-05-02T12:52:00Z">
        <w:r>
          <w:rPr>
            <w:rFonts w:hint="eastAsia"/>
          </w:rPr>
          <w:delText>本专用标准适用于在201.3.224和201.3.223中定义的</w:delText>
        </w:r>
      </w:del>
      <w:del w:id="2850" w:author="zy gu" w:date="2018-05-02T12:52:00Z">
        <w:r>
          <w:rPr>
            <w:rFonts w:hint="eastAsia" w:ascii="黑体" w:hAnsi="黑体" w:eastAsia="黑体"/>
            <w:bCs/>
          </w:rPr>
          <w:delText>高频手术设备和高频手术附件</w:delText>
        </w:r>
      </w:del>
      <w:del w:id="2851" w:author="zy gu" w:date="2018-05-02T12:52:00Z">
        <w:r>
          <w:rPr>
            <w:rFonts w:hint="eastAsia"/>
          </w:rPr>
          <w:delText>的</w:delText>
        </w:r>
      </w:del>
      <w:del w:id="2852" w:author="zy gu" w:date="2018-05-02T12:52:00Z">
        <w:r>
          <w:rPr>
            <w:rFonts w:hint="eastAsia" w:ascii="黑体" w:hAnsi="黑体" w:eastAsia="黑体"/>
            <w:bCs/>
          </w:rPr>
          <w:delText>基本安全</w:delText>
        </w:r>
      </w:del>
      <w:del w:id="2853" w:author="zy gu" w:date="2018-05-02T12:52:00Z">
        <w:r>
          <w:rPr>
            <w:rFonts w:hint="eastAsia"/>
          </w:rPr>
          <w:delText>和</w:delText>
        </w:r>
      </w:del>
      <w:del w:id="2854" w:author="zy gu" w:date="2018-05-02T12:52:00Z">
        <w:r>
          <w:rPr>
            <w:rFonts w:hint="eastAsia" w:ascii="黑体" w:hAnsi="黑体" w:eastAsia="黑体"/>
            <w:bCs/>
          </w:rPr>
          <w:delText>基本性能</w:delText>
        </w:r>
      </w:del>
      <w:r>
        <w:rPr>
          <w:rFonts w:hint="eastAsia"/>
        </w:rPr>
        <w:t>。</w:t>
      </w:r>
    </w:p>
    <w:p w14:paraId="2DE073D0">
      <w:pPr>
        <w:pStyle w:val="25"/>
      </w:pPr>
      <w:r>
        <w:rPr>
          <w:rFonts w:hint="eastAsia" w:hAnsi="黑体" w:eastAsia="黑体"/>
        </w:rPr>
        <w:t>额定输出功率</w:t>
      </w:r>
      <w:r>
        <w:rPr>
          <w:rFonts w:hint="eastAsia"/>
        </w:rPr>
        <w:t>不超过50W的</w:t>
      </w:r>
      <w:r>
        <w:rPr>
          <w:rFonts w:hint="eastAsia" w:hAnsi="黑体" w:eastAsia="黑体"/>
        </w:rPr>
        <w:t>高频手术设备</w:t>
      </w:r>
      <w:r>
        <w:rPr>
          <w:rFonts w:hint="eastAsia"/>
        </w:rPr>
        <w:t>（如微型电</w:t>
      </w:r>
      <w:r>
        <w:rPr>
          <w:rFonts w:hint="eastAsia" w:hAnsi="黑体" w:eastAsia="黑体"/>
        </w:rPr>
        <w:t>凝</w:t>
      </w:r>
      <w:r>
        <w:rPr>
          <w:rFonts w:hint="eastAsia"/>
        </w:rPr>
        <w:t>器，或者用于牙科或眼科的设备）被排除于本标准的某些要求之外，这些排除会在相关要求中指明。</w:t>
      </w:r>
    </w:p>
    <w:p w14:paraId="15A387E6">
      <w:pPr>
        <w:pStyle w:val="61"/>
        <w:spacing w:before="156" w:after="156"/>
      </w:pPr>
      <w:bookmarkStart w:id="41" w:name="_Toc499883171"/>
      <w:bookmarkStart w:id="42" w:name="_Toc499883640"/>
      <w:r>
        <w:rPr>
          <w:rFonts w:hint="eastAsia"/>
        </w:rPr>
        <w:t>目的</w:t>
      </w:r>
      <w:bookmarkEnd w:id="41"/>
      <w:bookmarkEnd w:id="42"/>
    </w:p>
    <w:p w14:paraId="40ED26CA">
      <w:pPr>
        <w:pStyle w:val="25"/>
        <w:rPr>
          <w:iCs/>
        </w:rPr>
      </w:pPr>
      <w:r>
        <w:rPr>
          <w:rFonts w:hint="eastAsia"/>
        </w:rPr>
        <w:t>替换：</w:t>
      </w:r>
    </w:p>
    <w:p w14:paraId="760405B3">
      <w:pPr>
        <w:pStyle w:val="25"/>
      </w:pPr>
      <w:r>
        <w:rPr>
          <w:rFonts w:hint="eastAsia"/>
        </w:rPr>
        <w:t>本专用标准的目的是规定201.3.224和201.3.223中定义的</w:t>
      </w:r>
      <w:r>
        <w:rPr>
          <w:rFonts w:hint="eastAsia" w:ascii="黑体" w:hAnsi="黑体" w:eastAsia="黑体"/>
        </w:rPr>
        <w:t>高频手术设备</w:t>
      </w:r>
      <w:r>
        <w:rPr>
          <w:rFonts w:hint="eastAsia"/>
        </w:rPr>
        <w:t>和</w:t>
      </w:r>
      <w:r>
        <w:rPr>
          <w:rFonts w:hint="eastAsia" w:ascii="黑体" w:hAnsi="黑体" w:eastAsia="黑体"/>
        </w:rPr>
        <w:t>高频附件</w:t>
      </w:r>
      <w:r>
        <w:rPr>
          <w:rFonts w:hint="eastAsia"/>
        </w:rPr>
        <w:t>专用的</w:t>
      </w:r>
      <w:r>
        <w:rPr>
          <w:rFonts w:hint="eastAsia" w:ascii="黑体" w:hAnsi="黑体" w:eastAsia="黑体"/>
        </w:rPr>
        <w:t>基本安全</w:t>
      </w:r>
      <w:r>
        <w:rPr>
          <w:rFonts w:hint="eastAsia"/>
        </w:rPr>
        <w:t>和</w:t>
      </w:r>
      <w:r>
        <w:rPr>
          <w:rFonts w:hint="eastAsia" w:ascii="黑体" w:hAnsi="黑体" w:eastAsia="黑体"/>
        </w:rPr>
        <w:t>基本性能</w:t>
      </w:r>
      <w:r>
        <w:rPr>
          <w:rFonts w:hint="eastAsia"/>
        </w:rPr>
        <w:t>要求。</w:t>
      </w:r>
    </w:p>
    <w:p w14:paraId="413BEC86">
      <w:pPr>
        <w:pStyle w:val="61"/>
        <w:spacing w:before="156" w:after="156"/>
        <w:rPr>
          <w:rFonts w:ascii="Arial" w:hAnsi="Arial" w:eastAsia="Arial Unicode MS" w:cs="Arial"/>
        </w:rPr>
      </w:pPr>
      <w:bookmarkStart w:id="43" w:name="_Toc499883641"/>
      <w:bookmarkStart w:id="44" w:name="_Toc499883172"/>
      <w:r>
        <w:rPr>
          <w:rFonts w:hint="eastAsia" w:cs="黑体"/>
        </w:rPr>
        <w:t>并列标准</w:t>
      </w:r>
      <w:bookmarkEnd w:id="43"/>
      <w:bookmarkEnd w:id="44"/>
    </w:p>
    <w:p w14:paraId="1BA24FEE">
      <w:pPr>
        <w:pStyle w:val="25"/>
      </w:pPr>
      <w:r>
        <w:rPr>
          <w:rFonts w:hint="eastAsia"/>
        </w:rPr>
        <w:t>增补：</w:t>
      </w:r>
    </w:p>
    <w:p w14:paraId="25E2E187">
      <w:pPr>
        <w:pStyle w:val="25"/>
        <w:rPr>
          <w:rFonts w:ascii="Arial" w:hAnsi="Arial" w:eastAsia="Arial Unicode MS"/>
        </w:rPr>
      </w:pPr>
      <w:r>
        <w:rPr>
          <w:rFonts w:hint="eastAsia"/>
        </w:rPr>
        <w:t>本标准引用了通用标准的第2章和本</w:t>
      </w:r>
      <w:ins w:id="2855" w:author="zy gu" w:date="2018-05-02T12:45:00Z">
        <w:r>
          <w:rPr>
            <w:rFonts w:hint="eastAsia"/>
          </w:rPr>
          <w:t>专用</w:t>
        </w:r>
      </w:ins>
      <w:r>
        <w:rPr>
          <w:rFonts w:hint="eastAsia"/>
        </w:rPr>
        <w:t>标准第201.2章列出的适用的并列标准。</w:t>
      </w:r>
    </w:p>
    <w:p w14:paraId="466B2C9B">
      <w:pPr>
        <w:pStyle w:val="25"/>
      </w:pPr>
      <w:r>
        <w:rPr>
          <w:color w:val="000000"/>
          <w:highlight w:val="yellow"/>
        </w:rPr>
        <w:t>YY 0505-201X</w:t>
      </w:r>
      <w:r>
        <w:rPr>
          <w:rFonts w:hint="eastAsia"/>
          <w:color w:val="000000"/>
          <w:highlight w:val="yellow"/>
        </w:rPr>
        <w:t>和</w:t>
      </w:r>
      <w:r>
        <w:rPr>
          <w:color w:val="000000"/>
          <w:highlight w:val="yellow"/>
        </w:rPr>
        <w:t xml:space="preserve">YY </w:t>
      </w:r>
      <w:r>
        <w:rPr>
          <w:rFonts w:hint="eastAsia"/>
          <w:color w:val="000000"/>
          <w:highlight w:val="yellow"/>
        </w:rPr>
        <w:t>0709</w:t>
      </w:r>
      <w:r>
        <w:rPr>
          <w:color w:val="000000"/>
          <w:highlight w:val="yellow"/>
        </w:rPr>
        <w:t>-201X</w:t>
      </w:r>
      <w:r>
        <w:rPr>
          <w:rFonts w:hint="eastAsia"/>
          <w:color w:val="000000"/>
          <w:highlight w:val="yellow"/>
        </w:rPr>
        <w:t>分别在第202章和第208章修改后适用。</w:t>
      </w:r>
      <w:r>
        <w:rPr>
          <w:rFonts w:hint="eastAsia"/>
          <w:highlight w:val="yellow"/>
        </w:rPr>
        <w:t>IEC 60601-1-3</w:t>
      </w:r>
      <w:r>
        <w:rPr>
          <w:rFonts w:hint="eastAsia"/>
        </w:rPr>
        <w:t>、</w:t>
      </w:r>
      <w:r>
        <w:rPr>
          <w:rFonts w:hint="eastAsia"/>
          <w:highlight w:val="yellow"/>
        </w:rPr>
        <w:t>IEC 60601-1-10</w:t>
      </w:r>
      <w:r>
        <w:rPr>
          <w:rFonts w:hint="eastAsia"/>
        </w:rPr>
        <w:t>和</w:t>
      </w:r>
      <w:r>
        <w:rPr>
          <w:rFonts w:hint="eastAsia"/>
          <w:highlight w:val="yellow"/>
        </w:rPr>
        <w:t>IEC 60601-1-11</w:t>
      </w:r>
      <w:r>
        <w:rPr>
          <w:rFonts w:hint="eastAsia"/>
        </w:rPr>
        <w:t>不适用。医用电气安全通用要求系列标准中所有其他已发布的并列标准按发布的实施。</w:t>
      </w:r>
    </w:p>
    <w:p w14:paraId="0D4D6EE4">
      <w:pPr>
        <w:pStyle w:val="61"/>
        <w:spacing w:before="156" w:after="156"/>
        <w:rPr>
          <w:rFonts w:cs="黑体"/>
        </w:rPr>
      </w:pPr>
      <w:bookmarkStart w:id="45" w:name="_Toc499883642"/>
      <w:bookmarkStart w:id="46" w:name="_Toc499883173"/>
      <w:r>
        <w:rPr>
          <w:rFonts w:hint="eastAsia" w:cs="黑体"/>
        </w:rPr>
        <w:t>专用标准</w:t>
      </w:r>
      <w:bookmarkEnd w:id="45"/>
      <w:bookmarkEnd w:id="46"/>
    </w:p>
    <w:p w14:paraId="5E29811D">
      <w:pPr>
        <w:pStyle w:val="25"/>
        <w:rPr>
          <w:i/>
        </w:rPr>
      </w:pPr>
      <w:r>
        <w:rPr>
          <w:rFonts w:hint="eastAsia"/>
        </w:rPr>
        <w:t>替换</w:t>
      </w:r>
      <w:r>
        <w:rPr>
          <w:rFonts w:hint="eastAsia"/>
          <w:i/>
        </w:rPr>
        <w:t>：</w:t>
      </w:r>
    </w:p>
    <w:p w14:paraId="47398799">
      <w:pPr>
        <w:pStyle w:val="25"/>
      </w:pPr>
      <w:ins w:id="2856" w:author="zy gu" w:date="2018-05-02T12:56:00Z">
        <w:r>
          <w:rPr>
            <w:rFonts w:hint="eastAsia" w:ascii="宋体" w:hAnsi="Times New Roman" w:eastAsia="宋体"/>
            <w:bCs/>
            <w:kern w:val="0"/>
            <w:szCs w:val="20"/>
            <w:lang/>
            <w:rPrChange w:id="2857" w:author="zy gu" w:date="2018-05-02T12:56:00Z">
              <w:rPr>
                <w:rFonts w:hint="eastAsia" w:ascii="仿宋" w:hAnsi="仿宋" w:eastAsia="仿宋"/>
                <w:bCs/>
                <w:kern w:val="2"/>
                <w:szCs w:val="21"/>
              </w:rPr>
            </w:rPrChange>
          </w:rPr>
          <w:t>医用电气安全系列标准中</w:t>
        </w:r>
      </w:ins>
      <w:ins w:id="2859" w:author="zy gu" w:date="2018-05-02T12:56:00Z">
        <w:r>
          <w:rPr>
            <w:rFonts w:hint="eastAsia" w:ascii="仿宋" w:hAnsi="仿宋" w:eastAsia="仿宋"/>
            <w:bCs/>
            <w:szCs w:val="21"/>
          </w:rPr>
          <w:t>，</w:t>
        </w:r>
      </w:ins>
      <w:r>
        <w:rPr>
          <w:rFonts w:hint="eastAsia"/>
          <w:bCs/>
        </w:rPr>
        <w:t>专用标准可修改、替代或删除通用标准或并列标准中包含的要求以适用于所考虑的</w:t>
      </w:r>
      <w:ins w:id="2860" w:author="zy gu" w:date="2018-05-02T12:56:00Z">
        <w:r>
          <w:rPr>
            <w:rFonts w:hint="eastAsia"/>
            <w:bCs/>
          </w:rPr>
          <w:t>专用</w:t>
        </w:r>
      </w:ins>
      <w:r>
        <w:rPr>
          <w:rFonts w:ascii="黑体" w:hAnsi="黑体" w:eastAsia="黑体"/>
          <w:bCs/>
        </w:rPr>
        <w:t>ME设备</w:t>
      </w:r>
      <w:r>
        <w:rPr>
          <w:rFonts w:hint="eastAsia"/>
          <w:bCs/>
        </w:rPr>
        <w:t>，也可增加其他</w:t>
      </w:r>
      <w:r>
        <w:rPr>
          <w:rFonts w:hint="eastAsia" w:ascii="黑体" w:hAnsi="黑体" w:eastAsia="黑体"/>
          <w:bCs/>
        </w:rPr>
        <w:t>基本安全</w:t>
      </w:r>
      <w:r>
        <w:rPr>
          <w:rFonts w:hint="eastAsia"/>
          <w:bCs/>
        </w:rPr>
        <w:t>和</w:t>
      </w:r>
      <w:r>
        <w:rPr>
          <w:rFonts w:hint="eastAsia" w:ascii="黑体" w:hAnsi="黑体" w:eastAsia="黑体"/>
          <w:bCs/>
        </w:rPr>
        <w:t>基本性能</w:t>
      </w:r>
      <w:r>
        <w:rPr>
          <w:rFonts w:hint="eastAsia"/>
          <w:bCs/>
        </w:rPr>
        <w:t>的要求。</w:t>
      </w:r>
    </w:p>
    <w:p w14:paraId="5746FD91">
      <w:pPr>
        <w:pStyle w:val="25"/>
      </w:pPr>
      <w:r>
        <w:rPr>
          <w:rFonts w:hint="eastAsia"/>
        </w:rPr>
        <w:t>专用标准的要求优先于通用标准的要求。</w:t>
      </w:r>
    </w:p>
    <w:p w14:paraId="39B0C70F">
      <w:pPr>
        <w:pStyle w:val="25"/>
      </w:pPr>
      <w:r>
        <w:rPr>
          <w:rFonts w:hint="eastAsia"/>
        </w:rPr>
        <w:t>在本专用标准中将</w:t>
      </w:r>
      <w:r>
        <w:t>GB 9706.1</w:t>
      </w:r>
      <w:r>
        <w:rPr>
          <w:rFonts w:hint="eastAsia"/>
        </w:rPr>
        <w:t>称为通用标准。并列标准用它们的标准编号表示。</w:t>
      </w:r>
    </w:p>
    <w:p w14:paraId="1E5B7CFE">
      <w:pPr>
        <w:pStyle w:val="25"/>
      </w:pPr>
      <w:r>
        <w:rPr>
          <w:rFonts w:hint="eastAsia"/>
          <w:color w:val="FF0000"/>
        </w:rPr>
        <w:t>本专用标准中章和条的编号通过加前缀“</w:t>
      </w:r>
      <w:r>
        <w:rPr>
          <w:color w:val="FF0000"/>
        </w:rPr>
        <w:t>201</w:t>
      </w:r>
      <w:r>
        <w:rPr>
          <w:rFonts w:hAnsi="宋体"/>
          <w:color w:val="FF0000"/>
        </w:rPr>
        <w:t>”</w:t>
      </w:r>
      <w:r>
        <w:rPr>
          <w:color w:val="FF0000"/>
        </w:rPr>
        <w:t>与通用标准对应（例如，本专用标准中201.1</w:t>
      </w:r>
      <w:r>
        <w:rPr>
          <w:rFonts w:hint="eastAsia"/>
          <w:color w:val="FF0000"/>
        </w:rPr>
        <w:t>对应通用标准第</w:t>
      </w:r>
      <w:r>
        <w:rPr>
          <w:color w:val="FF0000"/>
        </w:rPr>
        <w:t>1</w:t>
      </w:r>
      <w:r>
        <w:rPr>
          <w:rFonts w:hint="eastAsia"/>
          <w:color w:val="FF0000"/>
        </w:rPr>
        <w:t>章的内容），或者通过加前缀“</w:t>
      </w:r>
      <w:r>
        <w:rPr>
          <w:color w:val="FF0000"/>
        </w:rPr>
        <w:t>20x</w:t>
      </w:r>
      <w:r>
        <w:rPr>
          <w:rFonts w:hAnsi="宋体"/>
          <w:color w:val="FF0000"/>
        </w:rPr>
        <w:t>”</w:t>
      </w:r>
      <w:r>
        <w:rPr>
          <w:color w:val="FF0000"/>
        </w:rPr>
        <w:t>与适用的并列标准对应，此处x</w:t>
      </w:r>
      <w:r>
        <w:rPr>
          <w:rFonts w:hint="eastAsia"/>
          <w:color w:val="FF0000"/>
        </w:rPr>
        <w:t>是并列标准对应国际标准编号的末位数字（例如，本专用标准中</w:t>
      </w:r>
      <w:r>
        <w:rPr>
          <w:color w:val="FF0000"/>
        </w:rPr>
        <w:t>202.4</w:t>
      </w:r>
      <w:r>
        <w:rPr>
          <w:rFonts w:hint="eastAsia"/>
          <w:color w:val="FF0000"/>
        </w:rPr>
        <w:t>对应并列标准</w:t>
      </w:r>
      <w:r>
        <w:rPr>
          <w:color w:val="FF0000"/>
        </w:rPr>
        <w:t>YY0505</w:t>
      </w:r>
      <w:r>
        <w:rPr>
          <w:rFonts w:hint="eastAsia"/>
          <w:color w:val="FF0000"/>
        </w:rPr>
        <w:t>对应的国际标准</w:t>
      </w:r>
      <w:r>
        <w:rPr>
          <w:color w:val="FF0000"/>
        </w:rPr>
        <w:t>IEC 60601-1-2</w:t>
      </w:r>
      <w:r>
        <w:rPr>
          <w:rFonts w:hint="eastAsia"/>
          <w:color w:val="FF0000"/>
        </w:rPr>
        <w:t>中第</w:t>
      </w:r>
      <w:r>
        <w:rPr>
          <w:color w:val="FF0000"/>
        </w:rPr>
        <w:t>4</w:t>
      </w:r>
      <w:r>
        <w:rPr>
          <w:rFonts w:hint="eastAsia"/>
          <w:color w:val="FF0000"/>
        </w:rPr>
        <w:t>章的内容，本专用标准中</w:t>
      </w:r>
      <w:r>
        <w:rPr>
          <w:color w:val="FF0000"/>
        </w:rPr>
        <w:t>203.4</w:t>
      </w:r>
      <w:r>
        <w:rPr>
          <w:rFonts w:hint="eastAsia"/>
          <w:color w:val="FF0000"/>
        </w:rPr>
        <w:t>对应并列标准</w:t>
      </w:r>
      <w:r>
        <w:rPr>
          <w:color w:val="FF0000"/>
        </w:rPr>
        <w:t>GB9706.12</w:t>
      </w:r>
      <w:r>
        <w:rPr>
          <w:rFonts w:hint="eastAsia"/>
          <w:color w:val="FF0000"/>
        </w:rPr>
        <w:t>对应的国际标准</w:t>
      </w:r>
      <w:r>
        <w:rPr>
          <w:color w:val="FF0000"/>
        </w:rPr>
        <w:t>IEC 60601-1-3</w:t>
      </w:r>
      <w:r>
        <w:rPr>
          <w:rFonts w:hint="eastAsia"/>
          <w:color w:val="FF0000"/>
        </w:rPr>
        <w:t>中第</w:t>
      </w:r>
      <w:r>
        <w:rPr>
          <w:color w:val="FF0000"/>
        </w:rPr>
        <w:t>4</w:t>
      </w:r>
      <w:r>
        <w:rPr>
          <w:rFonts w:hint="eastAsia"/>
          <w:color w:val="FF0000"/>
        </w:rPr>
        <w:t>章的内容，等等）。对通用标准文本的变更，规定使用下列词语：</w:t>
      </w:r>
    </w:p>
    <w:p w14:paraId="3BCDCBAB">
      <w:pPr>
        <w:pStyle w:val="25"/>
      </w:pPr>
      <w:r>
        <w:rPr>
          <w:rFonts w:hint="eastAsia"/>
        </w:rPr>
        <w:t>“替换”是指通用标准或适用的并列标准的章和条完全由本专用标准的条文取代。</w:t>
      </w:r>
    </w:p>
    <w:p w14:paraId="41D46799">
      <w:pPr>
        <w:pStyle w:val="25"/>
      </w:pPr>
      <w:r>
        <w:rPr>
          <w:rFonts w:hint="eastAsia"/>
        </w:rPr>
        <w:t>“增补”是指本专用标准的条文对通用标准或适用的并列标准要求的补充。</w:t>
      </w:r>
    </w:p>
    <w:p w14:paraId="5B903384">
      <w:pPr>
        <w:pStyle w:val="25"/>
      </w:pPr>
      <w:r>
        <w:rPr>
          <w:rFonts w:hint="eastAsia"/>
        </w:rPr>
        <w:t>“修改”是指按照本专用标准条文的说明对通用标准或适用并列标准的章和条的修改。</w:t>
      </w:r>
    </w:p>
    <w:p w14:paraId="6B227511">
      <w:pPr>
        <w:pStyle w:val="25"/>
        <w:ind w:firstLineChars="0"/>
      </w:pPr>
      <w:r>
        <w:rPr>
          <w:rFonts w:hint="eastAsia"/>
        </w:rPr>
        <w:t>作为对通用标准补充的条、图和表格从</w:t>
      </w:r>
      <w:r>
        <w:t>201.101</w:t>
      </w:r>
      <w:r>
        <w:rPr>
          <w:rFonts w:hint="eastAsia"/>
        </w:rPr>
        <w:t>开始编号。然而，由于通用标准中定义的编号从</w:t>
      </w:r>
      <w:r>
        <w:t>3.1</w:t>
      </w:r>
      <w:r>
        <w:rPr>
          <w:rFonts w:hint="eastAsia"/>
        </w:rPr>
        <w:t>至</w:t>
      </w:r>
      <w:r>
        <w:t>3.139</w:t>
      </w:r>
      <w:r>
        <w:rPr>
          <w:rFonts w:hint="eastAsia"/>
        </w:rPr>
        <w:t>，因此，本</w:t>
      </w:r>
      <w:del w:id="2861" w:author="ZXQ" w:date="2018-09-19T20:23:00Z">
        <w:r>
          <w:rPr>
            <w:rFonts w:hint="eastAsia"/>
          </w:rPr>
          <w:delText>专用</w:delText>
        </w:r>
      </w:del>
      <w:r>
        <w:rPr>
          <w:rFonts w:hint="eastAsia"/>
        </w:rPr>
        <w:t>标准中补充的定义从</w:t>
      </w:r>
      <w:r>
        <w:t>201.3.201</w:t>
      </w:r>
      <w:r>
        <w:rPr>
          <w:rFonts w:hint="eastAsia"/>
        </w:rPr>
        <w:t>开始编号。补充附录的编号为</w:t>
      </w:r>
      <w:r>
        <w:t>AA</w:t>
      </w:r>
      <w:r>
        <w:rPr>
          <w:rFonts w:hint="eastAsia"/>
        </w:rPr>
        <w:t>、</w:t>
      </w:r>
      <w:r>
        <w:t>BB</w:t>
      </w:r>
      <w:r>
        <w:rPr>
          <w:rFonts w:hint="eastAsia"/>
        </w:rPr>
        <w:t>等，补充项目的编号为</w:t>
      </w:r>
      <w:r>
        <w:t>aa)</w:t>
      </w:r>
      <w:r>
        <w:rPr>
          <w:rFonts w:hint="eastAsia"/>
        </w:rPr>
        <w:t>、</w:t>
      </w:r>
      <w:r>
        <w:t>bb)</w:t>
      </w:r>
      <w:r>
        <w:rPr>
          <w:rFonts w:hint="eastAsia"/>
        </w:rPr>
        <w:t>等。</w:t>
      </w:r>
    </w:p>
    <w:p w14:paraId="26672A7C">
      <w:pPr>
        <w:pStyle w:val="25"/>
        <w:ind w:firstLineChars="0"/>
        <w:rPr>
          <w:color w:val="FF0000"/>
        </w:rPr>
      </w:pPr>
      <w:r>
        <w:rPr>
          <w:rFonts w:hint="eastAsia"/>
          <w:color w:val="FF0000"/>
        </w:rPr>
        <w:t>对于补充到并列标准中的条、图或表从</w:t>
      </w:r>
      <w:r>
        <w:rPr>
          <w:color w:val="FF0000"/>
        </w:rPr>
        <w:t>20x</w:t>
      </w:r>
      <w:r>
        <w:rPr>
          <w:rFonts w:hint="eastAsia"/>
          <w:color w:val="FF0000"/>
        </w:rPr>
        <w:t>开始编号，此处“</w:t>
      </w:r>
      <w:r>
        <w:rPr>
          <w:color w:val="FF0000"/>
        </w:rPr>
        <w:t>x</w:t>
      </w:r>
      <w:r>
        <w:rPr>
          <w:rFonts w:hint="eastAsia"/>
          <w:color w:val="FF0000"/>
        </w:rPr>
        <w:t>”是并列标准对应国际标准编号中末位数字，例如</w:t>
      </w:r>
      <w:r>
        <w:rPr>
          <w:color w:val="FF0000"/>
        </w:rPr>
        <w:t>202</w:t>
      </w:r>
      <w:r>
        <w:rPr>
          <w:rFonts w:hint="eastAsia"/>
          <w:color w:val="FF0000"/>
        </w:rPr>
        <w:t>对应</w:t>
      </w:r>
      <w:r>
        <w:rPr>
          <w:color w:val="FF0000"/>
        </w:rPr>
        <w:t>YY0505</w:t>
      </w:r>
      <w:r>
        <w:rPr>
          <w:rFonts w:hint="eastAsia"/>
          <w:color w:val="FF0000"/>
        </w:rPr>
        <w:t>对应国际标准</w:t>
      </w:r>
      <w:r>
        <w:rPr>
          <w:color w:val="FF0000"/>
        </w:rPr>
        <w:t>IEC 60601-1-2</w:t>
      </w:r>
      <w:r>
        <w:rPr>
          <w:rFonts w:hint="eastAsia"/>
          <w:color w:val="FF0000"/>
        </w:rPr>
        <w:t>，</w:t>
      </w:r>
      <w:r>
        <w:rPr>
          <w:color w:val="FF0000"/>
        </w:rPr>
        <w:t>203</w:t>
      </w:r>
      <w:r>
        <w:rPr>
          <w:rFonts w:hint="eastAsia"/>
          <w:color w:val="FF0000"/>
        </w:rPr>
        <w:t>对应于</w:t>
      </w:r>
      <w:r>
        <w:rPr>
          <w:color w:val="FF0000"/>
        </w:rPr>
        <w:t>GB9706.12</w:t>
      </w:r>
      <w:r>
        <w:rPr>
          <w:rFonts w:hint="eastAsia"/>
          <w:color w:val="FF0000"/>
        </w:rPr>
        <w:t>对应国际标准编号</w:t>
      </w:r>
      <w:r>
        <w:rPr>
          <w:color w:val="FF0000"/>
        </w:rPr>
        <w:t>IEC 60601-1-3</w:t>
      </w:r>
      <w:r>
        <w:rPr>
          <w:rFonts w:hint="eastAsia"/>
          <w:color w:val="FF0000"/>
        </w:rPr>
        <w:t>等等。</w:t>
      </w:r>
    </w:p>
    <w:p w14:paraId="0D9BF855">
      <w:pPr>
        <w:pStyle w:val="25"/>
      </w:pPr>
      <w:ins w:id="2862" w:author="zy gu" w:date="2018-05-02T13:26:00Z">
        <w:r>
          <w:rPr>
            <w:rFonts w:hAnsi="宋体"/>
          </w:rPr>
          <w:t>术语</w:t>
        </w:r>
      </w:ins>
      <w:r>
        <w:rPr>
          <w:rFonts w:hAnsi="宋体"/>
        </w:rPr>
        <w:t>“本标准”</w:t>
      </w:r>
      <w:del w:id="2863" w:author="zy gu" w:date="2018-05-02T13:26:00Z">
        <w:r>
          <w:rPr>
            <w:rFonts w:hint="eastAsia"/>
          </w:rPr>
          <w:delText>一词</w:delText>
        </w:r>
      </w:del>
      <w:r>
        <w:rPr>
          <w:rFonts w:hint="eastAsia"/>
        </w:rPr>
        <w:t>是通用标准、任何适用的并列标准及本专用标准的统称。</w:t>
      </w:r>
    </w:p>
    <w:p w14:paraId="36388DF1">
      <w:pPr>
        <w:pStyle w:val="25"/>
      </w:pPr>
      <w:r>
        <w:rPr>
          <w:rFonts w:hint="eastAsia"/>
        </w:rPr>
        <w:t>若本专用标准中没有相</w:t>
      </w:r>
      <w:ins w:id="2864" w:author="zy gu" w:date="2018-05-02T13:56:00Z">
        <w:r>
          <w:rPr>
            <w:rFonts w:hint="eastAsia"/>
          </w:rPr>
          <w:t>对</w:t>
        </w:r>
      </w:ins>
      <w:r>
        <w:rPr>
          <w:rFonts w:hint="eastAsia"/>
        </w:rPr>
        <w:t>应的章和条，</w:t>
      </w:r>
      <w:ins w:id="2865" w:author="zy gu" w:date="2018-05-02T13:58:00Z">
        <w:r>
          <w:rPr>
            <w:rFonts w:hint="eastAsia"/>
          </w:rPr>
          <w:t>尽管可能不相关，</w:t>
        </w:r>
      </w:ins>
      <w:del w:id="2866" w:author="zy gu" w:date="2018-05-02T13:58:00Z">
        <w:r>
          <w:rPr>
            <w:rFonts w:hint="eastAsia"/>
          </w:rPr>
          <w:delText>则</w:delText>
        </w:r>
      </w:del>
      <w:r>
        <w:rPr>
          <w:rFonts w:hint="eastAsia"/>
        </w:rPr>
        <w:t>通用标准或适用的并列标准中的章和条</w:t>
      </w:r>
      <w:del w:id="2867" w:author="zy gu" w:date="2018-05-02T13:59:00Z">
        <w:r>
          <w:rPr>
            <w:rFonts w:hint="eastAsia"/>
          </w:rPr>
          <w:delText>，</w:delText>
        </w:r>
      </w:del>
      <w:del w:id="2868" w:author="zy gu" w:date="2018-05-02T13:57:00Z">
        <w:r>
          <w:rPr>
            <w:rFonts w:hint="eastAsia"/>
          </w:rPr>
          <w:delText>即使</w:delText>
        </w:r>
      </w:del>
      <w:del w:id="2869" w:author="zy gu" w:date="2018-05-02T13:58:00Z">
        <w:r>
          <w:rPr>
            <w:rFonts w:hint="eastAsia"/>
          </w:rPr>
          <w:delText>可能不相关，</w:delText>
        </w:r>
      </w:del>
      <w:ins w:id="2870" w:author="zy gu" w:date="2018-05-02T13:59:00Z">
        <w:r>
          <w:rPr>
            <w:rFonts w:hint="eastAsia"/>
          </w:rPr>
          <w:t>将无更改</w:t>
        </w:r>
      </w:ins>
      <w:del w:id="2871" w:author="zy gu" w:date="2018-05-02T13:59:00Z">
        <w:r>
          <w:rPr>
            <w:rFonts w:hint="eastAsia"/>
          </w:rPr>
          <w:delText>也均</w:delText>
        </w:r>
      </w:del>
      <w:ins w:id="2872" w:author="zy gu" w:date="2018-05-02T14:07:00Z">
        <w:r>
          <w:rPr>
            <w:rFonts w:hint="eastAsia"/>
          </w:rPr>
          <w:t>地</w:t>
        </w:r>
      </w:ins>
      <w:r>
        <w:rPr>
          <w:rFonts w:hint="eastAsia"/>
        </w:rPr>
        <w:t>适用。对通用标准或适用的并列标准中的任何部分，即使可能相关，</w:t>
      </w:r>
      <w:ins w:id="2873" w:author="zy gu" w:date="2018-05-02T14:07:00Z">
        <w:r>
          <w:rPr>
            <w:rFonts w:hint="eastAsia"/>
          </w:rPr>
          <w:t>预期不适用的</w:t>
        </w:r>
      </w:ins>
      <w:del w:id="2874" w:author="zy gu" w:date="2018-05-02T14:07:00Z">
        <w:r>
          <w:rPr>
            <w:rFonts w:hint="eastAsia"/>
          </w:rPr>
          <w:delText>若不采用</w:delText>
        </w:r>
      </w:del>
      <w:r>
        <w:rPr>
          <w:rFonts w:hint="eastAsia"/>
        </w:rPr>
        <w:t>，则本专用标准对其</w:t>
      </w:r>
      <w:ins w:id="2875" w:author="zy gu" w:date="2018-05-02T14:07:00Z">
        <w:r>
          <w:rPr>
            <w:rFonts w:hint="eastAsia"/>
          </w:rPr>
          <w:t>影响</w:t>
        </w:r>
      </w:ins>
      <w:r>
        <w:rPr>
          <w:rFonts w:hint="eastAsia"/>
        </w:rPr>
        <w:t>给出说明。</w:t>
      </w:r>
    </w:p>
    <w:p w14:paraId="56EAC184">
      <w:pPr>
        <w:pStyle w:val="62"/>
        <w:spacing w:before="156" w:after="156"/>
      </w:pPr>
      <w:bookmarkStart w:id="47" w:name="_Toc499883316"/>
      <w:bookmarkStart w:id="48" w:name="_Toc499883685"/>
      <w:bookmarkStart w:id="49" w:name="_Toc499884471"/>
      <w:bookmarkStart w:id="50" w:name="_Toc499883377"/>
      <w:bookmarkStart w:id="51" w:name="_Toc499908466"/>
      <w:bookmarkStart w:id="52" w:name="_Toc499994807"/>
      <w:bookmarkStart w:id="53" w:name="_Toc499888127"/>
      <w:bookmarkStart w:id="54" w:name="_Toc499883419"/>
      <w:bookmarkStart w:id="55" w:name="_Toc528766370"/>
      <w:bookmarkStart w:id="56" w:name="_Toc499883643"/>
      <w:bookmarkStart w:id="57" w:name="_Toc499883174"/>
      <w:bookmarkStart w:id="58" w:name="_Toc499971342"/>
      <w:bookmarkStart w:id="59" w:name="_Toc499898794"/>
      <w:bookmarkStart w:id="60" w:name="_Toc499901812"/>
      <w:r>
        <w:rPr>
          <w:rFonts w:hint="eastAsia"/>
        </w:rPr>
        <w:t>规范性引用文件</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E0C3FF2">
      <w:pPr>
        <w:pStyle w:val="91"/>
      </w:pPr>
      <w:r>
        <w:rPr>
          <w:rFonts w:hint="eastAsia"/>
        </w:rPr>
        <w:t>参考资料在第87页开始的参考书目中列出。</w:t>
      </w:r>
    </w:p>
    <w:p w14:paraId="67BAF5B2">
      <w:pPr>
        <w:pStyle w:val="25"/>
      </w:pPr>
      <w:r>
        <w:rPr>
          <w:rFonts w:hint="eastAsia"/>
        </w:rPr>
        <w:t>除下述内容外，通用标准中的第2章适用。</w:t>
      </w:r>
    </w:p>
    <w:p w14:paraId="0EB5C7BF">
      <w:pPr>
        <w:pStyle w:val="25"/>
        <w:rPr>
          <w:i/>
        </w:rPr>
      </w:pPr>
      <w:r>
        <w:rPr>
          <w:rFonts w:hint="eastAsia"/>
        </w:rPr>
        <w:t>替换：</w:t>
      </w:r>
    </w:p>
    <w:p w14:paraId="56D69DA8">
      <w:pPr>
        <w:pStyle w:val="25"/>
      </w:pPr>
      <w:r>
        <w:rPr>
          <w:rFonts w:hint="eastAsia"/>
        </w:rPr>
        <w:t>YY 0505-XXXX医用电气设备第1-2部分:</w:t>
      </w:r>
      <w:r>
        <w:rPr>
          <w:rFonts w:hint="eastAsia" w:ascii="黑体" w:hAnsi="黑体" w:eastAsia="黑体"/>
          <w:highlight w:val="yellow"/>
        </w:rPr>
        <w:t>基本安全</w:t>
      </w:r>
      <w:r>
        <w:rPr>
          <w:rFonts w:hint="eastAsia"/>
          <w:highlight w:val="yellow"/>
        </w:rPr>
        <w:t>和</w:t>
      </w:r>
      <w:r>
        <w:rPr>
          <w:rFonts w:hint="eastAsia" w:ascii="黑体" w:hAnsi="黑体" w:eastAsia="黑体"/>
          <w:highlight w:val="yellow"/>
        </w:rPr>
        <w:t>基本性能</w:t>
      </w:r>
      <w:r>
        <w:rPr>
          <w:rFonts w:hint="eastAsia"/>
          <w:highlight w:val="yellow"/>
        </w:rPr>
        <w:t>的通用要求 并列标准：电磁兼容要求和试验</w:t>
      </w:r>
    </w:p>
    <w:p w14:paraId="3D2AF935">
      <w:pPr>
        <w:pStyle w:val="25"/>
      </w:pPr>
      <w:r>
        <w:rPr>
          <w:rFonts w:hint="eastAsia"/>
        </w:rPr>
        <w:t>YY 0709-XXXX 医用电气设备第1-8部分:</w:t>
      </w:r>
      <w:r>
        <w:rPr>
          <w:rFonts w:hint="eastAsia" w:ascii="黑体" w:hAnsi="黑体" w:eastAsia="黑体"/>
          <w:highlight w:val="yellow"/>
        </w:rPr>
        <w:t>基本安全</w:t>
      </w:r>
      <w:r>
        <w:rPr>
          <w:rFonts w:hint="eastAsia"/>
          <w:highlight w:val="yellow"/>
        </w:rPr>
        <w:t>和</w:t>
      </w:r>
      <w:r>
        <w:rPr>
          <w:rFonts w:hint="eastAsia" w:ascii="黑体" w:hAnsi="黑体" w:eastAsia="黑体"/>
          <w:highlight w:val="yellow"/>
        </w:rPr>
        <w:t>基本性能</w:t>
      </w:r>
      <w:r>
        <w:rPr>
          <w:rFonts w:hint="eastAsia"/>
          <w:highlight w:val="yellow"/>
        </w:rPr>
        <w:t>的通用要求 并列标准：通用要求，</w:t>
      </w:r>
      <w:r>
        <w:rPr>
          <w:rFonts w:hint="eastAsia" w:ascii="黑体" w:hAnsi="黑体" w:eastAsia="黑体"/>
          <w:highlight w:val="yellow"/>
        </w:rPr>
        <w:t>医用电气设备</w:t>
      </w:r>
      <w:r>
        <w:rPr>
          <w:rFonts w:hint="eastAsia"/>
          <w:highlight w:val="yellow"/>
        </w:rPr>
        <w:t>和</w:t>
      </w:r>
      <w:r>
        <w:rPr>
          <w:rFonts w:hint="eastAsia" w:ascii="黑体" w:hAnsi="黑体" w:eastAsia="黑体"/>
          <w:highlight w:val="yellow"/>
        </w:rPr>
        <w:t>医用电气系统</w:t>
      </w:r>
      <w:r>
        <w:rPr>
          <w:rFonts w:hint="eastAsia"/>
          <w:highlight w:val="yellow"/>
        </w:rPr>
        <w:t>中报警系统的测试和指南</w:t>
      </w:r>
    </w:p>
    <w:p w14:paraId="28AD7082">
      <w:pPr>
        <w:pStyle w:val="25"/>
        <w:rPr>
          <w:i/>
        </w:rPr>
      </w:pPr>
      <w:r>
        <w:rPr>
          <w:rFonts w:hint="eastAsia"/>
        </w:rPr>
        <w:t>增补：</w:t>
      </w:r>
    </w:p>
    <w:p w14:paraId="557621AA">
      <w:pPr>
        <w:pStyle w:val="25"/>
      </w:pPr>
      <w:r>
        <w:t>GB4824</w:t>
      </w:r>
      <w:r>
        <w:rPr>
          <w:rFonts w:hint="eastAsia"/>
        </w:rPr>
        <w:t>-</w:t>
      </w:r>
      <w:r>
        <w:rPr>
          <w:rFonts w:hint="eastAsia"/>
          <w:highlight w:val="yellow"/>
        </w:rPr>
        <w:t>XXXX</w:t>
      </w:r>
      <w:r>
        <w:rPr>
          <w:rFonts w:hint="eastAsia"/>
        </w:rPr>
        <w:t>工业、科学和医疗(I</w:t>
      </w:r>
      <w:r>
        <w:t xml:space="preserve">SM) </w:t>
      </w:r>
      <w:r>
        <w:rPr>
          <w:rFonts w:hint="eastAsia"/>
        </w:rPr>
        <w:t>射频设备电磁骚扰特性限值和测量方法</w:t>
      </w:r>
      <w:r>
        <w:t>(CISPR11 :</w:t>
      </w:r>
      <w:del w:id="2876" w:author="yan" w:date="2018-11-19T09:30:00Z">
        <w:r>
          <w:rPr>
            <w:highlight w:val="yellow"/>
          </w:rPr>
          <w:delText>2003</w:delText>
        </w:r>
      </w:del>
      <w:del w:id="2877" w:author="yan" w:date="2018-11-19T09:30:00Z">
        <w:r>
          <w:rPr/>
          <w:delText xml:space="preserve"> </w:delText>
        </w:r>
      </w:del>
      <w:ins w:id="2878" w:author="yan" w:date="2018-11-19T09:30:00Z">
        <w:r>
          <w:rPr/>
          <w:t xml:space="preserve">2010 </w:t>
        </w:r>
      </w:ins>
      <w:r>
        <w:t>,IDT)</w:t>
      </w:r>
    </w:p>
    <w:p w14:paraId="1AA2010B">
      <w:pPr>
        <w:pStyle w:val="25"/>
      </w:pPr>
      <w:r>
        <w:rPr>
          <w:color w:val="FF0000"/>
        </w:rPr>
        <w:t>GB/T 17626.3-20XX/IEC 61000-4-3: 2006</w:t>
      </w:r>
      <w:r>
        <w:rPr>
          <w:rFonts w:hint="eastAsia"/>
        </w:rPr>
        <w:t xml:space="preserve"> 电磁兼容性试验和测量技术 射频电磁场辐射抗扰度试验</w:t>
      </w:r>
    </w:p>
    <w:p w14:paraId="0AC1B525">
      <w:pPr>
        <w:pStyle w:val="25"/>
        <w:rPr>
          <w:del w:id="2879" w:author="ZXQ" w:date="2018-10-24T09:43:00Z"/>
        </w:rPr>
      </w:pPr>
      <w:r>
        <w:rPr>
          <w:color w:val="FF0000"/>
        </w:rPr>
        <w:t>GB/T17626.6-20XX/IEC 61000-4-6: 2013</w:t>
      </w:r>
      <w:r>
        <w:rPr>
          <w:rFonts w:hint="eastAsia"/>
        </w:rPr>
        <w:t xml:space="preserve"> 电磁兼容性试验和测量技术 射频场感应的传导骚扰抗扰度</w:t>
      </w:r>
    </w:p>
    <w:p w14:paraId="09A9FEEC">
      <w:pPr>
        <w:pStyle w:val="25"/>
      </w:pPr>
    </w:p>
    <w:p w14:paraId="63120EC8">
      <w:pPr>
        <w:pStyle w:val="62"/>
        <w:spacing w:before="156" w:after="156"/>
      </w:pPr>
      <w:bookmarkStart w:id="61" w:name="_Toc499971343"/>
      <w:bookmarkStart w:id="62" w:name="_Toc499901813"/>
      <w:bookmarkStart w:id="63" w:name="_Toc499884472"/>
      <w:bookmarkStart w:id="64" w:name="_Toc499883420"/>
      <w:bookmarkStart w:id="65" w:name="_Toc499883686"/>
      <w:bookmarkStart w:id="66" w:name="_Toc499908467"/>
      <w:bookmarkStart w:id="67" w:name="_Toc499898795"/>
      <w:bookmarkStart w:id="68" w:name="_Toc528766371"/>
      <w:bookmarkStart w:id="69" w:name="_Toc499883644"/>
      <w:bookmarkStart w:id="70" w:name="_Toc499888128"/>
      <w:bookmarkStart w:id="71" w:name="_Toc499994808"/>
      <w:bookmarkStart w:id="72" w:name="_Toc499883317"/>
      <w:bookmarkStart w:id="73" w:name="_Toc499883175"/>
      <w:bookmarkStart w:id="74" w:name="_Toc499883378"/>
      <w:r>
        <w:rPr>
          <w:rFonts w:hint="eastAsia"/>
        </w:rPr>
        <w:t>术语和定义</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10C3034B">
      <w:pPr>
        <w:pStyle w:val="25"/>
        <w:rPr>
          <w:highlight w:val="lightGray"/>
        </w:rPr>
      </w:pPr>
      <w:r>
        <w:rPr>
          <w:rFonts w:hint="eastAsia"/>
        </w:rPr>
        <w:t>出于</w:t>
      </w:r>
      <w:ins w:id="2880" w:author="zy gu" w:date="2018-05-02T14:44:00Z">
        <w:r>
          <w:rPr>
            <w:rFonts w:hint="eastAsia"/>
          </w:rPr>
          <w:t>本标准</w:t>
        </w:r>
      </w:ins>
      <w:del w:id="2881" w:author="zy gu" w:date="2018-05-02T14:44:00Z">
        <w:r>
          <w:rPr>
            <w:rFonts w:hint="eastAsia"/>
          </w:rPr>
          <w:delText>本文件</w:delText>
        </w:r>
      </w:del>
      <w:r>
        <w:rPr>
          <w:rFonts w:hint="eastAsia"/>
        </w:rPr>
        <w:t>的目的，GB 9706.1以及下列术语和定义适用。</w:t>
      </w:r>
    </w:p>
    <w:p w14:paraId="29C70F35">
      <w:pPr>
        <w:pStyle w:val="25"/>
        <w:rPr>
          <w:del w:id="2882" w:author="zy gu" w:date="2018-05-02T14:45:00Z"/>
        </w:rPr>
      </w:pPr>
      <w:del w:id="2883" w:author="zy gu" w:date="2018-05-02T14:45:00Z">
        <w:r>
          <w:rPr>
            <w:rFonts w:hint="eastAsia"/>
          </w:rPr>
          <w:delText>ISO和IEC维护的用于标准化的术语数据库，地址如下：</w:delText>
        </w:r>
      </w:del>
    </w:p>
    <w:p w14:paraId="14857ADB">
      <w:pPr>
        <w:pStyle w:val="84"/>
        <w:rPr>
          <w:del w:id="2884" w:author="zy gu" w:date="2018-05-02T14:45:00Z"/>
        </w:rPr>
      </w:pPr>
      <w:del w:id="2885" w:author="zy gu" w:date="2018-05-02T14:45:00Z">
        <w:r>
          <w:rPr>
            <w:rFonts w:hint="eastAsia"/>
          </w:rPr>
          <w:delText>IEC 电子开放平台：http://www.electropedia.org/</w:delText>
        </w:r>
      </w:del>
    </w:p>
    <w:p w14:paraId="76E57541">
      <w:pPr>
        <w:pStyle w:val="84"/>
        <w:rPr>
          <w:del w:id="2886" w:author="zy gu" w:date="2018-05-02T14:45:00Z"/>
        </w:rPr>
      </w:pPr>
      <w:del w:id="2887" w:author="zy gu" w:date="2018-05-02T14:45:00Z">
        <w:r>
          <w:rPr>
            <w:rFonts w:hint="eastAsia"/>
          </w:rPr>
          <w:delText>ISO在线浏览平台：http：//www.iso.org/obp</w:delText>
        </w:r>
      </w:del>
    </w:p>
    <w:p w14:paraId="3289BD9F">
      <w:pPr>
        <w:pStyle w:val="25"/>
      </w:pPr>
      <w:r>
        <w:rPr>
          <w:rFonts w:hint="eastAsia"/>
        </w:rPr>
        <w:t>将</w:t>
      </w:r>
      <w:r>
        <w:rPr>
          <w:rFonts w:hint="eastAsia" w:ascii="黑体" w:hAnsi="黑体" w:eastAsia="黑体"/>
        </w:rPr>
        <w:t>注1</w:t>
      </w:r>
      <w:r>
        <w:rPr>
          <w:rFonts w:hint="eastAsia"/>
        </w:rPr>
        <w:t>替换为以下描述：</w:t>
      </w:r>
    </w:p>
    <w:p w14:paraId="4ED295BD">
      <w:pPr>
        <w:pStyle w:val="100"/>
      </w:pPr>
      <w:r>
        <w:rPr>
          <w:rFonts w:hint="eastAsia"/>
        </w:rPr>
        <w:t>本</w:t>
      </w:r>
      <w:del w:id="2888" w:author="cmtc" w:date="2018-09-19T11:28:00Z">
        <w:r>
          <w:rPr>
            <w:rFonts w:hint="eastAsia"/>
          </w:rPr>
          <w:delText>文件</w:delText>
        </w:r>
      </w:del>
      <w:ins w:id="2889" w:author="cmtc" w:date="2018-09-19T11:28:00Z">
        <w:r>
          <w:rPr>
            <w:rFonts w:hint="eastAsia"/>
          </w:rPr>
          <w:t>标准</w:t>
        </w:r>
      </w:ins>
      <w:r>
        <w:rPr>
          <w:rFonts w:hint="eastAsia"/>
        </w:rPr>
        <w:t>中使用的术语“电压”和“电流”，除非另有说明，是指交流、直流或复合的电压或电流在1s内的平均</w:t>
      </w:r>
      <w:r>
        <w:rPr>
          <w:rFonts w:hint="eastAsia" w:ascii="黑体" w:hAnsi="黑体" w:eastAsia="黑体"/>
        </w:rPr>
        <w:t>有效值</w:t>
      </w:r>
      <w:r>
        <w:rPr>
          <w:rFonts w:hint="eastAsia"/>
        </w:rPr>
        <w:t>。</w:t>
      </w:r>
    </w:p>
    <w:p w14:paraId="1A0E0369">
      <w:pPr>
        <w:pStyle w:val="25"/>
        <w:ind w:firstLine="0" w:firstLineChars="0"/>
        <w:jc w:val="left"/>
      </w:pPr>
      <w:r>
        <w:rPr>
          <w:rFonts w:hint="eastAsia"/>
        </w:rPr>
        <w:t>增补：</w:t>
      </w:r>
    </w:p>
    <w:p w14:paraId="7B27B72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DBFBC5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D61B41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157117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F2E63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0BBD9D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025691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A44711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BFD0F1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1FE48E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4E2A63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7E816D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962DD9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CF93BB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24F463A">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CD337F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FC6697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8C155B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DCE6CF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B2405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F4701B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677CBD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6E21CD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7E3342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E8139C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E9DA4C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ED00D9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A80877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386B00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632030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ED5E62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F1FDC8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3CED5F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4C3933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FF066F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6D3327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2D3380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FAA514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F8B793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BC7D01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6E1FD3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402188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2207CAA">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945958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66B303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4A7659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DFF1F1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543B83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C9C5F3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1A34B4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C9134A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ED3045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83912C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54DFD5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3E62A0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66F6EC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F41FD4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679C33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7E3933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A889D9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89EB55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5105A2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B878AE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34D33C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684024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274B76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92DDC0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D84F1C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8B6690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72D903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748843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09D488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43B31E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5FB439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33F85D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A79A14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29CCA3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86C0AC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8B42A1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173B2B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3D21BB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A8AD8E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8B7148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18ECB3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014C0D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08506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F63023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6A497B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0AD0A3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DF7214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DFB8CC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2D8F48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8B1B4D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1729F2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6A2B77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F9D438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AF834A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0685A9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B585EF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E0AAAC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8B061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FC8886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640B95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A36784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DF997C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FB4FE8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2EFA1D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92F5A6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3BD88F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F82582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4024AE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60EA29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8C9006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2D60A4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3324D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5FFE7F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74231C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7AB998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5828F1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727401A">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964C2B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2589E8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440545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747203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B10DF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32E82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AD19F0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9DF75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515CD5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BF18B0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B085F6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906E98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610203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202F9B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E74F69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6EC009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11D5E4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2855CC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2631AC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8BD665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E27711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493F4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7A25EF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D72BE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FE6F3E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4F1161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88C5A1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310EC5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38D10E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48CBB6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AC8056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DC1D6B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087642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285F2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6E3ABC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8F63F2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E5FDA5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4C6F17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FBB3F7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98014B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7CB280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769914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9688A0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09584F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42B9A6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77B615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DCEDD6A">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24A1B0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4C2317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B62908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3E28A0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DEA954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6DB34A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13362F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6824C3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E475A1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AD0046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807281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B5F32E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13C1EB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4ABD62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AD9498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ED3645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91D871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BC1304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15753D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351781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BE986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CC8A3F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FA7AB3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5D5863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FB1D0A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C42377A">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89B675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A30E6D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E9033D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1CA6B3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5BBEE3F">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B0C89EA">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BE3380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C5B9F3D">
      <w:pPr>
        <w:pStyle w:val="61"/>
        <w:spacing w:before="156" w:after="156"/>
      </w:pPr>
      <w:bookmarkStart w:id="75" w:name="_Toc499883176"/>
      <w:bookmarkEnd w:id="75"/>
      <w:bookmarkStart w:id="76" w:name="_Toc499883645"/>
      <w:bookmarkEnd w:id="76"/>
    </w:p>
    <w:p w14:paraId="1A6C153D">
      <w:pPr>
        <w:pStyle w:val="25"/>
        <w:rPr>
          <w:rFonts w:ascii="黑体" w:eastAsia="黑体"/>
        </w:rPr>
      </w:pPr>
      <w:r>
        <w:rPr>
          <w:rFonts w:hint="eastAsia" w:ascii="黑体" w:eastAsia="黑体"/>
        </w:rPr>
        <w:t xml:space="preserve">手术附件 </w:t>
      </w:r>
      <w:r>
        <w:rPr>
          <w:rFonts w:ascii="黑体" w:eastAsia="黑体"/>
        </w:rPr>
        <w:t>active accessory</w:t>
      </w:r>
    </w:p>
    <w:p w14:paraId="52AFCC27">
      <w:pPr>
        <w:pStyle w:val="25"/>
      </w:pPr>
      <w:r>
        <w:rPr>
          <w:rFonts w:hint="eastAsia"/>
        </w:rPr>
        <w:t>预期由</w:t>
      </w:r>
      <w:r>
        <w:rPr>
          <w:rFonts w:hint="eastAsia" w:ascii="黑体" w:eastAsia="黑体"/>
        </w:rPr>
        <w:t>操作者</w:t>
      </w:r>
      <w:r>
        <w:rPr>
          <w:rFonts w:hint="eastAsia"/>
        </w:rPr>
        <w:t>使用，以在</w:t>
      </w:r>
      <w:r>
        <w:rPr>
          <w:rFonts w:hint="eastAsia" w:ascii="黑体" w:eastAsia="黑体"/>
        </w:rPr>
        <w:t>患者</w:t>
      </w:r>
      <w:r>
        <w:rPr>
          <w:rFonts w:hint="eastAsia"/>
        </w:rPr>
        <w:t>的预期部位由</w:t>
      </w:r>
      <w:r>
        <w:rPr>
          <w:rFonts w:hint="eastAsia" w:ascii="黑体" w:eastAsia="黑体"/>
        </w:rPr>
        <w:t>手术电极</w:t>
      </w:r>
      <w:r>
        <w:rPr>
          <w:rFonts w:hint="eastAsia"/>
        </w:rPr>
        <w:t>附近的电传导产生手术效果的</w:t>
      </w:r>
      <w:r>
        <w:rPr>
          <w:rFonts w:hint="eastAsia" w:ascii="黑体" w:eastAsia="黑体"/>
        </w:rPr>
        <w:t>高频附件</w:t>
      </w:r>
      <w:r>
        <w:rPr>
          <w:rFonts w:hint="eastAsia"/>
        </w:rPr>
        <w:t>，通常由</w:t>
      </w:r>
      <w:r>
        <w:rPr>
          <w:rFonts w:hint="eastAsia" w:ascii="黑体" w:eastAsia="黑体"/>
        </w:rPr>
        <w:t>手术手柄</w:t>
      </w:r>
      <w:r>
        <w:rPr>
          <w:rFonts w:hint="eastAsia"/>
        </w:rPr>
        <w:t>、</w:t>
      </w:r>
      <w:r>
        <w:rPr>
          <w:rFonts w:hint="eastAsia" w:ascii="黑体" w:eastAsia="黑体"/>
        </w:rPr>
        <w:t>手术附件</w:t>
      </w:r>
      <w:r>
        <w:rPr>
          <w:rFonts w:hint="eastAsia"/>
        </w:rPr>
        <w:t>的电缆、</w:t>
      </w:r>
      <w:r>
        <w:rPr>
          <w:rFonts w:hint="eastAsia" w:ascii="黑体" w:eastAsia="黑体"/>
        </w:rPr>
        <w:t>手术连接器</w:t>
      </w:r>
      <w:r>
        <w:rPr>
          <w:rFonts w:hint="eastAsia"/>
        </w:rPr>
        <w:t>和</w:t>
      </w:r>
      <w:r>
        <w:rPr>
          <w:rFonts w:hint="eastAsia" w:ascii="黑体" w:eastAsia="黑体"/>
        </w:rPr>
        <w:t>手术电极</w:t>
      </w:r>
      <w:r>
        <w:rPr>
          <w:rFonts w:hint="eastAsia"/>
        </w:rPr>
        <w:t>组成。</w:t>
      </w:r>
    </w:p>
    <w:p w14:paraId="77593A6A">
      <w:pPr>
        <w:pStyle w:val="61"/>
        <w:spacing w:before="156" w:after="156"/>
      </w:pPr>
      <w:bookmarkStart w:id="77" w:name="_Toc499883646"/>
      <w:bookmarkEnd w:id="77"/>
      <w:bookmarkStart w:id="78" w:name="_Toc499883177"/>
      <w:bookmarkEnd w:id="78"/>
    </w:p>
    <w:p w14:paraId="16D88D4B">
      <w:pPr>
        <w:pStyle w:val="25"/>
        <w:rPr>
          <w:rFonts w:ascii="黑体" w:eastAsia="黑体"/>
        </w:rPr>
      </w:pPr>
      <w:r>
        <w:rPr>
          <w:rFonts w:hint="eastAsia" w:ascii="黑体" w:eastAsia="黑体"/>
        </w:rPr>
        <w:t xml:space="preserve">手术连接器 </w:t>
      </w:r>
      <w:r>
        <w:rPr>
          <w:rFonts w:ascii="黑体" w:eastAsia="黑体"/>
        </w:rPr>
        <w:t>active con</w:t>
      </w:r>
      <w:r>
        <w:rPr>
          <w:rFonts w:ascii="黑体" w:eastAsia="黑体"/>
          <w:sz w:val="20"/>
        </w:rPr>
        <w:t>ne</w:t>
      </w:r>
      <w:r>
        <w:rPr>
          <w:rFonts w:ascii="黑体" w:eastAsia="黑体"/>
        </w:rPr>
        <w:t>ctor</w:t>
      </w:r>
    </w:p>
    <w:p w14:paraId="6B66CE80">
      <w:pPr>
        <w:pStyle w:val="25"/>
      </w:pPr>
      <w:r>
        <w:rPr>
          <w:rFonts w:hint="eastAsia"/>
        </w:rPr>
        <w:t>预期连接到</w:t>
      </w:r>
      <w:del w:id="2890" w:author="zy gu" w:date="2018-05-02T15:04:00Z">
        <w:r>
          <w:rPr>
            <w:rFonts w:hint="eastAsia"/>
          </w:rPr>
          <w:delText>一个</w:delText>
        </w:r>
      </w:del>
      <w:r>
        <w:rPr>
          <w:rFonts w:hint="eastAsia" w:ascii="黑体" w:hAnsi="黑体" w:eastAsia="黑体"/>
        </w:rPr>
        <w:t>手术输出端子</w:t>
      </w:r>
      <w:r>
        <w:rPr>
          <w:rFonts w:hint="eastAsia"/>
        </w:rPr>
        <w:t>的</w:t>
      </w:r>
      <w:r>
        <w:rPr>
          <w:rFonts w:hint="eastAsia" w:ascii="黑体" w:hAnsi="黑体" w:eastAsia="黑体"/>
        </w:rPr>
        <w:t>手术附件</w:t>
      </w:r>
      <w:r>
        <w:rPr>
          <w:rFonts w:hint="eastAsia"/>
        </w:rPr>
        <w:t>部件，它可含有将一个</w:t>
      </w:r>
      <w:r>
        <w:rPr>
          <w:rFonts w:hint="eastAsia" w:ascii="黑体" w:eastAsia="黑体"/>
        </w:rPr>
        <w:t>指揿开关</w:t>
      </w:r>
      <w:r>
        <w:rPr>
          <w:rFonts w:hint="eastAsia"/>
        </w:rPr>
        <w:t>连接到</w:t>
      </w:r>
      <w:ins w:id="2891" w:author="zy gu" w:date="2018-05-02T15:05:00Z">
        <w:r>
          <w:rPr>
            <w:rFonts w:hint="eastAsia"/>
          </w:rPr>
          <w:t>一个</w:t>
        </w:r>
      </w:ins>
      <w:r>
        <w:rPr>
          <w:rFonts w:hint="eastAsia" w:eastAsia="黑体"/>
        </w:rPr>
        <w:t>开关检测器</w:t>
      </w:r>
      <w:r>
        <w:rPr>
          <w:rFonts w:hint="eastAsia"/>
        </w:rPr>
        <w:t>的一些附加端子。</w:t>
      </w:r>
    </w:p>
    <w:p w14:paraId="510C7A67">
      <w:pPr>
        <w:pStyle w:val="61"/>
        <w:spacing w:before="156" w:after="156"/>
      </w:pPr>
      <w:bookmarkStart w:id="79" w:name="_Toc499883178"/>
      <w:bookmarkEnd w:id="79"/>
      <w:bookmarkStart w:id="80" w:name="_Toc499883647"/>
      <w:bookmarkEnd w:id="80"/>
    </w:p>
    <w:p w14:paraId="5A47DE16">
      <w:pPr>
        <w:pStyle w:val="25"/>
      </w:pPr>
      <w:r>
        <w:rPr>
          <w:rFonts w:hint="eastAsia" w:ascii="黑体" w:eastAsia="黑体"/>
        </w:rPr>
        <w:t>手术电极</w:t>
      </w:r>
      <w:r>
        <w:rPr>
          <w:rFonts w:ascii="黑体" w:eastAsia="黑体"/>
        </w:rPr>
        <w:t xml:space="preserve"> active electrode</w:t>
      </w:r>
    </w:p>
    <w:p w14:paraId="4BE1B875">
      <w:pPr>
        <w:pStyle w:val="25"/>
      </w:pPr>
      <w:r>
        <w:rPr>
          <w:rFonts w:hint="eastAsia"/>
        </w:rPr>
        <w:t>使</w:t>
      </w:r>
      <w:r>
        <w:rPr>
          <w:rFonts w:hint="eastAsia" w:ascii="黑体" w:hAnsi="黑体" w:eastAsia="黑体"/>
        </w:rPr>
        <w:t>手术手柄</w:t>
      </w:r>
      <w:r>
        <w:rPr>
          <w:rFonts w:hint="eastAsia"/>
        </w:rPr>
        <w:t>延伸到手术部位并预期将</w:t>
      </w:r>
      <w:r>
        <w:rPr>
          <w:rFonts w:hint="eastAsia" w:ascii="黑体" w:hAnsi="黑体" w:eastAsia="黑体"/>
        </w:rPr>
        <w:t>高频</w:t>
      </w:r>
      <w:r>
        <w:rPr>
          <w:rFonts w:hint="eastAsia"/>
        </w:rPr>
        <w:t>电流传递到人体组织的</w:t>
      </w:r>
      <w:r>
        <w:rPr>
          <w:rFonts w:hint="eastAsia" w:ascii="黑体" w:hAnsi="黑体" w:eastAsia="黑体"/>
        </w:rPr>
        <w:t>手术附件</w:t>
      </w:r>
      <w:r>
        <w:rPr>
          <w:rFonts w:hint="eastAsia"/>
        </w:rPr>
        <w:t>的部件。</w:t>
      </w:r>
    </w:p>
    <w:p w14:paraId="090A934C">
      <w:pPr>
        <w:pStyle w:val="61"/>
        <w:spacing w:before="156" w:after="156"/>
      </w:pPr>
      <w:bookmarkStart w:id="81" w:name="_Toc499883179"/>
      <w:bookmarkEnd w:id="81"/>
      <w:bookmarkStart w:id="82" w:name="_Toc499883648"/>
      <w:bookmarkEnd w:id="82"/>
    </w:p>
    <w:p w14:paraId="3644823E">
      <w:pPr>
        <w:pStyle w:val="25"/>
      </w:pPr>
      <w:r>
        <w:rPr>
          <w:rFonts w:hint="eastAsia" w:ascii="黑体" w:eastAsia="黑体"/>
        </w:rPr>
        <w:t xml:space="preserve">手术电极绝缘 </w:t>
      </w:r>
      <w:r>
        <w:rPr>
          <w:rFonts w:ascii="黑体" w:eastAsia="黑体"/>
        </w:rPr>
        <w:t>active electrode insulation</w:t>
      </w:r>
    </w:p>
    <w:p w14:paraId="29296614">
      <w:pPr>
        <w:pStyle w:val="25"/>
      </w:pPr>
      <w:r>
        <w:rPr>
          <w:rFonts w:hint="eastAsia"/>
        </w:rPr>
        <w:t>固定在</w:t>
      </w:r>
      <w:r>
        <w:rPr>
          <w:rFonts w:hint="eastAsia" w:eastAsia="黑体"/>
        </w:rPr>
        <w:t>手术电极</w:t>
      </w:r>
      <w:r>
        <w:rPr>
          <w:rFonts w:hint="eastAsia"/>
        </w:rPr>
        <w:t>部件上的电气绝缘材料，预期用来防止对</w:t>
      </w:r>
      <w:r>
        <w:rPr>
          <w:rFonts w:hint="eastAsia" w:eastAsia="黑体"/>
        </w:rPr>
        <w:t>操作者</w:t>
      </w:r>
      <w:r>
        <w:rPr>
          <w:rFonts w:hint="eastAsia"/>
        </w:rPr>
        <w:t>或</w:t>
      </w:r>
      <w:r>
        <w:rPr>
          <w:rFonts w:hint="eastAsia" w:eastAsia="黑体"/>
        </w:rPr>
        <w:t>患者</w:t>
      </w:r>
      <w:r>
        <w:rPr>
          <w:rFonts w:hint="eastAsia"/>
        </w:rPr>
        <w:t>组织产生</w:t>
      </w:r>
      <w:ins w:id="2892" w:author="zy gu" w:date="2018-05-02T15:14:00Z">
        <w:r>
          <w:rPr>
            <w:rFonts w:hint="eastAsia"/>
          </w:rPr>
          <w:t>非预期</w:t>
        </w:r>
      </w:ins>
      <w:del w:id="2893" w:author="zy gu" w:date="2018-05-02T15:14:00Z">
        <w:r>
          <w:rPr>
            <w:rFonts w:hint="eastAsia"/>
          </w:rPr>
          <w:delText>不希望</w:delText>
        </w:r>
      </w:del>
      <w:r>
        <w:rPr>
          <w:rFonts w:hint="eastAsia"/>
        </w:rPr>
        <w:t>的损伤。</w:t>
      </w:r>
    </w:p>
    <w:p w14:paraId="5DC6D56A">
      <w:pPr>
        <w:pStyle w:val="61"/>
        <w:spacing w:before="156" w:after="156"/>
      </w:pPr>
      <w:bookmarkStart w:id="83" w:name="_Toc499883180"/>
      <w:bookmarkEnd w:id="83"/>
      <w:bookmarkStart w:id="84" w:name="_Toc499883649"/>
      <w:bookmarkEnd w:id="84"/>
    </w:p>
    <w:p w14:paraId="3E471281">
      <w:pPr>
        <w:pStyle w:val="25"/>
      </w:pPr>
      <w:r>
        <w:rPr>
          <w:rFonts w:hint="eastAsia" w:ascii="黑体" w:eastAsia="黑体"/>
        </w:rPr>
        <w:t>手术手柄</w:t>
      </w:r>
      <w:r>
        <w:rPr>
          <w:rFonts w:ascii="黑体" w:eastAsia="黑体"/>
        </w:rPr>
        <w:t xml:space="preserve"> active handle</w:t>
      </w:r>
    </w:p>
    <w:p w14:paraId="1480E0EE">
      <w:pPr>
        <w:pStyle w:val="25"/>
      </w:pPr>
      <w:r>
        <w:rPr>
          <w:rFonts w:hint="eastAsia"/>
        </w:rPr>
        <w:t>预期由</w:t>
      </w:r>
      <w:r>
        <w:rPr>
          <w:rFonts w:hint="eastAsia" w:eastAsia="黑体"/>
        </w:rPr>
        <w:t>操作者</w:t>
      </w:r>
      <w:r>
        <w:rPr>
          <w:rFonts w:hint="eastAsia"/>
        </w:rPr>
        <w:t>手持的</w:t>
      </w:r>
      <w:r>
        <w:rPr>
          <w:rFonts w:hint="eastAsia" w:eastAsia="黑体"/>
        </w:rPr>
        <w:t>手术附件</w:t>
      </w:r>
      <w:r>
        <w:rPr>
          <w:rFonts w:hint="eastAsia"/>
        </w:rPr>
        <w:t>的部件。</w:t>
      </w:r>
    </w:p>
    <w:p w14:paraId="5AF46737">
      <w:pPr>
        <w:pStyle w:val="61"/>
        <w:spacing w:before="156" w:after="156"/>
      </w:pPr>
      <w:bookmarkStart w:id="85" w:name="_Toc499883650"/>
      <w:bookmarkEnd w:id="85"/>
      <w:bookmarkStart w:id="86" w:name="_Toc499883181"/>
      <w:bookmarkEnd w:id="86"/>
    </w:p>
    <w:p w14:paraId="2E767E08">
      <w:pPr>
        <w:pStyle w:val="25"/>
        <w:rPr>
          <w:rFonts w:ascii="黑体" w:eastAsia="黑体"/>
        </w:rPr>
      </w:pPr>
      <w:r>
        <w:rPr>
          <w:rFonts w:hint="eastAsia" w:ascii="黑体" w:eastAsia="黑体"/>
        </w:rPr>
        <w:t xml:space="preserve">手术输出端子 </w:t>
      </w:r>
      <w:r>
        <w:rPr>
          <w:rFonts w:ascii="黑体" w:eastAsia="黑体"/>
        </w:rPr>
        <w:t>active output terminal</w:t>
      </w:r>
    </w:p>
    <w:p w14:paraId="7EF53C99">
      <w:pPr>
        <w:pStyle w:val="25"/>
      </w:pPr>
      <w:r>
        <w:rPr>
          <w:rFonts w:hint="eastAsia"/>
        </w:rPr>
        <w:t>预期用于</w:t>
      </w:r>
      <w:r>
        <w:rPr>
          <w:rFonts w:hint="eastAsia" w:eastAsia="黑体"/>
        </w:rPr>
        <w:t>手术附件</w:t>
      </w:r>
      <w:r>
        <w:rPr>
          <w:rFonts w:hint="eastAsia"/>
        </w:rPr>
        <w:t>与</w:t>
      </w:r>
      <w:r>
        <w:rPr>
          <w:rFonts w:hint="eastAsia" w:eastAsia="黑体"/>
        </w:rPr>
        <w:t>高频手术设备</w:t>
      </w:r>
      <w:r>
        <w:rPr>
          <w:rFonts w:hint="eastAsia"/>
        </w:rPr>
        <w:t>或</w:t>
      </w:r>
      <w:r>
        <w:rPr>
          <w:rFonts w:hint="eastAsia" w:eastAsia="黑体"/>
        </w:rPr>
        <w:t>附属设备</w:t>
      </w:r>
      <w:r>
        <w:rPr>
          <w:rFonts w:hint="eastAsia"/>
        </w:rPr>
        <w:t>相连接并传递</w:t>
      </w:r>
      <w:r>
        <w:rPr>
          <w:rFonts w:hint="eastAsia" w:eastAsia="黑体"/>
        </w:rPr>
        <w:t>高频</w:t>
      </w:r>
      <w:r>
        <w:rPr>
          <w:rFonts w:hint="eastAsia"/>
        </w:rPr>
        <w:t>电流的部件。</w:t>
      </w:r>
    </w:p>
    <w:p w14:paraId="163CFD46">
      <w:pPr>
        <w:pStyle w:val="100"/>
        <w:numPr>
          <w:ilvl w:val="0"/>
          <w:numId w:val="20"/>
        </w:numPr>
      </w:pPr>
      <w:r>
        <w:rPr>
          <w:rFonts w:hint="eastAsia" w:eastAsia="黑体"/>
        </w:rPr>
        <w:t>手术连接器</w:t>
      </w:r>
      <w:r>
        <w:rPr>
          <w:rFonts w:hint="eastAsia"/>
        </w:rPr>
        <w:t>是指插入到</w:t>
      </w:r>
      <w:r>
        <w:rPr>
          <w:rFonts w:hint="eastAsia" w:eastAsia="黑体"/>
        </w:rPr>
        <w:t>手术输出端子</w:t>
      </w:r>
      <w:r>
        <w:rPr>
          <w:rFonts w:hint="eastAsia"/>
        </w:rPr>
        <w:t>的部件。</w:t>
      </w:r>
    </w:p>
    <w:p w14:paraId="4EE4C3AE">
      <w:pPr>
        <w:pStyle w:val="100"/>
      </w:pPr>
      <w:r>
        <w:rPr>
          <w:rFonts w:hint="eastAsia"/>
        </w:rPr>
        <w:t>参见图AA.1。</w:t>
      </w:r>
    </w:p>
    <w:p w14:paraId="3405524D">
      <w:pPr>
        <w:pStyle w:val="61"/>
        <w:spacing w:before="156" w:after="156"/>
      </w:pPr>
      <w:bookmarkStart w:id="87" w:name="_Toc499883651"/>
      <w:bookmarkEnd w:id="87"/>
      <w:bookmarkStart w:id="88" w:name="_Toc499883182"/>
      <w:bookmarkEnd w:id="88"/>
    </w:p>
    <w:p w14:paraId="57FE821C">
      <w:pPr>
        <w:pStyle w:val="25"/>
        <w:rPr>
          <w:rFonts w:ascii="黑体" w:eastAsia="黑体"/>
        </w:rPr>
      </w:pPr>
      <w:r>
        <w:rPr>
          <w:rFonts w:hint="eastAsia" w:ascii="黑体" w:eastAsia="黑体"/>
        </w:rPr>
        <w:t>*附属设备</w:t>
      </w:r>
      <w:r>
        <w:rPr>
          <w:rFonts w:ascii="黑体" w:eastAsia="黑体"/>
        </w:rPr>
        <w:t xml:space="preserve"> associated equipment</w:t>
      </w:r>
    </w:p>
    <w:p w14:paraId="0383FB47">
      <w:pPr>
        <w:pStyle w:val="25"/>
      </w:pPr>
      <w:r>
        <w:rPr>
          <w:rFonts w:hint="eastAsia"/>
        </w:rPr>
        <w:t>与</w:t>
      </w:r>
      <w:r>
        <w:rPr>
          <w:rFonts w:hint="eastAsia" w:eastAsia="黑体"/>
        </w:rPr>
        <w:t>高频手术设备</w:t>
      </w:r>
      <w:r>
        <w:rPr>
          <w:rFonts w:hint="eastAsia"/>
        </w:rPr>
        <w:t>不同，但可同</w:t>
      </w:r>
      <w:r>
        <w:rPr>
          <w:rFonts w:hint="eastAsia" w:eastAsia="黑体"/>
        </w:rPr>
        <w:t>患者</w:t>
      </w:r>
      <w:r>
        <w:rPr>
          <w:rFonts w:hint="eastAsia"/>
        </w:rPr>
        <w:t>电路有电气连接的</w:t>
      </w:r>
      <w:r>
        <w:rPr>
          <w:rFonts w:hint="eastAsia" w:ascii="黑体" w:hAnsi="黑体" w:eastAsia="黑体"/>
        </w:rPr>
        <w:t>医用电气设备</w:t>
      </w:r>
      <w:r>
        <w:rPr>
          <w:rFonts w:hint="eastAsia"/>
        </w:rPr>
        <w:t>。</w:t>
      </w:r>
    </w:p>
    <w:p w14:paraId="0BF6CCBE">
      <w:pPr>
        <w:pStyle w:val="61"/>
        <w:spacing w:before="156" w:after="156"/>
      </w:pPr>
      <w:bookmarkStart w:id="89" w:name="_Toc499883652"/>
      <w:bookmarkEnd w:id="89"/>
      <w:bookmarkStart w:id="90" w:name="_Toc499883183"/>
      <w:bookmarkEnd w:id="90"/>
    </w:p>
    <w:p w14:paraId="5E1CE1AC">
      <w:pPr>
        <w:pStyle w:val="25"/>
        <w:rPr>
          <w:rFonts w:ascii="黑体" w:eastAsia="黑体"/>
        </w:rPr>
      </w:pPr>
      <w:r>
        <w:rPr>
          <w:rFonts w:hint="eastAsia" w:ascii="黑体" w:eastAsia="黑体"/>
        </w:rPr>
        <w:t xml:space="preserve">*双极 </w:t>
      </w:r>
      <w:r>
        <w:rPr>
          <w:rFonts w:ascii="黑体" w:eastAsia="黑体"/>
        </w:rPr>
        <w:t>bipolar</w:t>
      </w:r>
    </w:p>
    <w:p w14:paraId="0BC3EA94">
      <w:pPr>
        <w:pStyle w:val="25"/>
      </w:pPr>
      <w:r>
        <w:rPr>
          <w:rFonts w:hint="eastAsia"/>
        </w:rPr>
        <w:t>在两个或多个</w:t>
      </w:r>
      <w:r>
        <w:rPr>
          <w:rFonts w:hint="eastAsia" w:ascii="黑体" w:hAnsi="黑体" w:eastAsia="黑体"/>
        </w:rPr>
        <w:t>手术电极</w:t>
      </w:r>
      <w:r>
        <w:rPr>
          <w:rFonts w:hint="eastAsia"/>
        </w:rPr>
        <w:t>之间向</w:t>
      </w:r>
      <w:r>
        <w:rPr>
          <w:rFonts w:hint="eastAsia" w:ascii="黑体" w:hAnsi="黑体" w:eastAsia="黑体"/>
        </w:rPr>
        <w:t>患者</w:t>
      </w:r>
      <w:r>
        <w:rPr>
          <w:rFonts w:hint="eastAsia"/>
        </w:rPr>
        <w:t>施加</w:t>
      </w:r>
      <w:r>
        <w:rPr>
          <w:rFonts w:hint="eastAsia" w:ascii="黑体" w:hAnsi="黑体" w:eastAsia="黑体"/>
        </w:rPr>
        <w:t>高频</w:t>
      </w:r>
      <w:r>
        <w:rPr>
          <w:rFonts w:hint="eastAsia"/>
        </w:rPr>
        <w:t>电流的方法，不需要单独连接</w:t>
      </w:r>
      <w:r>
        <w:rPr>
          <w:rFonts w:hint="eastAsia" w:ascii="黑体" w:hAnsi="黑体" w:eastAsia="黑体"/>
        </w:rPr>
        <w:t>中性电极</w:t>
      </w:r>
      <w:r>
        <w:rPr>
          <w:rFonts w:hint="eastAsia"/>
        </w:rPr>
        <w:t>（或</w:t>
      </w:r>
      <w:del w:id="2894" w:author="zy gu" w:date="2018-05-02T15:57:00Z">
        <w:r>
          <w:rPr>
            <w:rFonts w:hint="eastAsia"/>
          </w:rPr>
          <w:delText>需要</w:delText>
        </w:r>
      </w:del>
      <w:r>
        <w:rPr>
          <w:rFonts w:hint="eastAsia"/>
        </w:rPr>
        <w:t>使用</w:t>
      </w:r>
      <w:r>
        <w:rPr>
          <w:rFonts w:hint="eastAsia" w:ascii="黑体" w:hAnsi="黑体" w:eastAsia="黑体"/>
        </w:rPr>
        <w:t>患者</w:t>
      </w:r>
      <w:r>
        <w:rPr>
          <w:rFonts w:hint="eastAsia"/>
        </w:rPr>
        <w:t>身体</w:t>
      </w:r>
      <w:ins w:id="2895" w:author="zy gu" w:date="2018-05-02T15:57:00Z">
        <w:r>
          <w:rPr>
            <w:rFonts w:hint="eastAsia"/>
          </w:rPr>
          <w:t>作为</w:t>
        </w:r>
      </w:ins>
      <w:r>
        <w:rPr>
          <w:rFonts w:hint="eastAsia"/>
        </w:rPr>
        <w:t>对地电容）</w:t>
      </w:r>
      <w:r>
        <w:rPr>
          <w:rFonts w:hint="eastAsia" w:ascii="黑体" w:hAnsi="黑体" w:eastAsia="黑体"/>
        </w:rPr>
        <w:t>，</w:t>
      </w:r>
      <w:r>
        <w:rPr>
          <w:rFonts w:hint="eastAsia"/>
        </w:rPr>
        <w:t>在一个或多个</w:t>
      </w:r>
      <w:r>
        <w:rPr>
          <w:rFonts w:hint="eastAsia" w:ascii="黑体" w:hAnsi="黑体" w:eastAsia="黑体"/>
        </w:rPr>
        <w:t>手术电极</w:t>
      </w:r>
      <w:r>
        <w:rPr>
          <w:rFonts w:hint="eastAsia"/>
        </w:rPr>
        <w:t>附近的组织中产生预期效果。</w:t>
      </w:r>
    </w:p>
    <w:p w14:paraId="0CAD507A">
      <w:pPr>
        <w:pStyle w:val="100"/>
        <w:numPr>
          <w:ilvl w:val="0"/>
          <w:numId w:val="21"/>
        </w:numPr>
      </w:pPr>
      <w:r>
        <w:rPr>
          <w:rFonts w:hint="eastAsia" w:ascii="黑体" w:hAnsi="黑体" w:eastAsia="黑体"/>
        </w:rPr>
        <w:t>双极</w:t>
      </w:r>
      <w:r>
        <w:rPr>
          <w:rFonts w:hint="eastAsia"/>
        </w:rPr>
        <w:t>方法包括激励成对</w:t>
      </w:r>
      <w:r>
        <w:rPr>
          <w:rFonts w:hint="eastAsia" w:ascii="黑体" w:hAnsi="黑体" w:eastAsia="黑体"/>
        </w:rPr>
        <w:t>手术电极</w:t>
      </w:r>
      <w:r>
        <w:rPr>
          <w:rFonts w:hint="eastAsia"/>
        </w:rPr>
        <w:t>的装置以及激励成组</w:t>
      </w:r>
      <w:r>
        <w:rPr>
          <w:rFonts w:hint="eastAsia" w:ascii="黑体" w:hAnsi="黑体" w:eastAsia="黑体"/>
        </w:rPr>
        <w:t>手术电极</w:t>
      </w:r>
      <w:r>
        <w:rPr>
          <w:rFonts w:hint="eastAsia"/>
        </w:rPr>
        <w:t>的装置，其中</w:t>
      </w:r>
      <w:r>
        <w:rPr>
          <w:rFonts w:hint="eastAsia" w:ascii="黑体" w:hAnsi="黑体" w:eastAsia="黑体"/>
        </w:rPr>
        <w:t>高频</w:t>
      </w:r>
      <w:r>
        <w:rPr>
          <w:rFonts w:hint="eastAsia"/>
        </w:rPr>
        <w:t>电流的源极和返回极可具有不同数量的电极。</w:t>
      </w:r>
    </w:p>
    <w:p w14:paraId="5495925B">
      <w:pPr>
        <w:pStyle w:val="100"/>
        <w:numPr>
          <w:ilvl w:val="0"/>
          <w:numId w:val="21"/>
        </w:numPr>
      </w:pPr>
      <w:r>
        <w:rPr>
          <w:rFonts w:hint="eastAsia"/>
        </w:rPr>
        <w:t>参见图AA.1和图AA.3。</w:t>
      </w:r>
    </w:p>
    <w:p w14:paraId="40BF6BC6">
      <w:pPr>
        <w:pStyle w:val="61"/>
        <w:spacing w:before="156" w:after="156"/>
      </w:pPr>
      <w:bookmarkStart w:id="91" w:name="_Toc499883184"/>
      <w:bookmarkEnd w:id="91"/>
      <w:bookmarkStart w:id="92" w:name="_Toc499883653"/>
      <w:bookmarkEnd w:id="92"/>
    </w:p>
    <w:p w14:paraId="3A9DE35E">
      <w:pPr>
        <w:pStyle w:val="25"/>
        <w:rPr>
          <w:rFonts w:ascii="黑体" w:eastAsia="黑体"/>
        </w:rPr>
      </w:pPr>
      <w:r>
        <w:rPr>
          <w:rFonts w:hint="eastAsia" w:ascii="黑体" w:eastAsia="黑体"/>
        </w:rPr>
        <w:t>双极附件</w:t>
      </w:r>
      <w:r>
        <w:rPr>
          <w:rFonts w:ascii="黑体" w:eastAsia="黑体"/>
        </w:rPr>
        <w:t xml:space="preserve"> bipolar accessory</w:t>
      </w:r>
    </w:p>
    <w:p w14:paraId="7ABD5AC8">
      <w:pPr>
        <w:pStyle w:val="25"/>
      </w:pPr>
      <w:r>
        <w:rPr>
          <w:rFonts w:hint="eastAsia"/>
        </w:rPr>
        <w:t>由同一支撑物上两个或多个</w:t>
      </w:r>
      <w:r>
        <w:rPr>
          <w:rFonts w:hint="eastAsia" w:ascii="黑体" w:hAnsi="黑体" w:eastAsia="黑体"/>
        </w:rPr>
        <w:t>手术电极</w:t>
      </w:r>
      <w:r>
        <w:rPr>
          <w:rFonts w:hint="eastAsia"/>
        </w:rPr>
        <w:t>组成的</w:t>
      </w:r>
      <w:r>
        <w:rPr>
          <w:rFonts w:hint="eastAsia" w:ascii="黑体" w:hAnsi="黑体" w:eastAsia="黑体"/>
        </w:rPr>
        <w:t>手术附件</w:t>
      </w:r>
      <w:r>
        <w:rPr>
          <w:rFonts w:hint="eastAsia"/>
        </w:rPr>
        <w:t>，在激励时，这种结构使得</w:t>
      </w:r>
      <w:r>
        <w:rPr>
          <w:rFonts w:hint="eastAsia" w:ascii="黑体" w:hAnsi="黑体" w:eastAsia="黑体"/>
        </w:rPr>
        <w:t>高频</w:t>
      </w:r>
      <w:r>
        <w:rPr>
          <w:rFonts w:hint="eastAsia"/>
        </w:rPr>
        <w:t>电流主要在这些电极之间流动。</w:t>
      </w:r>
    </w:p>
    <w:p w14:paraId="1E82F096">
      <w:pPr>
        <w:pStyle w:val="61"/>
        <w:spacing w:before="156" w:after="156"/>
      </w:pPr>
      <w:bookmarkStart w:id="93" w:name="_Toc499883185"/>
      <w:bookmarkEnd w:id="93"/>
      <w:bookmarkStart w:id="94" w:name="_Toc499883654"/>
      <w:bookmarkEnd w:id="94"/>
    </w:p>
    <w:p w14:paraId="3897C9AC">
      <w:pPr>
        <w:pStyle w:val="25"/>
        <w:rPr>
          <w:rFonts w:ascii="黑体" w:eastAsia="黑体"/>
        </w:rPr>
      </w:pPr>
      <w:r>
        <w:rPr>
          <w:rFonts w:hint="eastAsia" w:ascii="黑体" w:eastAsia="黑体"/>
        </w:rPr>
        <w:t>凝（固）</w:t>
      </w:r>
      <w:r>
        <w:rPr>
          <w:rFonts w:ascii="黑体" w:eastAsia="黑体"/>
        </w:rPr>
        <w:t xml:space="preserve"> coagulation</w:t>
      </w:r>
    </w:p>
    <w:p w14:paraId="76D1A6C3">
      <w:pPr>
        <w:pStyle w:val="25"/>
      </w:pPr>
      <w:r>
        <w:rPr>
          <w:rFonts w:hint="eastAsia"/>
        </w:rPr>
        <w:t>使用</w:t>
      </w:r>
      <w:r>
        <w:rPr>
          <w:rFonts w:hint="eastAsia" w:eastAsia="黑体"/>
        </w:rPr>
        <w:t>高频</w:t>
      </w:r>
      <w:r>
        <w:rPr>
          <w:rFonts w:hint="eastAsia"/>
        </w:rPr>
        <w:t>电流引起热效应，例如，控制或防止出血，引起组织坏死，或引起组织收缩。</w:t>
      </w:r>
    </w:p>
    <w:p w14:paraId="3EA8AC89">
      <w:pPr>
        <w:pStyle w:val="100"/>
        <w:numPr>
          <w:ilvl w:val="0"/>
          <w:numId w:val="22"/>
        </w:numPr>
      </w:pPr>
      <w:r>
        <w:rPr>
          <w:rFonts w:hint="eastAsia" w:eastAsia="黑体"/>
        </w:rPr>
        <w:t>凝</w:t>
      </w:r>
      <w:r>
        <w:rPr>
          <w:rFonts w:hint="eastAsia"/>
        </w:rPr>
        <w:t>可以是接触（式）</w:t>
      </w:r>
      <w:r>
        <w:rPr>
          <w:rFonts w:hint="eastAsia" w:eastAsia="黑体"/>
        </w:rPr>
        <w:t>凝</w:t>
      </w:r>
      <w:r>
        <w:rPr>
          <w:rFonts w:hint="eastAsia"/>
        </w:rPr>
        <w:t>或者非接触（式）</w:t>
      </w:r>
      <w:r>
        <w:rPr>
          <w:rFonts w:hint="eastAsia" w:eastAsia="黑体"/>
        </w:rPr>
        <w:t>凝</w:t>
      </w:r>
      <w:r>
        <w:rPr>
          <w:rFonts w:hint="eastAsia"/>
        </w:rPr>
        <w:t>。</w:t>
      </w:r>
    </w:p>
    <w:p w14:paraId="6B3B1BAF">
      <w:pPr>
        <w:pStyle w:val="100"/>
      </w:pPr>
      <w:r>
        <w:rPr>
          <w:rFonts w:hint="eastAsia" w:eastAsia="黑体"/>
        </w:rPr>
        <w:t>电灼</w:t>
      </w:r>
      <w:r>
        <w:rPr>
          <w:rFonts w:hint="eastAsia"/>
        </w:rPr>
        <w:t>、干燥、喷凝、强制凝、快速凝、软凝和氩气束（等离子）</w:t>
      </w:r>
      <w:r>
        <w:rPr>
          <w:rFonts w:hint="eastAsia" w:eastAsia="黑体"/>
        </w:rPr>
        <w:t>凝</w:t>
      </w:r>
      <w:r>
        <w:rPr>
          <w:rFonts w:hint="eastAsia"/>
        </w:rPr>
        <w:t>都是</w:t>
      </w:r>
      <w:r>
        <w:rPr>
          <w:rFonts w:hint="eastAsia" w:eastAsia="黑体"/>
        </w:rPr>
        <w:t>凝</w:t>
      </w:r>
      <w:r>
        <w:rPr>
          <w:rFonts w:hint="eastAsia"/>
        </w:rPr>
        <w:t>类型的名称。</w:t>
      </w:r>
    </w:p>
    <w:p w14:paraId="22B781E8">
      <w:pPr>
        <w:pStyle w:val="61"/>
        <w:spacing w:before="156" w:after="156"/>
      </w:pPr>
      <w:bookmarkStart w:id="95" w:name="_Toc499883186"/>
      <w:bookmarkEnd w:id="95"/>
      <w:bookmarkStart w:id="96" w:name="_Toc499883655"/>
      <w:bookmarkEnd w:id="96"/>
    </w:p>
    <w:p w14:paraId="6EFF474A">
      <w:pPr>
        <w:pStyle w:val="25"/>
        <w:rPr>
          <w:rFonts w:ascii="黑体" w:eastAsia="黑体"/>
        </w:rPr>
      </w:pPr>
      <w:r>
        <w:rPr>
          <w:rFonts w:hint="eastAsia" w:ascii="黑体" w:eastAsia="黑体"/>
        </w:rPr>
        <w:t>接触质量监测器</w:t>
      </w:r>
      <w:r>
        <w:rPr>
          <w:rFonts w:ascii="黑体" w:eastAsia="黑体"/>
        </w:rPr>
        <w:t xml:space="preserve"> contact quality monitor</w:t>
      </w:r>
    </w:p>
    <w:p w14:paraId="1E177EA4">
      <w:pPr>
        <w:pStyle w:val="25"/>
        <w:rPr>
          <w:rFonts w:ascii="黑体" w:eastAsia="黑体"/>
        </w:rPr>
      </w:pPr>
      <w:r>
        <w:rPr>
          <w:rFonts w:hint="eastAsia" w:ascii="黑体" w:eastAsia="黑体"/>
        </w:rPr>
        <w:t>CQM</w:t>
      </w:r>
    </w:p>
    <w:p w14:paraId="6F531047">
      <w:pPr>
        <w:pStyle w:val="25"/>
      </w:pPr>
      <w:r>
        <w:rPr>
          <w:rFonts w:hint="eastAsia" w:eastAsia="黑体"/>
        </w:rPr>
        <w:t>高频手术设备</w:t>
      </w:r>
      <w:r>
        <w:rPr>
          <w:rFonts w:hint="eastAsia"/>
        </w:rPr>
        <w:t>或</w:t>
      </w:r>
      <w:r>
        <w:rPr>
          <w:rFonts w:hint="eastAsia" w:eastAsia="黑体"/>
        </w:rPr>
        <w:t>附属设备</w:t>
      </w:r>
      <w:r>
        <w:rPr>
          <w:rFonts w:hint="eastAsia"/>
        </w:rPr>
        <w:t>中，预期连接到</w:t>
      </w:r>
      <w:r>
        <w:rPr>
          <w:rFonts w:hint="eastAsia" w:eastAsia="黑体"/>
        </w:rPr>
        <w:t>可监测中性电极</w:t>
      </w:r>
      <w:r>
        <w:rPr>
          <w:rFonts w:hint="eastAsia"/>
        </w:rPr>
        <w:t>上，当</w:t>
      </w:r>
      <w:r>
        <w:rPr>
          <w:rFonts w:hint="eastAsia" w:eastAsia="黑体"/>
        </w:rPr>
        <w:t>中性电极</w:t>
      </w:r>
      <w:r>
        <w:rPr>
          <w:rFonts w:hint="eastAsia"/>
        </w:rPr>
        <w:t>与</w:t>
      </w:r>
      <w:r>
        <w:rPr>
          <w:rFonts w:hint="eastAsia" w:eastAsia="黑体"/>
        </w:rPr>
        <w:t>患者</w:t>
      </w:r>
      <w:r>
        <w:rPr>
          <w:rFonts w:hint="eastAsia"/>
        </w:rPr>
        <w:t>接触变差时提供报警的电路。</w:t>
      </w:r>
    </w:p>
    <w:p w14:paraId="08EB552B">
      <w:pPr>
        <w:pStyle w:val="100"/>
        <w:numPr>
          <w:ilvl w:val="0"/>
          <w:numId w:val="23"/>
        </w:numPr>
      </w:pPr>
      <w:r>
        <w:rPr>
          <w:rFonts w:hint="eastAsia"/>
        </w:rPr>
        <w:t>只有使用</w:t>
      </w:r>
      <w:r>
        <w:rPr>
          <w:rFonts w:hint="eastAsia" w:eastAsia="黑体"/>
        </w:rPr>
        <w:t>可监测中性电极</w:t>
      </w:r>
      <w:r>
        <w:rPr>
          <w:rFonts w:hint="eastAsia"/>
        </w:rPr>
        <w:t>时，</w:t>
      </w:r>
      <w:r>
        <w:rPr>
          <w:rFonts w:hint="eastAsia" w:eastAsia="黑体"/>
        </w:rPr>
        <w:t>接触质量监测器</w:t>
      </w:r>
      <w:r>
        <w:rPr>
          <w:rFonts w:hint="eastAsia"/>
        </w:rPr>
        <w:t>才能起作用。</w:t>
      </w:r>
    </w:p>
    <w:p w14:paraId="176A3D95">
      <w:pPr>
        <w:pStyle w:val="61"/>
        <w:spacing w:before="156" w:after="156"/>
      </w:pPr>
      <w:bookmarkStart w:id="97" w:name="_Toc499883656"/>
      <w:bookmarkEnd w:id="97"/>
      <w:bookmarkStart w:id="98" w:name="_Toc499883187"/>
      <w:bookmarkEnd w:id="98"/>
    </w:p>
    <w:p w14:paraId="54AF17D0">
      <w:pPr>
        <w:pStyle w:val="25"/>
        <w:rPr>
          <w:rFonts w:ascii="黑体" w:eastAsia="黑体"/>
        </w:rPr>
      </w:pPr>
      <w:r>
        <w:rPr>
          <w:rFonts w:hint="eastAsia" w:ascii="黑体" w:eastAsia="黑体"/>
        </w:rPr>
        <w:t xml:space="preserve">连续性监测器 </w:t>
      </w:r>
      <w:r>
        <w:rPr>
          <w:rFonts w:ascii="黑体" w:eastAsia="黑体"/>
        </w:rPr>
        <w:t>continuity monitor</w:t>
      </w:r>
    </w:p>
    <w:p w14:paraId="629DD8D8">
      <w:pPr>
        <w:tabs>
          <w:tab w:val="left" w:pos="-2700"/>
        </w:tabs>
        <w:ind w:firstLine="411" w:firstLineChars="196"/>
        <w:rPr>
          <w:rFonts w:ascii="宋体" w:hAnsi="宋体"/>
          <w:sz w:val="18"/>
        </w:rPr>
      </w:pPr>
      <w:r>
        <w:rPr>
          <w:rFonts w:hint="eastAsia" w:ascii="宋体" w:hAnsi="宋体" w:eastAsia="黑体"/>
        </w:rPr>
        <w:t>高频手术设备</w:t>
      </w:r>
      <w:r>
        <w:rPr>
          <w:rFonts w:hint="eastAsia" w:ascii="宋体" w:hAnsi="宋体"/>
        </w:rPr>
        <w:t>或</w:t>
      </w:r>
      <w:r>
        <w:rPr>
          <w:rFonts w:hint="eastAsia" w:ascii="宋体" w:hAnsi="宋体" w:eastAsia="黑体"/>
        </w:rPr>
        <w:t>附属设备</w:t>
      </w:r>
      <w:r>
        <w:rPr>
          <w:rFonts w:hint="eastAsia" w:ascii="宋体" w:hAnsi="宋体"/>
        </w:rPr>
        <w:t>中，预期连接到一个</w:t>
      </w:r>
      <w:r>
        <w:rPr>
          <w:rFonts w:hint="eastAsia" w:ascii="宋体" w:hAnsi="宋体" w:eastAsia="黑体"/>
        </w:rPr>
        <w:t>中性电极</w:t>
      </w:r>
      <w:r>
        <w:rPr>
          <w:rFonts w:hint="eastAsia" w:ascii="宋体" w:hAnsi="宋体"/>
        </w:rPr>
        <w:t>的电路，当</w:t>
      </w:r>
      <w:r>
        <w:rPr>
          <w:rFonts w:hint="eastAsia" w:ascii="宋体" w:hAnsi="宋体" w:eastAsia="黑体"/>
        </w:rPr>
        <w:t>中性电极</w:t>
      </w:r>
      <w:r>
        <w:rPr>
          <w:rFonts w:hint="eastAsia" w:ascii="宋体" w:hAnsi="宋体"/>
        </w:rPr>
        <w:t>电缆或其连接器出现电气中断时提供报警。</w:t>
      </w:r>
    </w:p>
    <w:p w14:paraId="7BF63CE3">
      <w:pPr>
        <w:pStyle w:val="61"/>
        <w:spacing w:before="156" w:after="156"/>
      </w:pPr>
      <w:bookmarkStart w:id="99" w:name="_Toc499883657"/>
      <w:bookmarkEnd w:id="99"/>
      <w:bookmarkStart w:id="100" w:name="_Toc499883188"/>
      <w:bookmarkEnd w:id="100"/>
    </w:p>
    <w:p w14:paraId="7C3423C6">
      <w:pPr>
        <w:pStyle w:val="25"/>
        <w:rPr>
          <w:rFonts w:ascii="黑体" w:eastAsia="黑体"/>
        </w:rPr>
      </w:pPr>
      <w:r>
        <w:rPr>
          <w:rFonts w:hint="eastAsia" w:ascii="黑体" w:eastAsia="黑体"/>
        </w:rPr>
        <w:t xml:space="preserve">*峰值系数 </w:t>
      </w:r>
      <w:r>
        <w:rPr>
          <w:rFonts w:ascii="黑体" w:eastAsia="黑体"/>
        </w:rPr>
        <w:t>crest factor</w:t>
      </w:r>
    </w:p>
    <w:p w14:paraId="487CE533">
      <w:pPr>
        <w:pStyle w:val="25"/>
      </w:pPr>
      <w:r>
        <w:rPr>
          <w:rFonts w:hint="eastAsia" w:eastAsia="黑体"/>
        </w:rPr>
        <w:t>高频手术设备</w:t>
      </w:r>
      <w:r>
        <w:rPr>
          <w:rFonts w:hint="eastAsia"/>
        </w:rPr>
        <w:t>输出开路状态下测量的峰值电压与</w:t>
      </w:r>
      <w:r>
        <w:rPr>
          <w:rFonts w:hint="eastAsia" w:ascii="黑体" w:hAnsi="黑体" w:eastAsia="黑体"/>
        </w:rPr>
        <w:t>有效值</w:t>
      </w:r>
      <w:r>
        <w:rPr>
          <w:rFonts w:hint="eastAsia"/>
        </w:rPr>
        <w:t>电压相除所得到的无量纲比值。</w:t>
      </w:r>
    </w:p>
    <w:p w14:paraId="09DE2873">
      <w:pPr>
        <w:pStyle w:val="100"/>
        <w:numPr>
          <w:ilvl w:val="0"/>
          <w:numId w:val="24"/>
        </w:numPr>
      </w:pPr>
      <w:r>
        <w:rPr>
          <w:rFonts w:hint="eastAsia"/>
        </w:rPr>
        <w:t>计算该值所需的正确测量方法可在附录AA中找到专门资料。</w:t>
      </w:r>
    </w:p>
    <w:p w14:paraId="06AED8F3">
      <w:pPr>
        <w:pStyle w:val="61"/>
        <w:spacing w:before="156" w:after="156"/>
      </w:pPr>
      <w:bookmarkStart w:id="101" w:name="_Toc499883658"/>
      <w:bookmarkEnd w:id="101"/>
      <w:bookmarkStart w:id="102" w:name="_Toc499883189"/>
      <w:bookmarkEnd w:id="102"/>
    </w:p>
    <w:p w14:paraId="13EB8AE3">
      <w:pPr>
        <w:pStyle w:val="25"/>
        <w:rPr>
          <w:rFonts w:ascii="黑体" w:eastAsia="黑体"/>
        </w:rPr>
      </w:pPr>
      <w:r>
        <w:rPr>
          <w:rFonts w:hint="eastAsia" w:ascii="黑体" w:eastAsia="黑体"/>
        </w:rPr>
        <w:t xml:space="preserve">*切（割） </w:t>
      </w:r>
      <w:r>
        <w:rPr>
          <w:rFonts w:ascii="黑体" w:eastAsia="黑体"/>
        </w:rPr>
        <w:t>cutting</w:t>
      </w:r>
    </w:p>
    <w:p w14:paraId="13815386">
      <w:pPr>
        <w:pStyle w:val="25"/>
      </w:pPr>
      <w:r>
        <w:rPr>
          <w:rFonts w:hint="eastAsia"/>
        </w:rPr>
        <w:t>利用</w:t>
      </w:r>
      <w:r>
        <w:rPr>
          <w:rFonts w:hint="eastAsia" w:eastAsia="黑体"/>
        </w:rPr>
        <w:t>手术电极</w:t>
      </w:r>
      <w:r>
        <w:rPr>
          <w:rFonts w:hint="eastAsia"/>
        </w:rPr>
        <w:t>上的高电流密度的</w:t>
      </w:r>
      <w:r>
        <w:rPr>
          <w:rFonts w:hint="eastAsia" w:eastAsia="黑体"/>
        </w:rPr>
        <w:t>高频</w:t>
      </w:r>
      <w:r>
        <w:rPr>
          <w:rFonts w:hint="eastAsia"/>
        </w:rPr>
        <w:t>电流使人体组织分开。</w:t>
      </w:r>
    </w:p>
    <w:p w14:paraId="4973C5B8">
      <w:pPr>
        <w:pStyle w:val="61"/>
        <w:spacing w:before="156" w:after="156"/>
      </w:pPr>
      <w:bookmarkStart w:id="103" w:name="_Toc499883190"/>
      <w:bookmarkEnd w:id="103"/>
      <w:bookmarkStart w:id="104" w:name="_Toc499883659"/>
      <w:bookmarkEnd w:id="104"/>
    </w:p>
    <w:p w14:paraId="14054552">
      <w:pPr>
        <w:pStyle w:val="25"/>
        <w:rPr>
          <w:rFonts w:ascii="黑体" w:eastAsia="黑体"/>
        </w:rPr>
      </w:pPr>
      <w:r>
        <w:rPr>
          <w:rFonts w:hint="eastAsia" w:ascii="黑体" w:eastAsia="黑体"/>
        </w:rPr>
        <w:t xml:space="preserve">*以地为基准的患者电路  </w:t>
      </w:r>
      <w:r>
        <w:rPr>
          <w:rFonts w:ascii="黑体" w:eastAsia="黑体"/>
        </w:rPr>
        <w:t>earth referenced patient circuit</w:t>
      </w:r>
    </w:p>
    <w:p w14:paraId="61C5C0A5">
      <w:pPr>
        <w:pStyle w:val="25"/>
        <w:rPr>
          <w:rFonts w:ascii="Arial" w:hAnsi="Arial" w:eastAsia="Arial Unicode MS" w:cs="Arial"/>
          <w:szCs w:val="21"/>
          <w:lang w:val="en-GB"/>
        </w:rPr>
      </w:pPr>
      <w:r>
        <w:rPr>
          <w:rFonts w:hint="eastAsia" w:eastAsia="黑体"/>
        </w:rPr>
        <w:t>患者</w:t>
      </w:r>
      <w:r>
        <w:rPr>
          <w:rFonts w:hint="eastAsia"/>
        </w:rPr>
        <w:t>电路中装有为</w:t>
      </w:r>
      <w:r>
        <w:rPr>
          <w:rFonts w:hint="eastAsia" w:eastAsia="黑体"/>
        </w:rPr>
        <w:t>高频</w:t>
      </w:r>
      <w:r>
        <w:rPr>
          <w:rFonts w:hint="eastAsia"/>
        </w:rPr>
        <w:t>电流到地提供的低阻通路的元件，如电容。</w:t>
      </w:r>
    </w:p>
    <w:p w14:paraId="1B7E6FAA">
      <w:pPr>
        <w:pStyle w:val="61"/>
        <w:spacing w:before="156" w:after="156"/>
      </w:pPr>
      <w:bookmarkStart w:id="105" w:name="_Toc499883660"/>
      <w:bookmarkEnd w:id="105"/>
      <w:bookmarkStart w:id="106" w:name="_Toc499883191"/>
      <w:bookmarkEnd w:id="106"/>
    </w:p>
    <w:p w14:paraId="089A0FFE">
      <w:pPr>
        <w:pStyle w:val="25"/>
        <w:rPr>
          <w:rFonts w:ascii="黑体" w:eastAsia="黑体"/>
        </w:rPr>
      </w:pPr>
      <w:r>
        <w:rPr>
          <w:rFonts w:hint="eastAsia" w:ascii="黑体" w:eastAsia="黑体"/>
        </w:rPr>
        <w:t xml:space="preserve">指揿开关 </w:t>
      </w:r>
      <w:r>
        <w:rPr>
          <w:rFonts w:ascii="黑体" w:eastAsia="黑体"/>
        </w:rPr>
        <w:t>fingerswitch</w:t>
      </w:r>
    </w:p>
    <w:p w14:paraId="5F23FFEF">
      <w:pPr>
        <w:pStyle w:val="25"/>
      </w:pPr>
      <w:r>
        <w:rPr>
          <w:rFonts w:hint="eastAsia"/>
        </w:rPr>
        <w:t>通常是包含在一个</w:t>
      </w:r>
      <w:r>
        <w:rPr>
          <w:rFonts w:hint="eastAsia" w:eastAsia="黑体"/>
        </w:rPr>
        <w:t>手术附件</w:t>
      </w:r>
      <w:r>
        <w:rPr>
          <w:rFonts w:hint="eastAsia"/>
        </w:rPr>
        <w:t>内的装置，由</w:t>
      </w:r>
      <w:r>
        <w:rPr>
          <w:rFonts w:hint="eastAsia" w:eastAsia="黑体"/>
        </w:rPr>
        <w:t>操作者</w:t>
      </w:r>
      <w:r>
        <w:rPr>
          <w:rFonts w:hint="eastAsia"/>
        </w:rPr>
        <w:t>控制可启动</w:t>
      </w:r>
      <w:r>
        <w:rPr>
          <w:rFonts w:hint="eastAsia" w:eastAsia="黑体"/>
        </w:rPr>
        <w:t>高频</w:t>
      </w:r>
      <w:r>
        <w:rPr>
          <w:rFonts w:hint="eastAsia"/>
        </w:rPr>
        <w:t>输出，在释放时能禁止</w:t>
      </w:r>
      <w:r>
        <w:rPr>
          <w:rFonts w:hint="eastAsia" w:eastAsia="黑体"/>
        </w:rPr>
        <w:t>高频</w:t>
      </w:r>
      <w:r>
        <w:rPr>
          <w:rFonts w:hint="eastAsia"/>
        </w:rPr>
        <w:t>输出。</w:t>
      </w:r>
    </w:p>
    <w:p w14:paraId="0C91EE2C">
      <w:pPr>
        <w:pStyle w:val="100"/>
        <w:numPr>
          <w:ilvl w:val="0"/>
          <w:numId w:val="25"/>
        </w:numPr>
      </w:pPr>
      <w:r>
        <w:rPr>
          <w:rFonts w:hint="eastAsia"/>
        </w:rPr>
        <w:t>预期不用作</w:t>
      </w:r>
      <w:r>
        <w:rPr>
          <w:rFonts w:hint="eastAsia" w:eastAsia="黑体"/>
        </w:rPr>
        <w:t>高频</w:t>
      </w:r>
      <w:r>
        <w:rPr>
          <w:rFonts w:hint="eastAsia"/>
        </w:rPr>
        <w:t>输出启动的类似开关要求还在考虑之中。</w:t>
      </w:r>
    </w:p>
    <w:p w14:paraId="1A13C87D">
      <w:pPr>
        <w:pStyle w:val="61"/>
        <w:spacing w:before="156" w:after="156"/>
        <w:rPr>
          <w:lang w:val="en-GB"/>
        </w:rPr>
      </w:pPr>
      <w:bookmarkStart w:id="107" w:name="_Toc499883192"/>
      <w:bookmarkEnd w:id="107"/>
      <w:bookmarkStart w:id="108" w:name="_Toc499883661"/>
      <w:bookmarkEnd w:id="108"/>
    </w:p>
    <w:p w14:paraId="560C4785">
      <w:pPr>
        <w:pStyle w:val="25"/>
        <w:rPr>
          <w:rFonts w:ascii="黑体" w:eastAsia="黑体"/>
        </w:rPr>
      </w:pPr>
      <w:r>
        <w:rPr>
          <w:rFonts w:hint="eastAsia" w:ascii="黑体" w:eastAsia="黑体"/>
        </w:rPr>
        <w:t>*电灼（面凝）</w:t>
      </w:r>
      <w:r>
        <w:rPr>
          <w:rFonts w:ascii="黑体" w:eastAsia="黑体"/>
        </w:rPr>
        <w:t>fulguration</w:t>
      </w:r>
    </w:p>
    <w:p w14:paraId="6CA6CD19">
      <w:pPr>
        <w:pStyle w:val="25"/>
        <w:rPr>
          <w:lang w:val="en-GB"/>
        </w:rPr>
      </w:pPr>
      <w:r>
        <w:rPr>
          <w:rFonts w:hint="eastAsia"/>
          <w:lang w:val="en-GB"/>
        </w:rPr>
        <w:t>使用</w:t>
      </w:r>
      <w:r>
        <w:rPr>
          <w:rFonts w:hint="eastAsia" w:eastAsia="黑体"/>
          <w:lang w:val="en-GB"/>
        </w:rPr>
        <w:t>高频</w:t>
      </w:r>
      <w:r>
        <w:rPr>
          <w:rFonts w:hint="eastAsia"/>
          <w:lang w:val="en-GB"/>
        </w:rPr>
        <w:t>电流的，通过</w:t>
      </w:r>
      <w:r>
        <w:rPr>
          <w:rFonts w:hint="eastAsia" w:eastAsia="黑体"/>
          <w:lang w:val="en-GB"/>
        </w:rPr>
        <w:t>手术电极</w:t>
      </w:r>
      <w:r>
        <w:rPr>
          <w:rFonts w:hint="eastAsia"/>
          <w:lang w:val="en-GB"/>
        </w:rPr>
        <w:t>产生的电火花在组织表面产生一种效果，且</w:t>
      </w:r>
      <w:r>
        <w:rPr>
          <w:rFonts w:hint="eastAsia" w:eastAsia="黑体"/>
          <w:lang w:val="en-GB"/>
        </w:rPr>
        <w:t>手术电极</w:t>
      </w:r>
      <w:r>
        <w:rPr>
          <w:rFonts w:hint="eastAsia"/>
          <w:lang w:val="en-GB"/>
        </w:rPr>
        <w:t>不与组织物理接触。</w:t>
      </w:r>
    </w:p>
    <w:p w14:paraId="027148A3">
      <w:pPr>
        <w:pStyle w:val="61"/>
        <w:spacing w:before="156" w:after="156"/>
      </w:pPr>
      <w:bookmarkStart w:id="109" w:name="_Toc499883662"/>
      <w:bookmarkEnd w:id="109"/>
      <w:bookmarkStart w:id="110" w:name="_Toc499883193"/>
      <w:bookmarkEnd w:id="110"/>
    </w:p>
    <w:p w14:paraId="700E2FE7">
      <w:pPr>
        <w:pStyle w:val="25"/>
        <w:rPr>
          <w:rFonts w:ascii="黑体" w:eastAsia="黑体"/>
        </w:rPr>
      </w:pPr>
      <w:r>
        <w:rPr>
          <w:rFonts w:hint="eastAsia" w:ascii="黑体" w:eastAsia="黑体"/>
        </w:rPr>
        <w:t>*发热因子</w:t>
      </w:r>
      <w:bookmarkStart w:id="111" w:name="OLE_LINK32"/>
      <w:bookmarkStart w:id="112" w:name="OLE_LINK31"/>
      <w:r>
        <w:rPr>
          <w:rFonts w:ascii="黑体" w:eastAsia="黑体"/>
        </w:rPr>
        <w:t>heating factor</w:t>
      </w:r>
      <w:bookmarkEnd w:id="111"/>
      <w:bookmarkEnd w:id="112"/>
    </w:p>
    <w:p w14:paraId="173DED8D">
      <w:pPr>
        <w:pStyle w:val="25"/>
      </w:pPr>
      <w:r>
        <w:rPr>
          <w:rFonts w:hint="eastAsia"/>
        </w:rPr>
        <w:t>值等于I</w:t>
      </w:r>
      <w:r>
        <w:rPr>
          <w:rFonts w:hint="eastAsia"/>
          <w:vertAlign w:val="superscript"/>
        </w:rPr>
        <w:t>2</w:t>
      </w:r>
      <w:r>
        <w:rPr>
          <w:rFonts w:hint="eastAsia"/>
        </w:rPr>
        <w:t>×t，其中：I是指</w:t>
      </w:r>
      <w:r>
        <w:rPr>
          <w:rFonts w:hint="eastAsia" w:eastAsia="黑体"/>
        </w:rPr>
        <w:t>单极</w:t>
      </w:r>
      <w:r>
        <w:rPr>
          <w:rFonts w:hint="eastAsia"/>
        </w:rPr>
        <w:t>电流，单位安培(A)，</w:t>
      </w:r>
      <w:r>
        <w:t>t</w:t>
      </w:r>
      <w:r>
        <w:rPr>
          <w:rFonts w:hint="eastAsia"/>
        </w:rPr>
        <w:t>是指电流流动的持续时间，单位为秒（s）；</w:t>
      </w:r>
    </w:p>
    <w:p w14:paraId="6F8430FA">
      <w:pPr>
        <w:pStyle w:val="100"/>
        <w:numPr>
          <w:ilvl w:val="0"/>
          <w:numId w:val="26"/>
        </w:numPr>
      </w:pPr>
      <w:r>
        <w:rPr>
          <w:rFonts w:hint="eastAsia" w:eastAsia="黑体"/>
        </w:rPr>
        <w:t>发热因子</w:t>
      </w:r>
      <w:r>
        <w:rPr>
          <w:rFonts w:hint="eastAsia"/>
        </w:rPr>
        <w:t>表示为A</w:t>
      </w:r>
      <w:r>
        <w:rPr>
          <w:rFonts w:hint="eastAsia"/>
          <w:vertAlign w:val="superscript"/>
        </w:rPr>
        <w:t>2</w:t>
      </w:r>
      <w:r>
        <w:rPr>
          <w:rFonts w:hint="eastAsia"/>
        </w:rPr>
        <w:t>s（安培平方秒）；</w:t>
      </w:r>
    </w:p>
    <w:p w14:paraId="61BE3AAA">
      <w:pPr>
        <w:pStyle w:val="100"/>
      </w:pPr>
      <w:r>
        <w:rPr>
          <w:rFonts w:hint="eastAsia"/>
        </w:rPr>
        <w:t>附加信息参见附录AA中的201.15.101.5。</w:t>
      </w:r>
    </w:p>
    <w:p w14:paraId="43D7AE0D">
      <w:pPr>
        <w:pStyle w:val="61"/>
        <w:spacing w:before="156" w:after="156"/>
      </w:pPr>
      <w:bookmarkStart w:id="113" w:name="_Toc499883194"/>
      <w:bookmarkEnd w:id="113"/>
      <w:bookmarkStart w:id="114" w:name="_Toc499883663"/>
      <w:bookmarkEnd w:id="114"/>
    </w:p>
    <w:p w14:paraId="51696C90">
      <w:pPr>
        <w:pStyle w:val="25"/>
        <w:rPr>
          <w:rFonts w:ascii="黑体" w:eastAsia="黑体"/>
        </w:rPr>
      </w:pPr>
      <w:r>
        <w:rPr>
          <w:rFonts w:hint="eastAsia" w:ascii="黑体" w:eastAsia="黑体"/>
        </w:rPr>
        <w:t>*大电流模式</w:t>
      </w:r>
      <w:r>
        <w:rPr>
          <w:rFonts w:ascii="黑体" w:eastAsia="黑体"/>
        </w:rPr>
        <w:t xml:space="preserve"> high current mode</w:t>
      </w:r>
    </w:p>
    <w:p w14:paraId="35ED194B">
      <w:pPr>
        <w:pStyle w:val="25"/>
      </w:pPr>
      <w:r>
        <w:rPr>
          <w:rFonts w:hint="eastAsia" w:eastAsia="黑体"/>
        </w:rPr>
        <w:t>单极</w:t>
      </w:r>
      <w:r>
        <w:rPr>
          <w:rFonts w:hint="eastAsia"/>
        </w:rPr>
        <w:t>输出模式的</w:t>
      </w:r>
      <w:r>
        <w:rPr>
          <w:rFonts w:hint="eastAsia" w:eastAsia="黑体"/>
        </w:rPr>
        <w:t>预期用途</w:t>
      </w:r>
      <w:r>
        <w:rPr>
          <w:rFonts w:hint="eastAsia"/>
        </w:rPr>
        <w:t>（</w:t>
      </w:r>
      <w:r>
        <w:rPr>
          <w:rFonts w:hint="eastAsia" w:eastAsia="黑体"/>
        </w:rPr>
        <w:t>最大输出电流</w:t>
      </w:r>
      <w:r>
        <w:rPr>
          <w:rFonts w:hint="eastAsia"/>
        </w:rPr>
        <w:t>和最大</w:t>
      </w:r>
      <w:r>
        <w:rPr>
          <w:rFonts w:hint="eastAsia" w:eastAsia="黑体"/>
        </w:rPr>
        <w:t>持续周期</w:t>
      </w:r>
      <w:r>
        <w:rPr>
          <w:rFonts w:hint="eastAsia"/>
        </w:rPr>
        <w:t>）产生的</w:t>
      </w:r>
      <w:r>
        <w:rPr>
          <w:rFonts w:hint="eastAsia" w:eastAsia="黑体"/>
        </w:rPr>
        <w:t>发热因子</w:t>
      </w:r>
      <w:r>
        <w:rPr>
          <w:rFonts w:hint="eastAsia"/>
        </w:rPr>
        <w:t>在任何一个60s周期内大于30A</w:t>
      </w:r>
      <w:r>
        <w:rPr>
          <w:rFonts w:hint="eastAsia"/>
          <w:vertAlign w:val="superscript"/>
        </w:rPr>
        <w:t>2</w:t>
      </w:r>
      <w:r>
        <w:rPr>
          <w:rFonts w:hint="eastAsia"/>
        </w:rPr>
        <w:t>s。</w:t>
      </w:r>
    </w:p>
    <w:p w14:paraId="489EB968">
      <w:pPr>
        <w:pStyle w:val="61"/>
        <w:spacing w:before="156" w:after="156"/>
      </w:pPr>
      <w:bookmarkStart w:id="115" w:name="_Toc499883195"/>
      <w:bookmarkEnd w:id="115"/>
      <w:bookmarkStart w:id="116" w:name="_Toc499883664"/>
      <w:bookmarkEnd w:id="116"/>
    </w:p>
    <w:p w14:paraId="471B8162">
      <w:pPr>
        <w:pStyle w:val="25"/>
        <w:rPr>
          <w:rFonts w:ascii="黑体" w:eastAsia="黑体"/>
        </w:rPr>
      </w:pPr>
      <w:r>
        <w:rPr>
          <w:rFonts w:hint="eastAsia" w:ascii="黑体" w:eastAsia="黑体"/>
        </w:rPr>
        <w:t>*高频</w:t>
      </w:r>
      <w:r>
        <w:rPr>
          <w:rFonts w:ascii="黑体" w:eastAsia="黑体"/>
        </w:rPr>
        <w:t xml:space="preserve"> high frequency</w:t>
      </w:r>
    </w:p>
    <w:p w14:paraId="01D7590D">
      <w:pPr>
        <w:pStyle w:val="25"/>
        <w:rPr>
          <w:rFonts w:ascii="黑体" w:eastAsia="黑体"/>
        </w:rPr>
      </w:pPr>
      <w:r>
        <w:rPr>
          <w:rFonts w:hint="eastAsia" w:ascii="黑体" w:eastAsia="黑体"/>
        </w:rPr>
        <w:t>HF</w:t>
      </w:r>
    </w:p>
    <w:p w14:paraId="57C6218D">
      <w:pPr>
        <w:pStyle w:val="25"/>
      </w:pPr>
      <w:r>
        <w:rPr>
          <w:rFonts w:hint="eastAsia"/>
        </w:rPr>
        <w:t>低于5MHz且通常高于200kHz的频率。</w:t>
      </w:r>
    </w:p>
    <w:p w14:paraId="7249070F">
      <w:pPr>
        <w:pStyle w:val="61"/>
        <w:spacing w:before="156" w:after="156"/>
      </w:pPr>
      <w:bookmarkStart w:id="117" w:name="_Toc499883665"/>
      <w:bookmarkEnd w:id="117"/>
      <w:bookmarkStart w:id="118" w:name="_Toc499883196"/>
      <w:bookmarkEnd w:id="118"/>
    </w:p>
    <w:p w14:paraId="49113678">
      <w:pPr>
        <w:pStyle w:val="25"/>
        <w:rPr>
          <w:rFonts w:ascii="黑体" w:eastAsia="黑体"/>
        </w:rPr>
      </w:pPr>
      <w:r>
        <w:rPr>
          <w:rFonts w:hint="eastAsia" w:ascii="黑体" w:eastAsia="黑体"/>
        </w:rPr>
        <w:t xml:space="preserve">高频绝缘的患者电路 </w:t>
      </w:r>
      <w:r>
        <w:rPr>
          <w:rFonts w:ascii="黑体" w:eastAsia="黑体"/>
        </w:rPr>
        <w:t>HF isolated patient circuit</w:t>
      </w:r>
    </w:p>
    <w:p w14:paraId="398F9BE9">
      <w:pPr>
        <w:pStyle w:val="25"/>
      </w:pPr>
      <w:r>
        <w:rPr>
          <w:rFonts w:hint="eastAsia" w:eastAsia="黑体"/>
        </w:rPr>
        <w:t>高频患者电路</w:t>
      </w:r>
      <w:r>
        <w:rPr>
          <w:rFonts w:hint="eastAsia"/>
        </w:rPr>
        <w:t>，没有安装为</w:t>
      </w:r>
      <w:r>
        <w:rPr>
          <w:rFonts w:hint="eastAsia" w:eastAsia="黑体"/>
        </w:rPr>
        <w:t>高频</w:t>
      </w:r>
      <w:r>
        <w:rPr>
          <w:rFonts w:hint="eastAsia"/>
        </w:rPr>
        <w:t>电流提供到地的低阻通路的元件。</w:t>
      </w:r>
    </w:p>
    <w:p w14:paraId="7961E6EB">
      <w:pPr>
        <w:pStyle w:val="61"/>
        <w:spacing w:before="156" w:after="156"/>
      </w:pPr>
      <w:bookmarkStart w:id="119" w:name="_Toc499883666"/>
      <w:bookmarkEnd w:id="119"/>
      <w:bookmarkStart w:id="120" w:name="_Toc499883197"/>
      <w:bookmarkEnd w:id="120"/>
    </w:p>
    <w:p w14:paraId="56A9EE7E">
      <w:pPr>
        <w:pStyle w:val="25"/>
        <w:rPr>
          <w:rFonts w:ascii="黑体" w:eastAsia="黑体"/>
        </w:rPr>
      </w:pPr>
      <w:r>
        <w:rPr>
          <w:rFonts w:hint="eastAsia" w:ascii="黑体" w:eastAsia="黑体"/>
        </w:rPr>
        <w:t xml:space="preserve">高频患者电路 </w:t>
      </w:r>
      <w:r>
        <w:rPr>
          <w:rFonts w:ascii="黑体" w:eastAsia="黑体"/>
        </w:rPr>
        <w:t>HF patient circuit</w:t>
      </w:r>
    </w:p>
    <w:p w14:paraId="48130CFE">
      <w:pPr>
        <w:pStyle w:val="25"/>
      </w:pPr>
      <w:r>
        <w:rPr>
          <w:rFonts w:hint="eastAsia"/>
        </w:rPr>
        <w:t>任何包含一个或多个</w:t>
      </w:r>
      <w:r>
        <w:rPr>
          <w:rFonts w:hint="eastAsia" w:eastAsia="黑体"/>
        </w:rPr>
        <w:t>患者连接</w:t>
      </w:r>
      <w:r>
        <w:rPr>
          <w:rFonts w:hint="eastAsia"/>
        </w:rPr>
        <w:t>的电路，包括</w:t>
      </w:r>
      <w:r>
        <w:rPr>
          <w:rFonts w:hint="eastAsia" w:eastAsia="黑体"/>
        </w:rPr>
        <w:t>高频手术设备</w:t>
      </w:r>
      <w:r>
        <w:rPr>
          <w:rFonts w:hint="eastAsia"/>
        </w:rPr>
        <w:t>和</w:t>
      </w:r>
      <w:r>
        <w:rPr>
          <w:rFonts w:hint="eastAsia" w:eastAsia="黑体"/>
        </w:rPr>
        <w:t>附属设备</w:t>
      </w:r>
      <w:r>
        <w:rPr>
          <w:rFonts w:hint="eastAsia"/>
        </w:rPr>
        <w:t>电路的所有导电部分，在</w:t>
      </w:r>
      <w:r>
        <w:rPr>
          <w:rFonts w:hint="eastAsia" w:eastAsia="黑体"/>
        </w:rPr>
        <w:t>正常状态</w:t>
      </w:r>
      <w:r>
        <w:rPr>
          <w:rFonts w:hint="eastAsia"/>
        </w:rPr>
        <w:t>或</w:t>
      </w:r>
      <w:r>
        <w:rPr>
          <w:rFonts w:hint="eastAsia" w:eastAsia="黑体"/>
        </w:rPr>
        <w:t>单一故障状态</w:t>
      </w:r>
      <w:r>
        <w:rPr>
          <w:rFonts w:hint="eastAsia"/>
        </w:rPr>
        <w:t>下，</w:t>
      </w:r>
      <w:r>
        <w:rPr>
          <w:rFonts w:hint="eastAsia" w:eastAsia="黑体"/>
        </w:rPr>
        <w:t>高频</w:t>
      </w:r>
      <w:r>
        <w:rPr>
          <w:rFonts w:hint="eastAsia"/>
        </w:rPr>
        <w:t>电流预期在</w:t>
      </w:r>
      <w:r>
        <w:rPr>
          <w:rFonts w:hint="eastAsia" w:eastAsia="黑体"/>
        </w:rPr>
        <w:t>ME设备</w:t>
      </w:r>
      <w:r>
        <w:rPr>
          <w:rFonts w:hint="eastAsia"/>
        </w:rPr>
        <w:t>和</w:t>
      </w:r>
      <w:r>
        <w:rPr>
          <w:rFonts w:hint="eastAsia" w:eastAsia="黑体"/>
        </w:rPr>
        <w:t>患者</w:t>
      </w:r>
      <w:r>
        <w:rPr>
          <w:rFonts w:hint="eastAsia"/>
        </w:rPr>
        <w:t>之间流动。</w:t>
      </w:r>
    </w:p>
    <w:p w14:paraId="6161E901">
      <w:pPr>
        <w:pStyle w:val="61"/>
        <w:spacing w:before="156" w:after="156"/>
      </w:pPr>
      <w:bookmarkStart w:id="121" w:name="_Toc499883667"/>
      <w:bookmarkEnd w:id="121"/>
      <w:bookmarkStart w:id="122" w:name="_Toc499883198"/>
      <w:bookmarkEnd w:id="122"/>
    </w:p>
    <w:p w14:paraId="481C7A7B">
      <w:pPr>
        <w:pStyle w:val="25"/>
        <w:rPr>
          <w:ins w:id="2896" w:author="VTRON" w:date="2018-05-14T10:08:00Z"/>
          <w:rFonts w:ascii="黑体" w:eastAsia="黑体"/>
        </w:rPr>
      </w:pPr>
      <w:r>
        <w:rPr>
          <w:rFonts w:hint="eastAsia" w:ascii="黑体" w:eastAsia="黑体"/>
        </w:rPr>
        <w:t>高频</w:t>
      </w:r>
      <w:ins w:id="2897" w:author="zy gu" w:date="2018-05-02T11:07:00Z">
        <w:del w:id="2898" w:author="Y" w:date="2018-10-31T09:49:00Z">
          <w:commentRangeStart w:id="0"/>
          <w:r>
            <w:rPr>
              <w:rFonts w:hint="eastAsia" w:ascii="黑体" w:eastAsia="黑体"/>
            </w:rPr>
            <w:delText>手术</w:delText>
          </w:r>
          <w:commentRangeEnd w:id="0"/>
        </w:del>
      </w:ins>
      <w:del w:id="2899" w:author="Y" w:date="2018-10-31T09:49:00Z">
        <w:r>
          <w:rPr>
            <w:rStyle w:val="41"/>
            <w:rFonts w:ascii="Times New Roman"/>
            <w:kern w:val="2"/>
          </w:rPr>
          <w:commentReference w:id="0"/>
        </w:r>
      </w:del>
      <w:r>
        <w:rPr>
          <w:rFonts w:hint="eastAsia" w:ascii="黑体" w:eastAsia="黑体"/>
        </w:rPr>
        <w:t>附件</w:t>
      </w:r>
    </w:p>
    <w:p w14:paraId="1548AED4">
      <w:pPr>
        <w:pStyle w:val="25"/>
      </w:pPr>
      <w:r>
        <w:rPr>
          <w:rFonts w:ascii="黑体" w:eastAsia="黑体"/>
        </w:rPr>
        <w:t>HF surgical accessory</w:t>
      </w:r>
    </w:p>
    <w:p w14:paraId="4534CF9C">
      <w:pPr>
        <w:pStyle w:val="25"/>
      </w:pPr>
      <w:r>
        <w:rPr>
          <w:rFonts w:hint="eastAsia"/>
        </w:rPr>
        <w:t>预期用于传输、补充或监测从</w:t>
      </w:r>
      <w:r>
        <w:rPr>
          <w:rFonts w:hint="eastAsia" w:eastAsia="黑体"/>
        </w:rPr>
        <w:t>高频手术设备</w:t>
      </w:r>
      <w:r>
        <w:rPr>
          <w:rFonts w:hint="eastAsia"/>
        </w:rPr>
        <w:t>向</w:t>
      </w:r>
      <w:r>
        <w:rPr>
          <w:rFonts w:hint="eastAsia" w:eastAsia="黑体"/>
        </w:rPr>
        <w:t>患者</w:t>
      </w:r>
      <w:r>
        <w:rPr>
          <w:rFonts w:hint="eastAsia"/>
        </w:rPr>
        <w:t>施加的</w:t>
      </w:r>
      <w:r>
        <w:rPr>
          <w:rFonts w:hint="eastAsia" w:eastAsia="黑体"/>
        </w:rPr>
        <w:t>高频</w:t>
      </w:r>
      <w:r>
        <w:rPr>
          <w:rFonts w:hint="eastAsia"/>
        </w:rPr>
        <w:t>能量的</w:t>
      </w:r>
      <w:r>
        <w:rPr>
          <w:rFonts w:hint="eastAsia" w:ascii="黑体" w:hAnsi="黑体" w:eastAsia="黑体"/>
        </w:rPr>
        <w:t>附件</w:t>
      </w:r>
      <w:r>
        <w:rPr>
          <w:rFonts w:hint="eastAsia"/>
        </w:rPr>
        <w:t>。</w:t>
      </w:r>
    </w:p>
    <w:p w14:paraId="62942CD5">
      <w:pPr>
        <w:pStyle w:val="100"/>
        <w:numPr>
          <w:ilvl w:val="0"/>
          <w:numId w:val="27"/>
        </w:numPr>
      </w:pPr>
      <w:r>
        <w:rPr>
          <w:rFonts w:hint="eastAsia" w:eastAsia="黑体"/>
        </w:rPr>
        <w:t>高频附件</w:t>
      </w:r>
      <w:r>
        <w:rPr>
          <w:rFonts w:hint="eastAsia"/>
        </w:rPr>
        <w:t>包括</w:t>
      </w:r>
      <w:r>
        <w:rPr>
          <w:rFonts w:hint="eastAsia" w:eastAsia="黑体"/>
        </w:rPr>
        <w:t>手术附件</w:t>
      </w:r>
      <w:r>
        <w:rPr>
          <w:rFonts w:hint="eastAsia"/>
        </w:rPr>
        <w:t>、和将它们连接到</w:t>
      </w:r>
      <w:r>
        <w:rPr>
          <w:rFonts w:hint="eastAsia" w:eastAsia="黑体"/>
        </w:rPr>
        <w:t>高频手术设备</w:t>
      </w:r>
      <w:r>
        <w:rPr>
          <w:rFonts w:hint="eastAsia"/>
        </w:rPr>
        <w:t>上去的电缆和连接器、</w:t>
      </w:r>
      <w:r>
        <w:rPr>
          <w:rFonts w:hint="eastAsia" w:eastAsia="黑体"/>
        </w:rPr>
        <w:t>中性电极</w:t>
      </w:r>
      <w:r>
        <w:rPr>
          <w:rFonts w:hint="eastAsia"/>
        </w:rPr>
        <w:t>，以及打算与</w:t>
      </w:r>
      <w:r>
        <w:rPr>
          <w:rFonts w:hint="eastAsia" w:eastAsia="黑体"/>
        </w:rPr>
        <w:t>高频</w:t>
      </w:r>
      <w:r>
        <w:rPr>
          <w:rFonts w:hint="eastAsia"/>
        </w:rPr>
        <w:t>手术</w:t>
      </w:r>
      <w:r>
        <w:rPr>
          <w:rFonts w:hint="eastAsia" w:eastAsia="黑体"/>
        </w:rPr>
        <w:t>患者</w:t>
      </w:r>
      <w:r>
        <w:rPr>
          <w:rFonts w:hint="eastAsia"/>
        </w:rPr>
        <w:t>电路相连接的其它</w:t>
      </w:r>
      <w:r>
        <w:rPr>
          <w:rFonts w:hint="eastAsia" w:eastAsia="黑体"/>
        </w:rPr>
        <w:t>附属设备</w:t>
      </w:r>
      <w:r>
        <w:rPr>
          <w:rFonts w:hint="eastAsia"/>
        </w:rPr>
        <w:t>。参见图AA.1。</w:t>
      </w:r>
    </w:p>
    <w:p w14:paraId="0889A88F">
      <w:pPr>
        <w:pStyle w:val="100"/>
      </w:pPr>
      <w:r>
        <w:rPr>
          <w:rFonts w:hint="eastAsia"/>
        </w:rPr>
        <w:t>并非所有用于</w:t>
      </w:r>
      <w:r>
        <w:rPr>
          <w:rFonts w:hint="eastAsia" w:eastAsia="黑体"/>
        </w:rPr>
        <w:t>高频</w:t>
      </w:r>
      <w:r>
        <w:rPr>
          <w:rFonts w:hint="eastAsia"/>
        </w:rPr>
        <w:t>手术设备的附件都是</w:t>
      </w:r>
      <w:r>
        <w:rPr>
          <w:rFonts w:hint="eastAsia" w:eastAsia="黑体"/>
        </w:rPr>
        <w:t>高频</w:t>
      </w:r>
      <w:del w:id="2900" w:author="Y" w:date="2018-10-31T14:13:00Z">
        <w:r>
          <w:rPr>
            <w:rFonts w:hint="eastAsia"/>
          </w:rPr>
          <w:delText>手术</w:delText>
        </w:r>
      </w:del>
      <w:r>
        <w:rPr>
          <w:rFonts w:hint="eastAsia"/>
        </w:rPr>
        <w:t>附件。</w:t>
      </w:r>
    </w:p>
    <w:p w14:paraId="3CC5119E">
      <w:pPr>
        <w:pStyle w:val="61"/>
        <w:spacing w:before="156" w:after="156"/>
      </w:pPr>
      <w:bookmarkStart w:id="123" w:name="_Toc499883668"/>
      <w:bookmarkEnd w:id="123"/>
      <w:bookmarkStart w:id="124" w:name="_Toc499883199"/>
      <w:bookmarkEnd w:id="124"/>
    </w:p>
    <w:p w14:paraId="48C3E530">
      <w:pPr>
        <w:pStyle w:val="25"/>
        <w:rPr>
          <w:rFonts w:ascii="黑体" w:eastAsia="黑体"/>
        </w:rPr>
      </w:pPr>
      <w:r>
        <w:rPr>
          <w:rFonts w:hint="eastAsia" w:ascii="黑体" w:eastAsia="黑体"/>
        </w:rPr>
        <w:t xml:space="preserve">高频手术设备 </w:t>
      </w:r>
      <w:r>
        <w:rPr>
          <w:rFonts w:ascii="黑体" w:eastAsia="黑体"/>
        </w:rPr>
        <w:t>HF surgical equipment</w:t>
      </w:r>
    </w:p>
    <w:p w14:paraId="01C6CE7B">
      <w:pPr>
        <w:pStyle w:val="25"/>
      </w:pPr>
      <w:r>
        <w:rPr>
          <w:rFonts w:hint="eastAsia"/>
        </w:rPr>
        <w:t>产生</w:t>
      </w:r>
      <w:r>
        <w:rPr>
          <w:rFonts w:hint="eastAsia" w:eastAsia="黑体"/>
        </w:rPr>
        <w:t>高频</w:t>
      </w:r>
      <w:r>
        <w:rPr>
          <w:rFonts w:hint="eastAsia"/>
        </w:rPr>
        <w:t>电流的</w:t>
      </w:r>
      <w:r>
        <w:rPr>
          <w:rFonts w:hint="eastAsia" w:eastAsia="黑体"/>
        </w:rPr>
        <w:t>医用电气设备</w:t>
      </w:r>
      <w:r>
        <w:rPr>
          <w:rFonts w:hint="eastAsia"/>
        </w:rPr>
        <w:t>，预期利用</w:t>
      </w:r>
      <w:r>
        <w:rPr>
          <w:rFonts w:hint="eastAsia" w:eastAsia="黑体"/>
        </w:rPr>
        <w:t>高频</w:t>
      </w:r>
      <w:r>
        <w:rPr>
          <w:rFonts w:hint="eastAsia"/>
        </w:rPr>
        <w:t>电流进行外科作业，如对生物组织</w:t>
      </w:r>
      <w:r>
        <w:rPr>
          <w:rFonts w:hint="eastAsia" w:eastAsia="黑体"/>
        </w:rPr>
        <w:t>切</w:t>
      </w:r>
      <w:r>
        <w:rPr>
          <w:rFonts w:hint="eastAsia"/>
        </w:rPr>
        <w:t>（割）或</w:t>
      </w:r>
      <w:r>
        <w:rPr>
          <w:rFonts w:hint="eastAsia" w:eastAsia="黑体"/>
        </w:rPr>
        <w:t>凝</w:t>
      </w:r>
      <w:r>
        <w:rPr>
          <w:rFonts w:hint="eastAsia"/>
        </w:rPr>
        <w:t>（固）。</w:t>
      </w:r>
    </w:p>
    <w:p w14:paraId="7987A3D4">
      <w:pPr>
        <w:pStyle w:val="100"/>
        <w:numPr>
          <w:ilvl w:val="0"/>
          <w:numId w:val="28"/>
        </w:numPr>
      </w:pPr>
      <w:r>
        <w:rPr>
          <w:rFonts w:hint="eastAsia" w:eastAsia="黑体"/>
        </w:rPr>
        <w:t>高频手术设备</w:t>
      </w:r>
      <w:r>
        <w:rPr>
          <w:rFonts w:hint="eastAsia"/>
        </w:rPr>
        <w:t>也被称为</w:t>
      </w:r>
      <w:r>
        <w:rPr>
          <w:rFonts w:hint="eastAsia" w:ascii="Arial" w:hAnsi="Arial" w:cs="Arial"/>
          <w:sz w:val="16"/>
          <w:szCs w:val="16"/>
          <w:shd w:val="clear" w:color="auto" w:fill="F9FBFC"/>
        </w:rPr>
        <w:t>外科透热设备</w:t>
      </w:r>
      <w:r>
        <w:rPr>
          <w:rFonts w:hint="eastAsia"/>
        </w:rPr>
        <w:t>，电外科手术设备，电外科手术发生器，</w:t>
      </w:r>
      <w:r>
        <w:rPr>
          <w:rFonts w:hint="eastAsia" w:eastAsia="黑体"/>
        </w:rPr>
        <w:t>射频</w:t>
      </w:r>
      <w:r>
        <w:rPr>
          <w:rFonts w:hint="eastAsia"/>
        </w:rPr>
        <w:t>发生器或</w:t>
      </w:r>
      <w:r>
        <w:rPr>
          <w:rFonts w:hint="eastAsia" w:eastAsia="黑体"/>
        </w:rPr>
        <w:t>高频</w:t>
      </w:r>
      <w:r>
        <w:rPr>
          <w:rFonts w:hint="eastAsia"/>
        </w:rPr>
        <w:t>发生器。</w:t>
      </w:r>
    </w:p>
    <w:p w14:paraId="57BF3BF1">
      <w:pPr>
        <w:pStyle w:val="100"/>
      </w:pPr>
      <w:r>
        <w:rPr>
          <w:rFonts w:hint="eastAsia"/>
        </w:rPr>
        <w:t>脚踏开关作为附属</w:t>
      </w:r>
      <w:r>
        <w:rPr>
          <w:rFonts w:hint="eastAsia" w:eastAsia="黑体"/>
        </w:rPr>
        <w:t>附件</w:t>
      </w:r>
      <w:r>
        <w:rPr>
          <w:rFonts w:hint="eastAsia"/>
        </w:rPr>
        <w:t>的一个例子，是</w:t>
      </w:r>
      <w:r>
        <w:rPr>
          <w:rFonts w:hint="eastAsia" w:eastAsia="黑体"/>
        </w:rPr>
        <w:t>高频手术设备</w:t>
      </w:r>
      <w:r>
        <w:rPr>
          <w:rFonts w:hint="eastAsia"/>
        </w:rPr>
        <w:t>的一部分。参见图AA.1。</w:t>
      </w:r>
    </w:p>
    <w:p w14:paraId="6A8DD0C2">
      <w:pPr>
        <w:pStyle w:val="61"/>
        <w:spacing w:before="156" w:after="156"/>
      </w:pPr>
      <w:bookmarkStart w:id="125" w:name="_Toc499883669"/>
      <w:bookmarkEnd w:id="125"/>
      <w:bookmarkStart w:id="126" w:name="_Toc499883200"/>
      <w:bookmarkEnd w:id="126"/>
    </w:p>
    <w:p w14:paraId="11845638">
      <w:pPr>
        <w:pStyle w:val="25"/>
        <w:rPr>
          <w:rFonts w:ascii="黑体" w:eastAsia="黑体"/>
        </w:rPr>
      </w:pPr>
      <w:r>
        <w:rPr>
          <w:rFonts w:hint="eastAsia" w:ascii="黑体" w:eastAsia="黑体"/>
        </w:rPr>
        <w:t>*高频手术模式</w:t>
      </w:r>
      <w:r>
        <w:rPr>
          <w:rFonts w:ascii="黑体" w:eastAsia="黑体"/>
        </w:rPr>
        <w:t xml:space="preserve"> HF surgical mood</w:t>
      </w:r>
    </w:p>
    <w:p w14:paraId="7193A1FF">
      <w:pPr>
        <w:pStyle w:val="25"/>
      </w:pPr>
      <w:r>
        <w:rPr>
          <w:rFonts w:hint="eastAsia" w:eastAsia="黑体"/>
        </w:rPr>
        <w:t>操作者</w:t>
      </w:r>
      <w:r>
        <w:rPr>
          <w:rFonts w:hint="eastAsia"/>
        </w:rPr>
        <w:t>可选择的一组</w:t>
      </w:r>
      <w:r>
        <w:rPr>
          <w:rFonts w:hint="eastAsia" w:eastAsia="黑体"/>
        </w:rPr>
        <w:t>高频</w:t>
      </w:r>
      <w:r>
        <w:rPr>
          <w:rFonts w:hint="eastAsia"/>
        </w:rPr>
        <w:t>输出特性中的任一种，预期在一个连接的</w:t>
      </w:r>
      <w:r>
        <w:rPr>
          <w:rFonts w:hint="eastAsia" w:eastAsia="黑体"/>
        </w:rPr>
        <w:t>手术附件</w:t>
      </w:r>
      <w:r>
        <w:rPr>
          <w:rFonts w:hint="eastAsia"/>
        </w:rPr>
        <w:t>上产生特定的效果，比如</w:t>
      </w:r>
      <w:r>
        <w:rPr>
          <w:rFonts w:hint="eastAsia" w:eastAsia="黑体"/>
        </w:rPr>
        <w:t>切</w:t>
      </w:r>
      <w:r>
        <w:rPr>
          <w:rFonts w:hint="eastAsia"/>
        </w:rPr>
        <w:t>、</w:t>
      </w:r>
      <w:r>
        <w:rPr>
          <w:rFonts w:hint="eastAsia" w:eastAsia="黑体"/>
        </w:rPr>
        <w:t>凝</w:t>
      </w:r>
      <w:r>
        <w:rPr>
          <w:rFonts w:hint="eastAsia"/>
        </w:rPr>
        <w:t>等的。</w:t>
      </w:r>
    </w:p>
    <w:p w14:paraId="0ECBEAC7">
      <w:pPr>
        <w:pStyle w:val="100"/>
        <w:numPr>
          <w:ilvl w:val="0"/>
          <w:numId w:val="29"/>
        </w:numPr>
      </w:pPr>
      <w:r>
        <w:rPr>
          <w:rFonts w:hint="eastAsia"/>
        </w:rPr>
        <w:t>每一种可用的</w:t>
      </w:r>
      <w:r>
        <w:rPr>
          <w:rFonts w:hint="eastAsia" w:eastAsia="黑体"/>
        </w:rPr>
        <w:t>高频手术模式</w:t>
      </w:r>
      <w:r>
        <w:rPr>
          <w:rFonts w:hint="eastAsia"/>
        </w:rPr>
        <w:t>可配备一个</w:t>
      </w:r>
      <w:r>
        <w:rPr>
          <w:rFonts w:hint="eastAsia" w:eastAsia="黑体"/>
        </w:rPr>
        <w:t>操作者</w:t>
      </w:r>
      <w:r>
        <w:rPr>
          <w:rFonts w:hint="eastAsia"/>
        </w:rPr>
        <w:t>可调节的输出控制器，以设定希望的作用强度或速度。</w:t>
      </w:r>
    </w:p>
    <w:p w14:paraId="66721C45">
      <w:pPr>
        <w:pStyle w:val="61"/>
        <w:spacing w:before="156" w:after="156"/>
      </w:pPr>
      <w:bookmarkStart w:id="127" w:name="_Toc499883670"/>
      <w:bookmarkEnd w:id="127"/>
      <w:bookmarkStart w:id="128" w:name="_Toc499883201"/>
      <w:bookmarkEnd w:id="128"/>
    </w:p>
    <w:p w14:paraId="444B855B">
      <w:pPr>
        <w:pStyle w:val="25"/>
        <w:rPr>
          <w:rFonts w:ascii="黑体" w:eastAsia="黑体"/>
          <w:highlight w:val="yellow"/>
          <w:rPrChange w:id="2901" w:author="VTRON" w:date="2018-05-14T10:29:00Z">
            <w:rPr>
              <w:rFonts w:ascii="黑体" w:eastAsia="黑体"/>
            </w:rPr>
          </w:rPrChange>
        </w:rPr>
      </w:pPr>
      <w:r>
        <w:rPr>
          <w:rFonts w:hint="eastAsia" w:ascii="黑体" w:eastAsia="黑体"/>
          <w:kern w:val="0"/>
          <w:szCs w:val="20"/>
          <w:highlight w:val="yellow"/>
          <w:lang/>
          <w:rPrChange w:id="2902" w:author="VTRON" w:date="2018-05-14T10:29:00Z">
            <w:rPr>
              <w:rFonts w:hint="eastAsia" w:ascii="黑体" w:eastAsia="黑体"/>
              <w:kern w:val="2"/>
              <w:szCs w:val="24"/>
            </w:rPr>
          </w:rPrChange>
        </w:rPr>
        <w:t xml:space="preserve">*最大输出电流 </w:t>
      </w:r>
      <w:r>
        <w:rPr>
          <w:rFonts w:ascii="黑体" w:eastAsia="黑体"/>
          <w:kern w:val="0"/>
          <w:szCs w:val="20"/>
          <w:highlight w:val="yellow"/>
          <w:lang/>
          <w:rPrChange w:id="2903" w:author="VTRON" w:date="2018-05-14T10:29:00Z">
            <w:rPr>
              <w:rFonts w:ascii="黑体" w:eastAsia="黑体"/>
              <w:kern w:val="2"/>
              <w:szCs w:val="24"/>
            </w:rPr>
          </w:rPrChange>
        </w:rPr>
        <w:t>maximum output current</w:t>
      </w:r>
    </w:p>
    <w:p w14:paraId="684263E6">
      <w:pPr>
        <w:pStyle w:val="25"/>
      </w:pPr>
      <w:r>
        <w:rPr>
          <w:rFonts w:hint="eastAsia" w:ascii="宋体"/>
          <w:kern w:val="0"/>
          <w:szCs w:val="20"/>
          <w:highlight w:val="yellow"/>
          <w:lang/>
          <w:rPrChange w:id="2904" w:author="VTRON" w:date="2018-05-14T10:29:00Z">
            <w:rPr>
              <w:rFonts w:hint="eastAsia" w:ascii="Times New Roman"/>
              <w:kern w:val="2"/>
              <w:szCs w:val="24"/>
            </w:rPr>
          </w:rPrChange>
        </w:rPr>
        <w:t>对于每个可用的</w:t>
      </w:r>
      <w:r>
        <w:rPr>
          <w:rFonts w:hint="eastAsia" w:ascii="宋体" w:eastAsia="黑体"/>
          <w:kern w:val="0"/>
          <w:szCs w:val="20"/>
          <w:highlight w:val="yellow"/>
          <w:lang/>
          <w:rPrChange w:id="2905" w:author="VTRON" w:date="2018-05-14T10:29:00Z">
            <w:rPr>
              <w:rFonts w:hint="eastAsia" w:ascii="Times New Roman" w:eastAsia="黑体"/>
              <w:kern w:val="2"/>
              <w:szCs w:val="24"/>
            </w:rPr>
          </w:rPrChange>
        </w:rPr>
        <w:t>高频手术模式</w:t>
      </w:r>
      <w:r>
        <w:rPr>
          <w:rFonts w:hint="eastAsia" w:ascii="宋体"/>
          <w:kern w:val="0"/>
          <w:szCs w:val="20"/>
          <w:highlight w:val="yellow"/>
          <w:lang/>
          <w:rPrChange w:id="2906" w:author="VTRON" w:date="2018-05-14T10:29:00Z">
            <w:rPr>
              <w:rFonts w:hint="eastAsia" w:ascii="Times New Roman"/>
              <w:kern w:val="2"/>
              <w:szCs w:val="24"/>
            </w:rPr>
          </w:rPrChange>
        </w:rPr>
        <w:t>，在</w:t>
      </w:r>
      <w:r>
        <w:rPr>
          <w:rFonts w:hint="eastAsia" w:ascii="宋体" w:eastAsia="黑体"/>
          <w:kern w:val="0"/>
          <w:szCs w:val="20"/>
          <w:highlight w:val="yellow"/>
          <w:lang/>
          <w:rPrChange w:id="2907" w:author="VTRON" w:date="2018-05-14T10:29:00Z">
            <w:rPr>
              <w:rFonts w:hint="eastAsia" w:ascii="Times New Roman" w:eastAsia="黑体"/>
              <w:kern w:val="2"/>
              <w:szCs w:val="24"/>
            </w:rPr>
          </w:rPrChange>
        </w:rPr>
        <w:t>预期用途</w:t>
      </w:r>
      <w:r>
        <w:rPr>
          <w:rFonts w:hint="eastAsia" w:ascii="宋体"/>
          <w:kern w:val="0"/>
          <w:szCs w:val="20"/>
          <w:highlight w:val="yellow"/>
          <w:lang/>
          <w:rPrChange w:id="2908" w:author="VTRON" w:date="2018-05-14T10:29:00Z">
            <w:rPr>
              <w:rFonts w:hint="eastAsia" w:ascii="Times New Roman"/>
              <w:kern w:val="2"/>
              <w:szCs w:val="24"/>
            </w:rPr>
          </w:rPrChange>
        </w:rPr>
        <w:t>期间</w:t>
      </w:r>
      <w:ins w:id="2909" w:author="VTRON" w:date="2018-05-14T10:24:00Z">
        <w:r>
          <w:rPr>
            <w:rFonts w:hint="eastAsia" w:ascii="宋体"/>
            <w:kern w:val="0"/>
            <w:szCs w:val="20"/>
            <w:highlight w:val="yellow"/>
            <w:lang/>
            <w:rPrChange w:id="2910" w:author="VTRON" w:date="2018-05-14T10:29:00Z">
              <w:rPr>
                <w:rFonts w:hint="eastAsia" w:ascii="Times New Roman"/>
                <w:kern w:val="2"/>
                <w:szCs w:val="24"/>
              </w:rPr>
            </w:rPrChange>
          </w:rPr>
          <w:t>出现</w:t>
        </w:r>
      </w:ins>
      <w:ins w:id="2912" w:author="VTRON" w:date="2018-05-14T10:23:00Z">
        <w:r>
          <w:rPr>
            <w:rFonts w:hint="eastAsia" w:ascii="宋体"/>
            <w:kern w:val="0"/>
            <w:szCs w:val="20"/>
            <w:highlight w:val="yellow"/>
            <w:lang/>
            <w:rPrChange w:id="2913" w:author="VTRON" w:date="2018-05-14T10:29:00Z">
              <w:rPr>
                <w:rFonts w:hint="eastAsia" w:ascii="Times New Roman"/>
                <w:kern w:val="2"/>
                <w:szCs w:val="24"/>
              </w:rPr>
            </w:rPrChange>
          </w:rPr>
          <w:t>的高频输出电流</w:t>
        </w:r>
      </w:ins>
      <w:ins w:id="2915" w:author="VTRON" w:date="2018-05-14T10:26:00Z">
        <w:r>
          <w:rPr>
            <w:rFonts w:hint="eastAsia" w:ascii="宋体"/>
            <w:kern w:val="0"/>
            <w:szCs w:val="20"/>
            <w:highlight w:val="yellow"/>
            <w:lang/>
            <w:rPrChange w:id="2916" w:author="VTRON" w:date="2018-05-14T10:29:00Z">
              <w:rPr>
                <w:rFonts w:hint="eastAsia" w:ascii="Times New Roman"/>
                <w:kern w:val="2"/>
                <w:szCs w:val="24"/>
              </w:rPr>
            </w:rPrChange>
          </w:rPr>
          <w:t>的</w:t>
        </w:r>
      </w:ins>
      <w:r>
        <w:rPr>
          <w:rFonts w:hint="eastAsia" w:ascii="宋体"/>
          <w:kern w:val="0"/>
          <w:szCs w:val="20"/>
          <w:highlight w:val="yellow"/>
          <w:lang/>
          <w:rPrChange w:id="2918" w:author="VTRON" w:date="2018-05-14T10:29:00Z">
            <w:rPr>
              <w:rFonts w:hint="eastAsia" w:ascii="Times New Roman"/>
              <w:kern w:val="2"/>
              <w:szCs w:val="24"/>
            </w:rPr>
          </w:rPrChange>
        </w:rPr>
        <w:t>最大可能</w:t>
      </w:r>
      <w:del w:id="2919" w:author="VTRON" w:date="2018-05-14T10:26:00Z">
        <w:r>
          <w:rPr>
            <w:rFonts w:hint="eastAsia" w:ascii="宋体"/>
            <w:kern w:val="0"/>
            <w:szCs w:val="20"/>
            <w:highlight w:val="yellow"/>
            <w:lang/>
            <w:rPrChange w:id="2920" w:author="VTRON" w:date="2018-05-14T10:29:00Z">
              <w:rPr>
                <w:rFonts w:hint="eastAsia" w:ascii="Times New Roman"/>
                <w:kern w:val="2"/>
                <w:szCs w:val="24"/>
              </w:rPr>
            </w:rPrChange>
          </w:rPr>
          <w:delText>的</w:delText>
        </w:r>
      </w:del>
      <w:del w:id="2922" w:author="VTRON" w:date="2018-05-14T10:26:00Z">
        <w:r>
          <w:rPr>
            <w:rFonts w:hint="eastAsia" w:ascii="宋体" w:eastAsia="黑体"/>
            <w:kern w:val="0"/>
            <w:szCs w:val="20"/>
            <w:highlight w:val="yellow"/>
            <w:lang/>
            <w:rPrChange w:id="2923" w:author="VTRON" w:date="2018-05-14T10:29:00Z">
              <w:rPr>
                <w:rFonts w:hint="eastAsia" w:ascii="Times New Roman" w:eastAsia="黑体"/>
                <w:kern w:val="2"/>
                <w:szCs w:val="24"/>
              </w:rPr>
            </w:rPrChange>
          </w:rPr>
          <w:delText>高频</w:delText>
        </w:r>
      </w:del>
      <w:del w:id="2925" w:author="VTRON" w:date="2018-05-14T10:26:00Z">
        <w:r>
          <w:rPr>
            <w:rFonts w:hint="eastAsia" w:ascii="宋体"/>
            <w:kern w:val="0"/>
            <w:szCs w:val="20"/>
            <w:highlight w:val="yellow"/>
            <w:lang/>
            <w:rPrChange w:id="2926" w:author="VTRON" w:date="2018-05-14T10:29:00Z">
              <w:rPr>
                <w:rFonts w:hint="eastAsia" w:ascii="Times New Roman"/>
                <w:kern w:val="2"/>
                <w:szCs w:val="24"/>
              </w:rPr>
            </w:rPrChange>
          </w:rPr>
          <w:delText>输出电流的大小</w:delText>
        </w:r>
      </w:del>
      <w:ins w:id="2928" w:author="VTRON" w:date="2018-05-14T10:26:00Z">
        <w:r>
          <w:rPr>
            <w:rFonts w:hint="eastAsia" w:ascii="宋体"/>
            <w:kern w:val="0"/>
            <w:szCs w:val="20"/>
            <w:highlight w:val="yellow"/>
            <w:lang/>
            <w:rPrChange w:id="2929" w:author="VTRON" w:date="2018-05-14T10:29:00Z">
              <w:rPr>
                <w:rFonts w:hint="eastAsia" w:ascii="Times New Roman"/>
                <w:kern w:val="2"/>
                <w:szCs w:val="24"/>
              </w:rPr>
            </w:rPrChange>
          </w:rPr>
          <w:t>量值</w:t>
        </w:r>
      </w:ins>
      <w:r>
        <w:rPr>
          <w:rFonts w:hint="eastAsia" w:ascii="宋体"/>
          <w:kern w:val="0"/>
          <w:szCs w:val="20"/>
          <w:highlight w:val="yellow"/>
          <w:lang/>
          <w:rPrChange w:id="2931" w:author="VTRON" w:date="2018-05-14T10:29:00Z">
            <w:rPr>
              <w:rFonts w:hint="eastAsia" w:ascii="Times New Roman"/>
              <w:kern w:val="2"/>
              <w:szCs w:val="24"/>
            </w:rPr>
          </w:rPrChange>
        </w:rPr>
        <w:t>。</w:t>
      </w:r>
    </w:p>
    <w:p w14:paraId="3D85FAD8">
      <w:pPr>
        <w:pStyle w:val="61"/>
        <w:spacing w:before="156" w:after="156"/>
      </w:pPr>
      <w:bookmarkStart w:id="129" w:name="_Toc499883671"/>
      <w:bookmarkEnd w:id="129"/>
      <w:bookmarkStart w:id="130" w:name="_Toc499883202"/>
      <w:bookmarkEnd w:id="130"/>
    </w:p>
    <w:p w14:paraId="006EDE23">
      <w:pPr>
        <w:pStyle w:val="25"/>
        <w:rPr>
          <w:rFonts w:ascii="黑体" w:eastAsia="黑体"/>
          <w:highlight w:val="yellow"/>
          <w:rPrChange w:id="2932" w:author="VTRON" w:date="2018-05-14T10:29:00Z">
            <w:rPr>
              <w:rFonts w:ascii="黑体" w:eastAsia="黑体"/>
            </w:rPr>
          </w:rPrChange>
        </w:rPr>
      </w:pPr>
      <w:r>
        <w:rPr>
          <w:rFonts w:hint="eastAsia" w:ascii="黑体" w:eastAsia="黑体"/>
          <w:kern w:val="0"/>
          <w:szCs w:val="20"/>
          <w:highlight w:val="yellow"/>
          <w:lang/>
          <w:rPrChange w:id="2933" w:author="VTRON" w:date="2018-05-14T10:29:00Z">
            <w:rPr>
              <w:rFonts w:hint="eastAsia" w:ascii="黑体" w:eastAsia="黑体"/>
              <w:kern w:val="2"/>
              <w:szCs w:val="24"/>
            </w:rPr>
          </w:rPrChange>
        </w:rPr>
        <w:t xml:space="preserve">*最大输出电压 </w:t>
      </w:r>
      <w:r>
        <w:rPr>
          <w:rFonts w:ascii="黑体" w:eastAsia="黑体"/>
          <w:kern w:val="0"/>
          <w:szCs w:val="20"/>
          <w:highlight w:val="yellow"/>
          <w:lang/>
          <w:rPrChange w:id="2934" w:author="VTRON" w:date="2018-05-14T10:29:00Z">
            <w:rPr>
              <w:rFonts w:ascii="黑体" w:eastAsia="黑体"/>
              <w:kern w:val="2"/>
              <w:szCs w:val="24"/>
            </w:rPr>
          </w:rPrChange>
        </w:rPr>
        <w:t>maximum output voltage</w:t>
      </w:r>
    </w:p>
    <w:p w14:paraId="5E6F7794">
      <w:pPr>
        <w:pStyle w:val="25"/>
      </w:pPr>
      <w:r>
        <w:rPr>
          <w:rFonts w:hint="eastAsia" w:ascii="宋体"/>
          <w:kern w:val="0"/>
          <w:szCs w:val="20"/>
          <w:highlight w:val="yellow"/>
          <w:lang/>
          <w:rPrChange w:id="2935" w:author="VTRON" w:date="2018-05-14T10:29:00Z">
            <w:rPr>
              <w:rFonts w:hint="eastAsia" w:ascii="Times New Roman"/>
              <w:kern w:val="2"/>
              <w:szCs w:val="24"/>
            </w:rPr>
          </w:rPrChange>
        </w:rPr>
        <w:t>对于每一个可用的</w:t>
      </w:r>
      <w:r>
        <w:rPr>
          <w:rFonts w:hint="eastAsia" w:ascii="宋体" w:eastAsia="黑体"/>
          <w:kern w:val="0"/>
          <w:szCs w:val="20"/>
          <w:highlight w:val="yellow"/>
          <w:lang/>
          <w:rPrChange w:id="2936" w:author="VTRON" w:date="2018-05-14T10:29:00Z">
            <w:rPr>
              <w:rFonts w:hint="eastAsia" w:ascii="Times New Roman" w:eastAsia="黑体"/>
              <w:kern w:val="2"/>
              <w:szCs w:val="24"/>
            </w:rPr>
          </w:rPrChange>
        </w:rPr>
        <w:t>高频手术模式</w:t>
      </w:r>
      <w:r>
        <w:rPr>
          <w:rFonts w:hint="eastAsia" w:ascii="宋体"/>
          <w:kern w:val="0"/>
          <w:szCs w:val="20"/>
          <w:highlight w:val="yellow"/>
          <w:lang/>
          <w:rPrChange w:id="2937" w:author="VTRON" w:date="2018-05-14T10:29:00Z">
            <w:rPr>
              <w:rFonts w:hint="eastAsia" w:ascii="Times New Roman"/>
              <w:kern w:val="2"/>
              <w:szCs w:val="24"/>
            </w:rPr>
          </w:rPrChange>
        </w:rPr>
        <w:t>，在</w:t>
      </w:r>
      <w:r>
        <w:rPr>
          <w:rFonts w:hint="eastAsia" w:ascii="宋体" w:eastAsia="黑体"/>
          <w:kern w:val="0"/>
          <w:szCs w:val="20"/>
          <w:highlight w:val="yellow"/>
          <w:lang/>
          <w:rPrChange w:id="2938" w:author="VTRON" w:date="2018-05-14T10:29:00Z">
            <w:rPr>
              <w:rFonts w:hint="eastAsia" w:ascii="Times New Roman" w:eastAsia="黑体"/>
              <w:kern w:val="2"/>
              <w:szCs w:val="24"/>
            </w:rPr>
          </w:rPrChange>
        </w:rPr>
        <w:t>患者</w:t>
      </w:r>
      <w:r>
        <w:rPr>
          <w:rFonts w:hint="eastAsia" w:ascii="宋体"/>
          <w:kern w:val="0"/>
          <w:szCs w:val="20"/>
          <w:highlight w:val="yellow"/>
          <w:lang/>
          <w:rPrChange w:id="2939" w:author="VTRON" w:date="2018-05-14T10:29:00Z">
            <w:rPr>
              <w:rFonts w:hint="eastAsia" w:ascii="Times New Roman"/>
              <w:kern w:val="2"/>
              <w:szCs w:val="24"/>
            </w:rPr>
          </w:rPrChange>
        </w:rPr>
        <w:t>电路各连接（点）之间出现的最大可能峰值</w:t>
      </w:r>
      <w:r>
        <w:rPr>
          <w:rFonts w:hint="eastAsia" w:ascii="宋体" w:eastAsia="黑体"/>
          <w:kern w:val="0"/>
          <w:szCs w:val="20"/>
          <w:highlight w:val="yellow"/>
          <w:lang/>
          <w:rPrChange w:id="2940" w:author="VTRON" w:date="2018-05-14T10:29:00Z">
            <w:rPr>
              <w:rFonts w:hint="eastAsia" w:ascii="Times New Roman" w:eastAsia="黑体"/>
              <w:kern w:val="2"/>
              <w:szCs w:val="24"/>
            </w:rPr>
          </w:rPrChange>
        </w:rPr>
        <w:t>高频</w:t>
      </w:r>
      <w:r>
        <w:rPr>
          <w:rFonts w:hint="eastAsia" w:ascii="宋体"/>
          <w:kern w:val="0"/>
          <w:szCs w:val="20"/>
          <w:highlight w:val="yellow"/>
          <w:lang/>
          <w:rPrChange w:id="2941" w:author="VTRON" w:date="2018-05-14T10:29:00Z">
            <w:rPr>
              <w:rFonts w:hint="eastAsia" w:ascii="Times New Roman"/>
              <w:kern w:val="2"/>
              <w:szCs w:val="24"/>
            </w:rPr>
          </w:rPrChange>
        </w:rPr>
        <w:t>输出电压值。</w:t>
      </w:r>
    </w:p>
    <w:p w14:paraId="1312FD29">
      <w:pPr>
        <w:pStyle w:val="61"/>
        <w:spacing w:before="156" w:after="156"/>
      </w:pPr>
      <w:bookmarkStart w:id="131" w:name="_Toc499883203"/>
      <w:bookmarkEnd w:id="131"/>
      <w:bookmarkStart w:id="132" w:name="_Toc499883672"/>
      <w:bookmarkEnd w:id="132"/>
    </w:p>
    <w:p w14:paraId="7C703853">
      <w:pPr>
        <w:pStyle w:val="25"/>
        <w:rPr>
          <w:rFonts w:ascii="黑体" w:eastAsia="黑体"/>
        </w:rPr>
      </w:pPr>
      <w:r>
        <w:rPr>
          <w:rFonts w:hint="eastAsia" w:ascii="黑体" w:eastAsia="黑体"/>
        </w:rPr>
        <w:t>*可监测中性电极</w:t>
      </w:r>
      <w:r>
        <w:rPr>
          <w:rFonts w:ascii="黑体" w:eastAsia="黑体"/>
        </w:rPr>
        <w:t xml:space="preserve"> monitoring NE</w:t>
      </w:r>
    </w:p>
    <w:p w14:paraId="02F88D87">
      <w:pPr>
        <w:pStyle w:val="25"/>
      </w:pPr>
      <w:r>
        <w:rPr>
          <w:rFonts w:hint="eastAsia"/>
        </w:rPr>
        <w:t>预期与</w:t>
      </w:r>
      <w:r>
        <w:rPr>
          <w:rFonts w:hint="eastAsia" w:eastAsia="黑体"/>
        </w:rPr>
        <w:t>接触质量监测器</w:t>
      </w:r>
      <w:r>
        <w:rPr>
          <w:rFonts w:hint="eastAsia"/>
        </w:rPr>
        <w:t>一起使用的</w:t>
      </w:r>
      <w:r>
        <w:rPr>
          <w:rFonts w:hint="eastAsia" w:eastAsia="黑体"/>
        </w:rPr>
        <w:t>中性电极</w:t>
      </w:r>
      <w:r>
        <w:rPr>
          <w:rFonts w:hint="eastAsia"/>
        </w:rPr>
        <w:t>。</w:t>
      </w:r>
    </w:p>
    <w:p w14:paraId="4BD13DFC">
      <w:pPr>
        <w:pStyle w:val="100"/>
        <w:numPr>
          <w:ilvl w:val="0"/>
          <w:numId w:val="30"/>
        </w:numPr>
      </w:pPr>
      <w:r>
        <w:rPr>
          <w:rFonts w:hint="eastAsia" w:eastAsia="黑体"/>
        </w:rPr>
        <w:t>可监测中性电极</w:t>
      </w:r>
      <w:r>
        <w:rPr>
          <w:rFonts w:hint="eastAsia"/>
        </w:rPr>
        <w:t>也被称为</w:t>
      </w:r>
      <w:del w:id="2942" w:author="VTRON" w:date="2018-05-14T10:36:00Z">
        <w:r>
          <w:rPr>
            <w:rFonts w:hint="eastAsia"/>
          </w:rPr>
          <w:delText>单极极板</w:delText>
        </w:r>
      </w:del>
      <w:ins w:id="2943" w:author="VTRON" w:date="2018-05-14T10:36:00Z">
        <w:r>
          <w:rPr>
            <w:rFonts w:hint="eastAsia"/>
          </w:rPr>
          <w:t>分裂极板</w:t>
        </w:r>
      </w:ins>
      <w:r>
        <w:rPr>
          <w:rFonts w:hint="eastAsia"/>
        </w:rPr>
        <w:t>、双极板、双箔电极或</w:t>
      </w:r>
      <w:r>
        <w:rPr>
          <w:rFonts w:hint="eastAsia" w:ascii="黑体" w:hAnsi="黑体" w:eastAsia="黑体"/>
        </w:rPr>
        <w:t>CQM</w:t>
      </w:r>
      <w:r>
        <w:rPr>
          <w:rFonts w:hint="eastAsia"/>
        </w:rPr>
        <w:t>电极。</w:t>
      </w:r>
    </w:p>
    <w:p w14:paraId="74150F6D">
      <w:pPr>
        <w:pStyle w:val="61"/>
        <w:spacing w:before="156" w:after="156"/>
      </w:pPr>
      <w:bookmarkStart w:id="133" w:name="_Toc499883673"/>
      <w:bookmarkEnd w:id="133"/>
      <w:bookmarkStart w:id="134" w:name="_Toc499883204"/>
      <w:bookmarkEnd w:id="134"/>
    </w:p>
    <w:p w14:paraId="6EBAF316">
      <w:pPr>
        <w:pStyle w:val="25"/>
        <w:rPr>
          <w:rFonts w:ascii="黑体" w:eastAsia="黑体"/>
        </w:rPr>
      </w:pPr>
      <w:r>
        <w:rPr>
          <w:rFonts w:hint="eastAsia" w:ascii="黑体" w:eastAsia="黑体"/>
        </w:rPr>
        <w:t xml:space="preserve">*单极 </w:t>
      </w:r>
      <w:r>
        <w:rPr>
          <w:rFonts w:ascii="黑体" w:eastAsia="黑体"/>
        </w:rPr>
        <w:t>monopolar</w:t>
      </w:r>
    </w:p>
    <w:p w14:paraId="6C51A416">
      <w:pPr>
        <w:pStyle w:val="25"/>
      </w:pPr>
      <w:r>
        <w:rPr>
          <w:rFonts w:hint="eastAsia" w:eastAsia="黑体"/>
        </w:rPr>
        <w:t>高频</w:t>
      </w:r>
      <w:r>
        <w:rPr>
          <w:rFonts w:hint="eastAsia"/>
        </w:rPr>
        <w:t>输出电流通过一个</w:t>
      </w:r>
      <w:r>
        <w:rPr>
          <w:rFonts w:hint="eastAsia" w:eastAsia="黑体"/>
        </w:rPr>
        <w:t>手术电极</w:t>
      </w:r>
      <w:r>
        <w:rPr>
          <w:rFonts w:hint="eastAsia"/>
        </w:rPr>
        <w:t>加到</w:t>
      </w:r>
      <w:r>
        <w:rPr>
          <w:rFonts w:hint="eastAsia" w:eastAsia="黑体"/>
        </w:rPr>
        <w:t>患者</w:t>
      </w:r>
      <w:r>
        <w:rPr>
          <w:rFonts w:hint="eastAsia"/>
        </w:rPr>
        <w:t>身体然后经一个分开的</w:t>
      </w:r>
      <w:ins w:id="2944" w:author="VTRON" w:date="2018-05-14T10:47:00Z">
        <w:r>
          <w:rPr>
            <w:rFonts w:hint="eastAsia"/>
          </w:rPr>
          <w:t>与</w:t>
        </w:r>
      </w:ins>
      <w:r>
        <w:rPr>
          <w:rFonts w:hint="eastAsia" w:eastAsia="黑体"/>
        </w:rPr>
        <w:t>患者</w:t>
      </w:r>
      <w:r>
        <w:rPr>
          <w:rFonts w:hint="eastAsia"/>
        </w:rPr>
        <w:t>连接的</w:t>
      </w:r>
      <w:r>
        <w:rPr>
          <w:rFonts w:hint="eastAsia" w:eastAsia="黑体"/>
        </w:rPr>
        <w:t>中性电极</w:t>
      </w:r>
      <w:r>
        <w:rPr>
          <w:rFonts w:hint="eastAsia"/>
        </w:rPr>
        <w:t>（或经</w:t>
      </w:r>
      <w:r>
        <w:rPr>
          <w:rFonts w:hint="eastAsia" w:eastAsia="黑体"/>
        </w:rPr>
        <w:t>患者</w:t>
      </w:r>
      <w:r>
        <w:rPr>
          <w:rFonts w:hint="eastAsia"/>
        </w:rPr>
        <w:t>身体对地电容）返回</w:t>
      </w:r>
      <w:r>
        <w:rPr>
          <w:rFonts w:hint="eastAsia" w:eastAsia="黑体"/>
        </w:rPr>
        <w:t>高频手术设备</w:t>
      </w:r>
      <w:r>
        <w:rPr>
          <w:rFonts w:hint="eastAsia"/>
        </w:rPr>
        <w:t>的方法，这种效果仅预期作用在</w:t>
      </w:r>
      <w:r>
        <w:rPr>
          <w:rFonts w:hint="eastAsia" w:eastAsia="黑体"/>
        </w:rPr>
        <w:t>手术电极</w:t>
      </w:r>
      <w:r>
        <w:rPr>
          <w:rFonts w:hint="eastAsia"/>
        </w:rPr>
        <w:t>处或附近的组织。</w:t>
      </w:r>
    </w:p>
    <w:p w14:paraId="53ECFA73">
      <w:pPr>
        <w:pStyle w:val="100"/>
        <w:numPr>
          <w:ilvl w:val="0"/>
          <w:numId w:val="31"/>
        </w:numPr>
      </w:pPr>
      <w:r>
        <w:rPr>
          <w:rFonts w:hint="eastAsia"/>
        </w:rPr>
        <w:t>参见图</w:t>
      </w:r>
      <w:r>
        <w:t>AA.1和AA.2。</w:t>
      </w:r>
    </w:p>
    <w:p w14:paraId="37B12DC4">
      <w:pPr>
        <w:pStyle w:val="61"/>
        <w:spacing w:before="156" w:after="156"/>
      </w:pPr>
      <w:bookmarkStart w:id="135" w:name="_Toc499883674"/>
      <w:bookmarkEnd w:id="135"/>
      <w:bookmarkStart w:id="136" w:name="_Toc499883205"/>
      <w:bookmarkEnd w:id="136"/>
    </w:p>
    <w:p w14:paraId="796D979F">
      <w:pPr>
        <w:pStyle w:val="25"/>
        <w:rPr>
          <w:rFonts w:ascii="黑体" w:eastAsia="黑体"/>
        </w:rPr>
      </w:pPr>
      <w:r>
        <w:rPr>
          <w:rFonts w:hint="eastAsia" w:ascii="黑体" w:eastAsia="黑体"/>
        </w:rPr>
        <w:t>中性电极 ne</w:t>
      </w:r>
      <w:r>
        <w:rPr>
          <w:rFonts w:ascii="黑体" w:eastAsia="黑体"/>
        </w:rPr>
        <w:t>utral electrode</w:t>
      </w:r>
    </w:p>
    <w:p w14:paraId="6795697E">
      <w:pPr>
        <w:pStyle w:val="25"/>
        <w:rPr>
          <w:rFonts w:ascii="黑体" w:eastAsia="黑体"/>
        </w:rPr>
      </w:pPr>
      <w:r>
        <w:rPr>
          <w:rFonts w:hint="eastAsia" w:ascii="黑体" w:eastAsia="黑体"/>
        </w:rPr>
        <w:t>NE</w:t>
      </w:r>
    </w:p>
    <w:p w14:paraId="191E7205">
      <w:pPr>
        <w:pStyle w:val="25"/>
      </w:pPr>
      <w:r>
        <w:rPr>
          <w:rFonts w:hint="eastAsia"/>
        </w:rPr>
        <w:t>电极预期为</w:t>
      </w:r>
      <w:r>
        <w:rPr>
          <w:rFonts w:hint="eastAsia" w:eastAsia="黑体"/>
        </w:rPr>
        <w:t>高频</w:t>
      </w:r>
      <w:r>
        <w:rPr>
          <w:rFonts w:hint="eastAsia"/>
        </w:rPr>
        <w:t>电流的</w:t>
      </w:r>
      <w:r>
        <w:rPr>
          <w:rFonts w:hint="eastAsia" w:eastAsia="黑体"/>
        </w:rPr>
        <w:t>单极</w:t>
      </w:r>
      <w:r>
        <w:rPr>
          <w:rFonts w:hint="eastAsia"/>
        </w:rPr>
        <w:t>应用提供一个低电流密度的电气返回通道，以防止在</w:t>
      </w:r>
      <w:r>
        <w:rPr>
          <w:rFonts w:hint="eastAsia" w:eastAsia="黑体"/>
        </w:rPr>
        <w:t>患者</w:t>
      </w:r>
      <w:r>
        <w:rPr>
          <w:rFonts w:hint="eastAsia"/>
        </w:rPr>
        <w:t>组织中产生过高的温升或</w:t>
      </w:r>
      <w:del w:id="2945" w:author="ZXQ" w:date="2018-09-19T20:38:00Z">
        <w:r>
          <w:rPr>
            <w:rFonts w:hint="eastAsia"/>
          </w:rPr>
          <w:delText>不希望</w:delText>
        </w:r>
      </w:del>
      <w:ins w:id="2946" w:author="ZXQ" w:date="2018-09-19T20:38:00Z">
        <w:r>
          <w:rPr>
            <w:rFonts w:hint="eastAsia"/>
          </w:rPr>
          <w:t>非预期</w:t>
        </w:r>
      </w:ins>
      <w:r>
        <w:rPr>
          <w:rFonts w:hint="eastAsia"/>
        </w:rPr>
        <w:t>的灼伤这类效应。</w:t>
      </w:r>
    </w:p>
    <w:p w14:paraId="71F3CE1C">
      <w:pPr>
        <w:pStyle w:val="100"/>
        <w:numPr>
          <w:ilvl w:val="0"/>
          <w:numId w:val="32"/>
        </w:numPr>
      </w:pPr>
      <w:r>
        <w:rPr>
          <w:rFonts w:hint="eastAsia" w:eastAsia="黑体"/>
        </w:rPr>
        <w:t>中性电极</w:t>
      </w:r>
      <w:r>
        <w:rPr>
          <w:rFonts w:hint="eastAsia"/>
        </w:rPr>
        <w:t>还可称为极板、电极板、电外科垫、负电极、返回电极或分散电极。</w:t>
      </w:r>
    </w:p>
    <w:p w14:paraId="48F67289">
      <w:pPr>
        <w:pStyle w:val="100"/>
      </w:pPr>
      <w:r>
        <w:rPr>
          <w:rFonts w:hint="eastAsia"/>
        </w:rPr>
        <w:t>为保持电流密度足够低以防止</w:t>
      </w:r>
      <w:del w:id="2947" w:author="ZXQ" w:date="2018-09-19T20:38:00Z">
        <w:r>
          <w:rPr>
            <w:rFonts w:hint="eastAsia"/>
          </w:rPr>
          <w:delText>不希望</w:delText>
        </w:r>
      </w:del>
      <w:ins w:id="2948" w:author="ZXQ" w:date="2018-09-19T20:38:00Z">
        <w:r>
          <w:rPr>
            <w:rFonts w:hint="eastAsia"/>
          </w:rPr>
          <w:t>非预期</w:t>
        </w:r>
      </w:ins>
      <w:r>
        <w:rPr>
          <w:rFonts w:hint="eastAsia"/>
        </w:rPr>
        <w:t>的发热，</w:t>
      </w:r>
      <w:r>
        <w:rPr>
          <w:rFonts w:hint="eastAsia" w:eastAsia="黑体"/>
        </w:rPr>
        <w:t>中性电极</w:t>
      </w:r>
      <w:r>
        <w:rPr>
          <w:rFonts w:hint="eastAsia"/>
        </w:rPr>
        <w:t>需要有足够大的面积。</w:t>
      </w:r>
    </w:p>
    <w:p w14:paraId="6BFFE5B6">
      <w:pPr>
        <w:pStyle w:val="100"/>
      </w:pPr>
      <w:r>
        <w:rPr>
          <w:rFonts w:hint="eastAsia" w:eastAsia="黑体"/>
        </w:rPr>
        <w:t>中性电极</w:t>
      </w:r>
      <w:r>
        <w:rPr>
          <w:rFonts w:hint="eastAsia"/>
        </w:rPr>
        <w:t>与</w:t>
      </w:r>
      <w:r>
        <w:rPr>
          <w:rFonts w:hint="eastAsia" w:eastAsia="黑体"/>
        </w:rPr>
        <w:t>患者</w:t>
      </w:r>
      <w:r>
        <w:rPr>
          <w:rFonts w:hint="eastAsia"/>
        </w:rPr>
        <w:t>接触的位置通常与</w:t>
      </w:r>
      <w:r>
        <w:rPr>
          <w:rFonts w:hint="eastAsia" w:eastAsia="黑体"/>
        </w:rPr>
        <w:t>单极手术电极</w:t>
      </w:r>
      <w:r>
        <w:rPr>
          <w:rFonts w:hint="eastAsia"/>
        </w:rPr>
        <w:t>的工作位置分开。</w:t>
      </w:r>
    </w:p>
    <w:p w14:paraId="0B5176C2">
      <w:pPr>
        <w:pStyle w:val="100"/>
        <w:rPr>
          <w:rFonts w:ascii="黑体" w:eastAsia="黑体"/>
        </w:rPr>
      </w:pPr>
      <w:r>
        <w:rPr>
          <w:rFonts w:hint="eastAsia"/>
        </w:rPr>
        <w:t>参见图</w:t>
      </w:r>
      <w:r>
        <w:t>AA.1和AA.2。</w:t>
      </w:r>
    </w:p>
    <w:p w14:paraId="15E8F86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A1EB2B9">
      <w:pPr>
        <w:pStyle w:val="60"/>
        <w:spacing w:before="156" w:after="156"/>
      </w:pPr>
    </w:p>
    <w:p w14:paraId="46E001EE">
      <w:pPr>
        <w:pStyle w:val="25"/>
        <w:rPr>
          <w:rFonts w:ascii="黑体" w:eastAsia="黑体"/>
        </w:rPr>
      </w:pPr>
      <w:r>
        <w:rPr>
          <w:rFonts w:hint="eastAsia" w:ascii="黑体" w:eastAsia="黑体"/>
        </w:rPr>
        <w:t xml:space="preserve">额定附件电压 </w:t>
      </w:r>
      <w:r>
        <w:rPr>
          <w:rFonts w:ascii="黑体" w:eastAsia="黑体"/>
        </w:rPr>
        <w:t>rated accessory voltage</w:t>
      </w:r>
    </w:p>
    <w:p w14:paraId="7B7CA52D">
      <w:pPr>
        <w:pStyle w:val="25"/>
      </w:pPr>
      <w:r>
        <w:rPr>
          <w:rFonts w:hint="eastAsia"/>
        </w:rPr>
        <w:t>&lt;</w:t>
      </w:r>
      <w:r>
        <w:rPr>
          <w:rFonts w:hint="eastAsia" w:eastAsia="黑体"/>
        </w:rPr>
        <w:t>单极高频附件</w:t>
      </w:r>
      <w:r>
        <w:rPr>
          <w:rFonts w:hint="eastAsia"/>
        </w:rPr>
        <w:t>&gt;相对于连接到</w:t>
      </w:r>
      <w:r>
        <w:rPr>
          <w:rFonts w:hint="eastAsia" w:eastAsia="黑体"/>
        </w:rPr>
        <w:t>患者</w:t>
      </w:r>
      <w:r>
        <w:rPr>
          <w:rFonts w:hint="eastAsia"/>
        </w:rPr>
        <w:t>的</w:t>
      </w:r>
      <w:r>
        <w:rPr>
          <w:rFonts w:hint="eastAsia" w:eastAsia="黑体"/>
        </w:rPr>
        <w:t>中性电极</w:t>
      </w:r>
      <w:r>
        <w:rPr>
          <w:rFonts w:hint="eastAsia"/>
        </w:rPr>
        <w:t>可施加的最大峰值</w:t>
      </w:r>
      <w:r>
        <w:rPr>
          <w:rFonts w:hint="eastAsia" w:eastAsia="黑体"/>
        </w:rPr>
        <w:t>高频</w:t>
      </w:r>
      <w:r>
        <w:rPr>
          <w:rFonts w:hint="eastAsia"/>
        </w:rPr>
        <w:t>输出电压。</w:t>
      </w:r>
    </w:p>
    <w:p w14:paraId="15096623">
      <w:pPr>
        <w:pStyle w:val="60"/>
        <w:spacing w:before="156" w:after="156"/>
      </w:pPr>
    </w:p>
    <w:p w14:paraId="4167B65C">
      <w:pPr>
        <w:pStyle w:val="25"/>
        <w:rPr>
          <w:rFonts w:ascii="黑体" w:eastAsia="黑体"/>
        </w:rPr>
      </w:pPr>
      <w:r>
        <w:rPr>
          <w:rFonts w:hint="eastAsia" w:ascii="黑体" w:eastAsia="黑体"/>
        </w:rPr>
        <w:t xml:space="preserve">额定附件电压 </w:t>
      </w:r>
      <w:r>
        <w:rPr>
          <w:rFonts w:ascii="黑体" w:eastAsia="黑体"/>
        </w:rPr>
        <w:t>rated accessory voltage</w:t>
      </w:r>
    </w:p>
    <w:p w14:paraId="2E5C4BDD">
      <w:pPr>
        <w:pStyle w:val="25"/>
        <w:rPr>
          <w:rFonts w:ascii="Arial" w:hAnsi="Arial" w:eastAsia="Arial Unicode MS" w:cs="Arial"/>
          <w:szCs w:val="21"/>
        </w:rPr>
      </w:pPr>
      <w:r>
        <w:rPr>
          <w:rFonts w:hint="eastAsia"/>
        </w:rPr>
        <w:t>&lt;</w:t>
      </w:r>
      <w:r>
        <w:rPr>
          <w:rFonts w:hint="eastAsia" w:eastAsia="黑体"/>
        </w:rPr>
        <w:t>双极高频附件</w:t>
      </w:r>
      <w:r>
        <w:rPr>
          <w:rFonts w:hint="eastAsia"/>
        </w:rPr>
        <w:t>&gt;可施加于一对相反极性电极的最大峰值</w:t>
      </w:r>
      <w:r>
        <w:rPr>
          <w:rFonts w:hint="eastAsia" w:eastAsia="黑体"/>
        </w:rPr>
        <w:t>高频</w:t>
      </w:r>
      <w:r>
        <w:rPr>
          <w:rFonts w:hint="eastAsia"/>
        </w:rPr>
        <w:t>输出电压。</w:t>
      </w:r>
    </w:p>
    <w:p w14:paraId="1923CF95">
      <w:pPr>
        <w:pStyle w:val="61"/>
        <w:spacing w:before="156" w:after="156"/>
      </w:pPr>
      <w:bookmarkStart w:id="137" w:name="_Toc499883675"/>
      <w:bookmarkEnd w:id="137"/>
      <w:bookmarkStart w:id="138" w:name="_Toc499883206"/>
      <w:bookmarkEnd w:id="138"/>
    </w:p>
    <w:p w14:paraId="1B7F3A30">
      <w:pPr>
        <w:pStyle w:val="25"/>
        <w:rPr>
          <w:rFonts w:ascii="黑体" w:eastAsia="黑体"/>
        </w:rPr>
      </w:pPr>
      <w:r>
        <w:rPr>
          <w:rFonts w:hint="eastAsia" w:ascii="黑体" w:eastAsia="黑体"/>
        </w:rPr>
        <w:t>额定负载</w:t>
      </w:r>
      <w:r>
        <w:rPr>
          <w:rFonts w:ascii="黑体" w:eastAsia="黑体"/>
        </w:rPr>
        <w:t xml:space="preserve"> rated load</w:t>
      </w:r>
    </w:p>
    <w:p w14:paraId="4AE1436F">
      <w:pPr>
        <w:pStyle w:val="25"/>
      </w:pPr>
      <w:r>
        <w:rPr>
          <w:rFonts w:hint="eastAsia"/>
        </w:rPr>
        <w:t>当</w:t>
      </w:r>
      <w:r>
        <w:rPr>
          <w:rFonts w:hint="eastAsia" w:eastAsia="黑体"/>
        </w:rPr>
        <w:t>高频手术设备</w:t>
      </w:r>
      <w:r>
        <w:rPr>
          <w:rFonts w:hint="eastAsia"/>
        </w:rPr>
        <w:t>每一种</w:t>
      </w:r>
      <w:r>
        <w:rPr>
          <w:rFonts w:hint="eastAsia" w:eastAsia="黑体"/>
        </w:rPr>
        <w:t>高频手术模式</w:t>
      </w:r>
      <w:r>
        <w:rPr>
          <w:rFonts w:hint="eastAsia"/>
        </w:rPr>
        <w:t>产生最大</w:t>
      </w:r>
      <w:r>
        <w:rPr>
          <w:rFonts w:hint="eastAsia" w:eastAsia="黑体"/>
        </w:rPr>
        <w:t>高频</w:t>
      </w:r>
      <w:r>
        <w:rPr>
          <w:rFonts w:hint="eastAsia"/>
        </w:rPr>
        <w:t>输出功率时的非电抗性负载电阻值。</w:t>
      </w:r>
    </w:p>
    <w:p w14:paraId="46E0FB74">
      <w:pPr>
        <w:pStyle w:val="61"/>
        <w:spacing w:before="156" w:after="156"/>
      </w:pPr>
      <w:bookmarkStart w:id="139" w:name="_Toc499883207"/>
      <w:bookmarkEnd w:id="139"/>
      <w:bookmarkStart w:id="140" w:name="_Toc499883676"/>
      <w:bookmarkEnd w:id="140"/>
    </w:p>
    <w:p w14:paraId="78FE8123">
      <w:pPr>
        <w:pStyle w:val="25"/>
        <w:rPr>
          <w:rFonts w:ascii="黑体" w:eastAsia="黑体"/>
        </w:rPr>
      </w:pPr>
      <w:r>
        <w:rPr>
          <w:rFonts w:hint="eastAsia" w:ascii="黑体" w:eastAsia="黑体"/>
        </w:rPr>
        <w:t>额定输出功率</w:t>
      </w:r>
      <w:r>
        <w:rPr>
          <w:rFonts w:ascii="黑体" w:eastAsia="黑体"/>
        </w:rPr>
        <w:t xml:space="preserve"> rated output power</w:t>
      </w:r>
    </w:p>
    <w:p w14:paraId="533CE9D0">
      <w:pPr>
        <w:pStyle w:val="25"/>
      </w:pPr>
      <w:r>
        <w:rPr>
          <w:rFonts w:hint="eastAsia"/>
        </w:rPr>
        <w:t>对置于最大输出设定的每一种</w:t>
      </w:r>
      <w:r>
        <w:rPr>
          <w:rFonts w:hint="eastAsia" w:eastAsia="黑体"/>
        </w:rPr>
        <w:t>高频手术模式</w:t>
      </w:r>
      <w:r>
        <w:rPr>
          <w:rFonts w:hint="eastAsia"/>
        </w:rPr>
        <w:t>，当可同时启动的所有</w:t>
      </w:r>
      <w:r>
        <w:rPr>
          <w:rFonts w:hint="eastAsia" w:eastAsia="黑体"/>
        </w:rPr>
        <w:t>手术输出端子</w:t>
      </w:r>
      <w:r>
        <w:rPr>
          <w:rFonts w:hint="eastAsia"/>
        </w:rPr>
        <w:t>连接它们各自的</w:t>
      </w:r>
      <w:r>
        <w:rPr>
          <w:rFonts w:hint="eastAsia" w:eastAsia="黑体"/>
        </w:rPr>
        <w:t>额定负载</w:t>
      </w:r>
      <w:r>
        <w:rPr>
          <w:rFonts w:hint="eastAsia"/>
        </w:rPr>
        <w:t>时所产生的以“瓦”计的功率。</w:t>
      </w:r>
    </w:p>
    <w:p w14:paraId="391ACBA6">
      <w:pPr>
        <w:pStyle w:val="61"/>
        <w:spacing w:before="156" w:after="156"/>
      </w:pPr>
      <w:bookmarkStart w:id="141" w:name="_Toc499883677"/>
      <w:bookmarkEnd w:id="141"/>
      <w:bookmarkStart w:id="142" w:name="_Toc499883208"/>
      <w:bookmarkEnd w:id="142"/>
    </w:p>
    <w:p w14:paraId="36F04CE5">
      <w:pPr>
        <w:pStyle w:val="25"/>
        <w:rPr>
          <w:rFonts w:ascii="黑体" w:eastAsia="黑体"/>
        </w:rPr>
      </w:pPr>
      <w:r>
        <w:rPr>
          <w:rFonts w:hint="eastAsia" w:ascii="黑体" w:eastAsia="黑体"/>
        </w:rPr>
        <w:t>开关检测器</w:t>
      </w:r>
      <w:r>
        <w:rPr>
          <w:rFonts w:ascii="黑体" w:eastAsia="黑体"/>
        </w:rPr>
        <w:t xml:space="preserve"> switch sensor</w:t>
      </w:r>
    </w:p>
    <w:p w14:paraId="5FBBADA0">
      <w:pPr>
        <w:pStyle w:val="25"/>
      </w:pPr>
      <w:r>
        <w:rPr>
          <w:rFonts w:hint="eastAsia" w:eastAsia="黑体"/>
        </w:rPr>
        <w:t>高频手术设备</w:t>
      </w:r>
      <w:r>
        <w:rPr>
          <w:rFonts w:hint="eastAsia"/>
        </w:rPr>
        <w:t>或</w:t>
      </w:r>
      <w:r>
        <w:rPr>
          <w:rFonts w:hint="eastAsia" w:eastAsia="黑体"/>
        </w:rPr>
        <w:t>附属设备</w:t>
      </w:r>
      <w:r>
        <w:rPr>
          <w:rFonts w:hint="eastAsia"/>
        </w:rPr>
        <w:t>的一部分，它响应所连接的</w:t>
      </w:r>
      <w:r>
        <w:rPr>
          <w:rFonts w:hint="eastAsia" w:eastAsia="黑体"/>
        </w:rPr>
        <w:t>指揿开关</w:t>
      </w:r>
      <w:r>
        <w:rPr>
          <w:rFonts w:hint="eastAsia"/>
        </w:rPr>
        <w:t>或脚踏开关的操作来控制</w:t>
      </w:r>
      <w:r>
        <w:rPr>
          <w:rFonts w:hint="eastAsia" w:eastAsia="黑体"/>
        </w:rPr>
        <w:t>高频</w:t>
      </w:r>
      <w:r>
        <w:rPr>
          <w:rFonts w:hint="eastAsia"/>
        </w:rPr>
        <w:t>输出的启动。</w:t>
      </w:r>
    </w:p>
    <w:p w14:paraId="5A8A5261">
      <w:pPr>
        <w:pStyle w:val="62"/>
        <w:spacing w:before="156" w:after="156"/>
      </w:pPr>
      <w:bookmarkStart w:id="143" w:name="_Toc499883318"/>
      <w:bookmarkStart w:id="144" w:name="_Toc499908468"/>
      <w:bookmarkStart w:id="145" w:name="_Toc499888129"/>
      <w:bookmarkStart w:id="146" w:name="_Toc499883209"/>
      <w:bookmarkStart w:id="147" w:name="_Toc499883687"/>
      <w:bookmarkStart w:id="148" w:name="_Toc499883678"/>
      <w:bookmarkStart w:id="149" w:name="_Toc499884473"/>
      <w:bookmarkStart w:id="150" w:name="_Toc499994809"/>
      <w:bookmarkStart w:id="151" w:name="_Toc499883421"/>
      <w:bookmarkStart w:id="152" w:name="_Toc528766372"/>
      <w:bookmarkStart w:id="153" w:name="_Toc499898796"/>
      <w:bookmarkStart w:id="154" w:name="_Toc499971344"/>
      <w:bookmarkStart w:id="155" w:name="_Toc499901814"/>
      <w:bookmarkStart w:id="156" w:name="_Toc499883379"/>
      <w:r>
        <w:rPr>
          <w:rFonts w:hint="eastAsia"/>
        </w:rPr>
        <w:t>通用要求</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0EB04263">
      <w:pPr>
        <w:pStyle w:val="25"/>
      </w:pPr>
      <w:r>
        <w:rPr>
          <w:rFonts w:hint="eastAsia"/>
        </w:rPr>
        <w:t>除下述内容外，通用标准的第4章适用：</w:t>
      </w:r>
    </w:p>
    <w:p w14:paraId="3D8900AD">
      <w:pPr>
        <w:pStyle w:val="25"/>
        <w:ind w:firstLine="0" w:firstLineChars="0"/>
        <w:jc w:val="left"/>
        <w:rPr>
          <w:i/>
        </w:rPr>
      </w:pPr>
      <w:r>
        <w:rPr>
          <w:rFonts w:hint="eastAsia"/>
          <w:i/>
        </w:rPr>
        <w:t>增补条款：</w:t>
      </w:r>
    </w:p>
    <w:p w14:paraId="1A5E9D5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DAC8FF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0F712D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11731A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977474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249C51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FF5B42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195980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141FF5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DBA406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E9FBAA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869F1E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2AC961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DBE3BF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307672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F1F2A0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B013D5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CAA5B8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4A0285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522181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689100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EA6D30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5BF51C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590888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647F5A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9F5771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A5EDA4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703186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FF8B50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207A32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F22CF6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DFCC4E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38D35F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B66044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409169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1EC332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4FE7E1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738F74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30E55F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0BD6EF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AC17B8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47FFBC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97786D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3BAD16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6ABD14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8BD67E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04ECA0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CFCE0F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02BC61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483E24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71A820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A618B7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37CD28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D979D6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E5A012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43A762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396D65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5A1285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3F40EA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7601A3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882E3F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6AB008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C9D444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3B4794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964DA4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BD034D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E62DC5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5A0A61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0161BD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3E9FC5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748C4D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DEB502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3E25FF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714D77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CFAB34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DBF4C3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BC2329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53FE44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4C86AC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34C1A6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277D69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C4DF51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56373D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E6A89C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0F71F6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F0166C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635E35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9C7DDB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281032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925AEC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C738A0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0035BE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72B8C3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EFEE51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FB70B3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E3FA47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1706BD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646548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8A40A6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A70308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13FDA18">
      <w:pPr>
        <w:pStyle w:val="60"/>
        <w:spacing w:before="156" w:after="156"/>
        <w:rPr>
          <w:rFonts w:ascii="宋体" w:cs="宋体"/>
        </w:rPr>
      </w:pPr>
      <w:r>
        <w:t>*应用的附加条件</w:t>
      </w:r>
    </w:p>
    <w:p w14:paraId="420F4904">
      <w:pPr>
        <w:pStyle w:val="25"/>
      </w:pPr>
      <w:r>
        <w:rPr>
          <w:rFonts w:hint="eastAsia" w:eastAsia="黑体"/>
        </w:rPr>
        <w:t>高频手术设备</w:t>
      </w:r>
      <w:r>
        <w:rPr>
          <w:rFonts w:hint="eastAsia"/>
        </w:rPr>
        <w:t>对本</w:t>
      </w:r>
      <w:ins w:id="2949" w:author="ZXQ" w:date="2018-09-19T20:24:00Z">
        <w:r>
          <w:rPr>
            <w:rFonts w:hint="eastAsia"/>
          </w:rPr>
          <w:t>标准</w:t>
        </w:r>
      </w:ins>
      <w:del w:id="2950" w:author="ZXQ" w:date="2018-09-19T20:24:00Z">
        <w:r>
          <w:rPr>
            <w:rFonts w:hint="eastAsia"/>
          </w:rPr>
          <w:delText>文件</w:delText>
        </w:r>
      </w:del>
      <w:r>
        <w:rPr>
          <w:rFonts w:hint="eastAsia"/>
        </w:rPr>
        <w:t>的符合性以及</w:t>
      </w:r>
      <w:r>
        <w:rPr>
          <w:rFonts w:hint="eastAsia" w:eastAsia="黑体"/>
        </w:rPr>
        <w:t>高频附件</w:t>
      </w:r>
      <w:r>
        <w:rPr>
          <w:rFonts w:hint="eastAsia"/>
        </w:rPr>
        <w:t>对本</w:t>
      </w:r>
      <w:ins w:id="2951" w:author="ZXQ" w:date="2018-09-19T20:25:00Z">
        <w:r>
          <w:rPr>
            <w:rFonts w:hint="eastAsia"/>
          </w:rPr>
          <w:t>标准</w:t>
        </w:r>
      </w:ins>
      <w:del w:id="2952" w:author="ZXQ" w:date="2018-09-19T20:25:00Z">
        <w:r>
          <w:rPr>
            <w:rFonts w:hint="eastAsia"/>
          </w:rPr>
          <w:delText>文件</w:delText>
        </w:r>
      </w:del>
      <w:r>
        <w:rPr>
          <w:rFonts w:hint="eastAsia"/>
        </w:rPr>
        <w:t>的符合性应彼此独立，但性能试验的或</w:t>
      </w:r>
      <w:r>
        <w:rPr>
          <w:rFonts w:hint="eastAsia" w:eastAsia="黑体"/>
        </w:rPr>
        <w:t>制造商</w:t>
      </w:r>
      <w:r>
        <w:rPr>
          <w:rFonts w:hint="eastAsia"/>
        </w:rPr>
        <w:t>的特殊要求除外。</w:t>
      </w:r>
    </w:p>
    <w:p w14:paraId="1E1028B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63F735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2BF088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617CBB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C46A08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11F5F5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602248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C2989D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F53366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82BF9D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00FDF7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E8B540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300475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CB6CC1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237902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772EE8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D13E47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0B9EAC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8346DA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19F780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1E2AD83">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9EAF6B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714B99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8262F7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D87D6C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1D3864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024DF5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DCF541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4E53F8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266C2D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C8EFB9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563D2E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61C36C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A0CC2F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942102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68D136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78FB83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4CF075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C8534B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E0EFC5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4BEE05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B57676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1C73E7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5E02F3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12DA15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19A140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ED92B2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BA3BB0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96441B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C94EC5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412ABE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E4C10D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75B734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7C8661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267DF7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38EC2C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F1FD81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9759EB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423559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BB88CB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ACDAC93">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1DF411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6E2177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77415E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1433E0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1249D3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BBE14D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7864FF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496FC1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A08916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3BB0F1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F4F4D4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07B682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BF97E0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A146A5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E160C5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024603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9C5810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E169BF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DDD49D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C04757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50A368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92D7BC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04AFC9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D48CD6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D27884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EE5C8D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D03E0E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1A03F8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2D19D4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080688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DD3143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0D13A3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83D70B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02B2A0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9CF734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73F90B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BA4C5D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C7CA47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C32D11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083B7F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3112CE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F413D0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2BCB03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E1E8996">
      <w:pPr>
        <w:pStyle w:val="59"/>
        <w:spacing w:before="156" w:after="156"/>
      </w:pPr>
      <w:r>
        <w:t>*</w:t>
      </w:r>
      <w:r>
        <w:rPr>
          <w:rFonts w:hint="eastAsia"/>
        </w:rPr>
        <w:t>风险评估</w:t>
      </w:r>
    </w:p>
    <w:p w14:paraId="392A01B5">
      <w:pPr>
        <w:pStyle w:val="25"/>
      </w:pPr>
      <w:r>
        <w:rPr>
          <w:rFonts w:hint="eastAsia" w:ascii="黑体" w:hAnsi="黑体" w:eastAsia="黑体"/>
        </w:rPr>
        <w:t>制造商</w:t>
      </w:r>
      <w:r>
        <w:rPr>
          <w:rFonts w:hint="eastAsia"/>
        </w:rPr>
        <w:t>在其</w:t>
      </w:r>
      <w:r>
        <w:rPr>
          <w:rFonts w:hint="eastAsia" w:eastAsia="黑体"/>
        </w:rPr>
        <w:t>风险分析</w:t>
      </w:r>
      <w:r>
        <w:rPr>
          <w:rFonts w:hint="eastAsia"/>
        </w:rPr>
        <w:t>中应包含</w:t>
      </w:r>
      <w:r>
        <w:rPr>
          <w:rFonts w:hint="eastAsia" w:eastAsia="黑体"/>
        </w:rPr>
        <w:t>高频手术设备</w:t>
      </w:r>
      <w:r>
        <w:rPr>
          <w:rFonts w:hint="eastAsia"/>
        </w:rPr>
        <w:t>和/或</w:t>
      </w:r>
      <w:r>
        <w:rPr>
          <w:rFonts w:hint="eastAsia" w:eastAsia="黑体"/>
        </w:rPr>
        <w:t>高频附件</w:t>
      </w:r>
      <w:r>
        <w:rPr>
          <w:rFonts w:hint="eastAsia"/>
        </w:rPr>
        <w:t>在</w:t>
      </w:r>
      <w:r>
        <w:rPr>
          <w:rFonts w:hint="eastAsia" w:eastAsia="黑体"/>
        </w:rPr>
        <w:t>大电流模式</w:t>
      </w:r>
      <w:r>
        <w:rPr>
          <w:rFonts w:hint="eastAsia"/>
        </w:rPr>
        <w:t>下使用的可能性和这会对</w:t>
      </w:r>
      <w:r>
        <w:rPr>
          <w:rFonts w:hint="eastAsia" w:eastAsia="黑体"/>
        </w:rPr>
        <w:t>中性电极</w:t>
      </w:r>
      <w:r>
        <w:rPr>
          <w:rFonts w:hint="eastAsia"/>
        </w:rPr>
        <w:t>下发热的影响（例如，参见201.7.9.2.2.101 f））。</w:t>
      </w:r>
    </w:p>
    <w:p w14:paraId="6EB73413">
      <w:pPr>
        <w:pStyle w:val="61"/>
        <w:spacing w:before="156" w:after="156"/>
      </w:pPr>
      <w:r>
        <w:rPr>
          <w:rFonts w:hint="eastAsia"/>
        </w:rPr>
        <w:t>基本性能</w:t>
      </w:r>
    </w:p>
    <w:p w14:paraId="542EB72B">
      <w:pPr>
        <w:pStyle w:val="25"/>
        <w:rPr>
          <w:i/>
        </w:rPr>
      </w:pPr>
      <w:r>
        <w:rPr>
          <w:rFonts w:hint="eastAsia"/>
          <w:i/>
        </w:rPr>
        <w:t>增补：</w:t>
      </w:r>
    </w:p>
    <w:p w14:paraId="3E1C2F75">
      <w:pPr>
        <w:pStyle w:val="25"/>
      </w:pPr>
      <w:r>
        <w:rPr>
          <w:rFonts w:hint="eastAsia"/>
        </w:rPr>
        <w:t>201.8.4.101的第三个连字符中和201.12.4.101中所列的要求应被视为</w:t>
      </w:r>
      <w:r>
        <w:rPr>
          <w:rFonts w:hint="eastAsia" w:eastAsia="黑体"/>
        </w:rPr>
        <w:t>基本性能</w:t>
      </w:r>
      <w:r>
        <w:rPr>
          <w:rFonts w:hint="eastAsia"/>
        </w:rPr>
        <w:t>要求。</w:t>
      </w:r>
    </w:p>
    <w:p w14:paraId="69D380D4">
      <w:pPr>
        <w:pStyle w:val="100"/>
        <w:numPr>
          <w:ilvl w:val="0"/>
          <w:numId w:val="33"/>
        </w:numPr>
      </w:pPr>
      <w:r>
        <w:t>请</w:t>
      </w:r>
      <w:r>
        <w:rPr>
          <w:rFonts w:hint="eastAsia"/>
        </w:rPr>
        <w:t>参考附录AA。</w:t>
      </w:r>
    </w:p>
    <w:p w14:paraId="5476227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073046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388AC79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5F6806B">
      <w:pPr>
        <w:pStyle w:val="61"/>
        <w:spacing w:before="156" w:after="156"/>
      </w:pPr>
      <w:bookmarkStart w:id="157" w:name="_Toc499883211"/>
      <w:bookmarkStart w:id="158" w:name="_Toc499883680"/>
      <w:r>
        <w:t>*</w:t>
      </w:r>
      <w:r>
        <w:rPr>
          <w:rFonts w:ascii="ºÚÌå" w:cs="ºÚÌå"/>
        </w:rPr>
        <w:t xml:space="preserve">ME </w:t>
      </w:r>
      <w:r>
        <w:rPr>
          <w:rFonts w:hint="eastAsia"/>
        </w:rPr>
        <w:t>设备的单一故障状态</w:t>
      </w:r>
      <w:bookmarkEnd w:id="157"/>
      <w:bookmarkEnd w:id="158"/>
    </w:p>
    <w:p w14:paraId="4DB3F220">
      <w:pPr>
        <w:autoSpaceDE w:val="0"/>
        <w:autoSpaceDN w:val="0"/>
        <w:adjustRightInd w:val="0"/>
        <w:jc w:val="left"/>
        <w:rPr>
          <w:rFonts w:ascii="宋体" w:cs="宋体"/>
          <w:i/>
          <w:kern w:val="0"/>
          <w:szCs w:val="21"/>
        </w:rPr>
      </w:pPr>
      <w:r>
        <w:rPr>
          <w:rFonts w:hint="eastAsia" w:ascii="宋体"/>
          <w:i/>
          <w:kern w:val="0"/>
          <w:szCs w:val="20"/>
          <w:lang/>
        </w:rPr>
        <w:t>增补条款</w:t>
      </w:r>
      <w:r>
        <w:rPr>
          <w:rFonts w:hint="eastAsia" w:ascii="宋体" w:cs="宋体"/>
          <w:i/>
          <w:kern w:val="0"/>
          <w:szCs w:val="21"/>
        </w:rPr>
        <w:t>：</w:t>
      </w:r>
    </w:p>
    <w:p w14:paraId="049068E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F4FCC7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1A3F52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EE4D61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998236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D438E3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86004B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CE0F6C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F1B86A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98EC89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F52AA6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56A94E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AAAA0F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48A431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E99A70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C9F985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3DF22B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E1C4F7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9C272D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5BFCBD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C2446E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4464E7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55684F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3F657D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6171A5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B71F15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8261B5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410859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42BFEE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B03816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903C62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AC504E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0A3A7C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1842F9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CD2F80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3BA7B3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935EDB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B28957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D7389A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315C21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95C1E0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1AB745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2BBB30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AFDD22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83D7DE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62F7C5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DC12C2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D07685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C52A3A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FEF821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918B3E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8DDFF7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6E8335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26BA64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809AC2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6BB0D3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6D1588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080C32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04D289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9258BD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3E33B4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1F93DF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8F2376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7F4F3D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467AD7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DE02DB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4F0E09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42307C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9C5E48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935BD7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56FAAA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E1CE85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012E18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88E947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EDE88A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5B0589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69BD93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051505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1A76E5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3E2E38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52B181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F1FA0C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375A59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F0EADB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49D90C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F677FA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418DA0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A5E06D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3EE9BB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27096F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0066FD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B48284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EF47AF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E3222D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54154E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D66CFD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DD2362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E9CA81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0E734A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AF4D4D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C0687FF">
      <w:pPr>
        <w:pStyle w:val="60"/>
        <w:spacing w:before="156" w:after="156"/>
      </w:pPr>
      <w:r>
        <w:rPr>
          <w:rFonts w:hint="eastAsia"/>
        </w:rPr>
        <w:t>特殊的单一故障状态</w:t>
      </w:r>
    </w:p>
    <w:p w14:paraId="3430DF56">
      <w:pPr>
        <w:pStyle w:val="25"/>
      </w:pPr>
      <w:r>
        <w:rPr>
          <w:rFonts w:hint="eastAsia"/>
        </w:rPr>
        <w:t>以下</w:t>
      </w:r>
      <w:r>
        <w:rPr>
          <w:rFonts w:hint="eastAsia" w:eastAsia="黑体"/>
        </w:rPr>
        <w:t>单一故障状态</w:t>
      </w:r>
      <w:r>
        <w:rPr>
          <w:rFonts w:hint="eastAsia"/>
        </w:rPr>
        <w:t>是本</w:t>
      </w:r>
      <w:del w:id="2953" w:author="ZXQ" w:date="2018-09-19T20:25:00Z">
        <w:r>
          <w:rPr>
            <w:rFonts w:hint="eastAsia"/>
          </w:rPr>
          <w:delText>文件</w:delText>
        </w:r>
      </w:del>
      <w:ins w:id="2954" w:author="ZXQ" w:date="2018-09-19T20:25:00Z">
        <w:r>
          <w:rPr>
            <w:rFonts w:hint="eastAsia"/>
          </w:rPr>
          <w:t>标准</w:t>
        </w:r>
      </w:ins>
      <w:r>
        <w:rPr>
          <w:rFonts w:hint="eastAsia"/>
        </w:rPr>
        <w:t>中特殊要求和测试的项目：</w:t>
      </w:r>
    </w:p>
    <w:p w14:paraId="26F11289">
      <w:pPr>
        <w:pStyle w:val="69"/>
      </w:pPr>
      <w:r>
        <w:rPr>
          <w:rFonts w:hint="eastAsia"/>
        </w:rPr>
        <w:t>可能引起不可接受的</w:t>
      </w:r>
      <w:r>
        <w:rPr>
          <w:rFonts w:hint="eastAsia" w:eastAsia="黑体"/>
        </w:rPr>
        <w:t>风险</w:t>
      </w:r>
      <w:r>
        <w:rPr>
          <w:rFonts w:hint="eastAsia"/>
        </w:rPr>
        <w:t>的</w:t>
      </w:r>
      <w:r>
        <w:rPr>
          <w:rFonts w:hint="eastAsia" w:eastAsia="黑体"/>
        </w:rPr>
        <w:t>连续性监测器</w:t>
      </w:r>
      <w:r>
        <w:rPr>
          <w:rFonts w:hint="eastAsia" w:cs="MS Mincho"/>
        </w:rPr>
        <w:t>或</w:t>
      </w:r>
      <w:r>
        <w:rPr>
          <w:rFonts w:hint="eastAsia" w:eastAsia="黑体" w:cs="MS Mincho"/>
        </w:rPr>
        <w:t>接触质量监测器</w:t>
      </w:r>
      <w:r>
        <w:rPr>
          <w:rFonts w:hint="eastAsia" w:cs="MS Mincho"/>
        </w:rPr>
        <w:t>故障</w:t>
      </w:r>
      <w:r>
        <w:t>(</w:t>
      </w:r>
      <w:r>
        <w:rPr>
          <w:rFonts w:hint="eastAsia"/>
        </w:rPr>
        <w:t>参</w:t>
      </w:r>
      <w:r>
        <w:rPr>
          <w:rFonts w:hint="eastAsia" w:cs="宋体"/>
        </w:rPr>
        <w:t>见</w:t>
      </w:r>
      <w:r>
        <w:rPr>
          <w:rFonts w:ascii="宋体" w:hAnsi="宋体" w:eastAsia="宋体" w:cs="Arial"/>
          <w:kern w:val="0"/>
          <w:szCs w:val="20"/>
          <w:rPrChange w:id="2955" w:author="ZXQ" w:date="2018-09-19T17:16:00Z">
            <w:rPr>
              <w:rFonts w:ascii="Arial" w:hAnsi="Arial" w:eastAsia="Arial Unicode MS" w:cs="Arial"/>
              <w:kern w:val="2"/>
              <w:szCs w:val="24"/>
            </w:rPr>
          </w:rPrChange>
        </w:rPr>
        <w:t>201.8.4.101</w:t>
      </w:r>
      <w:r>
        <w:t>)</w:t>
      </w:r>
      <w:r>
        <w:rPr>
          <w:rFonts w:hint="eastAsia"/>
        </w:rPr>
        <w:t>；</w:t>
      </w:r>
    </w:p>
    <w:p w14:paraId="1B770B7F">
      <w:pPr>
        <w:pStyle w:val="69"/>
      </w:pPr>
      <w:r>
        <w:rPr>
          <w:rFonts w:hint="eastAsia" w:cs="HiddenHorzOCR"/>
        </w:rPr>
        <w:t>引起</w:t>
      </w:r>
      <w:r>
        <w:rPr>
          <w:rFonts w:hint="eastAsia" w:cs="宋体"/>
        </w:rPr>
        <w:t>过</w:t>
      </w:r>
      <w:r>
        <w:rPr>
          <w:rFonts w:hint="eastAsia" w:cs="MS Mincho"/>
        </w:rPr>
        <w:t>量低</w:t>
      </w:r>
      <w:r>
        <w:rPr>
          <w:rFonts w:hint="eastAsia" w:cs="宋体"/>
        </w:rPr>
        <w:t>频</w:t>
      </w:r>
      <w:r>
        <w:rPr>
          <w:rFonts w:hint="eastAsia" w:eastAsia="黑体" w:cs="MS Mincho"/>
        </w:rPr>
        <w:t>患者漏电流</w:t>
      </w:r>
      <w:r>
        <w:rPr>
          <w:rFonts w:hint="eastAsia" w:cs="MS Mincho"/>
        </w:rPr>
        <w:t>的</w:t>
      </w:r>
      <w:r>
        <w:rPr>
          <w:rFonts w:hint="eastAsia" w:cs="宋体"/>
        </w:rPr>
        <w:t>输</w:t>
      </w:r>
      <w:r>
        <w:rPr>
          <w:rFonts w:hint="eastAsia" w:cs="MS Mincho"/>
        </w:rPr>
        <w:t>出</w:t>
      </w:r>
      <w:r>
        <w:rPr>
          <w:rFonts w:hint="eastAsia" w:cs="宋体"/>
        </w:rPr>
        <w:t>开关线</w:t>
      </w:r>
      <w:r>
        <w:rPr>
          <w:rFonts w:hint="eastAsia" w:cs="MS Mincho"/>
        </w:rPr>
        <w:t>路失效</w:t>
      </w:r>
      <w:r>
        <w:rPr>
          <w:rFonts w:cs="HiddenHorzOCR"/>
        </w:rPr>
        <w:t>(</w:t>
      </w:r>
      <w:r>
        <w:rPr>
          <w:rFonts w:hint="eastAsia" w:cs="宋体"/>
        </w:rPr>
        <w:t>见</w:t>
      </w:r>
      <w:r>
        <w:rPr>
          <w:rFonts w:ascii="宋体" w:hAnsi="宋体" w:eastAsia="宋体" w:cs="Arial"/>
          <w:kern w:val="0"/>
          <w:szCs w:val="20"/>
          <w:rPrChange w:id="2956" w:author="ZXQ" w:date="2018-09-19T17:16:00Z">
            <w:rPr>
              <w:rFonts w:ascii="Arial" w:hAnsi="Arial" w:eastAsia="Arial Unicode MS" w:cs="Arial"/>
              <w:kern w:val="2"/>
              <w:szCs w:val="24"/>
            </w:rPr>
          </w:rPrChange>
        </w:rPr>
        <w:t>201.8.10.4.101.1</w:t>
      </w:r>
      <w:r>
        <w:rPr>
          <w:rFonts w:cs="HiddenHorzOCR"/>
        </w:rPr>
        <w:t xml:space="preserve">) </w:t>
      </w:r>
      <w:r>
        <w:rPr>
          <w:rFonts w:hint="eastAsia"/>
        </w:rPr>
        <w:t>；</w:t>
      </w:r>
    </w:p>
    <w:p w14:paraId="4C90038E">
      <w:pPr>
        <w:pStyle w:val="69"/>
      </w:pPr>
      <w:r>
        <w:rPr>
          <w:rFonts w:hint="eastAsia"/>
        </w:rPr>
        <w:t>引起</w:t>
      </w:r>
      <w:r>
        <w:rPr>
          <w:rFonts w:hint="eastAsia" w:eastAsia="黑体"/>
        </w:rPr>
        <w:t>患者</w:t>
      </w:r>
      <w:r>
        <w:rPr>
          <w:rFonts w:hint="eastAsia" w:cs="宋体"/>
        </w:rPr>
        <w:t>电</w:t>
      </w:r>
      <w:r>
        <w:rPr>
          <w:rFonts w:hint="eastAsia" w:cs="MS Mincho"/>
        </w:rPr>
        <w:t>路非</w:t>
      </w:r>
      <w:r>
        <w:rPr>
          <w:rFonts w:hint="eastAsia" w:cs="宋体"/>
        </w:rPr>
        <w:t>预</w:t>
      </w:r>
      <w:r>
        <w:rPr>
          <w:rFonts w:hint="eastAsia" w:cs="MS Mincho"/>
        </w:rPr>
        <w:t>期激励的任何故障</w:t>
      </w:r>
      <w:r>
        <w:t>(</w:t>
      </w:r>
      <w:r>
        <w:rPr>
          <w:rFonts w:hint="eastAsia" w:cs="宋体"/>
        </w:rPr>
        <w:t>见</w:t>
      </w:r>
      <w:r>
        <w:rPr>
          <w:rFonts w:ascii="宋体" w:hAnsi="宋体" w:eastAsia="宋体" w:cs="Arial"/>
          <w:kern w:val="0"/>
          <w:szCs w:val="20"/>
          <w:rPrChange w:id="2957" w:author="ZXQ" w:date="2018-09-19T17:16:00Z">
            <w:rPr>
              <w:rFonts w:ascii="Arial" w:hAnsi="Arial" w:eastAsia="Arial Unicode MS" w:cs="Arial"/>
              <w:kern w:val="2"/>
              <w:szCs w:val="24"/>
            </w:rPr>
          </w:rPrChange>
        </w:rPr>
        <w:t>201.12.4.2.101</w:t>
      </w:r>
      <w:r>
        <w:t>)</w:t>
      </w:r>
      <w:r>
        <w:rPr>
          <w:rFonts w:hint="eastAsia"/>
        </w:rPr>
        <w:t>；</w:t>
      </w:r>
    </w:p>
    <w:p w14:paraId="5A7432AE">
      <w:pPr>
        <w:pStyle w:val="69"/>
        <w:rPr>
          <w:rFonts w:cs="Arial"/>
          <w:lang w:val="en-GB"/>
        </w:rPr>
      </w:pPr>
      <w:r>
        <w:rPr>
          <w:rFonts w:hint="eastAsia"/>
        </w:rPr>
        <w:t>引起</w:t>
      </w:r>
      <w:r>
        <w:rPr>
          <w:rFonts w:hint="eastAsia" w:cs="宋体"/>
        </w:rPr>
        <w:t>输</w:t>
      </w:r>
      <w:r>
        <w:rPr>
          <w:rFonts w:hint="eastAsia" w:cs="MS Mincho"/>
        </w:rPr>
        <w:t>出功率相</w:t>
      </w:r>
      <w:r>
        <w:rPr>
          <w:rFonts w:hint="eastAsia" w:cs="宋体"/>
        </w:rPr>
        <w:t>对</w:t>
      </w:r>
      <w:r>
        <w:rPr>
          <w:rFonts w:hint="eastAsia" w:cs="MS Mincho"/>
        </w:rPr>
        <w:t>于</w:t>
      </w:r>
      <w:r>
        <w:rPr>
          <w:rFonts w:hint="eastAsia" w:cs="宋体"/>
        </w:rPr>
        <w:t>输</w:t>
      </w:r>
      <w:r>
        <w:rPr>
          <w:rFonts w:hint="eastAsia" w:cs="MS Mincho"/>
        </w:rPr>
        <w:t>出</w:t>
      </w:r>
      <w:r>
        <w:rPr>
          <w:rFonts w:hint="eastAsia" w:cs="宋体"/>
        </w:rPr>
        <w:t>设</w:t>
      </w:r>
      <w:r>
        <w:rPr>
          <w:rFonts w:hint="eastAsia" w:cs="MS Mincho"/>
        </w:rPr>
        <w:t>定明</w:t>
      </w:r>
      <w:r>
        <w:rPr>
          <w:rFonts w:hint="eastAsia" w:cs="宋体"/>
        </w:rPr>
        <w:t>显</w:t>
      </w:r>
      <w:r>
        <w:rPr>
          <w:rFonts w:hint="eastAsia" w:cs="MS Mincho"/>
        </w:rPr>
        <w:t>增大的任何故障</w:t>
      </w:r>
      <w:r>
        <w:t>(</w:t>
      </w:r>
      <w:r>
        <w:rPr>
          <w:rFonts w:hint="eastAsia" w:cs="宋体"/>
        </w:rPr>
        <w:t>见</w:t>
      </w:r>
      <w:r>
        <w:rPr>
          <w:rFonts w:ascii="宋体" w:hAnsi="宋体" w:eastAsia="宋体" w:cs="Arial"/>
          <w:kern w:val="0"/>
          <w:szCs w:val="20"/>
          <w:rPrChange w:id="2958" w:author="ZXQ" w:date="2018-09-19T17:16:00Z">
            <w:rPr>
              <w:rFonts w:ascii="Arial" w:hAnsi="Arial" w:eastAsia="Arial Unicode MS" w:cs="Arial"/>
              <w:kern w:val="2"/>
              <w:szCs w:val="24"/>
            </w:rPr>
          </w:rPrChange>
        </w:rPr>
        <w:t>201.12.4.4.101</w:t>
      </w:r>
      <w:r>
        <w:t xml:space="preserve">) </w:t>
      </w:r>
      <w:r>
        <w:rPr>
          <w:rFonts w:hint="eastAsia"/>
        </w:rPr>
        <w:t>。</w:t>
      </w:r>
    </w:p>
    <w:p w14:paraId="3D45360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28CDAD88">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206C65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DB248FC">
      <w:pPr>
        <w:pStyle w:val="61"/>
        <w:spacing w:before="156" w:after="156"/>
      </w:pPr>
      <w:bookmarkStart w:id="159" w:name="_Toc499883681"/>
      <w:bookmarkStart w:id="160" w:name="_Toc499883212"/>
      <w:r>
        <w:rPr>
          <w:rFonts w:hint="eastAsia"/>
        </w:rPr>
        <w:t>输入功率</w:t>
      </w:r>
      <w:bookmarkEnd w:id="159"/>
      <w:bookmarkEnd w:id="160"/>
    </w:p>
    <w:p w14:paraId="762C3B78">
      <w:pPr>
        <w:pStyle w:val="25"/>
      </w:pPr>
      <w:r>
        <w:rPr>
          <w:rFonts w:hint="eastAsia"/>
        </w:rPr>
        <w:t>替换符合性试验中的第一个破折号：</w:t>
      </w:r>
    </w:p>
    <w:p w14:paraId="537E6C37">
      <w:pPr>
        <w:pStyle w:val="99"/>
      </w:pPr>
      <w:r>
        <w:rPr>
          <w:rFonts w:hint="eastAsia" w:eastAsia="黑体"/>
        </w:rPr>
        <w:t>高频手术设备</w:t>
      </w:r>
      <w:r>
        <w:rPr>
          <w:rFonts w:hint="eastAsia"/>
        </w:rPr>
        <w:t>应在输出模式下运行，并用负载使设备产生最大稳态输入电流。测量输入电流，并与标记和技术说明书的内容进行比较。</w:t>
      </w:r>
    </w:p>
    <w:p w14:paraId="365E5932">
      <w:pPr>
        <w:pStyle w:val="62"/>
        <w:spacing w:before="156" w:after="156"/>
        <w:rPr>
          <w:rFonts w:ascii="Arial" w:hAnsi="Arial" w:eastAsia="Arial Unicode MS" w:cs="Arial"/>
          <w:lang w:val="en-GB"/>
        </w:rPr>
      </w:pPr>
      <w:bookmarkStart w:id="161" w:name="_Toc499888130"/>
      <w:bookmarkStart w:id="162" w:name="_Toc528766373"/>
      <w:bookmarkStart w:id="163" w:name="_Toc499898797"/>
      <w:bookmarkStart w:id="164" w:name="_Toc499994810"/>
      <w:bookmarkStart w:id="165" w:name="_Toc499971345"/>
      <w:bookmarkStart w:id="166" w:name="_Toc499908469"/>
      <w:bookmarkStart w:id="167" w:name="_Toc499901815"/>
      <w:bookmarkStart w:id="168" w:name="_Toc499884474"/>
      <w:r>
        <w:t xml:space="preserve">ME </w:t>
      </w:r>
      <w:r>
        <w:rPr>
          <w:rFonts w:hint="eastAsia"/>
        </w:rPr>
        <w:t>设备试验的通用要求</w:t>
      </w:r>
      <w:bookmarkEnd w:id="161"/>
      <w:bookmarkEnd w:id="162"/>
      <w:bookmarkEnd w:id="163"/>
      <w:bookmarkEnd w:id="164"/>
      <w:bookmarkEnd w:id="165"/>
      <w:bookmarkEnd w:id="166"/>
      <w:bookmarkEnd w:id="167"/>
      <w:bookmarkEnd w:id="168"/>
    </w:p>
    <w:p w14:paraId="3D32343D">
      <w:pPr>
        <w:pStyle w:val="25"/>
      </w:pPr>
      <w:r>
        <w:rPr>
          <w:rFonts w:hint="eastAsia"/>
        </w:rPr>
        <w:t>除下述内容外，通用标准的第5章适用：</w:t>
      </w:r>
    </w:p>
    <w:p w14:paraId="36C52D39">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5BD4D8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837819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C003A9F">
      <w:pPr>
        <w:pStyle w:val="61"/>
        <w:spacing w:before="156" w:after="156"/>
        <w:rPr>
          <w:rFonts w:cs="黑体"/>
        </w:rPr>
      </w:pPr>
      <w:r>
        <w:rPr>
          <w:rFonts w:hint="eastAsia"/>
        </w:rPr>
        <w:t>*</w:t>
      </w:r>
      <w:r>
        <w:rPr>
          <w:rFonts w:hint="eastAsia" w:cs="黑体"/>
        </w:rPr>
        <w:t>其它条件</w:t>
      </w:r>
    </w:p>
    <w:p w14:paraId="2440E577">
      <w:pPr>
        <w:pStyle w:val="25"/>
        <w:rPr>
          <w:i/>
        </w:rPr>
      </w:pPr>
      <w:r>
        <w:rPr>
          <w:rFonts w:hint="eastAsia"/>
          <w:i/>
        </w:rPr>
        <w:t>增补：</w:t>
      </w:r>
    </w:p>
    <w:p w14:paraId="2521A457">
      <w:pPr>
        <w:pStyle w:val="69"/>
      </w:pPr>
      <w:r>
        <w:rPr>
          <w:rFonts w:hint="eastAsia"/>
        </w:rPr>
        <w:t>在测量</w:t>
      </w:r>
      <w:r>
        <w:rPr>
          <w:rFonts w:hint="eastAsia" w:eastAsia="黑体"/>
        </w:rPr>
        <w:t>高频</w:t>
      </w:r>
      <w:r>
        <w:rPr>
          <w:rFonts w:hint="eastAsia"/>
        </w:rPr>
        <w:t>输出时应特别注意保证精度和安全，其指南参见附录</w:t>
      </w:r>
      <w:r>
        <w:t xml:space="preserve">AA </w:t>
      </w:r>
      <w:r>
        <w:rPr>
          <w:rFonts w:hint="eastAsia"/>
        </w:rPr>
        <w:t>。</w:t>
      </w:r>
    </w:p>
    <w:p w14:paraId="00858998">
      <w:pPr>
        <w:pStyle w:val="62"/>
        <w:spacing w:before="156" w:after="156"/>
      </w:pPr>
      <w:bookmarkStart w:id="169" w:name="_Toc499971346"/>
      <w:bookmarkStart w:id="170" w:name="_Toc499901816"/>
      <w:bookmarkStart w:id="171" w:name="_Toc499994811"/>
      <w:bookmarkStart w:id="172" w:name="_Toc499908470"/>
      <w:bookmarkStart w:id="173" w:name="_Toc499898798"/>
      <w:bookmarkStart w:id="174" w:name="_Toc528766374"/>
      <w:bookmarkStart w:id="175" w:name="_Toc499888131"/>
      <w:r>
        <w:t>ME设备</w:t>
      </w:r>
      <w:r>
        <w:rPr>
          <w:rFonts w:hint="eastAsia"/>
        </w:rPr>
        <w:t>和</w:t>
      </w:r>
      <w:r>
        <w:t>ME系统</w:t>
      </w:r>
      <w:r>
        <w:rPr>
          <w:rFonts w:hint="eastAsia"/>
        </w:rPr>
        <w:t>的分类</w:t>
      </w:r>
      <w:bookmarkEnd w:id="169"/>
      <w:bookmarkEnd w:id="170"/>
      <w:bookmarkEnd w:id="171"/>
      <w:bookmarkEnd w:id="172"/>
      <w:bookmarkEnd w:id="173"/>
      <w:bookmarkEnd w:id="174"/>
      <w:bookmarkEnd w:id="175"/>
    </w:p>
    <w:p w14:paraId="40014166">
      <w:pPr>
        <w:pStyle w:val="25"/>
        <w:rPr>
          <w:rFonts w:ascii="Arial" w:hAnsi="Arial" w:eastAsia="Arial Unicode MS" w:cs="Arial"/>
          <w:color w:val="000000"/>
          <w:highlight w:val="lightGray"/>
        </w:rPr>
      </w:pPr>
      <w:r>
        <w:rPr>
          <w:rFonts w:hint="eastAsia"/>
        </w:rPr>
        <w:t>通用标准的第6章适用。</w:t>
      </w:r>
    </w:p>
    <w:p w14:paraId="15D18407">
      <w:pPr>
        <w:pStyle w:val="62"/>
        <w:spacing w:before="156" w:after="156"/>
      </w:pPr>
      <w:bookmarkStart w:id="176" w:name="_Toc499888132"/>
      <w:bookmarkStart w:id="177" w:name="_Toc499994812"/>
      <w:bookmarkStart w:id="178" w:name="_Toc499901817"/>
      <w:bookmarkStart w:id="179" w:name="_Toc499898799"/>
      <w:bookmarkStart w:id="180" w:name="_Toc499908471"/>
      <w:bookmarkStart w:id="181" w:name="_Toc499971347"/>
      <w:bookmarkStart w:id="182" w:name="_Toc528766375"/>
      <w:r>
        <w:t xml:space="preserve">ME </w:t>
      </w:r>
      <w:r>
        <w:rPr>
          <w:rFonts w:hint="eastAsia"/>
        </w:rPr>
        <w:t>设备标识、标记和文件</w:t>
      </w:r>
      <w:bookmarkEnd w:id="176"/>
      <w:bookmarkEnd w:id="177"/>
      <w:bookmarkEnd w:id="178"/>
      <w:bookmarkEnd w:id="179"/>
      <w:bookmarkEnd w:id="180"/>
      <w:bookmarkEnd w:id="181"/>
      <w:bookmarkEnd w:id="182"/>
    </w:p>
    <w:p w14:paraId="7578AC1F">
      <w:pPr>
        <w:pStyle w:val="25"/>
      </w:pPr>
      <w:r>
        <w:rPr>
          <w:rFonts w:hint="eastAsia"/>
        </w:rPr>
        <w:t>除下述内容外，通用标准的第7章适用。</w:t>
      </w:r>
    </w:p>
    <w:p w14:paraId="196BA34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DB3CEB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2FA650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21469E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A77B20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C52AEB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0E305E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32890D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6FD338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BA3FF4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4AD4C8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A8D80A6">
      <w:pPr>
        <w:pStyle w:val="59"/>
        <w:spacing w:before="156" w:after="156"/>
        <w:rPr>
          <w:rFonts w:cs="黑体"/>
        </w:rPr>
      </w:pPr>
      <w:r>
        <w:rPr>
          <w:rFonts w:hint="eastAsia" w:cs="黑体"/>
        </w:rPr>
        <w:t>其他电源</w:t>
      </w:r>
    </w:p>
    <w:p w14:paraId="7ED3771F">
      <w:pPr>
        <w:pStyle w:val="25"/>
        <w:rPr>
          <w:i/>
        </w:rPr>
      </w:pPr>
      <w:r>
        <w:rPr>
          <w:rFonts w:hint="eastAsia"/>
          <w:i/>
        </w:rPr>
        <w:t>修改：</w:t>
      </w:r>
    </w:p>
    <w:p w14:paraId="51CFCC95">
      <w:pPr>
        <w:pStyle w:val="25"/>
      </w:pPr>
      <w:r>
        <w:rPr>
          <w:rFonts w:hint="eastAsia"/>
        </w:rPr>
        <w:t>通用标准中的7.2.8.2不适用于</w:t>
      </w:r>
      <w:r>
        <w:rPr>
          <w:rFonts w:hint="eastAsia" w:eastAsia="黑体"/>
        </w:rPr>
        <w:t>手术输出端子</w:t>
      </w:r>
      <w:r>
        <w:rPr>
          <w:rFonts w:hint="eastAsia"/>
        </w:rPr>
        <w:t>或</w:t>
      </w:r>
      <w:r>
        <w:rPr>
          <w:rFonts w:hint="eastAsia" w:eastAsia="黑体"/>
        </w:rPr>
        <w:t>中性电极</w:t>
      </w:r>
      <w:r>
        <w:rPr>
          <w:rFonts w:hint="eastAsia"/>
        </w:rPr>
        <w:t>端子。</w:t>
      </w:r>
    </w:p>
    <w:p w14:paraId="39E3051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14F2640">
      <w:pPr>
        <w:pStyle w:val="60"/>
        <w:spacing w:before="156" w:after="156"/>
        <w:rPr>
          <w:i/>
          <w:iCs/>
          <w:lang w:val="en-GB"/>
        </w:rPr>
      </w:pPr>
      <w:r>
        <w:rPr>
          <w:rFonts w:hint="eastAsia" w:cs="黑体"/>
        </w:rPr>
        <w:t>应用部分</w:t>
      </w:r>
    </w:p>
    <w:p w14:paraId="3F5CC5C6">
      <w:pPr>
        <w:pStyle w:val="25"/>
        <w:rPr>
          <w:i/>
        </w:rPr>
      </w:pPr>
      <w:r>
        <w:rPr>
          <w:rFonts w:hint="eastAsia"/>
          <w:i/>
        </w:rPr>
        <w:t>增补：</w:t>
      </w:r>
    </w:p>
    <w:p w14:paraId="53A603FE">
      <w:pPr>
        <w:pStyle w:val="25"/>
        <w:rPr>
          <w:rFonts w:hAnsi="宋体"/>
        </w:rPr>
      </w:pPr>
      <w:r>
        <w:rPr>
          <w:rFonts w:hint="eastAsia" w:hAnsi="宋体" w:eastAsia="黑体"/>
        </w:rPr>
        <w:t>防除颤应用部分</w:t>
      </w:r>
      <w:r>
        <w:rPr>
          <w:rFonts w:hint="eastAsia" w:hAnsi="宋体"/>
        </w:rPr>
        <w:t>标识要求的相关符号应附加到前面板上，不要求加到</w:t>
      </w:r>
      <w:r>
        <w:rPr>
          <w:rFonts w:hint="eastAsia" w:hAnsi="宋体" w:eastAsia="黑体"/>
        </w:rPr>
        <w:t>应用部分</w:t>
      </w:r>
      <w:r>
        <w:rPr>
          <w:rFonts w:hint="eastAsia" w:hAnsi="宋体"/>
        </w:rPr>
        <w:t>。</w:t>
      </w:r>
    </w:p>
    <w:p w14:paraId="34FD1198">
      <w:pPr>
        <w:pStyle w:val="25"/>
        <w:rPr>
          <w:rFonts w:hAnsi="宋体"/>
        </w:rPr>
      </w:pPr>
      <w:r>
        <w:rPr>
          <w:rFonts w:hint="eastAsia" w:hAnsi="宋体" w:eastAsia="黑体"/>
        </w:rPr>
        <w:t>高频手术设备</w:t>
      </w:r>
      <w:r>
        <w:rPr>
          <w:rFonts w:hint="eastAsia" w:hAnsi="宋体"/>
        </w:rPr>
        <w:t>和</w:t>
      </w:r>
      <w:r>
        <w:rPr>
          <w:rFonts w:hint="eastAsia" w:hAnsi="宋体" w:eastAsia="黑体"/>
        </w:rPr>
        <w:t>附属设备</w:t>
      </w:r>
      <w:r>
        <w:rPr>
          <w:rFonts w:hint="eastAsia" w:hAnsi="宋体"/>
        </w:rPr>
        <w:t>上连接</w:t>
      </w:r>
      <w:r>
        <w:rPr>
          <w:rFonts w:hint="eastAsia" w:hAnsi="宋体" w:eastAsia="黑体"/>
        </w:rPr>
        <w:t>中性电极</w:t>
      </w:r>
      <w:r>
        <w:rPr>
          <w:rFonts w:hint="eastAsia" w:hAnsi="宋体"/>
        </w:rPr>
        <w:t>引线的连接(点)处应标明图201.101和图201.102中给出的如下符号:</w:t>
      </w:r>
    </w:p>
    <w:p w14:paraId="38EC0EDD">
      <w:pPr>
        <w:autoSpaceDE w:val="0"/>
        <w:autoSpaceDN w:val="0"/>
        <w:adjustRightInd w:val="0"/>
        <w:jc w:val="center"/>
        <w:rPr>
          <w:rFonts w:ascii="Arial" w:hAnsi="Arial" w:eastAsia="Arial Unicode MS" w:cs="Arial"/>
          <w:kern w:val="0"/>
          <w:szCs w:val="21"/>
          <w:lang/>
        </w:rPr>
      </w:pPr>
      <w:ins w:id="2959" w:author="Ht" w:date="2018-10-30T12:27:00Z">
        <w:r>
          <w:rPr>
            <w:rFonts w:hint="eastAsia" w:ascii="Arial" w:hAnsi="Arial" w:eastAsia="Arial Unicode MS" w:cs="Arial"/>
            <w:kern w:val="0"/>
            <w:szCs w:val="21"/>
            <w:lang/>
          </w:rPr>
          <w:t xml:space="preserve">   </w:t>
        </w:r>
      </w:ins>
      <w:r>
        <w:rPr>
          <w:rFonts w:ascii="Arial" w:hAnsi="Arial" w:eastAsia="Arial Unicode MS" w:cs="Arial"/>
          <w:kern w:val="0"/>
          <w:szCs w:val="21"/>
          <w:lang/>
        </w:rPr>
        <w:drawing>
          <wp:inline distT="0" distB="0" distL="114300" distR="114300">
            <wp:extent cx="543560" cy="483235"/>
            <wp:effectExtent l="0" t="0" r="0" b="24765"/>
            <wp:docPr id="3" name="图片 3"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
                    <pic:cNvPicPr>
                      <a:picLocks noChangeAspect="1"/>
                    </pic:cNvPicPr>
                  </pic:nvPicPr>
                  <pic:blipFill>
                    <a:blip r:embed="rId13"/>
                    <a:stretch>
                      <a:fillRect/>
                    </a:stretch>
                  </pic:blipFill>
                  <pic:spPr>
                    <a:xfrm>
                      <a:off x="0" y="0"/>
                      <a:ext cx="543560" cy="483235"/>
                    </a:xfrm>
                    <a:prstGeom prst="rect">
                      <a:avLst/>
                    </a:prstGeom>
                    <a:noFill/>
                    <a:ln>
                      <a:noFill/>
                    </a:ln>
                  </pic:spPr>
                </pic:pic>
              </a:graphicData>
            </a:graphic>
          </wp:inline>
        </w:drawing>
      </w:r>
    </w:p>
    <w:p w14:paraId="5DC40931">
      <w:pPr>
        <w:pStyle w:val="143"/>
        <w:spacing w:before="156" w:after="156"/>
        <w:rPr>
          <w:rFonts w:ascii="Arial" w:hAnsi="Arial" w:eastAsia="Arial Unicode MS" w:cs="Arial"/>
          <w:szCs w:val="21"/>
          <w:lang/>
        </w:rPr>
      </w:pPr>
      <w:r>
        <w:rPr>
          <w:rFonts w:hint="eastAsia"/>
        </w:rPr>
        <w:t>图201.101 用于以地为基准的患者电路的符号</w:t>
      </w:r>
    </w:p>
    <w:p w14:paraId="03122241">
      <w:pPr>
        <w:autoSpaceDE w:val="0"/>
        <w:autoSpaceDN w:val="0"/>
        <w:adjustRightInd w:val="0"/>
        <w:jc w:val="center"/>
        <w:rPr>
          <w:rFonts w:ascii="Arial" w:hAnsi="Arial" w:eastAsia="Arial Unicode MS" w:cs="Arial"/>
          <w:bCs/>
          <w:kern w:val="0"/>
          <w:szCs w:val="21"/>
        </w:rPr>
      </w:pPr>
      <w:r>
        <w:rPr>
          <w:rFonts w:ascii="Arial" w:hAnsi="Arial" w:eastAsia="Arial Unicode MS" w:cs="Arial"/>
          <w:kern w:val="0"/>
          <w:szCs w:val="21"/>
          <w:lang/>
        </w:rPr>
        <w:drawing>
          <wp:inline distT="0" distB="0" distL="114300" distR="114300">
            <wp:extent cx="543560" cy="483235"/>
            <wp:effectExtent l="0" t="0" r="0" b="24765"/>
            <wp:docPr id="4" name="图片 4"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
                    <pic:cNvPicPr>
                      <a:picLocks noChangeAspect="1"/>
                    </pic:cNvPicPr>
                  </pic:nvPicPr>
                  <pic:blipFill>
                    <a:blip r:embed="rId14"/>
                    <a:stretch>
                      <a:fillRect/>
                    </a:stretch>
                  </pic:blipFill>
                  <pic:spPr>
                    <a:xfrm>
                      <a:off x="0" y="0"/>
                      <a:ext cx="543560" cy="483235"/>
                    </a:xfrm>
                    <a:prstGeom prst="rect">
                      <a:avLst/>
                    </a:prstGeom>
                    <a:noFill/>
                    <a:ln>
                      <a:noFill/>
                    </a:ln>
                  </pic:spPr>
                </pic:pic>
              </a:graphicData>
            </a:graphic>
          </wp:inline>
        </w:drawing>
      </w:r>
    </w:p>
    <w:p w14:paraId="43CA9F64">
      <w:pPr>
        <w:pStyle w:val="143"/>
        <w:spacing w:before="156" w:after="156"/>
      </w:pPr>
      <w:r>
        <w:rPr>
          <w:rFonts w:hint="eastAsia"/>
        </w:rPr>
        <w:t>图201.102 用于高频绝缘的患者电路的符号</w:t>
      </w:r>
    </w:p>
    <w:p w14:paraId="05E229B4">
      <w:pPr>
        <w:pStyle w:val="25"/>
        <w:ind w:firstLine="0" w:firstLineChars="0"/>
        <w:jc w:val="left"/>
        <w:rPr>
          <w:i/>
        </w:rPr>
      </w:pPr>
      <w:r>
        <w:rPr>
          <w:rFonts w:hint="eastAsia"/>
          <w:i/>
        </w:rPr>
        <w:t>增补条款：</w:t>
      </w:r>
    </w:p>
    <w:p w14:paraId="368FF8E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C142ED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828DBA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6900BF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7E139F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756463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66AB10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5625E9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C9E7CB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9BEB9B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3E9E84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2126B8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6260C1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E37972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54829F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A4DC4B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32717F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C5E4EB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6D4586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C955FA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A6DE13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CA9D9F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451A49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F551B9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36210C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425F2B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967921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922464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E55887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7FC163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B5EA11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72EF05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12F122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013C8B4">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1B1437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11FE8F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B7C75D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BF9E23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8FC249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2C9CFE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3A22D8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FBB227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F99602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06BA43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B9703C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BF1835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5E4394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8C4C0A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30396E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3E773B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7583F6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F7E6FD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DDF189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8547B0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1EF849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DD8E8A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EEE78E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3B4F6A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6953B7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CF3238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36222A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F9C83C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E885E5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CF5EEF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669BA6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D1FFEC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CA9171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CDEE0A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591365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3A23093">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A4C7E8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071C583">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21950DE">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1317E8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8F3DFC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27E6C4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3C4D7893">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BE8F851">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2F20FD0">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B598493">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6FD625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43D25B8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CA47A1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117100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098853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6629A1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955D75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ABAFAC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82AE05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2EC6AA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6F3D672">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11190C5">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A38994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55B9306">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6D01A21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3E93F5F">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50C6C2A">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2D4D23A7">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98187F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16575E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41B907A">
      <w:pPr>
        <w:pStyle w:val="59"/>
        <w:spacing w:before="156" w:after="156"/>
      </w:pPr>
      <w:r>
        <w:t>*</w:t>
      </w:r>
      <w:r>
        <w:rPr>
          <w:rFonts w:hint="eastAsia"/>
        </w:rPr>
        <w:t>高频附件</w:t>
      </w:r>
    </w:p>
    <w:p w14:paraId="27FCFC2A">
      <w:pPr>
        <w:pStyle w:val="25"/>
        <w:rPr>
          <w:lang w:val="en-GB"/>
        </w:rPr>
      </w:pPr>
      <w:r>
        <w:rPr>
          <w:rFonts w:hint="eastAsia" w:eastAsia="黑体"/>
          <w:lang w:val="en-GB"/>
        </w:rPr>
        <w:t>高频附件</w:t>
      </w:r>
      <w:r>
        <w:rPr>
          <w:rFonts w:hint="eastAsia"/>
          <w:lang w:val="en-GB"/>
        </w:rPr>
        <w:t>（</w:t>
      </w:r>
      <w:r>
        <w:rPr>
          <w:rFonts w:hint="eastAsia" w:eastAsia="黑体"/>
          <w:lang w:val="en-GB"/>
        </w:rPr>
        <w:t>高频附属设备</w:t>
      </w:r>
      <w:r>
        <w:rPr>
          <w:rFonts w:hint="eastAsia"/>
          <w:lang w:val="en-GB"/>
        </w:rPr>
        <w:t>除外）不应要求在附件本身、</w:t>
      </w:r>
      <w:r>
        <w:rPr>
          <w:rFonts w:hint="eastAsia" w:ascii="黑体" w:hAnsi="黑体" w:eastAsia="黑体"/>
          <w:lang w:val="en-GB"/>
        </w:rPr>
        <w:t>随机文件</w:t>
      </w:r>
      <w:r>
        <w:rPr>
          <w:rFonts w:hint="eastAsia"/>
          <w:lang w:val="en-GB"/>
        </w:rPr>
        <w:t>或包装上显示</w:t>
      </w:r>
      <w:r>
        <w:rPr>
          <w:rFonts w:hint="eastAsia" w:ascii="黑体" w:hAnsi="黑体" w:eastAsia="黑体"/>
          <w:lang w:val="en-GB"/>
        </w:rPr>
        <w:t>BF型</w:t>
      </w:r>
      <w:r>
        <w:rPr>
          <w:rFonts w:hint="eastAsia"/>
          <w:lang w:val="en-GB"/>
        </w:rPr>
        <w:t>或</w:t>
      </w:r>
      <w:r>
        <w:rPr>
          <w:rFonts w:hint="eastAsia" w:ascii="黑体" w:hAnsi="黑体" w:eastAsia="黑体"/>
          <w:lang w:val="en-GB"/>
        </w:rPr>
        <w:t>CF型</w:t>
      </w:r>
      <w:r>
        <w:rPr>
          <w:rFonts w:hint="eastAsia"/>
          <w:lang w:val="en-GB"/>
        </w:rPr>
        <w:t>标记，除非</w:t>
      </w:r>
      <w:r>
        <w:rPr>
          <w:rFonts w:hint="eastAsia" w:eastAsia="黑体"/>
          <w:lang w:val="en-GB"/>
        </w:rPr>
        <w:t>风险管理文档</w:t>
      </w:r>
      <w:r>
        <w:rPr>
          <w:rFonts w:hint="eastAsia"/>
          <w:lang w:val="en-GB"/>
        </w:rPr>
        <w:t>识别不可接受的</w:t>
      </w:r>
      <w:r>
        <w:rPr>
          <w:rFonts w:hint="eastAsia" w:eastAsia="黑体"/>
          <w:lang w:val="en-GB"/>
        </w:rPr>
        <w:t>风险</w:t>
      </w:r>
      <w:r>
        <w:rPr>
          <w:rFonts w:hint="eastAsia"/>
          <w:lang w:val="en-GB"/>
        </w:rPr>
        <w:t>与此排除相关。</w:t>
      </w:r>
    </w:p>
    <w:p w14:paraId="7F23993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ECBE79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291DCE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527DEF4">
      <w:pPr>
        <w:pStyle w:val="60"/>
        <w:spacing w:before="156" w:after="156"/>
      </w:pPr>
      <w:r>
        <w:t>*</w:t>
      </w:r>
      <w:r>
        <w:rPr>
          <w:rFonts w:hint="eastAsia"/>
        </w:rPr>
        <w:t>控制装置</w:t>
      </w:r>
    </w:p>
    <w:p w14:paraId="7384D5C2">
      <w:pPr>
        <w:pStyle w:val="25"/>
        <w:rPr>
          <w:i/>
        </w:rPr>
      </w:pPr>
      <w:r>
        <w:rPr>
          <w:rFonts w:hint="eastAsia"/>
          <w:i/>
        </w:rPr>
        <w:t>增补：</w:t>
      </w:r>
    </w:p>
    <w:p w14:paraId="4066531E">
      <w:pPr>
        <w:pStyle w:val="25"/>
      </w:pPr>
      <w:r>
        <w:rPr>
          <w:rFonts w:hint="eastAsia"/>
        </w:rPr>
        <w:t>输出控制器应具有刻度和/或合适的指示器，用来表示</w:t>
      </w:r>
      <w:r>
        <w:rPr>
          <w:rFonts w:hint="eastAsia" w:eastAsia="黑体"/>
        </w:rPr>
        <w:t>高频</w:t>
      </w:r>
      <w:r>
        <w:rPr>
          <w:rFonts w:hint="eastAsia"/>
        </w:rPr>
        <w:t>输出的相对强度。指示器不应标有“瓦(W)”，除非在</w:t>
      </w:r>
      <w:r>
        <w:rPr>
          <w:rFonts w:cs="Arial"/>
        </w:rPr>
        <w:t>201.7.9.3.1</w:t>
      </w:r>
      <w:r>
        <w:rPr>
          <w:rFonts w:hint="eastAsia"/>
        </w:rPr>
        <w:t>中规定的整个负载电阻范围内，指示功率的精度偏差在</w:t>
      </w:r>
      <w:r>
        <w:t>±</w:t>
      </w:r>
      <w:r>
        <w:rPr>
          <w:rFonts w:hint="eastAsia"/>
        </w:rPr>
        <w:t>20%以内。</w:t>
      </w:r>
    </w:p>
    <w:p w14:paraId="7FBE45E6">
      <w:pPr>
        <w:pStyle w:val="25"/>
      </w:pPr>
      <w:r>
        <w:rPr>
          <w:rFonts w:hint="eastAsia"/>
        </w:rPr>
        <w:t>不应使用数字“0”，除非在这个位置时</w:t>
      </w:r>
      <w:r>
        <w:rPr>
          <w:rFonts w:hint="eastAsia" w:eastAsia="黑体"/>
        </w:rPr>
        <w:t>手术电极</w:t>
      </w:r>
      <w:r>
        <w:rPr>
          <w:rFonts w:hint="eastAsia"/>
        </w:rPr>
        <w:t>或</w:t>
      </w:r>
      <w:r>
        <w:rPr>
          <w:rFonts w:hint="eastAsia" w:eastAsia="黑体"/>
        </w:rPr>
        <w:t>双极附件</w:t>
      </w:r>
      <w:r>
        <w:rPr>
          <w:rFonts w:hint="eastAsia"/>
        </w:rPr>
        <w:t>释放的功率不超过10mW。</w:t>
      </w:r>
    </w:p>
    <w:p w14:paraId="1B8B0462">
      <w:pPr>
        <w:pStyle w:val="91"/>
      </w:pPr>
      <w:r>
        <w:rPr>
          <w:rFonts w:hint="eastAsia"/>
        </w:rPr>
        <w:t>使用第</w:t>
      </w:r>
      <w:r>
        <w:t>201.12.1.102</w:t>
      </w:r>
      <w:r>
        <w:rPr>
          <w:rFonts w:hint="eastAsia"/>
        </w:rPr>
        <w:t>条的符合性试验验证。</w:t>
      </w:r>
    </w:p>
    <w:p w14:paraId="3FE098D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5E255C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891C4B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CD99670">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D1847D6">
      <w:pPr>
        <w:pStyle w:val="60"/>
        <w:spacing w:before="156" w:after="156"/>
        <w:rPr>
          <w:lang w:val="en-GB"/>
        </w:rPr>
      </w:pPr>
      <w:r>
        <w:t>*</w:t>
      </w:r>
      <w:r>
        <w:rPr>
          <w:rFonts w:hint="eastAsia" w:cs="黑体"/>
        </w:rPr>
        <w:t>指示灯颜色</w:t>
      </w:r>
    </w:p>
    <w:p w14:paraId="2486121C">
      <w:pPr>
        <w:pStyle w:val="25"/>
        <w:rPr>
          <w:del w:id="2960" w:author="ZXQ" w:date="2018-10-24T09:55:00Z"/>
        </w:rPr>
      </w:pPr>
      <w:r>
        <w:rPr>
          <w:rFonts w:hint="eastAsia"/>
        </w:rPr>
        <w:t>将通用标准中的表2替换为表201.101：</w:t>
      </w:r>
    </w:p>
    <w:p w14:paraId="7580FDA8">
      <w:pPr>
        <w:pStyle w:val="25"/>
        <w:rPr>
          <w:del w:id="2961" w:author="ZXQ" w:date="2018-10-24T09:55:00Z"/>
        </w:rPr>
      </w:pPr>
    </w:p>
    <w:p w14:paraId="4C8BDBEB">
      <w:pPr>
        <w:pStyle w:val="25"/>
        <w:rPr>
          <w:del w:id="2962" w:author="ZXQ" w:date="2018-10-24T09:55:00Z"/>
        </w:rPr>
      </w:pPr>
    </w:p>
    <w:p w14:paraId="7AF67D1A">
      <w:pPr>
        <w:pStyle w:val="25"/>
      </w:pPr>
    </w:p>
    <w:p w14:paraId="77EC16BA">
      <w:pPr>
        <w:pStyle w:val="141"/>
        <w:tabs>
          <w:tab w:val="clear" w:pos="360"/>
        </w:tabs>
        <w:spacing w:before="156" w:after="156"/>
      </w:pPr>
      <w:r>
        <w:rPr>
          <w:rFonts w:hint="eastAsia"/>
        </w:rPr>
        <w:t>指示灯的颜色及其用于高频手术设备的含义</w:t>
      </w:r>
    </w:p>
    <w:tbl>
      <w:tblPr>
        <w:tblStyle w:val="34"/>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785"/>
        <w:gridCol w:w="4785"/>
      </w:tblGrid>
      <w:tr w14:paraId="7DD47CE4">
        <w:trPr>
          <w:wBefore w:w="0" w:type="dxa"/>
          <w:jc w:val="center"/>
        </w:trPr>
        <w:tc>
          <w:tcPr>
            <w:tcW w:w="4785" w:type="dxa"/>
            <w:tcBorders>
              <w:top w:val="single" w:color="auto" w:sz="8" w:space="0"/>
              <w:bottom w:val="single" w:color="auto" w:sz="8" w:space="0"/>
            </w:tcBorders>
            <w:noWrap w:val="0"/>
            <w:vAlign w:val="top"/>
          </w:tcPr>
          <w:p w14:paraId="37E9AADA">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颜色</w:t>
            </w:r>
          </w:p>
        </w:tc>
        <w:tc>
          <w:tcPr>
            <w:tcW w:w="4785" w:type="dxa"/>
            <w:tcBorders>
              <w:top w:val="single" w:color="auto" w:sz="8" w:space="0"/>
              <w:bottom w:val="single" w:color="auto" w:sz="8" w:space="0"/>
            </w:tcBorders>
            <w:noWrap w:val="0"/>
            <w:vAlign w:val="top"/>
          </w:tcPr>
          <w:p w14:paraId="267BABAD">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含义</w:t>
            </w:r>
          </w:p>
        </w:tc>
      </w:tr>
      <w:tr w14:paraId="7484DD0B">
        <w:trPr>
          <w:wBefore w:w="0" w:type="dxa"/>
          <w:jc w:val="center"/>
        </w:trPr>
        <w:tc>
          <w:tcPr>
            <w:tcW w:w="4785" w:type="dxa"/>
            <w:tcBorders>
              <w:top w:val="single" w:color="auto" w:sz="8" w:space="0"/>
            </w:tcBorders>
            <w:noWrap w:val="0"/>
            <w:vAlign w:val="top"/>
          </w:tcPr>
          <w:p w14:paraId="277669A8">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红色</w:t>
            </w:r>
          </w:p>
        </w:tc>
        <w:tc>
          <w:tcPr>
            <w:tcW w:w="4785" w:type="dxa"/>
            <w:tcBorders>
              <w:top w:val="single" w:color="auto" w:sz="8" w:space="0"/>
            </w:tcBorders>
            <w:noWrap w:val="0"/>
            <w:vAlign w:val="top"/>
          </w:tcPr>
          <w:p w14:paraId="16782B99">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警告-</w:t>
            </w:r>
            <w:r>
              <w:rPr>
                <w:rFonts w:hint="eastAsia" w:ascii="宋体" w:hAnsi="宋体" w:eastAsia="黑体" w:cs="黑体"/>
                <w:kern w:val="0"/>
                <w:sz w:val="18"/>
                <w:szCs w:val="21"/>
              </w:rPr>
              <w:t>操作者</w:t>
            </w:r>
            <w:r>
              <w:rPr>
                <w:rFonts w:hint="eastAsia" w:ascii="宋体" w:hAnsi="宋体" w:cs="黑体"/>
                <w:kern w:val="0"/>
                <w:sz w:val="18"/>
                <w:szCs w:val="21"/>
              </w:rPr>
              <w:t>需要立即响应，例如，</w:t>
            </w:r>
            <w:r>
              <w:rPr>
                <w:rFonts w:hint="eastAsia" w:ascii="宋体" w:hAnsi="宋体" w:eastAsia="黑体" w:cs="黑体"/>
                <w:kern w:val="0"/>
                <w:sz w:val="18"/>
                <w:szCs w:val="21"/>
              </w:rPr>
              <w:t>患者</w:t>
            </w:r>
            <w:r>
              <w:rPr>
                <w:rFonts w:hint="eastAsia" w:ascii="宋体" w:hAnsi="宋体" w:cs="黑体"/>
                <w:kern w:val="0"/>
                <w:sz w:val="18"/>
                <w:szCs w:val="21"/>
              </w:rPr>
              <w:t>电路故障</w:t>
            </w:r>
          </w:p>
        </w:tc>
      </w:tr>
      <w:tr w14:paraId="5736B55D">
        <w:trPr>
          <w:wBefore w:w="0" w:type="dxa"/>
          <w:jc w:val="center"/>
        </w:trPr>
        <w:tc>
          <w:tcPr>
            <w:tcW w:w="4785" w:type="dxa"/>
            <w:tcBorders>
              <w:bottom w:val="single" w:color="auto" w:sz="4" w:space="0"/>
            </w:tcBorders>
            <w:noWrap w:val="0"/>
            <w:vAlign w:val="top"/>
          </w:tcPr>
          <w:p w14:paraId="09D539A9">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黄色</w:t>
            </w:r>
          </w:p>
        </w:tc>
        <w:tc>
          <w:tcPr>
            <w:tcW w:w="4785" w:type="dxa"/>
            <w:tcBorders>
              <w:bottom w:val="single" w:color="auto" w:sz="4" w:space="0"/>
            </w:tcBorders>
            <w:noWrap w:val="0"/>
            <w:vAlign w:val="top"/>
          </w:tcPr>
          <w:p w14:paraId="51651C2E">
            <w:pPr>
              <w:autoSpaceDE w:val="0"/>
              <w:autoSpaceDN w:val="0"/>
              <w:adjustRightInd w:val="0"/>
              <w:jc w:val="center"/>
              <w:rPr>
                <w:rFonts w:ascii="宋体" w:hAnsi="宋体" w:cs="黑体"/>
                <w:kern w:val="0"/>
                <w:sz w:val="18"/>
                <w:szCs w:val="21"/>
              </w:rPr>
            </w:pPr>
            <w:r>
              <w:rPr>
                <w:rFonts w:hint="eastAsia" w:ascii="宋体" w:hAnsi="宋体" w:eastAsia="黑体" w:cs="黑体"/>
                <w:kern w:val="0"/>
                <w:sz w:val="18"/>
                <w:szCs w:val="21"/>
              </w:rPr>
              <w:t>切</w:t>
            </w:r>
            <w:r>
              <w:rPr>
                <w:rFonts w:hint="eastAsia" w:ascii="宋体" w:hAnsi="宋体" w:cs="黑体"/>
                <w:kern w:val="0"/>
                <w:sz w:val="18"/>
                <w:szCs w:val="21"/>
              </w:rPr>
              <w:t>模式</w:t>
            </w:r>
          </w:p>
        </w:tc>
      </w:tr>
      <w:tr w14:paraId="77F47CEC">
        <w:trPr>
          <w:wBefore w:w="0" w:type="dxa"/>
          <w:jc w:val="center"/>
        </w:trPr>
        <w:tc>
          <w:tcPr>
            <w:tcW w:w="4785" w:type="dxa"/>
            <w:tcBorders>
              <w:top w:val="single" w:color="auto" w:sz="4" w:space="0"/>
              <w:bottom w:val="single" w:color="auto" w:sz="4" w:space="0"/>
            </w:tcBorders>
            <w:noWrap w:val="0"/>
            <w:vAlign w:val="top"/>
          </w:tcPr>
          <w:p w14:paraId="50032202">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蓝色</w:t>
            </w:r>
          </w:p>
        </w:tc>
        <w:tc>
          <w:tcPr>
            <w:tcW w:w="4785" w:type="dxa"/>
            <w:tcBorders>
              <w:top w:val="single" w:color="auto" w:sz="4" w:space="0"/>
              <w:bottom w:val="single" w:color="auto" w:sz="4" w:space="0"/>
            </w:tcBorders>
            <w:noWrap w:val="0"/>
            <w:vAlign w:val="top"/>
          </w:tcPr>
          <w:p w14:paraId="57C3F60B">
            <w:pPr>
              <w:autoSpaceDE w:val="0"/>
              <w:autoSpaceDN w:val="0"/>
              <w:adjustRightInd w:val="0"/>
              <w:jc w:val="center"/>
              <w:rPr>
                <w:rFonts w:ascii="宋体" w:hAnsi="宋体" w:cs="黑体"/>
                <w:kern w:val="0"/>
                <w:sz w:val="18"/>
                <w:szCs w:val="21"/>
              </w:rPr>
            </w:pPr>
            <w:r>
              <w:rPr>
                <w:rFonts w:hint="eastAsia" w:ascii="宋体" w:hAnsi="宋体" w:eastAsia="黑体" w:cs="黑体"/>
                <w:kern w:val="0"/>
                <w:sz w:val="18"/>
                <w:szCs w:val="21"/>
              </w:rPr>
              <w:t>凝</w:t>
            </w:r>
            <w:r>
              <w:rPr>
                <w:rFonts w:hint="eastAsia" w:ascii="宋体" w:hAnsi="宋体" w:cs="黑体"/>
                <w:kern w:val="0"/>
                <w:sz w:val="18"/>
                <w:szCs w:val="21"/>
              </w:rPr>
              <w:t>模式</w:t>
            </w:r>
          </w:p>
        </w:tc>
      </w:tr>
      <w:tr w14:paraId="47884B86">
        <w:trPr>
          <w:wBefore w:w="0" w:type="dxa"/>
          <w:jc w:val="center"/>
        </w:trPr>
        <w:tc>
          <w:tcPr>
            <w:tcW w:w="4785" w:type="dxa"/>
            <w:tcBorders>
              <w:top w:val="single" w:color="auto" w:sz="4" w:space="0"/>
              <w:bottom w:val="single" w:color="auto" w:sz="4" w:space="0"/>
            </w:tcBorders>
            <w:noWrap w:val="0"/>
            <w:vAlign w:val="top"/>
          </w:tcPr>
          <w:p w14:paraId="3FE80A4F">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绿色</w:t>
            </w:r>
          </w:p>
        </w:tc>
        <w:tc>
          <w:tcPr>
            <w:tcW w:w="4785" w:type="dxa"/>
            <w:tcBorders>
              <w:top w:val="single" w:color="auto" w:sz="4" w:space="0"/>
              <w:bottom w:val="single" w:color="auto" w:sz="4" w:space="0"/>
            </w:tcBorders>
            <w:noWrap w:val="0"/>
            <w:vAlign w:val="top"/>
          </w:tcPr>
          <w:p w14:paraId="5CC2E6AB">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准备</w:t>
            </w:r>
            <w:ins w:id="2963" w:author="VTRON" w:date="2018-05-14T11:21:00Z">
              <w:r>
                <w:rPr>
                  <w:rFonts w:hint="eastAsia" w:ascii="宋体" w:hAnsi="宋体" w:cs="黑体"/>
                  <w:kern w:val="0"/>
                  <w:sz w:val="18"/>
                  <w:szCs w:val="21"/>
                </w:rPr>
                <w:t>使用</w:t>
              </w:r>
            </w:ins>
            <w:del w:id="2964" w:author="VTRON" w:date="2018-05-14T11:21:00Z">
              <w:r>
                <w:rPr>
                  <w:rFonts w:hint="eastAsia" w:ascii="宋体" w:hAnsi="宋体" w:cs="黑体"/>
                  <w:kern w:val="0"/>
                  <w:sz w:val="18"/>
                  <w:szCs w:val="21"/>
                </w:rPr>
                <w:delText>启用</w:delText>
              </w:r>
            </w:del>
          </w:p>
        </w:tc>
      </w:tr>
      <w:tr w14:paraId="5B4DDB39">
        <w:trPr>
          <w:wBefore w:w="0" w:type="dxa"/>
          <w:jc w:val="center"/>
        </w:trPr>
        <w:tc>
          <w:tcPr>
            <w:tcW w:w="4785" w:type="dxa"/>
            <w:tcBorders>
              <w:top w:val="single" w:color="auto" w:sz="4" w:space="0"/>
              <w:bottom w:val="single" w:color="auto" w:sz="8" w:space="0"/>
            </w:tcBorders>
            <w:noWrap w:val="0"/>
            <w:vAlign w:val="top"/>
          </w:tcPr>
          <w:p w14:paraId="13CE90A5">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任何其他颜色</w:t>
            </w:r>
          </w:p>
        </w:tc>
        <w:tc>
          <w:tcPr>
            <w:tcW w:w="4785" w:type="dxa"/>
            <w:tcBorders>
              <w:top w:val="single" w:color="auto" w:sz="4" w:space="0"/>
              <w:bottom w:val="single" w:color="auto" w:sz="8" w:space="0"/>
            </w:tcBorders>
            <w:noWrap w:val="0"/>
            <w:vAlign w:val="top"/>
          </w:tcPr>
          <w:p w14:paraId="3E54A2A7">
            <w:pPr>
              <w:autoSpaceDE w:val="0"/>
              <w:autoSpaceDN w:val="0"/>
              <w:adjustRightInd w:val="0"/>
              <w:jc w:val="center"/>
              <w:rPr>
                <w:rFonts w:ascii="宋体" w:hAnsi="宋体" w:cs="黑体"/>
                <w:kern w:val="0"/>
                <w:sz w:val="18"/>
                <w:szCs w:val="21"/>
              </w:rPr>
            </w:pPr>
            <w:r>
              <w:rPr>
                <w:rFonts w:hint="eastAsia" w:ascii="宋体" w:hAnsi="宋体" w:cs="黑体"/>
                <w:kern w:val="0"/>
                <w:sz w:val="18"/>
                <w:szCs w:val="21"/>
              </w:rPr>
              <w:t>除了红色、黄色、蓝色或绿色以外的含义</w:t>
            </w:r>
          </w:p>
        </w:tc>
      </w:tr>
    </w:tbl>
    <w:p w14:paraId="3CEDFDAE">
      <w:pPr>
        <w:pStyle w:val="60"/>
        <w:spacing w:before="156" w:after="156"/>
      </w:pPr>
      <w:r>
        <w:t>*</w:t>
      </w:r>
      <w:r>
        <w:rPr>
          <w:rFonts w:hint="eastAsia"/>
        </w:rPr>
        <w:t>控制器颜色</w:t>
      </w:r>
    </w:p>
    <w:p w14:paraId="275D0A43">
      <w:pPr>
        <w:pStyle w:val="25"/>
      </w:pPr>
      <w:r>
        <w:rPr>
          <w:rFonts w:hint="eastAsia"/>
        </w:rPr>
        <w:t>与专用的</w:t>
      </w:r>
      <w:r>
        <w:rPr>
          <w:rFonts w:hint="eastAsia" w:eastAsia="黑体"/>
        </w:rPr>
        <w:t>高频手术模式</w:t>
      </w:r>
      <w:r>
        <w:rPr>
          <w:rFonts w:hint="eastAsia"/>
        </w:rPr>
        <w:t>相关的操作控制器、输出端口、指示灯、踏板(参见</w:t>
      </w:r>
      <w:r>
        <w:rPr>
          <w:rFonts w:ascii="宋体" w:hAnsi="Times New Roman" w:eastAsia="宋体" w:cs="Times New Roman"/>
          <w:kern w:val="0"/>
          <w:szCs w:val="20"/>
          <w:lang/>
          <w:rPrChange w:id="2965" w:author="ZXQ" w:date="2018-09-19T17:21:00Z">
            <w:rPr>
              <w:rFonts w:ascii="Arial" w:hAnsi="Arial" w:eastAsia="Arial Unicode MS" w:cs="Arial"/>
              <w:kern w:val="2"/>
              <w:szCs w:val="24"/>
            </w:rPr>
          </w:rPrChange>
        </w:rPr>
        <w:t>201.12.2</w:t>
      </w:r>
      <w:r>
        <w:rPr>
          <w:rFonts w:hint="eastAsia"/>
        </w:rPr>
        <w:t>) 和</w:t>
      </w:r>
      <w:r>
        <w:rPr>
          <w:rFonts w:hint="eastAsia" w:eastAsia="黑体"/>
        </w:rPr>
        <w:t>指揿开关</w:t>
      </w:r>
      <w:r>
        <w:rPr>
          <w:rFonts w:hint="eastAsia"/>
        </w:rPr>
        <w:t>按钮(参见</w:t>
      </w:r>
      <w:r>
        <w:rPr>
          <w:rFonts w:ascii="宋体" w:hAnsi="Times New Roman" w:eastAsia="宋体" w:cs="Times New Roman"/>
          <w:kern w:val="0"/>
          <w:szCs w:val="20"/>
          <w:lang/>
          <w:rPrChange w:id="2966" w:author="ZXQ" w:date="2018-09-19T17:21:00Z">
            <w:rPr>
              <w:rFonts w:ascii="Arial" w:hAnsi="Arial" w:eastAsia="Arial Unicode MS" w:cs="Arial"/>
              <w:kern w:val="2"/>
              <w:szCs w:val="24"/>
            </w:rPr>
          </w:rPrChange>
        </w:rPr>
        <w:t>201.12.2</w:t>
      </w:r>
      <w:r>
        <w:rPr>
          <w:rFonts w:hint="eastAsia"/>
        </w:rPr>
        <w:t>) 应以与表201.101不冲突的一致的唯一的颜色加以识别。</w:t>
      </w:r>
    </w:p>
    <w:p w14:paraId="04FEFE6F">
      <w:pPr>
        <w:pStyle w:val="25"/>
      </w:pPr>
      <w:r>
        <w:rPr>
          <w:rFonts w:hint="eastAsia"/>
        </w:rPr>
        <w:t>通过</w:t>
      </w:r>
      <w:del w:id="2967" w:author="VTRON" w:date="2018-05-14T11:29:00Z">
        <w:r>
          <w:rPr>
            <w:rFonts w:hint="eastAsia"/>
          </w:rPr>
          <w:delText>目测来</w:delText>
        </w:r>
      </w:del>
      <w:ins w:id="2968" w:author="VTRON" w:date="2018-05-14T11:29:00Z">
        <w:r>
          <w:rPr>
            <w:rFonts w:hint="eastAsia"/>
          </w:rPr>
          <w:t>检查来</w:t>
        </w:r>
      </w:ins>
      <w:r>
        <w:rPr>
          <w:rFonts w:hint="eastAsia"/>
        </w:rPr>
        <w:t>检验是否符合要求。</w:t>
      </w:r>
    </w:p>
    <w:p w14:paraId="1FFD1762">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BA1373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924FE7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A2943F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0785D30">
      <w:pPr>
        <w:pStyle w:val="59"/>
        <w:spacing w:before="156" w:after="156"/>
      </w:pPr>
      <w:r>
        <w:rPr>
          <w:rFonts w:hint="eastAsia"/>
        </w:rPr>
        <w:t>警告和安全须知</w:t>
      </w:r>
    </w:p>
    <w:p w14:paraId="3CC6C435">
      <w:pPr>
        <w:autoSpaceDE w:val="0"/>
        <w:autoSpaceDN w:val="0"/>
        <w:adjustRightInd w:val="0"/>
        <w:snapToGrid w:val="0"/>
        <w:jc w:val="left"/>
        <w:rPr>
          <w:rFonts w:ascii="宋体" w:hAnsi="宋体" w:cs="黑体"/>
          <w:i/>
          <w:kern w:val="0"/>
          <w:szCs w:val="21"/>
        </w:rPr>
      </w:pPr>
      <w:r>
        <w:rPr>
          <w:rFonts w:hint="eastAsia" w:ascii="宋体" w:hAnsi="宋体" w:cs="黑体"/>
          <w:i/>
          <w:kern w:val="0"/>
          <w:szCs w:val="21"/>
        </w:rPr>
        <w:t>增补条款：</w:t>
      </w:r>
    </w:p>
    <w:p w14:paraId="54F25E51">
      <w:pPr>
        <w:pStyle w:val="88"/>
        <w:numPr>
          <w:ilvl w:val="5"/>
          <w:numId w:val="34"/>
        </w:numPr>
        <w:spacing w:before="156" w:after="156"/>
      </w:pPr>
      <w:r>
        <w:rPr>
          <w:rFonts w:hint="eastAsia"/>
        </w:rPr>
        <w:t>使用说明书的附加信息</w:t>
      </w:r>
    </w:p>
    <w:p w14:paraId="18635CC1">
      <w:pPr>
        <w:pStyle w:val="69"/>
        <w:numPr>
          <w:ilvl w:val="0"/>
          <w:numId w:val="35"/>
        </w:numPr>
      </w:pPr>
      <w:r>
        <w:rPr>
          <w:rFonts w:hint="eastAsia"/>
        </w:rPr>
        <w:t>*使用</w:t>
      </w:r>
      <w:r>
        <w:rPr>
          <w:rFonts w:hint="eastAsia" w:eastAsia="黑体"/>
        </w:rPr>
        <w:t>高频手术设备</w:t>
      </w:r>
      <w:r>
        <w:rPr>
          <w:rFonts w:hint="eastAsia"/>
        </w:rPr>
        <w:t>的注意事项。这些事项应引起</w:t>
      </w:r>
      <w:r>
        <w:rPr>
          <w:rFonts w:hint="eastAsia" w:eastAsia="黑体"/>
        </w:rPr>
        <w:t>操作者</w:t>
      </w:r>
      <w:r>
        <w:rPr>
          <w:rFonts w:hint="eastAsia"/>
        </w:rPr>
        <w:t>对某些</w:t>
      </w:r>
      <w:del w:id="2969" w:author="VTRON" w:date="2018-05-14T12:22:00Z">
        <w:r>
          <w:rPr>
            <w:rFonts w:hint="eastAsia"/>
          </w:rPr>
          <w:delText>警告</w:delText>
        </w:r>
      </w:del>
      <w:ins w:id="2970" w:author="VTRON" w:date="2018-05-14T12:22:00Z">
        <w:r>
          <w:rPr>
            <w:rFonts w:hint="eastAsia"/>
          </w:rPr>
          <w:t>预防措施</w:t>
        </w:r>
      </w:ins>
      <w:r>
        <w:rPr>
          <w:rFonts w:hint="eastAsia"/>
        </w:rPr>
        <w:t>的注意，这些</w:t>
      </w:r>
      <w:del w:id="2971" w:author="VTRON" w:date="2018-05-14T12:22:00Z">
        <w:r>
          <w:rPr>
            <w:rFonts w:hint="eastAsia"/>
          </w:rPr>
          <w:delText>警告</w:delText>
        </w:r>
      </w:del>
      <w:ins w:id="2972" w:author="VTRON" w:date="2018-05-14T12:22:00Z">
        <w:r>
          <w:rPr>
            <w:rFonts w:hint="eastAsia"/>
          </w:rPr>
          <w:t>预防措施</w:t>
        </w:r>
      </w:ins>
      <w:r>
        <w:rPr>
          <w:rFonts w:hint="eastAsia"/>
        </w:rPr>
        <w:t>对于减少意外灼伤</w:t>
      </w:r>
      <w:r>
        <w:rPr>
          <w:rFonts w:hint="eastAsia" w:eastAsia="黑体"/>
        </w:rPr>
        <w:t>风险</w:t>
      </w:r>
      <w:r>
        <w:rPr>
          <w:rFonts w:hint="eastAsia"/>
        </w:rPr>
        <w:t>是必要的。如果适用，应特别给出以下忠告:</w:t>
      </w:r>
    </w:p>
    <w:p w14:paraId="3C8DB883">
      <w:pPr>
        <w:pStyle w:val="75"/>
      </w:pPr>
      <w:r>
        <w:rPr>
          <w:rFonts w:hint="eastAsia" w:eastAsia="黑体"/>
        </w:rPr>
        <w:t>中性电极</w:t>
      </w:r>
      <w:r>
        <w:rPr>
          <w:rFonts w:hint="eastAsia"/>
        </w:rPr>
        <w:t>整个面积</w:t>
      </w:r>
      <w:ins w:id="2973" w:author="VTRON" w:date="2018-05-14T11:39:00Z">
        <w:r>
          <w:rPr>
            <w:rFonts w:hint="eastAsia"/>
          </w:rPr>
          <w:t>宜</w:t>
        </w:r>
      </w:ins>
      <w:del w:id="2974" w:author="VTRON" w:date="2018-05-14T11:37:00Z">
        <w:r>
          <w:rPr>
            <w:rFonts w:hint="eastAsia"/>
          </w:rPr>
          <w:delText>要</w:delText>
        </w:r>
      </w:del>
      <w:r>
        <w:rPr>
          <w:rFonts w:hint="eastAsia"/>
        </w:rPr>
        <w:t>可靠贴合到</w:t>
      </w:r>
      <w:ins w:id="2975" w:author="VTRON" w:date="2018-05-14T11:38:00Z">
        <w:r>
          <w:rPr>
            <w:rFonts w:hint="eastAsia"/>
          </w:rPr>
          <w:t>由</w:t>
        </w:r>
      </w:ins>
      <w:r>
        <w:rPr>
          <w:rFonts w:hint="eastAsia" w:ascii="黑体" w:hAnsi="黑体" w:eastAsia="黑体"/>
        </w:rPr>
        <w:t>制造商</w:t>
      </w:r>
      <w:r>
        <w:rPr>
          <w:rFonts w:hint="eastAsia"/>
        </w:rPr>
        <w:t>定义的</w:t>
      </w:r>
      <w:ins w:id="2976" w:author="VTRON" w:date="2018-05-14T11:37:00Z">
        <w:r>
          <w:rPr>
            <w:rFonts w:hint="eastAsia"/>
          </w:rPr>
          <w:t>经适当准备</w:t>
        </w:r>
      </w:ins>
      <w:ins w:id="2977" w:author="VTRON" w:date="2018-05-14T11:38:00Z">
        <w:r>
          <w:rPr>
            <w:rFonts w:hint="eastAsia"/>
          </w:rPr>
          <w:t>的</w:t>
        </w:r>
      </w:ins>
      <w:r>
        <w:rPr>
          <w:rFonts w:hint="eastAsia" w:eastAsia="黑体"/>
        </w:rPr>
        <w:t>患者</w:t>
      </w:r>
      <w:r>
        <w:rPr>
          <w:rFonts w:hint="eastAsia"/>
        </w:rPr>
        <w:t>身体</w:t>
      </w:r>
      <w:del w:id="2978" w:author="VTRON" w:date="2018-05-14T11:37:00Z">
        <w:r>
          <w:rPr>
            <w:rFonts w:hint="eastAsia"/>
          </w:rPr>
          <w:delText>上适当准备</w:delText>
        </w:r>
      </w:del>
      <w:del w:id="2979" w:author="VTRON" w:date="2018-05-14T11:38:00Z">
        <w:r>
          <w:rPr>
            <w:rFonts w:hint="eastAsia"/>
          </w:rPr>
          <w:delText>的</w:delText>
        </w:r>
      </w:del>
      <w:r>
        <w:rPr>
          <w:rFonts w:hint="eastAsia"/>
        </w:rPr>
        <w:t>合适区域。</w:t>
      </w:r>
    </w:p>
    <w:p w14:paraId="5A8271A5">
      <w:pPr>
        <w:pStyle w:val="75"/>
      </w:pPr>
      <w:r>
        <w:rPr>
          <w:rFonts w:hint="eastAsia" w:eastAsia="黑体"/>
        </w:rPr>
        <w:t>患者</w:t>
      </w:r>
      <w:r>
        <w:rPr>
          <w:rFonts w:hint="eastAsia"/>
        </w:rPr>
        <w:t>不宜接触接地的或对地具有可观电容的金属物(如:手术台支架等)。</w:t>
      </w:r>
    </w:p>
    <w:p w14:paraId="2A9EAEDC">
      <w:pPr>
        <w:pStyle w:val="75"/>
      </w:pPr>
      <w:r>
        <w:rPr>
          <w:rFonts w:hint="eastAsia"/>
        </w:rPr>
        <w:t>要防止皮肤对皮肤(如</w:t>
      </w:r>
      <w:r>
        <w:rPr>
          <w:rFonts w:hint="eastAsia" w:eastAsia="黑体"/>
        </w:rPr>
        <w:t>患者</w:t>
      </w:r>
      <w:r>
        <w:rPr>
          <w:rFonts w:hint="eastAsia"/>
        </w:rPr>
        <w:t>肢体之间)的接触，譬如插入干纱布。</w:t>
      </w:r>
    </w:p>
    <w:p w14:paraId="09725ADB">
      <w:pPr>
        <w:pStyle w:val="75"/>
        <w:autoSpaceDE w:val="0"/>
        <w:autoSpaceDN w:val="0"/>
        <w:adjustRightInd w:val="0"/>
        <w:jc w:val="left"/>
        <w:rPr>
          <w:rFonts w:hAnsi="宋体" w:cs="黑体"/>
          <w:szCs w:val="21"/>
        </w:rPr>
      </w:pPr>
      <w:r>
        <w:rPr>
          <w:rFonts w:hint="eastAsia"/>
        </w:rPr>
        <w:t>在同一</w:t>
      </w:r>
      <w:r>
        <w:rPr>
          <w:rFonts w:hint="eastAsia" w:eastAsia="黑体"/>
        </w:rPr>
        <w:t>患者</w:t>
      </w:r>
      <w:r>
        <w:rPr>
          <w:rFonts w:hint="eastAsia"/>
        </w:rPr>
        <w:t>身上同时使用</w:t>
      </w:r>
      <w:r>
        <w:rPr>
          <w:rFonts w:hint="eastAsia" w:eastAsia="黑体"/>
        </w:rPr>
        <w:t>高频</w:t>
      </w:r>
      <w:r>
        <w:rPr>
          <w:rFonts w:hint="eastAsia" w:hAnsi="宋体"/>
        </w:rPr>
        <w:t>手术设备</w:t>
      </w:r>
      <w:r>
        <w:rPr>
          <w:rFonts w:hint="eastAsia"/>
        </w:rPr>
        <w:t>和生理监护设备时，任何监护电极</w:t>
      </w:r>
      <w:ins w:id="2980" w:author="VTRON" w:date="2018-05-14T12:32:00Z">
        <w:r>
          <w:rPr>
            <w:rFonts w:hint="eastAsia"/>
          </w:rPr>
          <w:t>宜</w:t>
        </w:r>
      </w:ins>
      <w:del w:id="2981" w:author="VTRON" w:date="2018-05-14T12:32:00Z">
        <w:r>
          <w:rPr>
            <w:rFonts w:hint="eastAsia"/>
          </w:rPr>
          <w:delText>应</w:delText>
        </w:r>
      </w:del>
      <w:r>
        <w:rPr>
          <w:rFonts w:hint="eastAsia"/>
        </w:rPr>
        <w:t>尽可能远离高频电极，不建议使用针状监护电极。</w:t>
      </w:r>
      <w:r>
        <w:br w:type="textWrapping"/>
      </w:r>
      <w:r>
        <w:rPr>
          <w:rFonts w:hint="eastAsia" w:hAnsi="宋体" w:cs="黑体"/>
          <w:szCs w:val="21"/>
        </w:rPr>
        <w:t>在所有情况下，建议使用带有</w:t>
      </w:r>
      <w:r>
        <w:rPr>
          <w:rFonts w:hint="eastAsia" w:hAnsi="宋体" w:eastAsia="黑体" w:cs="黑体"/>
          <w:szCs w:val="21"/>
        </w:rPr>
        <w:t>高频</w:t>
      </w:r>
      <w:r>
        <w:rPr>
          <w:rFonts w:hint="eastAsia" w:hAnsi="宋体" w:cs="黑体"/>
          <w:szCs w:val="21"/>
        </w:rPr>
        <w:t>电流限制装置的监护系统。</w:t>
      </w:r>
    </w:p>
    <w:p w14:paraId="704E75F3">
      <w:pPr>
        <w:pStyle w:val="75"/>
      </w:pPr>
      <w:r>
        <w:rPr>
          <w:rFonts w:hint="eastAsia"/>
        </w:rPr>
        <w:t>放置</w:t>
      </w:r>
      <w:r>
        <w:rPr>
          <w:rFonts w:hint="eastAsia" w:eastAsia="黑体"/>
        </w:rPr>
        <w:t>患者</w:t>
      </w:r>
      <w:r>
        <w:rPr>
          <w:rFonts w:hint="eastAsia"/>
        </w:rPr>
        <w:t>导联时要防止其与</w:t>
      </w:r>
      <w:r>
        <w:rPr>
          <w:rFonts w:hint="eastAsia" w:eastAsia="黑体"/>
        </w:rPr>
        <w:t>患者</w:t>
      </w:r>
      <w:r>
        <w:rPr>
          <w:rFonts w:hint="eastAsia"/>
        </w:rPr>
        <w:t>或其他引线相接触。</w:t>
      </w:r>
      <w:r>
        <w:br w:type="textWrapping"/>
      </w:r>
      <w:r>
        <w:rPr>
          <w:rFonts w:hint="eastAsia"/>
        </w:rPr>
        <w:t>暂时不用的</w:t>
      </w:r>
      <w:r>
        <w:rPr>
          <w:rFonts w:hint="eastAsia" w:eastAsia="黑体"/>
        </w:rPr>
        <w:t>手术电极</w:t>
      </w:r>
      <w:r>
        <w:rPr>
          <w:rFonts w:hint="eastAsia"/>
        </w:rPr>
        <w:t>要存放于与</w:t>
      </w:r>
      <w:r>
        <w:rPr>
          <w:rFonts w:hint="eastAsia" w:eastAsia="黑体"/>
        </w:rPr>
        <w:t>患者</w:t>
      </w:r>
      <w:r>
        <w:rPr>
          <w:rFonts w:hint="eastAsia"/>
        </w:rPr>
        <w:t>隔离的地方。</w:t>
      </w:r>
    </w:p>
    <w:p w14:paraId="77892E23">
      <w:pPr>
        <w:pStyle w:val="75"/>
      </w:pPr>
      <w:r>
        <w:rPr>
          <w:rFonts w:hint="eastAsia"/>
        </w:rPr>
        <w:t>对于</w:t>
      </w:r>
      <w:r>
        <w:rPr>
          <w:rFonts w:hint="eastAsia" w:eastAsia="黑体"/>
        </w:rPr>
        <w:t>高频</w:t>
      </w:r>
      <w:r>
        <w:rPr>
          <w:rFonts w:hint="eastAsia"/>
        </w:rPr>
        <w:t>电流可能流经人体较小横截面积部分的外科手术，最好使用</w:t>
      </w:r>
      <w:r>
        <w:rPr>
          <w:rFonts w:hint="eastAsia" w:eastAsia="黑体"/>
        </w:rPr>
        <w:t>双极</w:t>
      </w:r>
      <w:r>
        <w:rPr>
          <w:rFonts w:hint="eastAsia"/>
        </w:rPr>
        <w:t>技术，可防止</w:t>
      </w:r>
      <w:del w:id="2982" w:author="ZXQ" w:date="2018-09-19T20:38:00Z">
        <w:r>
          <w:rPr>
            <w:rFonts w:hint="eastAsia"/>
          </w:rPr>
          <w:delText>不希望</w:delText>
        </w:r>
      </w:del>
      <w:ins w:id="2983" w:author="ZXQ" w:date="2018-09-19T20:38:00Z">
        <w:r>
          <w:rPr>
            <w:rFonts w:hint="eastAsia"/>
          </w:rPr>
          <w:t>非预期</w:t>
        </w:r>
      </w:ins>
      <w:r>
        <w:rPr>
          <w:rFonts w:hint="eastAsia"/>
        </w:rPr>
        <w:t>的组织损伤。</w:t>
      </w:r>
    </w:p>
    <w:p w14:paraId="27254D81">
      <w:pPr>
        <w:pStyle w:val="75"/>
      </w:pPr>
      <w:r>
        <w:rPr>
          <w:rFonts w:hint="eastAsia"/>
        </w:rPr>
        <w:t>对于预期效果，要选择尽可能低的输出功率。某些装置或附件在低功率设定下可出现不可接受的</w:t>
      </w:r>
      <w:r>
        <w:rPr>
          <w:rFonts w:hint="eastAsia" w:eastAsia="黑体"/>
        </w:rPr>
        <w:t>风险</w:t>
      </w:r>
      <w:r>
        <w:rPr>
          <w:rFonts w:hint="eastAsia"/>
        </w:rPr>
        <w:t>。例如:在使用氩气束</w:t>
      </w:r>
      <w:r>
        <w:rPr>
          <w:rFonts w:hint="eastAsia" w:eastAsia="黑体"/>
        </w:rPr>
        <w:t>凝</w:t>
      </w:r>
      <w:r>
        <w:rPr>
          <w:rFonts w:hint="eastAsia"/>
        </w:rPr>
        <w:t>时，如果</w:t>
      </w:r>
      <w:r>
        <w:rPr>
          <w:rFonts w:hint="eastAsia" w:eastAsia="黑体"/>
        </w:rPr>
        <w:t>高频</w:t>
      </w:r>
      <w:r>
        <w:rPr>
          <w:rFonts w:hint="eastAsia"/>
        </w:rPr>
        <w:t>功率不足以使目标组织上产生一个快速封闭的痂面，则气栓风险就可能出现。</w:t>
      </w:r>
    </w:p>
    <w:p w14:paraId="2A2B7C57">
      <w:pPr>
        <w:pStyle w:val="75"/>
      </w:pPr>
      <w:r>
        <w:rPr>
          <w:rFonts w:hint="eastAsia"/>
        </w:rPr>
        <w:t>对于在正常操作设定下正确运行的</w:t>
      </w:r>
      <w:r>
        <w:rPr>
          <w:rFonts w:hint="eastAsia" w:eastAsia="黑体"/>
        </w:rPr>
        <w:t>高频手术设备</w:t>
      </w:r>
      <w:r>
        <w:rPr>
          <w:rFonts w:hint="eastAsia"/>
        </w:rPr>
        <w:t>，当出现输出降低或中断时，可表示中性电极不正确应用或连接器接触不良。因此，在选择更高输出功率之前，要检查</w:t>
      </w:r>
      <w:r>
        <w:rPr>
          <w:rFonts w:hint="eastAsia" w:eastAsia="黑体"/>
        </w:rPr>
        <w:t>中性电极</w:t>
      </w:r>
      <w:r>
        <w:rPr>
          <w:rFonts w:hint="eastAsia"/>
        </w:rPr>
        <w:t>及其连接器的应用情况。</w:t>
      </w:r>
    </w:p>
    <w:p w14:paraId="1343F576">
      <w:pPr>
        <w:pStyle w:val="75"/>
        <w:autoSpaceDE w:val="0"/>
        <w:autoSpaceDN w:val="0"/>
        <w:adjustRightInd w:val="0"/>
        <w:jc w:val="left"/>
        <w:rPr>
          <w:rFonts w:hAnsi="宋体" w:cs="黑体"/>
          <w:szCs w:val="21"/>
        </w:rPr>
      </w:pPr>
      <w:r>
        <w:rPr>
          <w:rFonts w:hint="eastAsia"/>
        </w:rPr>
        <w:t>如果在胸部或头部范围进行电外科手术，要防止使用可燃性麻醉剂和氧化性气体如笑气(N</w:t>
      </w:r>
      <w:r>
        <w:rPr>
          <w:rFonts w:hint="eastAsia"/>
          <w:vertAlign w:val="subscript"/>
        </w:rPr>
        <w:t>2</w:t>
      </w:r>
      <w:r>
        <w:rPr>
          <w:rFonts w:hint="eastAsia"/>
        </w:rPr>
        <w:t>O) 和氧气，除非(手术前)将这些试剂吸除。</w:t>
      </w:r>
      <w:r>
        <w:rPr/>
        <w:br w:type="textWrapping" w:clear="all"/>
      </w:r>
      <w:r>
        <w:rPr>
          <w:rFonts w:hint="eastAsia" w:hAnsi="宋体" w:cs="黑体"/>
          <w:szCs w:val="21"/>
        </w:rPr>
        <w:t>如有可能，宜使用不可燃试剂来清洗和消毒。</w:t>
      </w:r>
      <w:r>
        <w:rPr>
          <w:rFonts w:hAnsi="宋体" w:cs="黑体"/>
          <w:szCs w:val="21"/>
        </w:rPr>
        <w:br w:type="textWrapping" w:clear="all"/>
      </w:r>
      <w:r>
        <w:rPr>
          <w:rFonts w:hint="eastAsia" w:hAnsi="宋体" w:cs="黑体"/>
          <w:szCs w:val="21"/>
        </w:rPr>
        <w:t>可以允许用可燃性试剂来清洗和消毒或用作为粘接剂的溶剂，但在</w:t>
      </w:r>
      <w:r>
        <w:rPr>
          <w:rFonts w:hint="eastAsia" w:hAnsi="宋体" w:eastAsia="黑体" w:cs="黑体"/>
          <w:szCs w:val="21"/>
        </w:rPr>
        <w:t>高频</w:t>
      </w:r>
      <w:r>
        <w:rPr>
          <w:rFonts w:hint="eastAsia" w:hAnsi="宋体" w:cs="黑体"/>
          <w:szCs w:val="21"/>
        </w:rPr>
        <w:t>手术进行之前要蒸发掉这些试剂。</w:t>
      </w:r>
      <w:r>
        <w:rPr>
          <w:rFonts w:hint="eastAsia" w:hAnsi="宋体" w:eastAsia="黑体" w:cs="黑体"/>
          <w:szCs w:val="21"/>
        </w:rPr>
        <w:t>患者</w:t>
      </w:r>
      <w:r>
        <w:rPr>
          <w:rFonts w:hint="eastAsia" w:hAnsi="宋体" w:cs="黑体"/>
          <w:szCs w:val="21"/>
        </w:rPr>
        <w:t>身体或凹槽(如脐眼以及腔孔(如阴道)存在积聚可燃性试剂</w:t>
      </w:r>
      <w:r>
        <w:rPr>
          <w:rFonts w:hint="eastAsia" w:hAnsi="宋体" w:eastAsia="黑体" w:cs="黑体"/>
          <w:szCs w:val="21"/>
        </w:rPr>
        <w:t>风险</w:t>
      </w:r>
      <w:r>
        <w:rPr>
          <w:rFonts w:hint="eastAsia" w:hAnsi="宋体" w:cs="黑体"/>
          <w:szCs w:val="21"/>
        </w:rPr>
        <w:t>。在使用</w:t>
      </w:r>
      <w:r>
        <w:rPr>
          <w:rFonts w:hint="eastAsia" w:hAnsi="宋体" w:eastAsia="黑体" w:cs="黑体"/>
          <w:szCs w:val="21"/>
        </w:rPr>
        <w:t>高频手术设备</w:t>
      </w:r>
      <w:r>
        <w:rPr>
          <w:rFonts w:hint="eastAsia" w:hAnsi="宋体" w:cs="黑体"/>
          <w:szCs w:val="21"/>
        </w:rPr>
        <w:t>之前，宜将任何积聚的液体擦除干净。(还)要注意体内气体点燃危险。某些材料如棉花、毛料和纱布，当充满氧气时，可被</w:t>
      </w:r>
      <w:r>
        <w:rPr>
          <w:rFonts w:hint="eastAsia" w:hAnsi="宋体" w:eastAsia="黑体" w:cs="黑体"/>
          <w:szCs w:val="21"/>
        </w:rPr>
        <w:t>高频手术设备正常使用</w:t>
      </w:r>
      <w:r>
        <w:rPr>
          <w:rFonts w:hint="eastAsia" w:hAnsi="宋体" w:cs="黑体"/>
          <w:szCs w:val="21"/>
        </w:rPr>
        <w:t>时产生的火花所点燃。</w:t>
      </w:r>
    </w:p>
    <w:p w14:paraId="465BE079">
      <w:pPr>
        <w:pStyle w:val="75"/>
        <w:autoSpaceDE w:val="0"/>
        <w:autoSpaceDN w:val="0"/>
        <w:adjustRightInd w:val="0"/>
        <w:jc w:val="left"/>
        <w:rPr>
          <w:rFonts w:hAnsi="宋体" w:cs="黑体"/>
          <w:szCs w:val="21"/>
        </w:rPr>
      </w:pPr>
      <w:r>
        <w:rPr>
          <w:rFonts w:hint="eastAsia"/>
        </w:rPr>
        <w:t>对于携带电气导电植入物的</w:t>
      </w:r>
      <w:r>
        <w:rPr>
          <w:rFonts w:hint="eastAsia" w:eastAsia="黑体"/>
        </w:rPr>
        <w:t>患者</w:t>
      </w:r>
      <w:r>
        <w:rPr>
          <w:rFonts w:hint="eastAsia"/>
        </w:rPr>
        <w:t>，由于</w:t>
      </w:r>
      <w:r>
        <w:rPr>
          <w:rFonts w:hint="eastAsia" w:eastAsia="黑体"/>
        </w:rPr>
        <w:t>高频</w:t>
      </w:r>
      <w:r>
        <w:rPr>
          <w:rFonts w:hint="eastAsia"/>
        </w:rPr>
        <w:t>电流的集中或重新定向，存在可能的</w:t>
      </w:r>
      <w:r>
        <w:rPr>
          <w:rFonts w:hint="eastAsia" w:ascii="黑体" w:hAnsi="黑体" w:eastAsia="黑体"/>
        </w:rPr>
        <w:t>危险</w:t>
      </w:r>
      <w:r>
        <w:rPr>
          <w:rFonts w:hint="eastAsia"/>
        </w:rPr>
        <w:t>。如有疑问，要给出有效的建议。</w:t>
      </w:r>
    </w:p>
    <w:p w14:paraId="2B2DACB9">
      <w:pPr>
        <w:pStyle w:val="75"/>
        <w:autoSpaceDE w:val="0"/>
        <w:autoSpaceDN w:val="0"/>
        <w:adjustRightInd w:val="0"/>
        <w:jc w:val="left"/>
        <w:rPr>
          <w:rFonts w:hAnsi="宋体" w:cs="黑体"/>
          <w:szCs w:val="21"/>
        </w:rPr>
      </w:pPr>
      <w:r>
        <w:rPr>
          <w:rFonts w:hint="eastAsia"/>
        </w:rPr>
        <w:t>对于具有</w:t>
      </w:r>
      <w:r>
        <w:rPr>
          <w:rFonts w:ascii="宋体" w:hAnsi="宋体" w:eastAsia="宋体" w:cs="Arial"/>
          <w:color w:val="000000"/>
          <w:kern w:val="0"/>
          <w:szCs w:val="20"/>
          <w:rPrChange w:id="2984" w:author="ZXQ" w:date="2018-09-19T17:22:00Z">
            <w:rPr>
              <w:rFonts w:ascii="Arial" w:hAnsi="Arial" w:eastAsia="Arial Unicode MS" w:cs="Arial"/>
              <w:color w:val="000000"/>
              <w:kern w:val="2"/>
              <w:szCs w:val="24"/>
            </w:rPr>
          </w:rPrChange>
        </w:rPr>
        <w:t>201.12.2 c) 2)</w:t>
      </w:r>
      <w:r>
        <w:rPr>
          <w:rFonts w:hint="eastAsia"/>
        </w:rPr>
        <w:t>所述工作模式的</w:t>
      </w:r>
      <w:r>
        <w:rPr>
          <w:rFonts w:hint="eastAsia" w:eastAsia="黑体"/>
        </w:rPr>
        <w:t>高频手术设备</w:t>
      </w:r>
      <w:r>
        <w:rPr>
          <w:rFonts w:hint="eastAsia"/>
        </w:rPr>
        <w:t>，应该给出相互影响的警告:来自另一个</w:t>
      </w:r>
      <w:r>
        <w:rPr>
          <w:rFonts w:hint="eastAsia" w:eastAsia="黑体"/>
        </w:rPr>
        <w:t>手术电极</w:t>
      </w:r>
      <w:r>
        <w:rPr>
          <w:rFonts w:hint="eastAsia"/>
        </w:rPr>
        <w:t>的输出在使用中可能改变。</w:t>
      </w:r>
    </w:p>
    <w:p w14:paraId="4098698D">
      <w:pPr>
        <w:pStyle w:val="69"/>
        <w:rPr>
          <w:rFonts w:hAnsi="宋体" w:cs="黑体"/>
          <w:szCs w:val="21"/>
        </w:rPr>
      </w:pPr>
      <w:r>
        <w:rPr>
          <w:rFonts w:hint="eastAsia" w:hAnsi="宋体" w:cs="黑体"/>
          <w:szCs w:val="21"/>
        </w:rPr>
        <w:t>警告</w:t>
      </w:r>
      <w:r>
        <w:rPr>
          <w:rFonts w:hAnsi="宋体" w:cs="黑体"/>
          <w:szCs w:val="21"/>
        </w:rPr>
        <w:t>:</w:t>
      </w:r>
      <w:r>
        <w:rPr>
          <w:rFonts w:hint="eastAsia" w:hAnsi="宋体" w:eastAsia="黑体" w:cs="黑体"/>
          <w:szCs w:val="21"/>
        </w:rPr>
        <w:t>高频手术设备</w:t>
      </w:r>
      <w:r>
        <w:rPr>
          <w:rFonts w:hint="eastAsia" w:hAnsi="宋体" w:cs="黑体"/>
          <w:szCs w:val="21"/>
        </w:rPr>
        <w:t>运行时产生的干扰可能对其他电子设备的运行有不利影响。</w:t>
      </w:r>
      <w:r>
        <w:rPr>
          <w:rFonts w:hint="eastAsia"/>
          <w:lang w:val="en-GB"/>
        </w:rPr>
        <w:t>对于携带心脏起搏器或其他有源植</w:t>
      </w:r>
      <w:r>
        <w:rPr>
          <w:rFonts w:hint="eastAsia"/>
        </w:rPr>
        <w:t>入</w:t>
      </w:r>
      <w:r>
        <w:rPr>
          <w:rFonts w:hint="eastAsia"/>
          <w:lang w:val="en-GB"/>
        </w:rPr>
        <w:t>物的</w:t>
      </w:r>
      <w:r>
        <w:rPr>
          <w:rFonts w:hint="eastAsia" w:eastAsia="黑体"/>
          <w:lang w:val="en-GB"/>
        </w:rPr>
        <w:t>患者</w:t>
      </w:r>
      <w:r>
        <w:rPr>
          <w:rFonts w:hint="eastAsia"/>
          <w:lang w:val="en-GB"/>
        </w:rPr>
        <w:t>，可能存在</w:t>
      </w:r>
      <w:r>
        <w:rPr>
          <w:rFonts w:hint="eastAsia" w:ascii="黑体" w:hAnsi="黑体" w:eastAsia="黑体"/>
          <w:lang w:val="en-GB"/>
        </w:rPr>
        <w:t>危险</w:t>
      </w:r>
      <w:r>
        <w:rPr>
          <w:rFonts w:hint="eastAsia"/>
          <w:lang w:val="en-GB"/>
        </w:rPr>
        <w:t>，因为可能会产生对有源植入物工作的干扰，或者损坏有源植入物。如有疑问，要给出有效</w:t>
      </w:r>
      <w:r>
        <w:rPr>
          <w:rFonts w:hint="eastAsia"/>
        </w:rPr>
        <w:t>的</w:t>
      </w:r>
      <w:r>
        <w:rPr>
          <w:rFonts w:hint="eastAsia"/>
          <w:lang w:val="en-GB"/>
        </w:rPr>
        <w:t>建议</w:t>
      </w:r>
      <w:r>
        <w:rPr>
          <w:rFonts w:hint="eastAsia"/>
        </w:rPr>
        <w:t>。</w:t>
      </w:r>
    </w:p>
    <w:p w14:paraId="44528F27">
      <w:pPr>
        <w:pStyle w:val="69"/>
      </w:pPr>
      <w:r>
        <w:t xml:space="preserve"> *</w:t>
      </w:r>
      <w:r>
        <w:rPr>
          <w:rFonts w:hint="eastAsia"/>
        </w:rPr>
        <w:t>对于</w:t>
      </w:r>
      <w:r>
        <w:rPr>
          <w:rFonts w:hint="eastAsia" w:eastAsia="黑体"/>
        </w:rPr>
        <w:t>高频手术设备</w:t>
      </w:r>
      <w:r>
        <w:rPr>
          <w:rFonts w:hint="eastAsia"/>
        </w:rPr>
        <w:t>，每一种</w:t>
      </w:r>
      <w:r>
        <w:rPr>
          <w:rFonts w:hint="eastAsia" w:eastAsia="黑体"/>
        </w:rPr>
        <w:t>高频手术模式</w:t>
      </w:r>
      <w:r>
        <w:rPr>
          <w:rFonts w:hint="eastAsia"/>
        </w:rPr>
        <w:t>的</w:t>
      </w:r>
      <w:r>
        <w:rPr>
          <w:rFonts w:hint="eastAsia" w:eastAsia="黑体"/>
        </w:rPr>
        <w:t>最大输出电压</w:t>
      </w:r>
      <w:r>
        <w:rPr>
          <w:rFonts w:hint="eastAsia"/>
        </w:rPr>
        <w:t>和关于</w:t>
      </w:r>
      <w:r>
        <w:rPr>
          <w:rFonts w:hint="eastAsia" w:eastAsia="黑体"/>
        </w:rPr>
        <w:t>额定附件电压</w:t>
      </w:r>
      <w:r>
        <w:rPr>
          <w:rFonts w:hint="eastAsia"/>
        </w:rPr>
        <w:t>的说明如下</w:t>
      </w:r>
      <w:r>
        <w:t>:</w:t>
      </w:r>
    </w:p>
    <w:p w14:paraId="5570E299">
      <w:pPr>
        <w:pStyle w:val="75"/>
      </w:pPr>
      <w:r>
        <w:rPr>
          <w:rFonts w:hint="eastAsia"/>
        </w:rPr>
        <w:t>在</w:t>
      </w:r>
      <w:r>
        <w:rPr>
          <w:rFonts w:hint="eastAsia" w:eastAsia="黑体"/>
        </w:rPr>
        <w:t>最大输出电压</w:t>
      </w:r>
      <w:r>
        <w:t>(</w:t>
      </w:r>
      <w:r>
        <w:rPr>
          <w:position w:val="-12"/>
        </w:rPr>
        <w:object>
          <v:shape id="_x0000_i1029" o:spt="75" type="#_x0000_t75" style="height:18.15pt;width:25.65pt;" o:ole="t" filled="f" o:preferrelative="t" stroked="f" coordsize="21600,21600">
            <v:path/>
            <v:fill on="f" focussize="0,0"/>
            <v:stroke on="f"/>
            <v:imagedata r:id="rId16" o:title=""/>
            <o:lock v:ext="edit" aspectratio="t"/>
            <w10:wrap type="none"/>
            <w10:anchorlock/>
          </v:shape>
          <o:OLEObject Type="Embed" ProgID="Equation.3" ShapeID="_x0000_i1029" DrawAspect="Content" ObjectID="_1468075725" r:id="rId15">
            <o:LockedField>false</o:LockedField>
          </o:OLEObject>
        </w:object>
      </w:r>
      <w:r>
        <w:t>)</w:t>
      </w:r>
      <w:r>
        <w:rPr>
          <w:rFonts w:hint="eastAsia"/>
        </w:rPr>
        <w:t>≤</w:t>
      </w:r>
      <w:r>
        <w:t>l600V</w:t>
      </w:r>
      <w:r>
        <w:rPr>
          <w:rFonts w:hint="eastAsia"/>
        </w:rPr>
        <w:t>情况下，应给出说明，</w:t>
      </w:r>
      <w:r>
        <w:rPr>
          <w:rFonts w:hint="eastAsia" w:eastAsia="黑体"/>
        </w:rPr>
        <w:t>附属设备</w:t>
      </w:r>
      <w:r>
        <w:rPr>
          <w:rFonts w:hint="eastAsia"/>
        </w:rPr>
        <w:t>和</w:t>
      </w:r>
      <w:r>
        <w:rPr>
          <w:rFonts w:hint="eastAsia" w:eastAsia="黑体"/>
        </w:rPr>
        <w:t>手术附件</w:t>
      </w:r>
      <w:r>
        <w:rPr>
          <w:rFonts w:hint="eastAsia"/>
        </w:rPr>
        <w:t>宜选用的</w:t>
      </w:r>
      <w:r>
        <w:rPr>
          <w:rFonts w:hint="eastAsia" w:eastAsia="黑体"/>
        </w:rPr>
        <w:t>额定附件电压</w:t>
      </w:r>
      <w:r>
        <w:rPr>
          <w:rFonts w:hint="eastAsia"/>
        </w:rPr>
        <w:t>≥</w:t>
      </w:r>
      <w:r>
        <w:rPr>
          <w:rFonts w:hint="eastAsia" w:eastAsia="黑体"/>
        </w:rPr>
        <w:t>最大输出电压</w:t>
      </w:r>
      <w:r>
        <w:rPr>
          <w:rFonts w:hint="eastAsia"/>
        </w:rPr>
        <w:t>。</w:t>
      </w:r>
    </w:p>
    <w:p w14:paraId="08D28E77">
      <w:pPr>
        <w:pStyle w:val="75"/>
        <w:rPr>
          <w:rFonts w:ascii="Arial" w:hAnsi="Arial" w:eastAsia="Arial Unicode MS" w:cs="Arial"/>
          <w:szCs w:val="21"/>
        </w:rPr>
      </w:pPr>
      <w:r>
        <w:rPr>
          <w:rFonts w:hint="eastAsia"/>
        </w:rPr>
        <w:t>在</w:t>
      </w:r>
      <w:r>
        <w:rPr>
          <w:rFonts w:hint="eastAsia" w:eastAsia="黑体"/>
        </w:rPr>
        <w:t>最大输出电压</w:t>
      </w:r>
      <w:r>
        <w:t>(</w:t>
      </w:r>
      <w:r>
        <w:rPr>
          <w:position w:val="-12"/>
        </w:rPr>
        <w:object>
          <v:shape id="_x0000_i1030" o:spt="75" type="#_x0000_t75" style="height:18.15pt;width:25.65pt;" o:ole="t" filled="f" o:preferrelative="t" stroked="f" coordsize="21600,21600">
            <v:path/>
            <v:fill on="f" focussize="0,0"/>
            <v:stroke on="f"/>
            <v:imagedata r:id="rId18" o:title=""/>
            <o:lock v:ext="edit" aspectratio="t"/>
            <w10:wrap type="none"/>
            <w10:anchorlock/>
          </v:shape>
          <o:OLEObject Type="Embed" ProgID="Equation.3" ShapeID="_x0000_i1030" DrawAspect="Content" ObjectID="_1468075726" r:id="rId17">
            <o:LockedField>false</o:LockedField>
          </o:OLEObject>
        </w:object>
      </w:r>
      <w:r>
        <w:t xml:space="preserve">)＞l600V </w:t>
      </w:r>
      <w:r>
        <w:rPr>
          <w:rFonts w:hint="eastAsia"/>
        </w:rPr>
        <w:t>情况下，用公式计算变量</w:t>
      </w:r>
      <w:r>
        <w:rPr>
          <w:position w:val="-10"/>
        </w:rPr>
        <w:object>
          <v:shape id="_x0000_i1031" o:spt="75" type="#_x0000_t75" style="height:14.4pt;width:8.15pt;" o:ole="t" filled="f" o:preferrelative="t" stroked="f" coordsize="21600,21600">
            <v:path/>
            <v:fill on="f" focussize="0,0"/>
            <v:stroke on="f"/>
            <v:imagedata r:id="rId20" o:title=""/>
            <o:lock v:ext="edit" aspectratio="t"/>
            <w10:wrap type="none"/>
            <w10:anchorlock/>
          </v:shape>
          <o:OLEObject Type="Embed" ProgID="Equation.3" ShapeID="_x0000_i1031" DrawAspect="Content" ObjectID="_1468075727" r:id="rId19">
            <o:LockedField>false</o:LockedField>
          </o:OLEObject>
        </w:object>
      </w:r>
      <w:r>
        <w:t>:</w:t>
      </w:r>
      <w:r>
        <w:rPr/>
        <w:br w:type="textWrapping" w:clear="all"/>
      </w:r>
      <w:r>
        <w:rPr>
          <w:position w:val="-28"/>
        </w:rPr>
        <w:object>
          <v:shape id="_x0000_i1032" o:spt="75" type="#_x0000_t75" style="height:33.2pt;width:95.2pt;" o:ole="t" filled="f" o:preferrelative="t" stroked="f" coordsize="21600,21600">
            <v:path/>
            <v:fill on="f" focussize="0,0"/>
            <v:stroke on="f"/>
            <v:imagedata r:id="rId22" o:title=""/>
            <o:lock v:ext="edit" aspectratio="t"/>
            <w10:wrap type="none"/>
            <w10:anchorlock/>
          </v:shape>
          <o:OLEObject Type="Embed" ProgID="Equation.3" ShapeID="_x0000_i1032" DrawAspect="Content" ObjectID="_1468075728" r:id="rId21">
            <o:LockedField>false</o:LockedField>
          </o:OLEObject>
        </w:object>
      </w:r>
      <w:r>
        <w:rPr>
          <w:rFonts w:hint="eastAsia"/>
        </w:rPr>
        <w:br w:type="textWrapping"/>
      </w:r>
      <w:r>
        <w:rPr>
          <w:rFonts w:hint="eastAsia"/>
        </w:rPr>
        <w:t>取变量</w:t>
      </w:r>
      <w:del w:id="2985" w:author="zhuxq" w:date="2018-10-24T12:54:00Z"/>
      <w:del w:id="2986" w:author="zhuxq" w:date="2018-10-24T12:54:00Z"/>
      <w:del w:id="2987" w:author="zhuxq" w:date="2018-10-24T12:54:00Z"/>
      <w:del w:id="2988" w:author="zhuxq" w:date="2018-10-24T12:54:00Z"/>
      <w:del w:id="2989" w:author="zhuxq" w:date="2018-10-24T12:54:00Z"/>
      <w:del w:id="2990" w:author="zhuxq" w:date="2018-10-24T12:54:00Z">
        <w:r>
          <w:rPr>
            <w:position w:val="-10"/>
          </w:rPr>
          <w:object>
            <v:shape id="_x0000_i1033" o:spt="75" type="#_x0000_t75" style="height:14.4pt;width:10.65pt;" o:ole="t" filled="f" o:preferrelative="t" stroked="f" coordsize="21600,21600">
              <v:path/>
              <v:fill on="f" focussize="0,0"/>
              <v:stroke on="f"/>
              <v:imagedata r:id="rId24" o:title=""/>
              <o:lock v:ext="edit" aspectratio="t"/>
              <w10:wrap type="none"/>
              <w10:anchorlock/>
            </v:shape>
            <o:OLEObject Type="Embed" ProgID="Equation.3" ShapeID="_x0000_i1033" DrawAspect="Content" ObjectID="_1468075729" r:id="rId23">
              <o:LockedField>false</o:LockedField>
            </o:OLEObject>
          </w:object>
        </w:r>
      </w:del>
      <w:del w:id="2992" w:author="zhuxq" w:date="2018-10-24T12:54:00Z"/>
      <w:ins w:id="2993" w:author="zhuxq" w:date="2018-10-24T12:54:00Z"/>
      <w:ins w:id="2994" w:author="zhuxq" w:date="2018-10-24T12:54:00Z"/>
      <w:ins w:id="2995" w:author="zhuxq" w:date="2018-10-24T12:54:00Z"/>
      <w:ins w:id="2996" w:author="zhuxq" w:date="2018-10-24T12:54:00Z">
        <w:r>
          <w:rPr>
            <w:position w:val="-10"/>
          </w:rPr>
          <w:object>
            <v:shape id="_x0000_i1034" o:spt="75" type="#_x0000_t75" style="height:14.4pt;width:8.15pt;" o:ole="t" filled="f" o:preferrelative="t" stroked="f" coordsize="21600,21600">
              <v:path/>
              <v:fill on="f" focussize="0,0"/>
              <v:stroke on="f"/>
              <v:imagedata r:id="rId20" o:title=""/>
              <o:lock v:ext="edit" aspectratio="t"/>
              <w10:wrap type="none"/>
              <w10:anchorlock/>
            </v:shape>
            <o:OLEObject Type="Embed" ProgID="Equation.3" ShapeID="_x0000_i1034" DrawAspect="Content" ObjectID="_1468075730" r:id="rId25">
              <o:LockedField>false</o:LockedField>
            </o:OLEObject>
          </w:object>
        </w:r>
      </w:ins>
      <w:r>
        <w:rPr>
          <w:rFonts w:hint="eastAsia"/>
        </w:rPr>
        <w:t>或6中较小者。如果计算结果</w:t>
      </w:r>
      <w:del w:id="2998" w:author="zhuxq" w:date="2018-10-24T12:54:00Z"/>
      <w:del w:id="2999" w:author="zhuxq" w:date="2018-10-24T12:54:00Z"/>
      <w:del w:id="3000" w:author="zhuxq" w:date="2018-10-24T12:54:00Z"/>
      <w:del w:id="3001" w:author="zhuxq" w:date="2018-10-24T12:54:00Z"/>
      <w:del w:id="3002" w:author="zhuxq" w:date="2018-10-24T12:54:00Z"/>
      <w:del w:id="3003" w:author="zhuxq" w:date="2018-10-24T12:54:00Z">
        <w:r>
          <w:rPr>
            <w:position w:val="-10"/>
          </w:rPr>
          <w:object>
            <v:shape id="_x0000_i1035" o:spt="75" type="#_x0000_t75" style="height:14.4pt;width:10.65pt;" o:ole="t" filled="f" o:preferrelative="t" stroked="f" coordsize="21600,21600">
              <v:path/>
              <v:fill on="f" focussize="0,0"/>
              <v:stroke on="f"/>
              <v:imagedata r:id="rId24" o:title=""/>
              <o:lock v:ext="edit" aspectratio="t"/>
              <w10:wrap type="none"/>
              <w10:anchorlock/>
            </v:shape>
            <o:OLEObject Type="Embed" ProgID="Equation.3" ShapeID="_x0000_i1035" DrawAspect="Content" ObjectID="_1468075731" r:id="rId26">
              <o:LockedField>false</o:LockedField>
            </o:OLEObject>
          </w:object>
        </w:r>
      </w:del>
      <w:del w:id="3005" w:author="zhuxq" w:date="2018-10-24T12:54:00Z"/>
      <w:ins w:id="3006" w:author="zhuxq" w:date="2018-10-24T12:54:00Z"/>
      <w:ins w:id="3007" w:author="zhuxq" w:date="2018-10-24T12:54:00Z"/>
      <w:ins w:id="3008" w:author="zhuxq" w:date="2018-10-24T12:54:00Z"/>
      <w:ins w:id="3009" w:author="zhuxq" w:date="2018-10-24T12:54:00Z">
        <w:r>
          <w:rPr>
            <w:position w:val="-10"/>
          </w:rPr>
          <w:object>
            <v:shape id="_x0000_i1036" o:spt="75" type="#_x0000_t75" style="height:14.4pt;width:8.15pt;" o:ole="t" filled="f" o:preferrelative="t" stroked="f" coordsize="21600,21600">
              <v:path/>
              <v:fill on="f" focussize="0,0"/>
              <v:stroke on="f"/>
              <v:imagedata r:id="rId20" o:title=""/>
              <o:lock v:ext="edit" aspectratio="t"/>
              <w10:wrap type="none"/>
              <w10:anchorlock/>
            </v:shape>
            <o:OLEObject Type="Embed" ProgID="Equation.3" ShapeID="_x0000_i1036" DrawAspect="Content" ObjectID="_1468075732" r:id="rId27">
              <o:LockedField>false</o:LockedField>
            </o:OLEObject>
          </w:object>
        </w:r>
      </w:ins>
      <w:r>
        <w:rPr>
          <w:rFonts w:hint="eastAsia"/>
        </w:rPr>
        <w:t>≤该</w:t>
      </w:r>
      <w:r>
        <w:rPr>
          <w:rFonts w:hint="eastAsia" w:eastAsia="黑体"/>
        </w:rPr>
        <w:t>高频手术模式</w:t>
      </w:r>
      <w:r>
        <w:rPr>
          <w:rFonts w:hint="eastAsia"/>
        </w:rPr>
        <w:t>的</w:t>
      </w:r>
      <w:r>
        <w:rPr>
          <w:rFonts w:hint="eastAsia" w:eastAsia="黑体"/>
        </w:rPr>
        <w:t>峰值系数</w:t>
      </w:r>
      <w:r>
        <w:rPr>
          <w:rFonts w:hint="eastAsia"/>
        </w:rPr>
        <w:t>，应给出说明，</w:t>
      </w:r>
      <w:r>
        <w:rPr>
          <w:rFonts w:hint="eastAsia" w:eastAsia="黑体"/>
        </w:rPr>
        <w:t>附属设备</w:t>
      </w:r>
      <w:r>
        <w:rPr>
          <w:rFonts w:hint="eastAsia"/>
        </w:rPr>
        <w:t>和</w:t>
      </w:r>
      <w:r>
        <w:rPr>
          <w:rFonts w:hint="eastAsia" w:eastAsia="黑体"/>
        </w:rPr>
        <w:t>手术附件</w:t>
      </w:r>
      <w:r>
        <w:rPr>
          <w:rFonts w:hint="eastAsia"/>
        </w:rPr>
        <w:t>宜选用的</w:t>
      </w:r>
      <w:r>
        <w:rPr>
          <w:rFonts w:hint="eastAsia" w:eastAsia="黑体"/>
        </w:rPr>
        <w:t>额定附件电压</w:t>
      </w:r>
      <w:r>
        <w:rPr>
          <w:rFonts w:hint="eastAsia"/>
        </w:rPr>
        <w:t>≥</w:t>
      </w:r>
      <w:r>
        <w:rPr>
          <w:rFonts w:hint="eastAsia" w:eastAsia="黑体"/>
        </w:rPr>
        <w:t>最大输出电压</w:t>
      </w:r>
      <w:r>
        <w:rPr>
          <w:rFonts w:hint="eastAsia"/>
        </w:rPr>
        <w:t>。</w:t>
      </w:r>
    </w:p>
    <w:p w14:paraId="7B3C93FC">
      <w:pPr>
        <w:pStyle w:val="75"/>
        <w:rPr>
          <w:rFonts w:hAnsi="宋体" w:cs="黑体"/>
          <w:szCs w:val="21"/>
        </w:rPr>
      </w:pPr>
      <w:r>
        <w:rPr>
          <w:rFonts w:hint="eastAsia"/>
        </w:rPr>
        <w:t>在</w:t>
      </w:r>
      <w:r>
        <w:rPr>
          <w:rFonts w:hint="eastAsia" w:eastAsia="黑体"/>
        </w:rPr>
        <w:t>最大输出电压</w:t>
      </w:r>
      <w:r>
        <w:rPr>
          <w:rFonts w:hint="eastAsia"/>
        </w:rPr>
        <w:t>(</w:t>
      </w:r>
      <w:r>
        <w:rPr>
          <w:position w:val="-12"/>
        </w:rPr>
        <w:object>
          <v:shape id="_x0000_i1037" o:spt="75" type="#_x0000_t75" style="height:18.15pt;width:25.65pt;" o:ole="t" filled="f" o:preferrelative="t" stroked="f" coordsize="21600,21600">
            <v:path/>
            <v:fill on="f" focussize="0,0"/>
            <v:stroke on="f"/>
            <v:imagedata r:id="rId18" o:title=""/>
            <o:lock v:ext="edit" aspectratio="t"/>
            <w10:wrap type="none"/>
            <w10:anchorlock/>
          </v:shape>
          <o:OLEObject Type="Embed" ProgID="Equation.3" ShapeID="_x0000_i1037" DrawAspect="Content" ObjectID="_1468075733" r:id="rId28">
            <o:LockedField>false</o:LockedField>
          </o:OLEObject>
        </w:object>
      </w:r>
      <w:r>
        <w:rPr>
          <w:rFonts w:hint="eastAsia"/>
        </w:rPr>
        <w:t>)＞1600V情况下，且</w:t>
      </w:r>
      <w:r>
        <w:rPr>
          <w:rFonts w:hint="eastAsia" w:eastAsia="黑体"/>
        </w:rPr>
        <w:t>峰值系数＜</w:t>
      </w:r>
      <w:r>
        <w:rPr>
          <w:rFonts w:hint="eastAsia"/>
        </w:rPr>
        <w:t>上面计算的变量</w:t>
      </w:r>
      <w:del w:id="3011" w:author="zhuxq" w:date="2018-10-24T12:54:00Z"/>
      <w:del w:id="3012" w:author="zhuxq" w:date="2018-10-24T12:54:00Z"/>
      <w:del w:id="3013" w:author="zhuxq" w:date="2018-10-24T12:54:00Z"/>
      <w:del w:id="3014" w:author="zhuxq" w:date="2018-10-24T12:54:00Z"/>
      <w:del w:id="3015" w:author="zhuxq" w:date="2018-10-24T12:54:00Z"/>
      <w:del w:id="3016" w:author="zhuxq" w:date="2018-10-24T12:54:00Z">
        <w:r>
          <w:rPr>
            <w:position w:val="-10"/>
          </w:rPr>
          <w:object>
            <v:shape id="_x0000_i1038" o:spt="75" type="#_x0000_t75" style="height:14.4pt;width:10.65pt;" o:ole="t" filled="f" o:preferrelative="t" stroked="f" coordsize="21600,21600">
              <v:path/>
              <v:fill on="f" focussize="0,0"/>
              <v:stroke on="f"/>
              <v:imagedata r:id="rId24" o:title=""/>
              <o:lock v:ext="edit" aspectratio="t"/>
              <w10:wrap type="none"/>
              <w10:anchorlock/>
            </v:shape>
            <o:OLEObject Type="Embed" ProgID="Equation.3" ShapeID="_x0000_i1038" DrawAspect="Content" ObjectID="_1468075734" r:id="rId29">
              <o:LockedField>false</o:LockedField>
            </o:OLEObject>
          </w:object>
        </w:r>
      </w:del>
      <w:del w:id="3018" w:author="zhuxq" w:date="2018-10-24T12:54:00Z"/>
      <w:ins w:id="3019" w:author="zhuxq" w:date="2018-10-24T12:54:00Z"/>
      <w:ins w:id="3020" w:author="zhuxq" w:date="2018-10-24T12:54:00Z"/>
      <w:ins w:id="3021" w:author="zhuxq" w:date="2018-10-24T12:54:00Z"/>
      <w:ins w:id="3022" w:author="zhuxq" w:date="2018-10-24T12:54:00Z">
        <w:r>
          <w:rPr>
            <w:position w:val="-10"/>
          </w:rPr>
          <w:object>
            <v:shape id="_x0000_i1039" o:spt="75" type="#_x0000_t75" style="height:14.4pt;width:8.15pt;" o:ole="t" filled="f" o:preferrelative="t" stroked="f" coordsize="21600,21600">
              <v:path/>
              <v:fill on="f" focussize="0,0"/>
              <v:stroke on="f"/>
              <v:imagedata r:id="rId20" o:title=""/>
              <o:lock v:ext="edit" aspectratio="t"/>
              <w10:wrap type="none"/>
              <w10:anchorlock/>
            </v:shape>
            <o:OLEObject Type="Embed" ProgID="Equation.3" ShapeID="_x0000_i1039" DrawAspect="Content" ObjectID="_1468075735" r:id="rId30">
              <o:LockedField>false</o:LockedField>
            </o:OLEObject>
          </w:object>
        </w:r>
      </w:ins>
      <w:r>
        <w:rPr>
          <w:rFonts w:hint="eastAsia"/>
        </w:rPr>
        <w:t>，要给予警告:在这种模式或设定下使用的任何</w:t>
      </w:r>
      <w:r>
        <w:rPr>
          <w:rFonts w:hint="eastAsia" w:eastAsia="黑体"/>
        </w:rPr>
        <w:t>附属设备</w:t>
      </w:r>
      <w:r>
        <w:rPr>
          <w:rFonts w:hint="eastAsia"/>
        </w:rPr>
        <w:t>和</w:t>
      </w:r>
      <w:r>
        <w:rPr>
          <w:rFonts w:hint="eastAsia" w:eastAsia="黑体"/>
        </w:rPr>
        <w:t>手术附件</w:t>
      </w:r>
      <w:r>
        <w:rPr>
          <w:rFonts w:hint="eastAsia"/>
        </w:rPr>
        <w:t>，其</w:t>
      </w:r>
      <w:r>
        <w:rPr>
          <w:rFonts w:hint="eastAsia" w:ascii="黑体" w:hAnsi="黑体" w:eastAsia="黑体"/>
        </w:rPr>
        <w:t>额定</w:t>
      </w:r>
      <w:r>
        <w:rPr>
          <w:rFonts w:hint="eastAsia"/>
        </w:rPr>
        <w:t>容量应能够耐受实际电压和</w:t>
      </w:r>
      <w:r>
        <w:rPr>
          <w:rFonts w:hint="eastAsia" w:eastAsia="黑体"/>
        </w:rPr>
        <w:t>峰值系数</w:t>
      </w:r>
      <w:r>
        <w:rPr>
          <w:rFonts w:hint="eastAsia"/>
        </w:rPr>
        <w:t>的组合应力。</w:t>
      </w:r>
      <w:r>
        <w:rPr/>
        <w:br w:type="textWrapping" w:clear="all"/>
      </w:r>
      <w:r>
        <w:rPr>
          <w:rFonts w:hint="eastAsia" w:hAnsi="宋体" w:cs="黑体"/>
          <w:szCs w:val="21"/>
        </w:rPr>
        <w:t>如果</w:t>
      </w:r>
      <w:r>
        <w:rPr>
          <w:rFonts w:hint="eastAsia" w:hAnsi="宋体" w:eastAsia="黑体" w:cs="黑体"/>
          <w:szCs w:val="21"/>
        </w:rPr>
        <w:t>最大输出电压</w:t>
      </w:r>
      <w:r>
        <w:rPr>
          <w:rFonts w:hint="eastAsia" w:hAnsi="宋体" w:cs="黑体"/>
          <w:szCs w:val="21"/>
        </w:rPr>
        <w:t>随输出设定而变，则应以图形给出作为输出设定函数的电压值资料。</w:t>
      </w:r>
    </w:p>
    <w:p w14:paraId="27D5D1DF">
      <w:pPr>
        <w:pStyle w:val="69"/>
      </w:pPr>
      <w:r>
        <w:rPr>
          <w:rFonts w:hint="eastAsia"/>
        </w:rPr>
        <w:t>警告</w:t>
      </w:r>
      <w:r>
        <w:t>:</w:t>
      </w:r>
      <w:r>
        <w:rPr>
          <w:rFonts w:hint="eastAsia" w:eastAsia="黑体"/>
        </w:rPr>
        <w:t>高频手术设备</w:t>
      </w:r>
      <w:r>
        <w:rPr>
          <w:rFonts w:hint="eastAsia"/>
        </w:rPr>
        <w:t>的故障会引起输出功率非预期的增大。</w:t>
      </w:r>
    </w:p>
    <w:p w14:paraId="3EC764E0">
      <w:pPr>
        <w:pStyle w:val="69"/>
      </w:pPr>
      <w:r>
        <w:rPr>
          <w:rFonts w:hint="eastAsia"/>
        </w:rPr>
        <w:t>*同专用的</w:t>
      </w:r>
      <w:r>
        <w:rPr>
          <w:rFonts w:hint="eastAsia" w:eastAsia="黑体"/>
        </w:rPr>
        <w:t>可监测中性电极</w:t>
      </w:r>
      <w:r>
        <w:rPr>
          <w:rFonts w:hint="eastAsia"/>
        </w:rPr>
        <w:t>相容性说明。</w:t>
      </w:r>
    </w:p>
    <w:p w14:paraId="1465D1CE">
      <w:pPr>
        <w:pStyle w:val="69"/>
        <w:numPr>
          <w:ilvl w:val="0"/>
          <w:numId w:val="0"/>
        </w:numPr>
        <w:ind w:left="839"/>
      </w:pPr>
      <w:r>
        <w:rPr>
          <w:rFonts w:hint="eastAsia"/>
        </w:rPr>
        <w:t>警告:如不使用相容的</w:t>
      </w:r>
      <w:r>
        <w:rPr>
          <w:rFonts w:hint="eastAsia" w:eastAsia="黑体"/>
        </w:rPr>
        <w:t>可监测中性电极</w:t>
      </w:r>
      <w:r>
        <w:rPr>
          <w:rFonts w:hint="eastAsia"/>
        </w:rPr>
        <w:t>，在</w:t>
      </w:r>
      <w:r>
        <w:rPr>
          <w:rFonts w:hint="eastAsia" w:eastAsia="黑体"/>
        </w:rPr>
        <w:t>中性电极</w:t>
      </w:r>
      <w:r>
        <w:rPr>
          <w:rFonts w:hint="eastAsia"/>
        </w:rPr>
        <w:t>与</w:t>
      </w:r>
      <w:r>
        <w:rPr>
          <w:rFonts w:hint="eastAsia" w:eastAsia="黑体"/>
        </w:rPr>
        <w:t>患者</w:t>
      </w:r>
      <w:r>
        <w:rPr>
          <w:rFonts w:hint="eastAsia"/>
        </w:rPr>
        <w:t>之间失去安全接触时，</w:t>
      </w:r>
      <w:r>
        <w:rPr>
          <w:rFonts w:hint="eastAsia" w:ascii="黑体" w:hAnsi="黑体" w:eastAsia="黑体"/>
        </w:rPr>
        <w:t>接触质量监测器</w:t>
      </w:r>
      <w:r>
        <w:rPr>
          <w:rFonts w:hint="eastAsia"/>
        </w:rPr>
        <w:t>是不会产生听觉报警的。</w:t>
      </w:r>
    </w:p>
    <w:p w14:paraId="5E246A10">
      <w:pPr>
        <w:pStyle w:val="100"/>
        <w:numPr>
          <w:ilvl w:val="0"/>
          <w:numId w:val="36"/>
        </w:numPr>
        <w:ind w:firstLine="40"/>
      </w:pPr>
      <w:r>
        <w:rPr>
          <w:rFonts w:hint="eastAsia"/>
        </w:rPr>
        <w:t>该要求不适用于仅配置</w:t>
      </w:r>
      <w:r>
        <w:rPr>
          <w:rFonts w:hint="eastAsia" w:eastAsia="黑体"/>
        </w:rPr>
        <w:t>双极</w:t>
      </w:r>
      <w:r>
        <w:rPr>
          <w:rFonts w:hint="eastAsia"/>
        </w:rPr>
        <w:t>输出的</w:t>
      </w:r>
      <w:r>
        <w:rPr>
          <w:rFonts w:hint="eastAsia" w:eastAsia="黑体"/>
        </w:rPr>
        <w:t>高频手术设备</w:t>
      </w:r>
      <w:r>
        <w:rPr>
          <w:rFonts w:hint="eastAsia"/>
        </w:rPr>
        <w:t>。</w:t>
      </w:r>
    </w:p>
    <w:p w14:paraId="79D9A8CA">
      <w:pPr>
        <w:pStyle w:val="100"/>
        <w:ind w:firstLine="40"/>
      </w:pPr>
      <w:r>
        <w:rPr>
          <w:rFonts w:hint="eastAsia"/>
        </w:rPr>
        <w:t>该要求不适用于预期不使用</w:t>
      </w:r>
      <w:r>
        <w:rPr>
          <w:rFonts w:hint="eastAsia" w:eastAsia="黑体"/>
        </w:rPr>
        <w:t>中性电极</w:t>
      </w:r>
      <w:r>
        <w:rPr>
          <w:rFonts w:hint="eastAsia"/>
        </w:rPr>
        <w:t>的</w:t>
      </w:r>
      <w:r>
        <w:rPr>
          <w:rFonts w:hint="eastAsia" w:eastAsia="黑体"/>
        </w:rPr>
        <w:t>高频手术设备</w:t>
      </w:r>
      <w:r>
        <w:rPr>
          <w:rFonts w:hint="eastAsia"/>
        </w:rPr>
        <w:t>。（参见</w:t>
      </w:r>
      <w:r>
        <w:rPr>
          <w:rFonts w:ascii="宋体" w:hAnsi="Times New Roman" w:eastAsia="宋体" w:cs="Times New Roman"/>
          <w:color w:val="auto"/>
          <w:kern w:val="0"/>
          <w:sz w:val="21"/>
          <w:szCs w:val="20"/>
          <w:rPrChange w:id="3024" w:author="ZXQ" w:date="2018-09-19T17:23:00Z">
            <w:rPr>
              <w:rFonts w:ascii="Arial" w:hAnsi="Arial" w:eastAsia="Arial Unicode MS" w:cs="Arial"/>
              <w:color w:val="000000"/>
              <w:kern w:val="2"/>
              <w:sz w:val="21"/>
              <w:szCs w:val="24"/>
            </w:rPr>
          </w:rPrChange>
        </w:rPr>
        <w:t>201.15.101</w:t>
      </w:r>
      <w:r>
        <w:rPr>
          <w:rFonts w:hint="eastAsia"/>
        </w:rPr>
        <w:t>）。</w:t>
      </w:r>
    </w:p>
    <w:p w14:paraId="20B747AA">
      <w:pPr>
        <w:pStyle w:val="69"/>
      </w:pPr>
      <w:r>
        <w:rPr>
          <w:rFonts w:hint="eastAsia"/>
        </w:rPr>
        <w:t>在预期的或可预见的使用过程中，</w:t>
      </w:r>
      <w:r>
        <w:rPr>
          <w:rFonts w:hint="eastAsia" w:eastAsia="黑体"/>
        </w:rPr>
        <w:t>中性电极</w:t>
      </w:r>
      <w:r>
        <w:rPr>
          <w:rFonts w:hint="eastAsia"/>
        </w:rPr>
        <w:t>下的温度可能超过通用标准中11.1.2.2或本</w:t>
      </w:r>
      <w:del w:id="3025" w:author="ZXQ" w:date="2018-09-19T20:25:00Z">
        <w:r>
          <w:rPr>
            <w:rFonts w:hint="eastAsia"/>
          </w:rPr>
          <w:delText>文件</w:delText>
        </w:r>
      </w:del>
      <w:ins w:id="3026" w:author="ZXQ" w:date="2018-09-19T20:25:00Z">
        <w:r>
          <w:rPr>
            <w:rFonts w:hint="eastAsia"/>
          </w:rPr>
          <w:t>标准</w:t>
        </w:r>
      </w:ins>
      <w:r>
        <w:rPr>
          <w:rFonts w:hint="eastAsia"/>
        </w:rPr>
        <w:t>中201.15.101.5所列限值，应提供正确使用</w:t>
      </w:r>
      <w:r>
        <w:rPr>
          <w:rFonts w:hint="eastAsia" w:eastAsia="黑体"/>
        </w:rPr>
        <w:t>中性电极</w:t>
      </w:r>
      <w:r>
        <w:rPr>
          <w:rFonts w:hint="eastAsia"/>
        </w:rPr>
        <w:t>的说明、警告和注意事项。</w:t>
      </w:r>
    </w:p>
    <w:p w14:paraId="6C02A959">
      <w:pPr>
        <w:pStyle w:val="69"/>
      </w:pPr>
      <w:r>
        <w:t>*针</w:t>
      </w:r>
      <w:r>
        <w:rPr>
          <w:rFonts w:hint="eastAsia"/>
        </w:rPr>
        <w:t>对神经肌肉刺激引起的</w:t>
      </w:r>
      <w:r>
        <w:rPr>
          <w:rFonts w:hint="eastAsia" w:eastAsia="黑体"/>
        </w:rPr>
        <w:t>风险</w:t>
      </w:r>
      <w:r>
        <w:rPr>
          <w:rFonts w:hint="eastAsia"/>
        </w:rPr>
        <w:t>的警告，特别是能在</w:t>
      </w:r>
      <w:r>
        <w:rPr>
          <w:rFonts w:hint="eastAsia" w:eastAsia="黑体"/>
        </w:rPr>
        <w:t>手术电极</w:t>
      </w:r>
      <w:r>
        <w:rPr>
          <w:rFonts w:hint="eastAsia"/>
        </w:rPr>
        <w:t>和组织之间引起电弧的模式。</w:t>
      </w:r>
    </w:p>
    <w:p w14:paraId="7E74A030">
      <w:pPr>
        <w:pStyle w:val="69"/>
      </w:pPr>
      <w:r>
        <w:rPr>
          <w:rFonts w:hint="eastAsia"/>
        </w:rPr>
        <w:t>*按照201.8.10.4.101.2条，能被未持续激活的</w:t>
      </w:r>
      <w:r>
        <w:rPr>
          <w:rFonts w:hint="eastAsia" w:eastAsia="黑体"/>
        </w:rPr>
        <w:t>开关检测器</w:t>
      </w:r>
      <w:r>
        <w:rPr>
          <w:rFonts w:hint="eastAsia"/>
        </w:rPr>
        <w:t>激励的</w:t>
      </w:r>
      <w:r>
        <w:rPr>
          <w:rFonts w:hint="eastAsia" w:eastAsia="黑体"/>
        </w:rPr>
        <w:t>高频手术设备</w:t>
      </w:r>
      <w:r>
        <w:rPr>
          <w:rFonts w:hint="eastAsia"/>
        </w:rPr>
        <w:t>，有关</w:t>
      </w:r>
      <w:r>
        <w:rPr>
          <w:rFonts w:hint="eastAsia" w:eastAsia="黑体"/>
        </w:rPr>
        <w:t>风险</w:t>
      </w:r>
      <w:r>
        <w:rPr>
          <w:rFonts w:hint="eastAsia"/>
        </w:rPr>
        <w:t>的警告或注意事项。</w:t>
      </w:r>
    </w:p>
    <w:p w14:paraId="2B6623C7">
      <w:pPr>
        <w:pStyle w:val="69"/>
      </w:pPr>
      <w:r>
        <w:rPr>
          <w:rFonts w:hint="eastAsia"/>
        </w:rPr>
        <w:t>*对于</w:t>
      </w:r>
      <w:r>
        <w:rPr>
          <w:rFonts w:hint="eastAsia" w:eastAsia="黑体"/>
        </w:rPr>
        <w:t>高频手术设备</w:t>
      </w:r>
      <w:r>
        <w:rPr>
          <w:rFonts w:hint="eastAsia"/>
        </w:rPr>
        <w:t>，每种连接器类型的</w:t>
      </w:r>
      <w:r>
        <w:rPr>
          <w:rFonts w:hint="eastAsia" w:ascii="黑体" w:hAnsi="黑体" w:eastAsia="黑体"/>
        </w:rPr>
        <w:t>附件</w:t>
      </w:r>
      <w:r>
        <w:rPr>
          <w:rFonts w:hint="eastAsia"/>
        </w:rPr>
        <w:t>及其电缆的最大允许长度。</w:t>
      </w:r>
    </w:p>
    <w:p w14:paraId="05AF7C81">
      <w:pPr>
        <w:pStyle w:val="100"/>
        <w:ind w:firstLine="40"/>
      </w:pPr>
      <w:r>
        <w:rPr>
          <w:rFonts w:hint="eastAsia"/>
        </w:rPr>
        <w:t>附加信息参见附录AA。</w:t>
      </w:r>
    </w:p>
    <w:p w14:paraId="5691475F">
      <w:pPr>
        <w:pStyle w:val="59"/>
        <w:numPr>
          <w:ilvl w:val="4"/>
          <w:numId w:val="37"/>
        </w:numPr>
        <w:spacing w:before="156" w:after="156"/>
      </w:pPr>
      <w:r>
        <w:t>*</w:t>
      </w:r>
      <w:r>
        <w:rPr>
          <w:rFonts w:hint="eastAsia" w:cs="黑体"/>
        </w:rPr>
        <w:t>附件，附加设备，使用的材料</w:t>
      </w:r>
    </w:p>
    <w:p w14:paraId="3A6FE90F">
      <w:pPr>
        <w:pStyle w:val="25"/>
      </w:pPr>
      <w:r>
        <w:rPr>
          <w:rFonts w:hint="eastAsia"/>
        </w:rPr>
        <w:t>增补：</w:t>
      </w:r>
    </w:p>
    <w:p w14:paraId="786CE5FD">
      <w:pPr>
        <w:pStyle w:val="25"/>
        <w:rPr>
          <w:rFonts w:ascii="Arial" w:hAnsi="Arial" w:eastAsia="Arial Unicode MS" w:cs="Arial"/>
          <w:color w:val="000000"/>
        </w:rPr>
      </w:pPr>
      <w:r>
        <w:rPr>
          <w:rFonts w:hint="eastAsia"/>
        </w:rPr>
        <w:t>使用说明书应包括：</w:t>
      </w:r>
    </w:p>
    <w:p w14:paraId="3FC71E6E">
      <w:pPr>
        <w:pStyle w:val="69"/>
        <w:numPr>
          <w:ilvl w:val="0"/>
          <w:numId w:val="38"/>
        </w:numPr>
      </w:pPr>
      <w:r>
        <w:rPr>
          <w:rFonts w:hint="eastAsia"/>
        </w:rPr>
        <w:t>应包含有选择和使用</w:t>
      </w:r>
      <w:r>
        <w:rPr>
          <w:rFonts w:hint="eastAsia" w:eastAsia="黑体"/>
        </w:rPr>
        <w:t>高频附件</w:t>
      </w:r>
      <w:r>
        <w:rPr>
          <w:rFonts w:hint="eastAsia"/>
        </w:rPr>
        <w:t>的资料，以防止不兼容和不安全操作（还可参见</w:t>
      </w:r>
      <w:r>
        <w:t>201.15.4.1.101</w:t>
      </w:r>
      <w:r>
        <w:rPr>
          <w:rFonts w:hint="eastAsia"/>
        </w:rPr>
        <w:t>和</w:t>
      </w:r>
      <w:r>
        <w:t xml:space="preserve"> 201.15.4.1.102</w:t>
      </w:r>
      <w:r>
        <w:rPr>
          <w:rFonts w:hint="eastAsia"/>
        </w:rPr>
        <w:t>) 。</w:t>
      </w:r>
    </w:p>
    <w:p w14:paraId="096ECC12">
      <w:pPr>
        <w:pStyle w:val="69"/>
      </w:pPr>
      <w:r>
        <w:rPr>
          <w:rFonts w:hint="eastAsia"/>
        </w:rPr>
        <w:t>应告知</w:t>
      </w:r>
      <w:r>
        <w:rPr>
          <w:rFonts w:hint="eastAsia" w:eastAsia="黑体"/>
        </w:rPr>
        <w:t>操作者</w:t>
      </w:r>
      <w:r>
        <w:rPr>
          <w:rFonts w:hint="eastAsia"/>
        </w:rPr>
        <w:t>:要防止</w:t>
      </w:r>
      <w:r>
        <w:rPr>
          <w:rFonts w:hint="eastAsia" w:eastAsia="黑体"/>
        </w:rPr>
        <w:t>高频</w:t>
      </w:r>
      <w:r>
        <w:rPr>
          <w:rFonts w:hint="eastAsia"/>
        </w:rPr>
        <w:t>输出设定使</w:t>
      </w:r>
      <w:r>
        <w:rPr>
          <w:rFonts w:hint="eastAsia" w:eastAsia="黑体"/>
        </w:rPr>
        <w:t>最大输出电压</w:t>
      </w:r>
      <w:r>
        <w:rPr>
          <w:rFonts w:hint="eastAsia"/>
        </w:rPr>
        <w:t>超过</w:t>
      </w:r>
      <w:r>
        <w:rPr>
          <w:rFonts w:hint="eastAsia" w:ascii="黑体" w:hAnsi="黑体" w:eastAsia="黑体"/>
        </w:rPr>
        <w:t>额定附件电压</w:t>
      </w:r>
      <w:r>
        <w:rPr>
          <w:rFonts w:hint="eastAsia"/>
        </w:rPr>
        <w:t>。</w:t>
      </w:r>
    </w:p>
    <w:p w14:paraId="7D2E5E3F">
      <w:pPr>
        <w:pStyle w:val="69"/>
      </w:pPr>
      <w:r>
        <w:rPr>
          <w:rFonts w:hint="eastAsia"/>
        </w:rPr>
        <w:t>应告知</w:t>
      </w:r>
      <w:ins w:id="3027" w:author="VTRON" w:date="2018-05-14T13:09:00Z">
        <w:r>
          <w:rPr>
            <w:rFonts w:hint="eastAsia"/>
          </w:rPr>
          <w:t>有关</w:t>
        </w:r>
      </w:ins>
      <w:ins w:id="3028" w:author="VTRON" w:date="2018-05-14T13:07:00Z">
        <w:r>
          <w:rPr>
            <w:rFonts w:hint="eastAsia" w:ascii="黑体" w:hAnsi="黑体" w:eastAsia="黑体"/>
            <w:kern w:val="0"/>
            <w:szCs w:val="20"/>
            <w:rPrChange w:id="3029" w:author="ZXQ" w:date="2018-09-19T21:18:00Z">
              <w:rPr>
                <w:rFonts w:hint="eastAsia" w:ascii="Times New Roman"/>
                <w:kern w:val="2"/>
                <w:szCs w:val="24"/>
              </w:rPr>
            </w:rPrChange>
          </w:rPr>
          <w:t>可监测中性电极</w:t>
        </w:r>
      </w:ins>
      <w:ins w:id="3031" w:author="VTRON" w:date="2018-05-14T13:07:00Z">
        <w:r>
          <w:rPr>
            <w:rFonts w:hint="eastAsia"/>
          </w:rPr>
          <w:t>和</w:t>
        </w:r>
      </w:ins>
      <w:ins w:id="3032" w:author="VTRON" w:date="2018-05-14T13:07:00Z">
        <w:r>
          <w:rPr>
            <w:rFonts w:hint="eastAsia" w:ascii="黑体" w:hAnsi="黑体" w:eastAsia="黑体"/>
            <w:kern w:val="0"/>
            <w:szCs w:val="20"/>
            <w:rPrChange w:id="3033" w:author="ZXQ" w:date="2018-09-19T21:18:00Z">
              <w:rPr>
                <w:rFonts w:hint="eastAsia" w:ascii="Times New Roman"/>
                <w:kern w:val="2"/>
                <w:szCs w:val="24"/>
              </w:rPr>
            </w:rPrChange>
          </w:rPr>
          <w:t>接触</w:t>
        </w:r>
      </w:ins>
      <w:ins w:id="3035" w:author="VTRON" w:date="2018-05-14T13:08:00Z">
        <w:r>
          <w:rPr>
            <w:rFonts w:hint="eastAsia" w:ascii="黑体" w:hAnsi="黑体" w:eastAsia="黑体"/>
            <w:kern w:val="0"/>
            <w:szCs w:val="20"/>
            <w:rPrChange w:id="3036" w:author="ZXQ" w:date="2018-09-19T21:18:00Z">
              <w:rPr>
                <w:rFonts w:hint="eastAsia" w:ascii="Times New Roman"/>
                <w:kern w:val="2"/>
                <w:szCs w:val="24"/>
              </w:rPr>
            </w:rPrChange>
          </w:rPr>
          <w:t>质量监测器</w:t>
        </w:r>
      </w:ins>
      <w:ins w:id="3038" w:author="VTRON" w:date="2018-05-14T13:08:00Z">
        <w:r>
          <w:rPr>
            <w:rFonts w:hint="eastAsia"/>
          </w:rPr>
          <w:t>的兼容性。</w:t>
        </w:r>
      </w:ins>
      <w:del w:id="3039" w:author="VTRON" w:date="2018-05-14T13:07:00Z">
        <w:r>
          <w:rPr>
            <w:rFonts w:hint="eastAsia"/>
          </w:rPr>
          <w:delText>选用一个</w:delText>
        </w:r>
      </w:del>
      <w:del w:id="3040" w:author="VTRON" w:date="2018-05-14T13:07:00Z">
        <w:r>
          <w:rPr>
            <w:rFonts w:hint="eastAsia" w:eastAsia="黑体"/>
          </w:rPr>
          <w:delText>可监测中性电极</w:delText>
        </w:r>
      </w:del>
      <w:del w:id="3041" w:author="VTRON" w:date="2018-05-14T13:07:00Z">
        <w:r>
          <w:rPr>
            <w:rFonts w:hint="eastAsia"/>
          </w:rPr>
          <w:delText>时，要注意与</w:delText>
        </w:r>
      </w:del>
      <w:del w:id="3042" w:author="VTRON" w:date="2018-05-14T13:07:00Z">
        <w:r>
          <w:rPr>
            <w:rFonts w:hint="eastAsia" w:eastAsia="黑体"/>
          </w:rPr>
          <w:delText>操作者</w:delText>
        </w:r>
      </w:del>
      <w:del w:id="3043" w:author="VTRON" w:date="2018-05-14T13:07:00Z">
        <w:r>
          <w:rPr>
            <w:rFonts w:hint="eastAsia"/>
          </w:rPr>
          <w:delText>可使用的</w:delText>
        </w:r>
      </w:del>
      <w:del w:id="3044" w:author="VTRON" w:date="2018-05-14T13:07:00Z">
        <w:r>
          <w:rPr>
            <w:rFonts w:hint="eastAsia" w:eastAsia="黑体"/>
          </w:rPr>
          <w:delText>接触质量监测器</w:delText>
        </w:r>
      </w:del>
      <w:del w:id="3045" w:author="VTRON" w:date="2018-05-14T13:07:00Z">
        <w:r>
          <w:rPr>
            <w:rFonts w:hint="eastAsia"/>
          </w:rPr>
          <w:delText>的兼容性</w:delText>
        </w:r>
      </w:del>
      <w:r>
        <w:rPr>
          <w:rFonts w:hint="eastAsia"/>
        </w:rPr>
        <w:t>。</w:t>
      </w:r>
    </w:p>
    <w:p w14:paraId="7ECAEB0D">
      <w:pPr>
        <w:pStyle w:val="69"/>
      </w:pPr>
      <w:r>
        <w:rPr>
          <w:rFonts w:hint="eastAsia"/>
        </w:rPr>
        <w:t>建议</w:t>
      </w:r>
      <w:r>
        <w:rPr>
          <w:rFonts w:hint="eastAsia" w:eastAsia="黑体"/>
        </w:rPr>
        <w:t>操作者</w:t>
      </w:r>
      <w:r>
        <w:rPr>
          <w:rFonts w:hint="eastAsia"/>
        </w:rPr>
        <w:t>定期检查附件，特别是</w:t>
      </w:r>
      <w:r>
        <w:t>:</w:t>
      </w:r>
      <w:r>
        <w:rPr>
          <w:rFonts w:hint="eastAsia"/>
        </w:rPr>
        <w:t>电极电缆和</w:t>
      </w:r>
      <w:r>
        <w:rPr>
          <w:rFonts w:hint="eastAsia" w:ascii="黑体" w:hAnsi="黑体" w:eastAsia="黑体"/>
          <w:highlight w:val="yellow"/>
        </w:rPr>
        <w:t>高频能量内窥镜治疗设备</w:t>
      </w:r>
      <w:r>
        <w:rPr>
          <w:rFonts w:hint="eastAsia"/>
          <w:highlight w:val="yellow"/>
        </w:rPr>
        <w:t>（参见GB9706.19）</w:t>
      </w:r>
      <w:r>
        <w:rPr>
          <w:rFonts w:hint="eastAsia"/>
        </w:rPr>
        <w:t>使用的</w:t>
      </w:r>
      <w:r>
        <w:rPr>
          <w:rFonts w:hint="eastAsia" w:ascii="黑体" w:hAnsi="黑体" w:eastAsia="黑体"/>
        </w:rPr>
        <w:t>附件</w:t>
      </w:r>
      <w:r>
        <w:rPr>
          <w:rFonts w:hint="eastAsia"/>
        </w:rPr>
        <w:t>要检查(例如，在放大时)其可能的损坏。</w:t>
      </w:r>
    </w:p>
    <w:p w14:paraId="417F26B6">
      <w:pPr>
        <w:pStyle w:val="69"/>
      </w:pPr>
      <w:r>
        <w:t>*</w:t>
      </w:r>
      <w:r>
        <w:rPr>
          <w:rFonts w:hint="eastAsia"/>
        </w:rPr>
        <w:t>对于</w:t>
      </w:r>
      <w:r>
        <w:rPr>
          <w:rFonts w:hint="eastAsia" w:eastAsia="黑体"/>
        </w:rPr>
        <w:t>附属设备</w:t>
      </w:r>
      <w:r>
        <w:rPr>
          <w:rFonts w:hint="eastAsia"/>
        </w:rPr>
        <w:t>和</w:t>
      </w:r>
      <w:r>
        <w:rPr>
          <w:rFonts w:hint="eastAsia" w:eastAsia="黑体"/>
        </w:rPr>
        <w:t>手术附件</w:t>
      </w:r>
      <w:r>
        <w:rPr>
          <w:rFonts w:hint="eastAsia"/>
        </w:rPr>
        <w:t>包括单独提供的它们的零部件，要给出</w:t>
      </w:r>
      <w:r>
        <w:rPr>
          <w:rFonts w:hint="eastAsia" w:eastAsia="黑体"/>
        </w:rPr>
        <w:t>额定附件电压</w:t>
      </w:r>
      <w:r>
        <w:rPr>
          <w:rFonts w:hint="eastAsia"/>
        </w:rPr>
        <w:t>，及仅用于</w:t>
      </w:r>
      <w:r>
        <w:rPr>
          <w:rFonts w:hint="eastAsia" w:eastAsia="黑体"/>
        </w:rPr>
        <w:t>高频手术模式</w:t>
      </w:r>
      <w:r>
        <w:rPr>
          <w:rFonts w:hint="eastAsia"/>
        </w:rPr>
        <w:t>输出设定产生的峰值输出电压不高于</w:t>
      </w:r>
      <w:r>
        <w:rPr>
          <w:rFonts w:hint="eastAsia" w:eastAsia="黑体"/>
        </w:rPr>
        <w:t>额定附件电压</w:t>
      </w:r>
      <w:r>
        <w:rPr>
          <w:rFonts w:hint="eastAsia"/>
        </w:rPr>
        <w:t>的警告。</w:t>
      </w:r>
    </w:p>
    <w:p w14:paraId="53479FFD">
      <w:pPr>
        <w:pStyle w:val="69"/>
      </w:pPr>
      <w:r>
        <w:t>*</w:t>
      </w:r>
      <w:r>
        <w:rPr>
          <w:rFonts w:hint="eastAsia"/>
        </w:rPr>
        <w:t>关于</w:t>
      </w:r>
      <w:r>
        <w:rPr>
          <w:rFonts w:hint="eastAsia" w:eastAsia="黑体"/>
        </w:rPr>
        <w:t>中性电极</w:t>
      </w:r>
      <w:r>
        <w:rPr>
          <w:rFonts w:hint="eastAsia"/>
        </w:rPr>
        <w:t>有效期的包装</w:t>
      </w:r>
      <w:r>
        <w:t>:</w:t>
      </w:r>
    </w:p>
    <w:p w14:paraId="430E32AD">
      <w:pPr>
        <w:pStyle w:val="99"/>
        <w:tabs>
          <w:tab w:val="left" w:pos="426"/>
        </w:tabs>
        <w:ind w:firstLine="18"/>
      </w:pPr>
      <w:r>
        <w:rPr>
          <w:rFonts w:hint="eastAsia"/>
        </w:rPr>
        <w:t>如标有一次性使用，则要标上有效期。</w:t>
      </w:r>
    </w:p>
    <w:p w14:paraId="713FD545">
      <w:pPr>
        <w:pStyle w:val="99"/>
        <w:tabs>
          <w:tab w:val="left" w:pos="426"/>
        </w:tabs>
        <w:ind w:firstLine="18"/>
      </w:pPr>
      <w:r>
        <w:rPr>
          <w:rFonts w:hint="eastAsia"/>
        </w:rPr>
        <w:t>防止</w:t>
      </w:r>
      <w:r>
        <w:rPr>
          <w:rFonts w:hint="eastAsia" w:eastAsia="黑体"/>
        </w:rPr>
        <w:t>中性电极</w:t>
      </w:r>
      <w:r>
        <w:rPr>
          <w:rFonts w:hint="eastAsia"/>
        </w:rPr>
        <w:t>部位灼伤的必要信息，例如</w:t>
      </w:r>
      <w:del w:id="3046" w:author="VTRON" w:date="2018-05-14T13:15:00Z">
        <w:r>
          <w:rPr>
            <w:rFonts w:hint="eastAsia"/>
          </w:rPr>
          <w:delText>限制</w:delText>
        </w:r>
      </w:del>
      <w:r>
        <w:rPr>
          <w:rFonts w:hint="eastAsia"/>
        </w:rPr>
        <w:t>输出设定</w:t>
      </w:r>
      <w:ins w:id="3047" w:author="VTRON" w:date="2018-05-14T13:15:00Z">
        <w:r>
          <w:rPr>
            <w:rFonts w:hint="eastAsia"/>
          </w:rPr>
          <w:t>的限制</w:t>
        </w:r>
      </w:ins>
      <w:r>
        <w:rPr>
          <w:rFonts w:hint="eastAsia"/>
        </w:rPr>
        <w:t>、</w:t>
      </w:r>
      <w:r>
        <w:rPr>
          <w:rFonts w:hint="eastAsia" w:ascii="黑体" w:hAnsi="黑体" w:eastAsia="黑体"/>
        </w:rPr>
        <w:t>患者</w:t>
      </w:r>
      <w:r>
        <w:rPr>
          <w:rFonts w:hint="eastAsia"/>
        </w:rPr>
        <w:t>准备或启动时间。</w:t>
      </w:r>
    </w:p>
    <w:p w14:paraId="260B216B">
      <w:pPr>
        <w:pStyle w:val="99"/>
        <w:tabs>
          <w:tab w:val="left" w:pos="426"/>
        </w:tabs>
        <w:autoSpaceDE w:val="0"/>
        <w:autoSpaceDN w:val="0"/>
        <w:adjustRightInd w:val="0"/>
        <w:ind w:firstLine="18"/>
        <w:jc w:val="left"/>
        <w:rPr>
          <w:rFonts w:hAnsi="宋体" w:cs="黑体"/>
          <w:szCs w:val="21"/>
        </w:rPr>
      </w:pPr>
      <w:r>
        <w:rPr>
          <w:rFonts w:hint="eastAsia"/>
        </w:rPr>
        <w:t>如仅打算用于小</w:t>
      </w:r>
      <w:r>
        <w:rPr>
          <w:rFonts w:hint="eastAsia" w:eastAsia="黑体"/>
        </w:rPr>
        <w:t>患者</w:t>
      </w:r>
      <w:r>
        <w:rPr>
          <w:rFonts w:hint="eastAsia"/>
        </w:rPr>
        <w:t>，则要标以公斤</w:t>
      </w:r>
      <w:r>
        <w:t>(</w:t>
      </w:r>
      <w:ins w:id="3048" w:author="ZXQ" w:date="2018-09-19T21:19:00Z">
        <w:r>
          <w:rPr>
            <w:rFonts w:hint="eastAsia"/>
          </w:rPr>
          <w:t>K</w:t>
        </w:r>
      </w:ins>
      <w:del w:id="3049" w:author="ZXQ" w:date="2018-09-19T21:19:00Z">
        <w:r>
          <w:rPr/>
          <w:delText>k</w:delText>
        </w:r>
      </w:del>
      <w:r>
        <w:t xml:space="preserve">g) </w:t>
      </w:r>
      <w:r>
        <w:rPr>
          <w:rFonts w:hint="eastAsia"/>
        </w:rPr>
        <w:t>数以指明预期使用的</w:t>
      </w:r>
      <w:r>
        <w:rPr>
          <w:rFonts w:hint="eastAsia" w:eastAsia="黑体"/>
        </w:rPr>
        <w:t>患者</w:t>
      </w:r>
      <w:r>
        <w:rPr>
          <w:rFonts w:hint="eastAsia"/>
        </w:rPr>
        <w:t>最大体重。</w:t>
      </w:r>
      <w:r>
        <w:t>(</w:t>
      </w:r>
      <w:r>
        <w:rPr>
          <w:rFonts w:hint="eastAsia"/>
        </w:rPr>
        <w:t>参见</w:t>
      </w:r>
      <w:r>
        <w:rPr>
          <w:rFonts w:ascii="宋体" w:hAnsi="宋体" w:eastAsia="宋体" w:cs="Arial"/>
          <w:color w:val="000000"/>
          <w:kern w:val="0"/>
          <w:szCs w:val="21"/>
          <w:rPrChange w:id="3050" w:author="ZXQ" w:date="2018-09-19T17:24:00Z">
            <w:rPr>
              <w:rFonts w:ascii="Arial" w:hAnsi="Arial" w:eastAsia="Arial Unicode MS" w:cs="Arial"/>
              <w:color w:val="000000"/>
              <w:kern w:val="2"/>
              <w:szCs w:val="21"/>
            </w:rPr>
          </w:rPrChange>
        </w:rPr>
        <w:t>201.15.101.5</w:t>
      </w:r>
      <w:r>
        <w:rPr>
          <w:rFonts w:hAnsi="宋体" w:cs="黑体"/>
          <w:szCs w:val="21"/>
        </w:rPr>
        <w:t>)</w:t>
      </w:r>
    </w:p>
    <w:p w14:paraId="23407F6B">
      <w:pPr>
        <w:pStyle w:val="69"/>
      </w:pPr>
      <w:r>
        <w:t>*</w:t>
      </w:r>
      <w:r>
        <w:rPr>
          <w:rFonts w:hint="eastAsia"/>
        </w:rPr>
        <w:t>关于使用</w:t>
      </w:r>
      <w:r>
        <w:rPr>
          <w:rFonts w:hint="eastAsia" w:eastAsia="黑体"/>
        </w:rPr>
        <w:t>可监测中性电极</w:t>
      </w:r>
      <w:r>
        <w:rPr>
          <w:rFonts w:hint="eastAsia"/>
        </w:rPr>
        <w:t>的说明：</w:t>
      </w:r>
    </w:p>
    <w:p w14:paraId="4030A333">
      <w:pPr>
        <w:pStyle w:val="99"/>
        <w:ind w:firstLine="18"/>
      </w:pPr>
      <w:r>
        <w:rPr>
          <w:rFonts w:hint="eastAsia"/>
        </w:rPr>
        <w:t>说明其同专门的</w:t>
      </w:r>
      <w:r>
        <w:rPr>
          <w:rFonts w:hint="eastAsia" w:eastAsia="黑体"/>
        </w:rPr>
        <w:t>接触质量监测器</w:t>
      </w:r>
      <w:r>
        <w:rPr>
          <w:rFonts w:hint="eastAsia"/>
        </w:rPr>
        <w:t>的相容性。</w:t>
      </w:r>
    </w:p>
    <w:p w14:paraId="474DE0BF">
      <w:pPr>
        <w:pStyle w:val="69"/>
      </w:pPr>
      <w:r>
        <w:rPr>
          <w:rFonts w:hint="eastAsia"/>
        </w:rPr>
        <w:t>在预期的或可预见的使用过程中，使用</w:t>
      </w:r>
      <w:r>
        <w:rPr>
          <w:rFonts w:hint="eastAsia" w:eastAsia="黑体"/>
        </w:rPr>
        <w:t>中性电极</w:t>
      </w:r>
      <w:r>
        <w:rPr>
          <w:rFonts w:hint="eastAsia"/>
        </w:rPr>
        <w:t>时</w:t>
      </w:r>
      <w:r>
        <w:rPr>
          <w:rFonts w:hint="eastAsia" w:eastAsia="黑体"/>
        </w:rPr>
        <w:t>高频附件</w:t>
      </w:r>
      <w:r>
        <w:rPr>
          <w:rFonts w:hint="eastAsia"/>
        </w:rPr>
        <w:t>的温度可超过通用标准中11.1.2.2或本</w:t>
      </w:r>
      <w:del w:id="3051" w:author="ZXQ" w:date="2018-09-19T20:26:00Z">
        <w:r>
          <w:rPr>
            <w:rFonts w:hint="eastAsia"/>
          </w:rPr>
          <w:delText>文件</w:delText>
        </w:r>
      </w:del>
      <w:ins w:id="3052" w:author="ZXQ" w:date="2018-09-19T20:26:00Z">
        <w:r>
          <w:rPr>
            <w:rFonts w:hint="eastAsia"/>
          </w:rPr>
          <w:t>标准</w:t>
        </w:r>
      </w:ins>
      <w:r>
        <w:rPr>
          <w:rFonts w:hint="eastAsia"/>
        </w:rPr>
        <w:t>中201.15.101.5所列限值，应提供正确使用</w:t>
      </w:r>
      <w:r>
        <w:rPr>
          <w:rFonts w:hint="eastAsia" w:eastAsia="黑体"/>
        </w:rPr>
        <w:t>中性电极</w:t>
      </w:r>
      <w:r>
        <w:rPr>
          <w:rFonts w:hint="eastAsia"/>
        </w:rPr>
        <w:t>的说明、警告和注意事项。</w:t>
      </w:r>
    </w:p>
    <w:p w14:paraId="1BFF5060">
      <w:pPr>
        <w:pStyle w:val="69"/>
      </w:pPr>
      <w:r>
        <w:rPr>
          <w:rFonts w:hint="eastAsia"/>
        </w:rPr>
        <w:t>预期仅与特定的</w:t>
      </w:r>
      <w:r>
        <w:rPr>
          <w:rFonts w:hint="eastAsia" w:eastAsia="黑体"/>
        </w:rPr>
        <w:t>高频手术设备</w:t>
      </w:r>
      <w:r>
        <w:rPr>
          <w:rFonts w:hint="eastAsia"/>
        </w:rPr>
        <w:t>、</w:t>
      </w:r>
      <w:r>
        <w:rPr>
          <w:rFonts w:hint="eastAsia" w:eastAsia="黑体"/>
        </w:rPr>
        <w:t>高频</w:t>
      </w:r>
      <w:r>
        <w:rPr>
          <w:rFonts w:hint="eastAsia"/>
        </w:rPr>
        <w:t>波形或电压配合使用的</w:t>
      </w:r>
      <w:r>
        <w:rPr>
          <w:rFonts w:hint="eastAsia" w:eastAsia="黑体"/>
        </w:rPr>
        <w:t>高频附件</w:t>
      </w:r>
      <w:r>
        <w:rPr>
          <w:rFonts w:hint="eastAsia"/>
        </w:rPr>
        <w:t>的使用说明书中，提供这种影响的详细说明。</w:t>
      </w:r>
    </w:p>
    <w:p w14:paraId="6E035B0B">
      <w:pPr>
        <w:pStyle w:val="69"/>
      </w:pPr>
      <w:r>
        <w:rPr>
          <w:rFonts w:hint="eastAsia"/>
        </w:rPr>
        <w:t>*对于</w:t>
      </w:r>
      <w:r>
        <w:rPr>
          <w:rFonts w:hint="eastAsia" w:ascii="黑体" w:hAnsi="黑体" w:eastAsia="黑体"/>
        </w:rPr>
        <w:t>手术电极</w:t>
      </w:r>
      <w:r>
        <w:rPr>
          <w:rFonts w:hint="eastAsia"/>
        </w:rPr>
        <w:t>和</w:t>
      </w:r>
      <w:r>
        <w:rPr>
          <w:rFonts w:hint="eastAsia" w:ascii="黑体" w:hAnsi="黑体" w:eastAsia="黑体"/>
        </w:rPr>
        <w:t>手术手柄</w:t>
      </w:r>
      <w:r>
        <w:rPr>
          <w:rFonts w:hint="eastAsia"/>
        </w:rPr>
        <w:t>，评估以下</w:t>
      </w:r>
      <w:r>
        <w:rPr>
          <w:rFonts w:hint="eastAsia" w:ascii="黑体" w:hAnsi="黑体" w:eastAsia="黑体"/>
        </w:rPr>
        <w:t>危险情况</w:t>
      </w:r>
      <w:r>
        <w:rPr>
          <w:rFonts w:hint="eastAsia"/>
        </w:rPr>
        <w:t>的信息：</w:t>
      </w:r>
    </w:p>
    <w:p w14:paraId="050341FD">
      <w:pPr>
        <w:pStyle w:val="99"/>
        <w:ind w:firstLine="18"/>
      </w:pPr>
      <w:r>
        <w:rPr>
          <w:rFonts w:hint="eastAsia" w:eastAsia="黑体"/>
        </w:rPr>
        <w:t>手术电极</w:t>
      </w:r>
      <w:r>
        <w:rPr>
          <w:rFonts w:hint="eastAsia"/>
        </w:rPr>
        <w:t>杆与</w:t>
      </w:r>
      <w:r>
        <w:rPr>
          <w:rFonts w:hint="eastAsia" w:eastAsia="黑体"/>
        </w:rPr>
        <w:t>手术手柄</w:t>
      </w:r>
      <w:r>
        <w:rPr>
          <w:rFonts w:hint="eastAsia"/>
        </w:rPr>
        <w:t>连接处可见的外露金属；</w:t>
      </w:r>
    </w:p>
    <w:p w14:paraId="261A218F">
      <w:pPr>
        <w:pStyle w:val="99"/>
        <w:ind w:firstLine="18"/>
        <w:rPr>
          <w:rFonts w:hAnsi="宋体" w:cs="黑体"/>
          <w:szCs w:val="21"/>
        </w:rPr>
      </w:pPr>
      <w:r>
        <w:rPr>
          <w:rFonts w:hint="eastAsia" w:hAnsi="宋体" w:eastAsia="黑体" w:cs="黑体"/>
          <w:szCs w:val="21"/>
        </w:rPr>
        <w:t>手术手柄</w:t>
      </w:r>
      <w:r>
        <w:rPr>
          <w:rFonts w:hint="eastAsia" w:hAnsi="宋体" w:cs="黑体"/>
          <w:szCs w:val="21"/>
        </w:rPr>
        <w:t>和</w:t>
      </w:r>
      <w:r>
        <w:rPr>
          <w:rFonts w:hint="eastAsia" w:hAnsi="宋体" w:eastAsia="黑体" w:cs="黑体"/>
          <w:szCs w:val="21"/>
        </w:rPr>
        <w:t>手术电极</w:t>
      </w:r>
      <w:r>
        <w:rPr>
          <w:rFonts w:hint="eastAsia" w:hAnsi="宋体" w:cs="黑体"/>
          <w:szCs w:val="21"/>
        </w:rPr>
        <w:t>杆之间电气连接不良；</w:t>
      </w:r>
    </w:p>
    <w:p w14:paraId="74963E1A">
      <w:pPr>
        <w:pStyle w:val="99"/>
        <w:ind w:firstLine="18"/>
      </w:pPr>
      <w:r>
        <w:rPr>
          <w:rFonts w:hint="eastAsia" w:eastAsia="黑体"/>
        </w:rPr>
        <w:t>手术手柄</w:t>
      </w:r>
      <w:r>
        <w:rPr>
          <w:rFonts w:hint="eastAsia"/>
        </w:rPr>
        <w:t>和</w:t>
      </w:r>
      <w:r>
        <w:rPr>
          <w:rFonts w:hint="eastAsia" w:eastAsia="黑体"/>
        </w:rPr>
        <w:t>手术电极</w:t>
      </w:r>
      <w:r>
        <w:rPr>
          <w:rFonts w:hint="eastAsia"/>
        </w:rPr>
        <w:t>杆之间配合不良；</w:t>
      </w:r>
    </w:p>
    <w:p w14:paraId="45151314">
      <w:pPr>
        <w:pStyle w:val="100"/>
        <w:numPr>
          <w:ilvl w:val="0"/>
          <w:numId w:val="39"/>
        </w:numPr>
        <w:ind w:firstLine="18"/>
      </w:pPr>
      <w:r>
        <w:rPr>
          <w:rFonts w:hint="eastAsia"/>
        </w:rPr>
        <w:t>附加信息参见附录AA。</w:t>
      </w:r>
    </w:p>
    <w:p w14:paraId="2FCC03BE">
      <w:pPr>
        <w:pStyle w:val="59"/>
        <w:spacing w:before="156" w:after="156"/>
      </w:pPr>
      <w:r>
        <w:rPr>
          <w:rFonts w:hint="eastAsia"/>
        </w:rPr>
        <w:t>环境保护</w:t>
      </w:r>
    </w:p>
    <w:p w14:paraId="2693CF26">
      <w:pPr>
        <w:pStyle w:val="25"/>
        <w:rPr>
          <w:i/>
        </w:rPr>
      </w:pPr>
      <w:r>
        <w:rPr>
          <w:rFonts w:hint="eastAsia"/>
        </w:rPr>
        <w:t>增补</w:t>
      </w:r>
      <w:r>
        <w:rPr>
          <w:rFonts w:hint="eastAsia"/>
          <w:i/>
        </w:rPr>
        <w:t>：</w:t>
      </w:r>
    </w:p>
    <w:p w14:paraId="43B626A4">
      <w:pPr>
        <w:pStyle w:val="25"/>
      </w:pPr>
      <w:r>
        <w:rPr>
          <w:rFonts w:hint="eastAsia"/>
        </w:rPr>
        <w:t>使用说明书应向</w:t>
      </w:r>
      <w:r>
        <w:rPr>
          <w:rFonts w:hint="eastAsia" w:eastAsia="黑体"/>
        </w:rPr>
        <w:t>操作者</w:t>
      </w:r>
      <w:r>
        <w:rPr>
          <w:rFonts w:hint="eastAsia"/>
        </w:rPr>
        <w:t>提供有关适当使用烟雾抽吸的建议。</w:t>
      </w:r>
    </w:p>
    <w:p w14:paraId="0681D3A5">
      <w:pPr>
        <w:pStyle w:val="60"/>
        <w:spacing w:before="156" w:after="156"/>
        <w:rPr>
          <w:rFonts w:cs="黑体"/>
        </w:rPr>
      </w:pPr>
      <w:r>
        <w:rPr>
          <w:rFonts w:hint="eastAsia" w:cs="黑体"/>
        </w:rPr>
        <w:t>技术说明书</w:t>
      </w:r>
    </w:p>
    <w:p w14:paraId="258B837A">
      <w:pPr>
        <w:pStyle w:val="59"/>
        <w:spacing w:before="156" w:after="156"/>
      </w:pPr>
      <w:r>
        <w:t>*</w:t>
      </w:r>
      <w:r>
        <w:rPr>
          <w:rFonts w:hint="eastAsia"/>
        </w:rPr>
        <w:t>概述</w:t>
      </w:r>
    </w:p>
    <w:p w14:paraId="1C16CECF">
      <w:pPr>
        <w:autoSpaceDE w:val="0"/>
        <w:autoSpaceDN w:val="0"/>
        <w:adjustRightInd w:val="0"/>
        <w:snapToGrid w:val="0"/>
        <w:jc w:val="left"/>
        <w:rPr>
          <w:rFonts w:ascii="宋体" w:hAnsi="宋体" w:cs="Arial"/>
          <w:i/>
          <w:iCs/>
          <w:color w:val="000000"/>
          <w:kern w:val="0"/>
          <w:szCs w:val="21"/>
        </w:rPr>
      </w:pPr>
      <w:r>
        <w:rPr>
          <w:rFonts w:hint="eastAsia" w:ascii="宋体" w:hAnsi="宋体" w:cs="Arial"/>
          <w:i/>
          <w:iCs/>
          <w:color w:val="000000"/>
          <w:kern w:val="0"/>
          <w:szCs w:val="21"/>
        </w:rPr>
        <w:t>增补：</w:t>
      </w:r>
    </w:p>
    <w:p w14:paraId="4A920C98">
      <w:pPr>
        <w:pStyle w:val="99"/>
        <w:autoSpaceDE w:val="0"/>
        <w:autoSpaceDN w:val="0"/>
        <w:adjustRightInd w:val="0"/>
        <w:jc w:val="left"/>
        <w:rPr>
          <w:rFonts w:hAnsi="宋体" w:cs="黑体"/>
          <w:szCs w:val="21"/>
        </w:rPr>
      </w:pPr>
      <w:r>
        <w:rPr>
          <w:rFonts w:hint="eastAsia"/>
        </w:rPr>
        <w:t>功率输出数据—</w:t>
      </w:r>
      <w:r>
        <w:rPr>
          <w:rFonts w:hint="eastAsia" w:eastAsia="黑体"/>
        </w:rPr>
        <w:t>单极</w:t>
      </w:r>
      <w:r>
        <w:rPr>
          <w:rFonts w:hint="eastAsia"/>
        </w:rPr>
        <w:t>输出（对于所有可用的</w:t>
      </w:r>
      <w:r>
        <w:rPr>
          <w:rFonts w:hint="eastAsia" w:eastAsia="黑体"/>
        </w:rPr>
        <w:t>高频手术模式</w:t>
      </w:r>
      <w:r>
        <w:rPr>
          <w:rFonts w:hint="eastAsia"/>
        </w:rPr>
        <w:t>，任何可调的</w:t>
      </w:r>
      <w:r>
        <w:t>"</w:t>
      </w:r>
      <w:r>
        <w:rPr>
          <w:rFonts w:hint="eastAsia"/>
        </w:rPr>
        <w:t>混切</w:t>
      </w:r>
      <w:r>
        <w:t>"</w:t>
      </w:r>
      <w:r>
        <w:rPr>
          <w:rFonts w:hint="eastAsia"/>
        </w:rPr>
        <w:t>控制器设</w:t>
      </w:r>
      <w:r>
        <w:rPr>
          <w:rFonts w:hint="eastAsia" w:hAnsi="宋体" w:cs="黑体"/>
          <w:szCs w:val="21"/>
        </w:rPr>
        <w:t>定在最大位置）包括：</w:t>
      </w:r>
    </w:p>
    <w:p w14:paraId="02A085E0">
      <w:pPr>
        <w:pStyle w:val="84"/>
      </w:pPr>
      <w:r>
        <w:rPr>
          <w:rFonts w:hint="eastAsia"/>
        </w:rPr>
        <w:t>表示全输出控制设定和半输出控制设定下，在负载电阻范围至少为</w:t>
      </w:r>
      <w:r>
        <w:t>100</w:t>
      </w:r>
      <w:r>
        <w:rPr/>
        <w:sym w:font="Symbol" w:char="F057"/>
      </w:r>
      <w:r>
        <w:rPr>
          <w:rFonts w:hint="eastAsia"/>
        </w:rPr>
        <w:t>到</w:t>
      </w:r>
      <w:r>
        <w:t>2000</w:t>
      </w:r>
      <w:r>
        <w:rPr/>
        <w:sym w:font="Symbol" w:char="F057"/>
      </w:r>
      <w:r>
        <w:rPr>
          <w:rFonts w:hint="eastAsia"/>
        </w:rPr>
        <w:t>的功率输出关系图，必要时这个电阻范围应扩展以包含</w:t>
      </w:r>
      <w:r>
        <w:rPr>
          <w:rFonts w:hint="eastAsia" w:eastAsia="黑体"/>
        </w:rPr>
        <w:t>额定负载</w:t>
      </w:r>
      <w:r>
        <w:rPr>
          <w:rFonts w:hint="eastAsia"/>
        </w:rPr>
        <w:t>。</w:t>
      </w:r>
    </w:p>
    <w:p w14:paraId="397E2071">
      <w:pPr>
        <w:pStyle w:val="84"/>
      </w:pPr>
      <w:r>
        <w:rPr>
          <w:rFonts w:hint="eastAsia"/>
        </w:rPr>
        <w:t>表示在上述负载范围内一个规定负载电阻上的功率输出对输出控制设定的关系图。</w:t>
      </w:r>
    </w:p>
    <w:p w14:paraId="31A853A1">
      <w:pPr>
        <w:pStyle w:val="99"/>
        <w:rPr>
          <w:rFonts w:hAnsi="宋体" w:cs="黑体"/>
          <w:szCs w:val="21"/>
        </w:rPr>
      </w:pPr>
      <w:r>
        <w:rPr>
          <w:rFonts w:hint="eastAsia"/>
        </w:rPr>
        <w:t>功率输出数据—</w:t>
      </w:r>
      <w:r>
        <w:rPr>
          <w:rFonts w:hint="eastAsia" w:eastAsia="黑体"/>
        </w:rPr>
        <w:t>双极</w:t>
      </w:r>
      <w:r>
        <w:rPr>
          <w:rFonts w:hint="eastAsia"/>
        </w:rPr>
        <w:t>输出（以上定义的所有</w:t>
      </w:r>
      <w:r>
        <w:rPr>
          <w:rFonts w:hint="eastAsia" w:eastAsia="黑体"/>
        </w:rPr>
        <w:t>高频手术模式</w:t>
      </w:r>
      <w:r>
        <w:rPr>
          <w:rFonts w:hint="eastAsia"/>
        </w:rPr>
        <w:t>）包括：</w:t>
      </w:r>
    </w:p>
    <w:p w14:paraId="1BDE0103">
      <w:pPr>
        <w:pStyle w:val="84"/>
      </w:pPr>
      <w:r>
        <w:rPr>
          <w:rFonts w:hint="eastAsia"/>
        </w:rPr>
        <w:t>表示全输出控制设定和半输出控制设定下，在负载电阻范围至少为</w:t>
      </w:r>
      <w:r>
        <w:t>10</w:t>
      </w:r>
      <w:r>
        <w:rPr/>
        <w:sym w:font="Symbol" w:char="F057"/>
      </w:r>
      <w:r>
        <w:rPr>
          <w:rFonts w:hint="eastAsia"/>
        </w:rPr>
        <w:t>到1</w:t>
      </w:r>
      <w:r>
        <w:t>000</w:t>
      </w:r>
      <w:r>
        <w:rPr/>
        <w:sym w:font="Symbol" w:char="F057"/>
      </w:r>
      <w:r>
        <w:rPr>
          <w:rFonts w:hint="eastAsia"/>
        </w:rPr>
        <w:t>的功率输出关系图，必要时这个电阻范围应扩展以包含</w:t>
      </w:r>
      <w:r>
        <w:rPr>
          <w:rFonts w:hint="eastAsia" w:eastAsia="黑体"/>
        </w:rPr>
        <w:t>额定负载</w:t>
      </w:r>
      <w:r>
        <w:rPr>
          <w:rFonts w:hint="eastAsia"/>
        </w:rPr>
        <w:t>。</w:t>
      </w:r>
    </w:p>
    <w:p w14:paraId="60226C97">
      <w:pPr>
        <w:pStyle w:val="84"/>
      </w:pPr>
      <w:r>
        <w:rPr>
          <w:rFonts w:hint="eastAsia"/>
        </w:rPr>
        <w:t>表示在上述负载范围内一个规定负载电阻上的功率输出对输出控制设定的关系图。</w:t>
      </w:r>
    </w:p>
    <w:p w14:paraId="752CECE1">
      <w:pPr>
        <w:pStyle w:val="99"/>
        <w:autoSpaceDE w:val="0"/>
        <w:autoSpaceDN w:val="0"/>
        <w:adjustRightInd w:val="0"/>
        <w:jc w:val="left"/>
        <w:rPr>
          <w:rFonts w:hAnsi="宋体" w:cs="黑体"/>
          <w:szCs w:val="21"/>
        </w:rPr>
      </w:pPr>
      <w:r>
        <w:rPr>
          <w:rFonts w:hint="eastAsia"/>
        </w:rPr>
        <w:t>电压输出数据—</w:t>
      </w:r>
      <w:r>
        <w:rPr>
          <w:rFonts w:hint="eastAsia" w:eastAsia="黑体"/>
        </w:rPr>
        <w:t>单极</w:t>
      </w:r>
      <w:r>
        <w:rPr>
          <w:rFonts w:hint="eastAsia"/>
        </w:rPr>
        <w:t>和</w:t>
      </w:r>
      <w:r>
        <w:rPr>
          <w:rFonts w:hint="eastAsia" w:eastAsia="黑体"/>
        </w:rPr>
        <w:t>双极</w:t>
      </w:r>
      <w:r>
        <w:rPr>
          <w:rFonts w:hint="eastAsia"/>
        </w:rPr>
        <w:t>输出（对所有可用的</w:t>
      </w:r>
      <w:r>
        <w:rPr>
          <w:rFonts w:hint="eastAsia" w:eastAsia="黑体"/>
        </w:rPr>
        <w:t>高频手术模式</w:t>
      </w:r>
      <w:r>
        <w:t>)</w:t>
      </w:r>
      <w:r>
        <w:rPr>
          <w:rFonts w:hint="eastAsia"/>
        </w:rPr>
        <w:t>。</w:t>
      </w:r>
      <w:r>
        <w:rPr>
          <w:rFonts w:hint="eastAsia" w:hAnsi="宋体" w:cs="黑体"/>
          <w:szCs w:val="21"/>
        </w:rPr>
        <w:t>按</w:t>
      </w:r>
      <w:r>
        <w:rPr>
          <w:rFonts w:ascii="宋体" w:hAnsi="宋体" w:eastAsia="宋体" w:cs="Arial"/>
          <w:color w:val="000000"/>
          <w:kern w:val="0"/>
          <w:szCs w:val="21"/>
          <w:rPrChange w:id="3053" w:author="ZXQ" w:date="2018-09-19T17:24:00Z">
            <w:rPr>
              <w:rFonts w:ascii="Arial" w:hAnsi="Arial" w:eastAsia="Arial Unicode MS" w:cs="Arial"/>
              <w:color w:val="000000"/>
              <w:kern w:val="2"/>
              <w:szCs w:val="21"/>
            </w:rPr>
          </w:rPrChange>
        </w:rPr>
        <w:t>201.7.</w:t>
      </w:r>
      <w:r>
        <w:rPr>
          <w:rFonts w:ascii="宋体" w:hAnsi="宋体" w:eastAsia="宋体" w:cs="Arial"/>
          <w:color w:val="000000"/>
          <w:kern w:val="0"/>
          <w:szCs w:val="21"/>
          <w:rPrChange w:id="3054" w:author="ZXQ" w:date="2018-09-19T17:24:00Z">
            <w:rPr>
              <w:rFonts w:ascii="Arial" w:hAnsi="Arial" w:eastAsia="Arial Unicode MS" w:cs="Arial"/>
              <w:color w:val="000000"/>
              <w:kern w:val="2"/>
              <w:szCs w:val="21"/>
            </w:rPr>
          </w:rPrChange>
        </w:rPr>
        <w:t>9.2.2.101 c)</w:t>
      </w:r>
      <w:r>
        <w:rPr>
          <w:rFonts w:hint="eastAsia" w:hAnsi="宋体" w:cs="黑体"/>
          <w:szCs w:val="21"/>
        </w:rPr>
        <w:t>要求的</w:t>
      </w:r>
      <w:r>
        <w:rPr>
          <w:rFonts w:hint="eastAsia" w:ascii="黑体" w:hAnsi="黑体" w:eastAsia="黑体" w:cs="黑体"/>
          <w:szCs w:val="21"/>
        </w:rPr>
        <w:t>最大输出电压</w:t>
      </w:r>
      <w:r>
        <w:rPr>
          <w:rFonts w:hint="eastAsia" w:hAnsi="宋体" w:cs="黑体"/>
          <w:szCs w:val="21"/>
        </w:rPr>
        <w:t>数据。</w:t>
      </w:r>
    </w:p>
    <w:p w14:paraId="23B0CE43">
      <w:pPr>
        <w:pStyle w:val="99"/>
      </w:pPr>
      <w:r>
        <w:rPr>
          <w:rFonts w:hint="eastAsia"/>
        </w:rPr>
        <w:t>如果规定</w:t>
      </w:r>
      <w:r>
        <w:rPr>
          <w:rFonts w:hint="eastAsia" w:eastAsia="黑体"/>
        </w:rPr>
        <w:t>高频手术设备</w:t>
      </w:r>
      <w:r>
        <w:rPr>
          <w:rFonts w:hint="eastAsia"/>
        </w:rPr>
        <w:t>不带</w:t>
      </w:r>
      <w:r>
        <w:rPr>
          <w:rFonts w:hint="eastAsia" w:eastAsia="黑体"/>
        </w:rPr>
        <w:t>中性电极</w:t>
      </w:r>
      <w:r>
        <w:rPr>
          <w:rFonts w:hint="eastAsia"/>
        </w:rPr>
        <w:t>使用，对此应加以说明。</w:t>
      </w:r>
    </w:p>
    <w:p w14:paraId="45644B5C">
      <w:pPr>
        <w:pStyle w:val="99"/>
      </w:pPr>
      <w:r>
        <w:rPr>
          <w:rFonts w:hint="eastAsia"/>
        </w:rPr>
        <w:t>如果</w:t>
      </w:r>
      <w:r>
        <w:rPr>
          <w:rFonts w:hint="eastAsia" w:eastAsia="黑体"/>
        </w:rPr>
        <w:t>高频手术设备</w:t>
      </w:r>
      <w:r>
        <w:rPr>
          <w:rFonts w:hint="eastAsia"/>
        </w:rPr>
        <w:t>或</w:t>
      </w:r>
      <w:r>
        <w:rPr>
          <w:rFonts w:hint="eastAsia" w:eastAsia="黑体"/>
        </w:rPr>
        <w:t>附属设备</w:t>
      </w:r>
      <w:r>
        <w:rPr>
          <w:rFonts w:hint="eastAsia"/>
        </w:rPr>
        <w:t>设计成只具有单一的、</w:t>
      </w:r>
      <w:r>
        <w:rPr>
          <w:rFonts w:hint="eastAsia" w:ascii="黑体" w:hAnsi="黑体" w:eastAsia="黑体"/>
        </w:rPr>
        <w:t>固定的</w:t>
      </w:r>
      <w:r>
        <w:rPr>
          <w:rFonts w:hint="eastAsia"/>
        </w:rPr>
        <w:t>输出设定，那么就可略去所述“半输出控制设定”。</w:t>
      </w:r>
    </w:p>
    <w:p w14:paraId="3F6B6E48">
      <w:pPr>
        <w:pStyle w:val="99"/>
      </w:pPr>
      <w:r>
        <w:rPr>
          <w:rFonts w:hint="eastAsia"/>
        </w:rPr>
        <w:t>每个</w:t>
      </w:r>
      <w:r>
        <w:rPr>
          <w:rFonts w:hint="eastAsia" w:ascii="黑体" w:hAnsi="黑体" w:eastAsia="黑体"/>
        </w:rPr>
        <w:t>高频手术模式</w:t>
      </w:r>
      <w:r>
        <w:rPr>
          <w:rFonts w:hint="eastAsia"/>
        </w:rPr>
        <w:t>的</w:t>
      </w:r>
      <w:r>
        <w:rPr>
          <w:rFonts w:hint="eastAsia" w:ascii="黑体" w:hAnsi="黑体" w:eastAsia="黑体"/>
        </w:rPr>
        <w:t>最大输出电流</w:t>
      </w:r>
      <w:r>
        <w:rPr>
          <w:rFonts w:hint="eastAsia"/>
        </w:rPr>
        <w:t>；</w:t>
      </w:r>
    </w:p>
    <w:p w14:paraId="4C802D24">
      <w:pPr>
        <w:pStyle w:val="99"/>
      </w:pPr>
      <w:r>
        <w:rPr>
          <w:rFonts w:hint="eastAsia"/>
        </w:rPr>
        <w:t>当</w:t>
      </w:r>
      <w:r>
        <w:rPr>
          <w:rFonts w:hint="eastAsia" w:eastAsia="黑体"/>
        </w:rPr>
        <w:t>高频手术设备</w:t>
      </w:r>
      <w:r>
        <w:rPr>
          <w:rFonts w:hint="eastAsia"/>
        </w:rPr>
        <w:t>在任何</w:t>
      </w:r>
      <w:r>
        <w:rPr>
          <w:rFonts w:hint="eastAsia" w:eastAsia="黑体"/>
        </w:rPr>
        <w:t>大电流模式</w:t>
      </w:r>
      <w:r>
        <w:rPr>
          <w:rFonts w:hint="eastAsia"/>
        </w:rPr>
        <w:t>下使用时，在任意60s周期内产生的最大</w:t>
      </w:r>
      <w:r>
        <w:rPr>
          <w:rFonts w:hint="eastAsia" w:eastAsia="黑体"/>
        </w:rPr>
        <w:t>发热因子</w:t>
      </w:r>
      <w:r>
        <w:rPr>
          <w:rFonts w:hint="eastAsia"/>
        </w:rPr>
        <w:t>。</w:t>
      </w:r>
    </w:p>
    <w:p w14:paraId="0DB5E093">
      <w:pPr>
        <w:pStyle w:val="62"/>
        <w:spacing w:before="156" w:after="156"/>
        <w:rPr>
          <w:rFonts w:ascii="Arial" w:hAnsi="Arial" w:eastAsia="Arial Unicode MS" w:cs="Arial"/>
          <w:color w:val="000000"/>
        </w:rPr>
      </w:pPr>
      <w:bookmarkStart w:id="183" w:name="_Toc499901818"/>
      <w:bookmarkStart w:id="184" w:name="_Toc499971348"/>
      <w:bookmarkStart w:id="185" w:name="_Toc528766376"/>
      <w:bookmarkStart w:id="186" w:name="_Toc499994813"/>
      <w:bookmarkStart w:id="187" w:name="_Toc499898800"/>
      <w:bookmarkStart w:id="188" w:name="_Toc499908472"/>
      <w:r>
        <w:t xml:space="preserve">ME </w:t>
      </w:r>
      <w:r>
        <w:rPr>
          <w:rFonts w:hint="eastAsia"/>
        </w:rPr>
        <w:t>设备对电击危险的防护</w:t>
      </w:r>
      <w:bookmarkEnd w:id="183"/>
      <w:bookmarkEnd w:id="184"/>
      <w:bookmarkEnd w:id="185"/>
      <w:bookmarkEnd w:id="186"/>
      <w:bookmarkEnd w:id="187"/>
      <w:bookmarkEnd w:id="188"/>
    </w:p>
    <w:p w14:paraId="1457A745">
      <w:pPr>
        <w:autoSpaceDE w:val="0"/>
        <w:autoSpaceDN w:val="0"/>
        <w:adjustRightInd w:val="0"/>
        <w:jc w:val="left"/>
        <w:rPr>
          <w:rFonts w:ascii="宋体" w:cs="宋体"/>
          <w:kern w:val="0"/>
          <w:szCs w:val="21"/>
        </w:rPr>
      </w:pPr>
      <w:r>
        <w:rPr>
          <w:rFonts w:hint="eastAsia" w:ascii="宋体" w:cs="宋体"/>
          <w:kern w:val="0"/>
          <w:szCs w:val="21"/>
        </w:rPr>
        <w:t>除下述内容外，通用标准的第8章适用：</w:t>
      </w:r>
    </w:p>
    <w:p w14:paraId="1AEDF663">
      <w:pPr>
        <w:pStyle w:val="61"/>
        <w:numPr>
          <w:ilvl w:val="2"/>
          <w:numId w:val="40"/>
        </w:numPr>
        <w:spacing w:before="156" w:after="156"/>
        <w:rPr>
          <w:rFonts w:ascii="Arial" w:hAnsi="Arial" w:eastAsia="Arial Unicode MS" w:cs="Arial"/>
        </w:rPr>
      </w:pPr>
      <w:r>
        <w:rPr>
          <w:rFonts w:hint="eastAsia"/>
        </w:rPr>
        <w:t>电压、电流或能量的限制</w:t>
      </w:r>
    </w:p>
    <w:p w14:paraId="6DBAD88B">
      <w:pPr>
        <w:autoSpaceDE w:val="0"/>
        <w:autoSpaceDN w:val="0"/>
        <w:adjustRightInd w:val="0"/>
        <w:jc w:val="left"/>
        <w:rPr>
          <w:rFonts w:ascii="宋体" w:cs="宋体"/>
          <w:kern w:val="0"/>
          <w:szCs w:val="21"/>
        </w:rPr>
      </w:pPr>
      <w:r>
        <w:rPr>
          <w:rFonts w:hint="eastAsia" w:ascii="宋体" w:cs="宋体"/>
          <w:kern w:val="0"/>
          <w:szCs w:val="21"/>
        </w:rPr>
        <w:t>增补条款：</w:t>
      </w:r>
    </w:p>
    <w:p w14:paraId="5C412EEB">
      <w:pPr>
        <w:pStyle w:val="60"/>
        <w:numPr>
          <w:ilvl w:val="3"/>
          <w:numId w:val="41"/>
        </w:numPr>
        <w:spacing w:before="156" w:after="156"/>
      </w:pPr>
      <w:r>
        <w:t>*</w:t>
      </w:r>
      <w:r>
        <w:rPr>
          <w:rFonts w:hint="eastAsia"/>
        </w:rPr>
        <w:t>中性电极监测电路</w:t>
      </w:r>
    </w:p>
    <w:p w14:paraId="5F53E91A">
      <w:pPr>
        <w:pStyle w:val="25"/>
      </w:pPr>
      <w:r>
        <w:rPr>
          <w:rFonts w:hint="eastAsia" w:cs="宋体"/>
        </w:rPr>
        <w:t>具有</w:t>
      </w:r>
      <w:r>
        <w:rPr>
          <w:rFonts w:hint="eastAsia" w:eastAsia="黑体" w:cs="宋体"/>
        </w:rPr>
        <w:t>中性电极</w:t>
      </w:r>
      <w:r>
        <w:rPr>
          <w:rFonts w:hint="eastAsia" w:cs="宋体"/>
        </w:rPr>
        <w:t>连接点的</w:t>
      </w:r>
      <w:r>
        <w:rPr>
          <w:rFonts w:hint="eastAsia" w:eastAsia="黑体"/>
        </w:rPr>
        <w:t>高频手术设备</w:t>
      </w:r>
      <w:r>
        <w:rPr>
          <w:rFonts w:hint="eastAsia"/>
        </w:rPr>
        <w:t>应配置以下一个或多个：</w:t>
      </w:r>
    </w:p>
    <w:p w14:paraId="7400AC4F">
      <w:pPr>
        <w:pStyle w:val="99"/>
      </w:pPr>
      <w:r>
        <w:rPr>
          <w:rFonts w:hint="eastAsia" w:eastAsia="黑体"/>
        </w:rPr>
        <w:t>连续性监测器；</w:t>
      </w:r>
    </w:p>
    <w:p w14:paraId="7FCFBEDF">
      <w:pPr>
        <w:pStyle w:val="99"/>
      </w:pPr>
      <w:r>
        <w:rPr>
          <w:rFonts w:hint="eastAsia" w:eastAsia="黑体"/>
        </w:rPr>
        <w:t>接触质量监测器；</w:t>
      </w:r>
    </w:p>
    <w:p w14:paraId="5F7E46EB">
      <w:pPr>
        <w:pStyle w:val="99"/>
      </w:pPr>
      <w:r>
        <w:rPr>
          <w:rFonts w:hint="eastAsia"/>
        </w:rPr>
        <w:t>确保在使用</w:t>
      </w:r>
      <w:r>
        <w:rPr>
          <w:rFonts w:hint="eastAsia" w:eastAsia="黑体"/>
        </w:rPr>
        <w:t>中性电极</w:t>
      </w:r>
      <w:r>
        <w:rPr>
          <w:rFonts w:hint="eastAsia"/>
        </w:rPr>
        <w:t>时不出现不可接受的温升的一种替代方法（参见201.15.101.5）。任何替代方法应被视为</w:t>
      </w:r>
      <w:r>
        <w:rPr>
          <w:rFonts w:hint="eastAsia" w:eastAsia="黑体"/>
        </w:rPr>
        <w:t>基本性能</w:t>
      </w:r>
      <w:r>
        <w:rPr>
          <w:rFonts w:hint="eastAsia"/>
        </w:rPr>
        <w:t>。</w:t>
      </w:r>
    </w:p>
    <w:p w14:paraId="24DAF858">
      <w:pPr>
        <w:pStyle w:val="25"/>
        <w:rPr>
          <w:highlight w:val="cyan"/>
        </w:rPr>
      </w:pPr>
      <w:r>
        <w:rPr>
          <w:rFonts w:hint="eastAsia"/>
        </w:rPr>
        <w:t>如201.8.6.1中所述，</w:t>
      </w:r>
      <w:r>
        <w:rPr>
          <w:rFonts w:hint="eastAsia" w:eastAsia="黑体"/>
        </w:rPr>
        <w:t>高频手术设备</w:t>
      </w:r>
      <w:r>
        <w:rPr>
          <w:rFonts w:hint="eastAsia"/>
        </w:rPr>
        <w:t>不使用</w:t>
      </w:r>
      <w:r>
        <w:rPr>
          <w:rFonts w:hint="eastAsia" w:eastAsia="黑体"/>
        </w:rPr>
        <w:t>中性电极</w:t>
      </w:r>
      <w:r>
        <w:rPr>
          <w:rFonts w:hint="eastAsia"/>
        </w:rPr>
        <w:t>的情况下，这些可停用。</w:t>
      </w:r>
    </w:p>
    <w:p w14:paraId="08416358">
      <w:pPr>
        <w:pStyle w:val="25"/>
      </w:pPr>
      <w:del w:id="3055" w:author="ZXQ" w:date="2018-09-19T17:25:00Z">
        <w:r>
          <w:rPr/>
          <mc:AlternateContent>
            <mc:Choice Requires="wps">
              <w:drawing>
                <wp:anchor distT="0" distB="0" distL="114300" distR="114300" simplePos="0" relativeHeight="251662336" behindDoc="0" locked="0" layoutInCell="1" allowOverlap="1">
                  <wp:simplePos x="0" y="0"/>
                  <wp:positionH relativeFrom="column">
                    <wp:posOffset>4961890</wp:posOffset>
                  </wp:positionH>
                  <wp:positionV relativeFrom="paragraph">
                    <wp:posOffset>647700</wp:posOffset>
                  </wp:positionV>
                  <wp:extent cx="720090" cy="288290"/>
                  <wp:effectExtent l="0" t="0" r="16510" b="16510"/>
                  <wp:wrapNone/>
                  <wp:docPr id="5" name="Text Box 22"/>
                  <wp:cNvGraphicFramePr/>
                  <a:graphic xmlns:a="http://schemas.openxmlformats.org/drawingml/2006/main">
                    <a:graphicData uri="http://schemas.microsoft.com/office/word/2010/wordprocessingShape">
                      <wps:wsp>
                        <wps:cNvSpPr txBox="1">
                          <a:spLocks noChangeArrowheads="1"/>
                        </wps:cNvSpPr>
                        <wps:spPr bwMode="auto">
                          <a:xfrm>
                            <a:off x="0" y="0"/>
                            <a:ext cx="720090" cy="288290"/>
                          </a:xfrm>
                          <a:prstGeom prst="rect">
                            <a:avLst/>
                          </a:prstGeom>
                          <a:solidFill>
                            <a:srgbClr val="FFFFFF"/>
                          </a:solidFill>
                          <a:ln>
                            <a:noFill/>
                          </a:ln>
                          <a:effectLst/>
                        </wps:spPr>
                        <wps:txbx>
                          <w:txbxContent>
                            <w:p w14:paraId="6FB8F29B">
                              <w:pPr>
                                <w:rPr>
                                  <w:rFonts w:ascii="黑体" w:eastAsia="黑体"/>
                                  <w:b/>
                                </w:rPr>
                              </w:pPr>
                              <w:del w:id="3057" w:author="VTRON" w:date="2018-05-14T13:28:00Z">
                                <w:r>
                                  <w:rPr>
                                    <w:rFonts w:hint="eastAsia" w:ascii="黑体" w:eastAsia="黑体"/>
                                    <w:b/>
                                  </w:rPr>
                                  <w:delText>手术电极</w:delText>
                                </w:r>
                              </w:del>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390.7pt;margin-top:51pt;height:22.7pt;width:56.7pt;z-index:251662336;mso-width-relative:margin;mso-height-relative:margin;" fillcolor="#FFFFFF" filled="t" stroked="f" coordsize="21600,21600" o:gfxdata="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luYBnYAAAA&#10;CwEAAA8AAAAAAAAAAQAgAAAAIgAAAGRycy9kb3ducmV2LnhtbFBLAQIUABQAAAAIAIdO4kBqi7v8&#10;HQIAAEsEAAAOAAAAAAAAAAEAIAAAACcBAABkcnMvZTJvRG9jLnhtbFBLBQYAAAAABgAGAFkBAAC2&#10;BQAAAAA=&#10;">
                  <v:fill on="t" focussize="0,0"/>
                  <v:stroke on="f"/>
                  <v:imagedata o:title=""/>
                  <o:lock v:ext="edit" aspectratio="f"/>
                  <v:textbox>
                    <w:txbxContent>
                      <w:p w14:paraId="6FB8F29B">
                        <w:pPr>
                          <w:rPr>
                            <w:rFonts w:ascii="黑体" w:eastAsia="黑体"/>
                            <w:b/>
                          </w:rPr>
                        </w:pPr>
                        <w:del w:id="3058" w:author="VTRON" w:date="2018-05-14T13:28:00Z">
                          <w:r>
                            <w:rPr>
                              <w:rFonts w:hint="eastAsia" w:ascii="黑体" w:eastAsia="黑体"/>
                              <w:b/>
                            </w:rPr>
                            <w:delText>手术电极</w:delText>
                          </w:r>
                        </w:del>
                      </w:p>
                    </w:txbxContent>
                  </v:textbox>
                </v:shape>
              </w:pict>
            </mc:Fallback>
          </mc:AlternateContent>
        </w:r>
      </w:del>
      <w:r>
        <w:rPr>
          <w:rFonts w:hint="eastAsia"/>
        </w:rPr>
        <w:t>当</w:t>
      </w:r>
      <w:r>
        <w:rPr>
          <w:rFonts w:hint="eastAsia" w:eastAsia="黑体"/>
        </w:rPr>
        <w:t>中性电极</w:t>
      </w:r>
      <w:r>
        <w:rPr>
          <w:rFonts w:hint="eastAsia"/>
        </w:rPr>
        <w:t>回路、它的连接器、或替代方法发生故障时，应配置这些使</w:t>
      </w:r>
      <w:r>
        <w:rPr>
          <w:rFonts w:hint="eastAsia" w:eastAsia="黑体"/>
        </w:rPr>
        <w:t>单极</w:t>
      </w:r>
      <w:r>
        <w:rPr>
          <w:rFonts w:hint="eastAsia"/>
        </w:rPr>
        <w:t>输出停激并发出可闻报警。可闻报警应满足</w:t>
      </w:r>
      <w:r>
        <w:rPr>
          <w:rFonts w:eastAsia="Arial Unicode MS" w:cs="Arial"/>
          <w:color w:val="000000"/>
        </w:rPr>
        <w:t>201.12.4.2.101</w:t>
      </w:r>
      <w:r>
        <w:rPr>
          <w:rFonts w:hint="eastAsia"/>
        </w:rPr>
        <w:t>的声级要求并且不应在外部调节。</w:t>
      </w:r>
      <w:r>
        <w:t>使用不</w:t>
      </w:r>
      <w:r>
        <w:rPr>
          <w:rFonts w:eastAsia="黑体"/>
        </w:rPr>
        <w:t>可监测中性电极</w:t>
      </w:r>
      <w:r>
        <w:t>时</w:t>
      </w:r>
      <w:r>
        <w:rPr>
          <w:rFonts w:hint="eastAsia"/>
        </w:rPr>
        <w:t>，</w:t>
      </w:r>
      <w:r>
        <w:rPr>
          <w:rFonts w:eastAsia="黑体"/>
        </w:rPr>
        <w:t>接触质量监测器</w:t>
      </w:r>
      <w:r>
        <w:t>可停用</w:t>
      </w:r>
      <w:r>
        <w:rPr>
          <w:rFonts w:hint="eastAsia"/>
        </w:rPr>
        <w:t>。该选择应明显地指示给</w:t>
      </w:r>
      <w:r>
        <w:rPr>
          <w:rFonts w:hint="eastAsia" w:eastAsia="黑体"/>
        </w:rPr>
        <w:t>操作者</w:t>
      </w:r>
      <w:r>
        <w:rPr>
          <w:rFonts w:hint="eastAsia"/>
        </w:rPr>
        <w:t>。在这种情况下，采用</w:t>
      </w:r>
      <w:r>
        <w:rPr>
          <w:rFonts w:hint="eastAsia" w:hAnsi="宋体"/>
        </w:rPr>
        <w:t>连续性监测器</w:t>
      </w:r>
      <w:r>
        <w:rPr>
          <w:rFonts w:hint="eastAsia"/>
        </w:rPr>
        <w:t>或一种替代方法以保证在使用</w:t>
      </w:r>
      <w:r>
        <w:rPr>
          <w:rFonts w:hint="eastAsia" w:eastAsia="黑体"/>
        </w:rPr>
        <w:t>中性电极</w:t>
      </w:r>
      <w:r>
        <w:rPr>
          <w:rFonts w:hint="eastAsia"/>
        </w:rPr>
        <w:t>时不出现不可接受的温升的要求应仍然适用。</w:t>
      </w:r>
    </w:p>
    <w:p w14:paraId="3D00B8F8">
      <w:pPr>
        <w:pStyle w:val="100"/>
        <w:numPr>
          <w:ilvl w:val="0"/>
          <w:numId w:val="42"/>
        </w:numPr>
      </w:pPr>
      <w:r>
        <w:rPr>
          <w:rFonts w:hint="eastAsia"/>
        </w:rPr>
        <w:t>在本条中，连词“或”的使用是包容性的，可表示第一选择，第二选择，或两者。</w:t>
      </w:r>
    </w:p>
    <w:p w14:paraId="4C0EA019">
      <w:pPr>
        <w:pStyle w:val="100"/>
      </w:pPr>
      <w:r>
        <w:rPr>
          <w:rFonts w:hint="eastAsia"/>
        </w:rPr>
        <w:t>这种可闻报警和可见指示灯不预期符合YY 0709中</w:t>
      </w:r>
      <w:r>
        <w:rPr>
          <w:rFonts w:hint="eastAsia" w:ascii="黑体" w:hAnsi="黑体" w:eastAsia="黑体"/>
        </w:rPr>
        <w:t>报警信号</w:t>
      </w:r>
      <w:r>
        <w:rPr>
          <w:rFonts w:hint="eastAsia"/>
        </w:rPr>
        <w:t>的定义。还可参见本</w:t>
      </w:r>
      <w:del w:id="3059" w:author="ZXQ" w:date="2018-09-19T20:26:00Z">
        <w:r>
          <w:rPr>
            <w:rFonts w:hint="eastAsia"/>
          </w:rPr>
          <w:delText>文件</w:delText>
        </w:r>
      </w:del>
      <w:ins w:id="3060" w:author="ZXQ" w:date="2018-09-19T20:26:00Z">
        <w:r>
          <w:rPr>
            <w:rFonts w:hint="eastAsia"/>
          </w:rPr>
          <w:t>标准</w:t>
        </w:r>
      </w:ins>
      <w:r>
        <w:rPr>
          <w:rFonts w:hint="eastAsia"/>
        </w:rPr>
        <w:t>的第208章。</w:t>
      </w:r>
    </w:p>
    <w:p w14:paraId="2849FBBA">
      <w:pPr>
        <w:pStyle w:val="25"/>
      </w:pPr>
      <w:r>
        <w:rPr>
          <w:rFonts w:hint="eastAsia"/>
        </w:rPr>
        <w:t>监测电路应由</w:t>
      </w:r>
      <w:del w:id="3061" w:author="VTRON" w:date="2018-05-14T13:49:00Z">
        <w:r>
          <w:rPr>
            <w:rFonts w:hint="eastAsia"/>
          </w:rPr>
          <w:delText>一个</w:delText>
        </w:r>
      </w:del>
      <w:r>
        <w:rPr>
          <w:rFonts w:hint="eastAsia"/>
        </w:rPr>
        <w:t>与</w:t>
      </w:r>
      <w:r>
        <w:rPr>
          <w:rFonts w:hint="eastAsia" w:eastAsia="黑体"/>
        </w:rPr>
        <w:t>网电源部分</w:t>
      </w:r>
      <w:r>
        <w:rPr>
          <w:rFonts w:hint="eastAsia"/>
        </w:rPr>
        <w:t>和地相隔离的且电压不超过</w:t>
      </w:r>
      <w:r>
        <w:t>12V</w:t>
      </w:r>
      <w:r>
        <w:rPr>
          <w:rFonts w:hint="eastAsia"/>
        </w:rPr>
        <w:t>的电源供电。</w:t>
      </w:r>
      <w:r>
        <w:rPr>
          <w:rFonts w:hint="eastAsia" w:eastAsia="黑体"/>
        </w:rPr>
        <w:t>接触质量监测器</w:t>
      </w:r>
      <w:r>
        <w:rPr>
          <w:rFonts w:hint="eastAsia"/>
        </w:rPr>
        <w:t>的监测电流的限值已在</w:t>
      </w:r>
      <w:r>
        <w:t>201.8.7.3</w:t>
      </w:r>
      <w:r>
        <w:rPr>
          <w:rFonts w:hint="eastAsia"/>
        </w:rPr>
        <w:t>中规定。</w:t>
      </w:r>
    </w:p>
    <w:p w14:paraId="715B764C">
      <w:pPr>
        <w:pStyle w:val="25"/>
        <w:rPr>
          <w:rFonts w:hAnsi="宋体"/>
        </w:rPr>
      </w:pPr>
      <w:r>
        <w:rPr>
          <w:rFonts w:hint="eastAsia" w:hAnsi="宋体"/>
        </w:rPr>
        <w:t>应提供一个由红色指示灯构成的附加可见报警（参见</w:t>
      </w:r>
      <w:r>
        <w:rPr>
          <w:rFonts w:hAnsi="宋体" w:cs="Arial"/>
          <w:color w:val="000000"/>
        </w:rPr>
        <w:t>201.7.8.1</w:t>
      </w:r>
      <w:r>
        <w:rPr>
          <w:rFonts w:hint="eastAsia" w:hAnsi="宋体"/>
        </w:rPr>
        <w:t>）。</w:t>
      </w:r>
    </w:p>
    <w:p w14:paraId="70A9A2E1">
      <w:pPr>
        <w:pStyle w:val="25"/>
        <w:rPr>
          <w:rFonts w:hAnsi="宋体"/>
        </w:rPr>
      </w:pPr>
      <w:r>
        <w:rPr>
          <w:rFonts w:hint="eastAsia" w:hAnsi="宋体"/>
        </w:rPr>
        <w:t>将</w:t>
      </w:r>
      <w:r>
        <w:rPr>
          <w:rFonts w:hint="eastAsia" w:hAnsi="宋体" w:eastAsia="黑体"/>
        </w:rPr>
        <w:t>高频手术设备</w:t>
      </w:r>
      <w:r>
        <w:rPr>
          <w:rFonts w:hint="eastAsia" w:hAnsi="宋体"/>
        </w:rPr>
        <w:t>接入图</w:t>
      </w:r>
      <w:r>
        <w:rPr>
          <w:rFonts w:hAnsi="宋体"/>
        </w:rPr>
        <w:t>201.103</w:t>
      </w:r>
      <w:r>
        <w:rPr>
          <w:rFonts w:hint="eastAsia" w:hAnsi="宋体"/>
        </w:rPr>
        <w:t>所示电路，在各种工作模式最大输出控制设定下运行，来检验</w:t>
      </w:r>
      <w:r>
        <w:rPr>
          <w:rFonts w:hint="eastAsia" w:hAnsi="宋体" w:eastAsia="黑体"/>
        </w:rPr>
        <w:t>连续性监测器</w:t>
      </w:r>
      <w:r>
        <w:rPr>
          <w:rFonts w:hint="eastAsia" w:hAnsi="宋体"/>
        </w:rPr>
        <w:t>是否符合要求。图中开关闭合和打开各</w:t>
      </w:r>
      <w:r>
        <w:rPr>
          <w:rFonts w:hAnsi="宋体"/>
        </w:rPr>
        <w:t>5</w:t>
      </w:r>
      <w:r>
        <w:rPr>
          <w:rFonts w:hint="eastAsia" w:hAnsi="宋体"/>
        </w:rPr>
        <w:t>次，开关每次打开时，</w:t>
      </w:r>
      <w:r>
        <w:rPr>
          <w:rFonts w:hint="eastAsia" w:hAnsi="宋体" w:eastAsia="黑体"/>
        </w:rPr>
        <w:t>高频</w:t>
      </w:r>
      <w:r>
        <w:rPr>
          <w:rFonts w:hint="eastAsia" w:hAnsi="宋体"/>
        </w:rPr>
        <w:t>输出应被禁止且发出报警声响。</w:t>
      </w:r>
    </w:p>
    <w:p w14:paraId="588E5109">
      <w:pPr>
        <w:pStyle w:val="25"/>
        <w:rPr>
          <w:rFonts w:hAnsi="宋体"/>
        </w:rPr>
      </w:pPr>
      <w:r>
        <w:rPr>
          <w:rFonts w:hint="eastAsia" w:hAnsi="宋体" w:eastAsia="黑体"/>
        </w:rPr>
        <w:t>接触质量监测器</w:t>
      </w:r>
      <w:r>
        <w:rPr>
          <w:rFonts w:hint="eastAsia" w:hAnsi="宋体"/>
        </w:rPr>
        <w:t>符合性试验:接通</w:t>
      </w:r>
      <w:r>
        <w:rPr>
          <w:rFonts w:hint="eastAsia" w:hAnsi="宋体" w:eastAsia="黑体"/>
        </w:rPr>
        <w:t>高频手术设备</w:t>
      </w:r>
      <w:r>
        <w:rPr>
          <w:rFonts w:hint="eastAsia" w:hAnsi="宋体"/>
        </w:rPr>
        <w:t>的网电源，并设置其控制器于</w:t>
      </w:r>
      <w:r>
        <w:rPr>
          <w:rFonts w:hint="eastAsia" w:hAnsi="宋体" w:eastAsia="黑体"/>
        </w:rPr>
        <w:t>单极</w:t>
      </w:r>
      <w:r>
        <w:rPr>
          <w:rFonts w:hint="eastAsia" w:hAnsi="宋体"/>
        </w:rPr>
        <w:t>工作模式，但不应启动。然后按</w:t>
      </w:r>
      <w:r>
        <w:rPr>
          <w:rFonts w:hAnsi="宋体"/>
        </w:rPr>
        <w:t>201.7.9.2.2.101 e</w:t>
      </w:r>
      <w:r>
        <w:rPr>
          <w:rFonts w:hint="eastAsia" w:hAnsi="宋体"/>
        </w:rPr>
        <w:t>)的建议选择一个合适的</w:t>
      </w:r>
      <w:r>
        <w:rPr>
          <w:rFonts w:hint="eastAsia" w:hAnsi="宋体" w:eastAsia="黑体"/>
        </w:rPr>
        <w:t>可监测中性电极</w:t>
      </w:r>
      <w:r>
        <w:rPr>
          <w:rFonts w:hint="eastAsia" w:hAnsi="宋体"/>
        </w:rPr>
        <w:t>连接到</w:t>
      </w:r>
      <w:r>
        <w:rPr>
          <w:rFonts w:hint="eastAsia" w:hAnsi="宋体" w:eastAsia="黑体"/>
        </w:rPr>
        <w:t>接触质量监测器</w:t>
      </w:r>
      <w:r>
        <w:rPr>
          <w:rFonts w:hint="eastAsia" w:hAnsi="宋体"/>
        </w:rPr>
        <w:t>的</w:t>
      </w:r>
      <w:r>
        <w:rPr>
          <w:rFonts w:hint="eastAsia" w:hAnsi="宋体" w:eastAsia="黑体"/>
        </w:rPr>
        <w:t>中性电极</w:t>
      </w:r>
      <w:r>
        <w:rPr>
          <w:rFonts w:hint="eastAsia" w:hAnsi="宋体"/>
        </w:rPr>
        <w:t>连接器上。</w:t>
      </w:r>
    </w:p>
    <w:p w14:paraId="4E350735">
      <w:pPr>
        <w:pStyle w:val="25"/>
        <w:rPr>
          <w:rFonts w:hAnsi="宋体"/>
        </w:rPr>
      </w:pPr>
      <w:r>
        <w:rPr>
          <w:rFonts w:hint="eastAsia" w:hAnsi="宋体"/>
        </w:rPr>
        <w:t>再按使用说明书所述方法放置</w:t>
      </w:r>
      <w:r>
        <w:rPr>
          <w:rFonts w:hint="eastAsia" w:hAnsi="宋体" w:eastAsia="黑体"/>
        </w:rPr>
        <w:t>中性电极</w:t>
      </w:r>
      <w:r>
        <w:rPr>
          <w:rFonts w:hint="eastAsia" w:hAnsi="宋体"/>
        </w:rPr>
        <w:t>，使之完全同人体目标或合适代用品表面接触，</w:t>
      </w:r>
      <w:r>
        <w:rPr>
          <w:rFonts w:hint="eastAsia" w:hAnsi="宋体" w:eastAsia="黑体"/>
        </w:rPr>
        <w:t>接触质量监测器</w:t>
      </w:r>
      <w:r>
        <w:rPr>
          <w:rFonts w:hint="eastAsia" w:hAnsi="宋体"/>
        </w:rPr>
        <w:t>如说明书规定进行设置，然后启动</w:t>
      </w:r>
      <w:r>
        <w:rPr>
          <w:rFonts w:hint="eastAsia" w:hAnsi="宋体" w:eastAsia="黑体"/>
        </w:rPr>
        <w:t>高频手术设备</w:t>
      </w:r>
      <w:r>
        <w:rPr>
          <w:rFonts w:hint="eastAsia" w:hAnsi="宋体"/>
        </w:rPr>
        <w:t>的一个</w:t>
      </w:r>
      <w:r>
        <w:rPr>
          <w:rFonts w:hint="eastAsia" w:hAnsi="宋体" w:eastAsia="黑体"/>
        </w:rPr>
        <w:t>单极高频手术模式</w:t>
      </w:r>
      <w:r>
        <w:rPr>
          <w:rFonts w:hint="eastAsia" w:hAnsi="宋体"/>
        </w:rPr>
        <w:t>，此时应无报警声，且有</w:t>
      </w:r>
      <w:r>
        <w:rPr>
          <w:rFonts w:hint="eastAsia" w:hAnsi="宋体" w:eastAsia="黑体"/>
        </w:rPr>
        <w:t>高频</w:t>
      </w:r>
      <w:r>
        <w:rPr>
          <w:rFonts w:hint="eastAsia" w:hAnsi="宋体"/>
        </w:rPr>
        <w:t>输出；让</w:t>
      </w:r>
      <w:r>
        <w:rPr>
          <w:rFonts w:hint="eastAsia" w:hAnsi="宋体" w:eastAsia="黑体"/>
        </w:rPr>
        <w:t>高频手术设备</w:t>
      </w:r>
      <w:ins w:id="3062" w:author="VTRON" w:date="2018-05-14T13:25:00Z">
        <w:r>
          <w:rPr>
            <w:rFonts w:hint="eastAsia" w:hAnsi="宋体" w:eastAsia="黑体"/>
          </w:rPr>
          <w:t>处于启动状态</w:t>
        </w:r>
      </w:ins>
      <w:del w:id="3063" w:author="VTRON" w:date="2018-05-14T13:25:00Z">
        <w:r>
          <w:rPr>
            <w:rFonts w:hint="eastAsia" w:hAnsi="宋体"/>
          </w:rPr>
          <w:delText>起动着</w:delText>
        </w:r>
      </w:del>
      <w:r>
        <w:rPr>
          <w:rFonts w:hint="eastAsia" w:hAnsi="宋体"/>
        </w:rPr>
        <w:t>，逐渐减少</w:t>
      </w:r>
      <w:r>
        <w:rPr>
          <w:rFonts w:hint="eastAsia" w:hAnsi="宋体" w:eastAsia="黑体"/>
        </w:rPr>
        <w:t>中性电极</w:t>
      </w:r>
      <w:r>
        <w:rPr>
          <w:rFonts w:hint="eastAsia" w:hAnsi="宋体"/>
        </w:rPr>
        <w:t>和人体目标或合适代用品表面之间的接触面积直到</w:t>
      </w:r>
      <w:r>
        <w:rPr>
          <w:rFonts w:hint="eastAsia" w:hAnsi="宋体" w:eastAsia="黑体"/>
        </w:rPr>
        <w:t>中性电极</w:t>
      </w:r>
      <w:r>
        <w:rPr>
          <w:rFonts w:hint="eastAsia" w:hAnsi="宋体"/>
        </w:rPr>
        <w:t>出现报警。应记下剩余的接触面积（报警面积)Aa，以便接下来按</w:t>
      </w:r>
      <w:r>
        <w:rPr>
          <w:rFonts w:ascii="宋体" w:hAnsi="宋体" w:cs="Arial"/>
          <w:i w:val="0"/>
          <w:iCs/>
          <w:color w:val="000000"/>
          <w:kern w:val="0"/>
          <w:szCs w:val="20"/>
          <w:lang/>
          <w:rPrChange w:id="3064" w:author="ZXQ" w:date="2018-09-19T17:26:00Z">
            <w:rPr>
              <w:rFonts w:ascii="Times New Roman" w:hAnsi="宋体" w:cs="Arial"/>
              <w:i/>
              <w:iCs/>
              <w:color w:val="000000"/>
              <w:kern w:val="2"/>
              <w:szCs w:val="24"/>
            </w:rPr>
          </w:rPrChange>
        </w:rPr>
        <w:t>201.15.101.5</w:t>
      </w:r>
      <w:r>
        <w:rPr>
          <w:rFonts w:hint="eastAsia" w:hAnsi="宋体"/>
        </w:rPr>
        <w:t>进行温升试验，并且当尝试启动时应无</w:t>
      </w:r>
      <w:r>
        <w:rPr>
          <w:rFonts w:hint="eastAsia" w:hAnsi="宋体" w:eastAsia="黑体"/>
        </w:rPr>
        <w:t>高频</w:t>
      </w:r>
      <w:r>
        <w:rPr>
          <w:rFonts w:hint="eastAsia" w:hAnsi="宋体"/>
        </w:rPr>
        <w:t>输出产生。</w:t>
      </w:r>
    </w:p>
    <w:p w14:paraId="6A4D4221">
      <w:pPr>
        <w:pStyle w:val="25"/>
        <w:rPr>
          <w:rFonts w:hAnsi="宋体"/>
        </w:rPr>
      </w:pPr>
      <w:r>
        <w:rPr>
          <w:rFonts w:hint="eastAsia" w:hAnsi="宋体"/>
        </w:rPr>
        <w:t>用至少三只合适的</w:t>
      </w:r>
      <w:r>
        <w:rPr>
          <w:rFonts w:hint="eastAsia" w:ascii="黑体" w:hAnsi="黑体" w:eastAsia="黑体"/>
        </w:rPr>
        <w:t>可监测中性电极</w:t>
      </w:r>
      <w:r>
        <w:rPr>
          <w:rFonts w:hint="eastAsia" w:hAnsi="宋体"/>
        </w:rPr>
        <w:t>样品在两个轴向上重复这个试验。</w:t>
      </w:r>
    </w:p>
    <w:p w14:paraId="5ACC7B5E">
      <w:pPr>
        <w:pStyle w:val="25"/>
        <w:rPr>
          <w:rFonts w:hAnsi="宋体"/>
        </w:rPr>
      </w:pPr>
      <w:bookmarkStart w:id="189" w:name="OLE_LINK140"/>
      <w:bookmarkStart w:id="190" w:name="OLE_LINK141"/>
      <w:r>
        <w:rPr>
          <w:rFonts w:hint="eastAsia" w:hAnsi="宋体"/>
        </w:rPr>
        <w:t>通过评审</w:t>
      </w:r>
      <w:r>
        <w:rPr>
          <w:rFonts w:hint="eastAsia" w:ascii="黑体" w:hAnsi="黑体" w:eastAsia="黑体"/>
        </w:rPr>
        <w:t>制造商</w:t>
      </w:r>
      <w:r>
        <w:rPr>
          <w:rFonts w:hint="eastAsia" w:hAnsi="宋体"/>
        </w:rPr>
        <w:t>的文件和</w:t>
      </w:r>
      <w:r>
        <w:rPr>
          <w:rFonts w:hint="eastAsia" w:hAnsi="宋体" w:eastAsia="黑体"/>
        </w:rPr>
        <w:t>风险管理文档</w:t>
      </w:r>
      <w:r>
        <w:rPr>
          <w:rFonts w:hint="eastAsia" w:hAnsi="宋体"/>
        </w:rPr>
        <w:t>来检验替代方法的符合性，以确保使用</w:t>
      </w:r>
      <w:r>
        <w:rPr>
          <w:rFonts w:hint="eastAsia" w:hAnsi="宋体" w:eastAsia="黑体"/>
        </w:rPr>
        <w:t>中性电极</w:t>
      </w:r>
      <w:r>
        <w:rPr>
          <w:rFonts w:hint="eastAsia" w:hAnsi="宋体"/>
        </w:rPr>
        <w:t>时不出现不可接受的温升。</w:t>
      </w:r>
    </w:p>
    <w:p w14:paraId="3F02F06F">
      <w:pPr>
        <w:pStyle w:val="25"/>
        <w:jc w:val="center"/>
      </w:pPr>
      <w:r>
        <w:drawing>
          <wp:inline distT="0" distB="0" distL="114300" distR="114300">
            <wp:extent cx="4382770" cy="3122295"/>
            <wp:effectExtent l="0" t="0" r="11430" b="1905"/>
            <wp:docPr id="11" name="图片 13"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201"/>
                    <pic:cNvPicPr>
                      <a:picLocks noChangeAspect="1"/>
                    </pic:cNvPicPr>
                  </pic:nvPicPr>
                  <pic:blipFill>
                    <a:blip r:embed="rId31"/>
                    <a:stretch>
                      <a:fillRect/>
                    </a:stretch>
                  </pic:blipFill>
                  <pic:spPr>
                    <a:xfrm>
                      <a:off x="0" y="0"/>
                      <a:ext cx="4382770" cy="3122295"/>
                    </a:xfrm>
                    <a:prstGeom prst="rect">
                      <a:avLst/>
                    </a:prstGeom>
                    <a:noFill/>
                    <a:ln>
                      <a:noFill/>
                    </a:ln>
                  </pic:spPr>
                </pic:pic>
              </a:graphicData>
            </a:graphic>
          </wp:inline>
        </w:drawing>
      </w:r>
    </w:p>
    <w:p w14:paraId="1C2E52D9">
      <w:pPr>
        <w:pStyle w:val="136"/>
        <w:numPr>
          <w:ilvl w:val="0"/>
          <w:numId w:val="0"/>
        </w:numPr>
        <w:snapToGrid w:val="0"/>
        <w:ind w:left="544" w:leftChars="259" w:firstLine="1080" w:firstLineChars="600"/>
      </w:pPr>
      <w:r>
        <w:rPr>
          <w:rFonts w:hint="eastAsia"/>
        </w:rPr>
        <w:t>单片极板：R=0</w:t>
      </w:r>
      <w:r>
        <w:rPr>
          <w:rFonts w:hint="eastAsia"/>
        </w:rPr>
        <w:sym w:font="Symbol" w:char="F057"/>
      </w:r>
    </w:p>
    <w:p w14:paraId="233FC117">
      <w:pPr>
        <w:pStyle w:val="136"/>
        <w:numPr>
          <w:ilvl w:val="0"/>
          <w:numId w:val="0"/>
        </w:numPr>
        <w:snapToGrid w:val="0"/>
        <w:ind w:left="544" w:leftChars="259" w:firstLine="1080" w:firstLineChars="600"/>
      </w:pPr>
      <w:r>
        <w:rPr>
          <w:rFonts w:hint="eastAsia"/>
        </w:rPr>
        <w:t>分裂极板：R由</w:t>
      </w:r>
      <w:r>
        <w:rPr>
          <w:rFonts w:hint="eastAsia" w:ascii="黑体" w:hAnsi="黑体" w:eastAsia="黑体"/>
        </w:rPr>
        <w:t>制造商</w:t>
      </w:r>
      <w:r>
        <w:rPr>
          <w:rFonts w:hint="eastAsia"/>
        </w:rPr>
        <w:t>这样来规定：它刚好使设备在开关1闭合时保持启动。</w:t>
      </w:r>
    </w:p>
    <w:p w14:paraId="42BC4FE2">
      <w:pPr>
        <w:pStyle w:val="136"/>
        <w:numPr>
          <w:ilvl w:val="0"/>
          <w:numId w:val="0"/>
        </w:numPr>
        <w:snapToGrid w:val="0"/>
        <w:ind w:left="544" w:leftChars="259" w:firstLine="1080" w:firstLineChars="600"/>
        <w:rPr>
          <w:rFonts w:ascii="Arial" w:hAnsi="Arial" w:eastAsia="Arial Unicode MS" w:cs="Arial"/>
          <w:bCs/>
          <w:color w:val="000000"/>
          <w:highlight w:val="lightGray"/>
        </w:rPr>
      </w:pPr>
      <w:r>
        <w:rPr>
          <w:rFonts w:hint="eastAsia"/>
        </w:rPr>
        <w:t>分裂成两部分以上的</w:t>
      </w:r>
      <w:r>
        <w:rPr>
          <w:rFonts w:hint="eastAsia" w:ascii="黑体" w:hAnsi="黑体" w:eastAsia="黑体"/>
        </w:rPr>
        <w:t>中性电极</w:t>
      </w:r>
      <w:r>
        <w:rPr>
          <w:rFonts w:hint="eastAsia"/>
        </w:rPr>
        <w:t>应当进行相应试验。</w:t>
      </w:r>
    </w:p>
    <w:p w14:paraId="274B8A50">
      <w:pPr>
        <w:pStyle w:val="143"/>
        <w:spacing w:before="156" w:after="156"/>
      </w:pPr>
      <w:r>
        <w:rPr>
          <w:rFonts w:hint="eastAsia" w:ascii="宋体" w:hAnsi="宋体" w:cs="黑体"/>
        </w:rPr>
        <w:t>图201.103适用于</w:t>
      </w:r>
      <w:r>
        <w:t>201.8.4.101</w:t>
      </w:r>
      <w:r>
        <w:rPr>
          <w:rFonts w:hint="eastAsia" w:ascii="宋体" w:hAnsi="宋体" w:cs="黑体"/>
        </w:rPr>
        <w:t>符合性试验的电路</w:t>
      </w:r>
    </w:p>
    <w:bookmarkEnd w:id="189"/>
    <w:bookmarkEnd w:id="190"/>
    <w:p w14:paraId="1E64288C">
      <w:pPr>
        <w:pStyle w:val="60"/>
        <w:spacing w:before="156" w:after="156"/>
      </w:pPr>
      <w:r>
        <w:rPr>
          <w:rFonts w:hint="eastAsia"/>
        </w:rPr>
        <w:t>*神经肌肉刺激</w:t>
      </w:r>
    </w:p>
    <w:p w14:paraId="3F47E810">
      <w:pPr>
        <w:pStyle w:val="25"/>
      </w:pPr>
      <w:r>
        <w:rPr>
          <w:rFonts w:hint="eastAsia"/>
        </w:rPr>
        <w:t>为了使神经肌肉刺激的可能性降到最低程度，</w:t>
      </w:r>
      <w:r>
        <w:rPr>
          <w:rFonts w:hint="eastAsia" w:eastAsia="黑体"/>
        </w:rPr>
        <w:t>患者</w:t>
      </w:r>
      <w:r>
        <w:rPr>
          <w:rFonts w:hint="eastAsia"/>
        </w:rPr>
        <w:t>电路中应装入</w:t>
      </w:r>
      <w:del w:id="3065" w:author="VTRON" w:date="2018-05-14T13:59:00Z">
        <w:r>
          <w:rPr>
            <w:rFonts w:hint="eastAsia"/>
          </w:rPr>
          <w:delText>一个</w:delText>
        </w:r>
      </w:del>
      <w:r>
        <w:rPr>
          <w:rFonts w:hint="eastAsia"/>
        </w:rPr>
        <w:t>电容，使之有效地与</w:t>
      </w:r>
      <w:r>
        <w:rPr>
          <w:rFonts w:hint="eastAsia" w:eastAsia="黑体"/>
        </w:rPr>
        <w:t>手术电极</w:t>
      </w:r>
      <w:r>
        <w:rPr>
          <w:rFonts w:hint="eastAsia"/>
        </w:rPr>
        <w:t>或</w:t>
      </w:r>
      <w:r>
        <w:rPr>
          <w:rFonts w:hint="eastAsia" w:eastAsia="黑体"/>
        </w:rPr>
        <w:t>双极附件</w:t>
      </w:r>
      <w:r>
        <w:rPr>
          <w:rFonts w:hint="eastAsia"/>
        </w:rPr>
        <w:t>的一个导体相串联。这个电容在</w:t>
      </w:r>
      <w:r>
        <w:rPr>
          <w:rFonts w:hint="eastAsia" w:eastAsia="黑体"/>
        </w:rPr>
        <w:t>单极患者</w:t>
      </w:r>
      <w:r>
        <w:rPr>
          <w:rFonts w:hint="eastAsia"/>
        </w:rPr>
        <w:t>电路中应不超过</w:t>
      </w:r>
      <w:r>
        <w:t>5</w:t>
      </w:r>
      <w:r>
        <w:rPr>
          <w:rFonts w:hint="eastAsia"/>
        </w:rPr>
        <w:t>n</w:t>
      </w:r>
      <w:r>
        <w:t>F</w:t>
      </w:r>
      <w:r>
        <w:rPr>
          <w:rFonts w:hint="eastAsia"/>
        </w:rPr>
        <w:t>，在</w:t>
      </w:r>
      <w:r>
        <w:rPr>
          <w:rFonts w:hint="eastAsia" w:eastAsia="黑体"/>
        </w:rPr>
        <w:t>双极患者</w:t>
      </w:r>
      <w:r>
        <w:rPr>
          <w:rFonts w:hint="eastAsia"/>
        </w:rPr>
        <w:t>电路中应不超过</w:t>
      </w:r>
      <w:r>
        <w:t>50nF</w:t>
      </w:r>
      <w:r>
        <w:rPr>
          <w:rFonts w:hint="eastAsia"/>
        </w:rPr>
        <w:t>。在</w:t>
      </w:r>
      <w:r>
        <w:rPr>
          <w:rFonts w:hint="eastAsia" w:eastAsia="黑体"/>
        </w:rPr>
        <w:t>手术电极</w:t>
      </w:r>
      <w:r>
        <w:rPr>
          <w:rFonts w:hint="eastAsia"/>
        </w:rPr>
        <w:t>和</w:t>
      </w:r>
      <w:r>
        <w:rPr>
          <w:rFonts w:hint="eastAsia" w:eastAsia="黑体"/>
        </w:rPr>
        <w:t>中性电极</w:t>
      </w:r>
      <w:r>
        <w:rPr>
          <w:rFonts w:hint="eastAsia"/>
        </w:rPr>
        <w:t>端口之间，或者在</w:t>
      </w:r>
      <w:r>
        <w:rPr>
          <w:rFonts w:hint="eastAsia" w:eastAsia="黑体"/>
        </w:rPr>
        <w:t>双极</w:t>
      </w:r>
      <w:r>
        <w:rPr>
          <w:rFonts w:hint="eastAsia"/>
        </w:rPr>
        <w:t>输出电路的两个端口之间的</w:t>
      </w:r>
      <w:r>
        <w:rPr>
          <w:rFonts w:hint="eastAsia" w:ascii="黑体" w:hAnsi="黑体" w:eastAsia="黑体"/>
        </w:rPr>
        <w:t>直流</w:t>
      </w:r>
      <w:r>
        <w:rPr>
          <w:rFonts w:hint="eastAsia"/>
        </w:rPr>
        <w:t>电阻应不小于</w:t>
      </w:r>
      <w:r>
        <w:t>2</w:t>
      </w:r>
      <w:r>
        <w:rPr>
          <w:rFonts w:hint="eastAsia"/>
        </w:rPr>
        <w:t>M</w:t>
      </w:r>
      <w:r>
        <w:rPr>
          <w:rFonts w:hint="eastAsia"/>
        </w:rPr>
        <w:sym w:font="Symbol" w:char="F057"/>
      </w:r>
      <w:r>
        <w:rPr>
          <w:rFonts w:hint="eastAsia"/>
        </w:rPr>
        <w:t>。</w:t>
      </w:r>
    </w:p>
    <w:p w14:paraId="0FF1B4BE">
      <w:pPr>
        <w:pStyle w:val="25"/>
      </w:pPr>
      <w:r>
        <w:rPr>
          <w:rFonts w:hint="eastAsia"/>
        </w:rPr>
        <w:t>通过检查线路布局和测量输出端之间的</w:t>
      </w:r>
      <w:r>
        <w:rPr>
          <w:rFonts w:hint="eastAsia" w:ascii="黑体" w:hAnsi="黑体" w:eastAsia="黑体"/>
        </w:rPr>
        <w:t>直流</w:t>
      </w:r>
      <w:r>
        <w:rPr>
          <w:rFonts w:hint="eastAsia"/>
        </w:rPr>
        <w:t>电阻来检验是否符合要求。</w:t>
      </w:r>
    </w:p>
    <w:p w14:paraId="15F53484">
      <w:pPr>
        <w:pStyle w:val="149"/>
        <w:widowControl/>
        <w:numPr>
          <w:ilvl w:val="2"/>
          <w:numId w:val="4"/>
        </w:numPr>
        <w:spacing w:before="156" w:beforeLines="50" w:after="156" w:afterLines="50"/>
        <w:ind w:firstLineChars="0"/>
        <w:jc w:val="left"/>
        <w:outlineLvl w:val="3"/>
        <w:rPr>
          <w:rFonts w:ascii="黑体" w:eastAsia="黑体"/>
          <w:bCs/>
          <w:vanish/>
          <w:color w:val="000000"/>
          <w:kern w:val="0"/>
          <w:szCs w:val="21"/>
        </w:rPr>
      </w:pPr>
    </w:p>
    <w:p w14:paraId="065A8DFD">
      <w:pPr>
        <w:pStyle w:val="149"/>
        <w:widowControl/>
        <w:numPr>
          <w:ilvl w:val="3"/>
          <w:numId w:val="4"/>
        </w:numPr>
        <w:spacing w:before="156" w:beforeLines="50" w:after="156" w:afterLines="50"/>
        <w:ind w:firstLineChars="0"/>
        <w:jc w:val="left"/>
        <w:outlineLvl w:val="4"/>
        <w:rPr>
          <w:rFonts w:ascii="黑体" w:eastAsia="黑体"/>
          <w:bCs/>
          <w:vanish/>
          <w:color w:val="000000"/>
          <w:kern w:val="0"/>
          <w:szCs w:val="21"/>
        </w:rPr>
      </w:pPr>
    </w:p>
    <w:p w14:paraId="56CEE701">
      <w:pPr>
        <w:pStyle w:val="149"/>
        <w:widowControl/>
        <w:numPr>
          <w:ilvl w:val="4"/>
          <w:numId w:val="4"/>
        </w:numPr>
        <w:spacing w:before="156" w:beforeLines="50" w:after="156" w:afterLines="50"/>
        <w:ind w:firstLineChars="0"/>
        <w:jc w:val="left"/>
        <w:outlineLvl w:val="5"/>
        <w:rPr>
          <w:rFonts w:ascii="黑体" w:eastAsia="黑体"/>
          <w:bCs/>
          <w:vanish/>
          <w:color w:val="000000"/>
          <w:kern w:val="0"/>
          <w:szCs w:val="21"/>
        </w:rPr>
      </w:pPr>
    </w:p>
    <w:p w14:paraId="33880EA6">
      <w:pPr>
        <w:pStyle w:val="59"/>
        <w:spacing w:before="156" w:after="156"/>
        <w:rPr>
          <w:rFonts w:ascii="宋体" w:hAnsi="宋体" w:cs="黑体"/>
        </w:rPr>
      </w:pPr>
      <w:r>
        <w:rPr>
          <w:bCs/>
          <w:color w:val="000000"/>
        </w:rPr>
        <w:t>*</w:t>
      </w:r>
      <w:r>
        <w:rPr>
          <w:rFonts w:hint="eastAsia" w:ascii="宋体" w:cs="宋体"/>
        </w:rPr>
        <w:t>对患者的防护措施</w:t>
      </w:r>
      <w:r>
        <w:rPr>
          <w:rFonts w:ascii="ºÚÌå" w:hAnsi="ºÚÌå" w:cs="ºÚÌå"/>
        </w:rPr>
        <w:t>(MOPP)</w:t>
      </w:r>
    </w:p>
    <w:p w14:paraId="173C6CAF">
      <w:pPr>
        <w:pStyle w:val="25"/>
      </w:pPr>
      <w:r>
        <w:rPr>
          <w:rFonts w:hint="eastAsia"/>
        </w:rPr>
        <w:t>修改：</w:t>
      </w:r>
    </w:p>
    <w:p w14:paraId="4D13D2C9">
      <w:pPr>
        <w:pStyle w:val="25"/>
        <w:rPr>
          <w:rFonts w:hAnsi="宋体"/>
        </w:rPr>
      </w:pPr>
      <w:r>
        <w:rPr>
          <w:rFonts w:hint="eastAsia" w:hAnsi="宋体"/>
        </w:rPr>
        <w:t>对于</w:t>
      </w:r>
      <w:r>
        <w:rPr>
          <w:rFonts w:hint="eastAsia" w:hAnsi="宋体" w:eastAsia="黑体"/>
        </w:rPr>
        <w:t>高频手术设备</w:t>
      </w:r>
      <w:r>
        <w:rPr>
          <w:rFonts w:hint="eastAsia" w:hAnsi="宋体"/>
        </w:rPr>
        <w:t>，在</w:t>
      </w:r>
      <w:r>
        <w:rPr>
          <w:rFonts w:hint="eastAsia" w:hAnsi="宋体" w:eastAsia="黑体"/>
        </w:rPr>
        <w:t>高频应用部分</w:t>
      </w:r>
      <w:r>
        <w:rPr>
          <w:rFonts w:hint="eastAsia" w:hAnsi="宋体"/>
        </w:rPr>
        <w:t>与包括</w:t>
      </w:r>
      <w:r>
        <w:rPr>
          <w:rFonts w:hint="eastAsia" w:ascii="黑体" w:hAnsi="黑体" w:eastAsia="黑体"/>
        </w:rPr>
        <w:t>信号输入/输出部分</w:t>
      </w:r>
      <w:r>
        <w:rPr>
          <w:rFonts w:hint="eastAsia" w:hAnsi="宋体"/>
        </w:rPr>
        <w:t>在内的</w:t>
      </w:r>
      <w:r>
        <w:rPr>
          <w:rFonts w:hint="eastAsia" w:hAnsi="宋体" w:eastAsia="黑体"/>
        </w:rPr>
        <w:t>外壳</w:t>
      </w:r>
      <w:r>
        <w:rPr>
          <w:rFonts w:hint="eastAsia" w:hAnsi="宋体"/>
        </w:rPr>
        <w:t>之间、</w:t>
      </w:r>
      <w:r>
        <w:rPr>
          <w:rFonts w:hint="eastAsia" w:hAnsi="宋体" w:eastAsia="黑体"/>
        </w:rPr>
        <w:t>高频患者电路</w:t>
      </w:r>
      <w:r>
        <w:rPr>
          <w:rFonts w:hint="eastAsia" w:hAnsi="宋体"/>
        </w:rPr>
        <w:t>和中间电路之间以及不同</w:t>
      </w:r>
      <w:r>
        <w:rPr>
          <w:rFonts w:hint="eastAsia" w:ascii="黑体" w:hAnsi="黑体" w:eastAsia="黑体"/>
        </w:rPr>
        <w:t>高频患者电路</w:t>
      </w:r>
      <w:r>
        <w:rPr>
          <w:rFonts w:hint="eastAsia" w:hAnsi="宋体"/>
        </w:rPr>
        <w:t>之间，其</w:t>
      </w:r>
      <w:r>
        <w:rPr>
          <w:rFonts w:hint="eastAsia" w:hAnsi="宋体" w:eastAsia="黑体"/>
        </w:rPr>
        <w:t>爬电距离</w:t>
      </w:r>
      <w:r>
        <w:rPr>
          <w:rFonts w:hint="eastAsia" w:hAnsi="宋体"/>
        </w:rPr>
        <w:t>和</w:t>
      </w:r>
      <w:r>
        <w:rPr>
          <w:rFonts w:hint="eastAsia" w:hAnsi="宋体" w:eastAsia="黑体"/>
        </w:rPr>
        <w:t>电气间隙</w:t>
      </w:r>
      <w:r>
        <w:rPr>
          <w:rFonts w:hint="eastAsia" w:hAnsi="宋体"/>
        </w:rPr>
        <w:t>应至少为3mm/KV或4mm，取其较大值。基准电压应是最大峰值电压。这些隔离不需要经受201.8.8.3的介电强度测试。</w:t>
      </w:r>
    </w:p>
    <w:p w14:paraId="7BE47212">
      <w:pPr>
        <w:pStyle w:val="25"/>
        <w:rPr>
          <w:rFonts w:hAnsi="宋体"/>
        </w:rPr>
      </w:pPr>
      <w:r>
        <w:rPr>
          <w:rFonts w:hint="eastAsia" w:hAnsi="宋体"/>
        </w:rPr>
        <w:t>在本条的上下文中，</w:t>
      </w:r>
      <w:r>
        <w:rPr>
          <w:rFonts w:hint="eastAsia" w:hAnsi="宋体" w:eastAsia="黑体"/>
        </w:rPr>
        <w:t>高频手术设备</w:t>
      </w:r>
      <w:r>
        <w:rPr>
          <w:rFonts w:hint="eastAsia" w:hAnsi="宋体"/>
        </w:rPr>
        <w:t>的</w:t>
      </w:r>
      <w:r>
        <w:rPr>
          <w:rFonts w:hint="eastAsia" w:hAnsi="宋体" w:eastAsia="黑体"/>
        </w:rPr>
        <w:t>高频患者电路</w:t>
      </w:r>
      <w:r>
        <w:rPr>
          <w:rFonts w:hint="eastAsia" w:hAnsi="宋体"/>
        </w:rPr>
        <w:t>应视为</w:t>
      </w:r>
      <w:r>
        <w:rPr>
          <w:rFonts w:hint="eastAsia" w:hAnsi="宋体" w:eastAsia="黑体"/>
        </w:rPr>
        <w:t>应用部分</w:t>
      </w:r>
      <w:r>
        <w:rPr>
          <w:rFonts w:hint="eastAsia" w:hAnsi="宋体"/>
        </w:rPr>
        <w:t>。</w:t>
      </w:r>
    </w:p>
    <w:p w14:paraId="5522A559">
      <w:pPr>
        <w:pStyle w:val="25"/>
        <w:rPr>
          <w:rFonts w:hAnsi="宋体"/>
          <w:color w:val="FF0000"/>
        </w:rPr>
      </w:pPr>
      <w:r>
        <w:rPr>
          <w:rFonts w:hint="eastAsia" w:hAnsi="宋体" w:eastAsia="黑体"/>
        </w:rPr>
        <w:t>爬电距离</w:t>
      </w:r>
      <w:r>
        <w:rPr>
          <w:rFonts w:hint="eastAsia" w:hAnsi="宋体"/>
        </w:rPr>
        <w:t>和</w:t>
      </w:r>
      <w:r>
        <w:rPr>
          <w:rFonts w:hint="eastAsia" w:hAnsi="宋体" w:eastAsia="黑体"/>
        </w:rPr>
        <w:t>电气间隙</w:t>
      </w:r>
      <w:r>
        <w:rPr>
          <w:rFonts w:hint="eastAsia" w:hAnsi="宋体"/>
        </w:rPr>
        <w:t>是用来代表两种</w:t>
      </w:r>
      <w:r>
        <w:rPr>
          <w:rFonts w:hint="eastAsia" w:ascii="黑体" w:hAnsi="黑体" w:eastAsia="黑体"/>
        </w:rPr>
        <w:t>防护措施</w:t>
      </w:r>
      <w:r>
        <w:rPr>
          <w:rFonts w:hint="eastAsia" w:hAnsi="宋体"/>
        </w:rPr>
        <w:t>。</w:t>
      </w:r>
    </w:p>
    <w:p w14:paraId="03F13535">
      <w:pPr>
        <w:pStyle w:val="25"/>
        <w:rPr>
          <w:rFonts w:hAnsi="宋体"/>
        </w:rPr>
      </w:pPr>
      <w:del w:id="3066" w:author="VTRON" w:date="2018-05-14T14:19:00Z">
        <w:r>
          <w:rPr>
            <w:rFonts w:hint="eastAsia" w:hAnsi="宋体"/>
          </w:rPr>
          <w:delText>这个要求不适用于那些被元件</w:delText>
        </w:r>
      </w:del>
      <w:del w:id="3067" w:author="VTRON" w:date="2018-05-14T14:19:00Z">
        <w:r>
          <w:rPr>
            <w:rFonts w:hint="eastAsia" w:ascii="黑体" w:hAnsi="黑体" w:eastAsia="黑体"/>
          </w:rPr>
          <w:delText>制造商</w:delText>
        </w:r>
      </w:del>
      <w:del w:id="3068" w:author="VTRON" w:date="2018-05-14T14:19:00Z">
        <w:r>
          <w:rPr>
            <w:rFonts w:hint="eastAsia" w:hAnsi="宋体"/>
          </w:rPr>
          <w:delText>提供的参数或</w:delText>
        </w:r>
      </w:del>
      <w:del w:id="3069" w:author="VTRON" w:date="2018-05-14T14:19:00Z">
        <w:r>
          <w:rPr>
            <w:rFonts w:hAnsi="宋体" w:cs="Arial"/>
            <w:color w:val="000000"/>
            <w:szCs w:val="21"/>
          </w:rPr>
          <w:delText>201.8.8.3</w:delText>
        </w:r>
      </w:del>
      <w:del w:id="3070" w:author="VTRON" w:date="2018-05-14T14:19:00Z">
        <w:r>
          <w:rPr>
            <w:rFonts w:hint="eastAsia" w:hAnsi="宋体"/>
          </w:rPr>
          <w:delText>中介电强度试验证明具有足够</w:delText>
        </w:r>
      </w:del>
      <w:del w:id="3071" w:author="VTRON" w:date="2018-05-14T14:18:00Z">
        <w:r>
          <w:rPr>
            <w:rFonts w:hint="eastAsia" w:hAnsi="宋体"/>
          </w:rPr>
          <w:delText>额定容量</w:delText>
        </w:r>
      </w:del>
      <w:del w:id="3072" w:author="VTRON" w:date="2018-05-14T14:19:00Z">
        <w:r>
          <w:rPr>
            <w:rFonts w:hint="eastAsia" w:hAnsi="宋体"/>
          </w:rPr>
          <w:delText>的元器件。</w:delText>
        </w:r>
      </w:del>
      <w:ins w:id="3073" w:author="VTRON" w:date="2018-05-14T14:19:00Z">
        <w:r>
          <w:rPr>
            <w:rFonts w:hint="eastAsia" w:ascii="宋体" w:hAnsi="宋体" w:eastAsia="宋体"/>
            <w:kern w:val="0"/>
            <w:szCs w:val="20"/>
            <w:lang/>
            <w:rPrChange w:id="3074" w:author="VTRON" w:date="2018-05-14T14:20:00Z">
              <w:rPr>
                <w:rFonts w:hint="eastAsia" w:ascii="仿宋" w:hAnsi="仿宋" w:eastAsia="仿宋"/>
                <w:kern w:val="2"/>
                <w:szCs w:val="21"/>
              </w:rPr>
            </w:rPrChange>
          </w:rPr>
          <w:t>这</w:t>
        </w:r>
      </w:ins>
      <w:ins w:id="3076" w:author="VTRON" w:date="2018-05-14T14:19:00Z">
        <w:r>
          <w:rPr>
            <w:rFonts w:hint="eastAsia" w:ascii="宋体" w:hAnsi="宋体" w:eastAsia="宋体"/>
            <w:kern w:val="0"/>
            <w:szCs w:val="20"/>
            <w:lang/>
            <w:rPrChange w:id="3077" w:author="VTRON" w:date="2018-05-14T14:19:00Z">
              <w:rPr>
                <w:rFonts w:hint="eastAsia" w:ascii="仿宋" w:hAnsi="仿宋" w:eastAsia="仿宋"/>
                <w:kern w:val="2"/>
                <w:szCs w:val="21"/>
              </w:rPr>
            </w:rPrChange>
          </w:rPr>
          <w:t>个要求不适用于那些能够证明具有足够等级的元器件，例如被元件制造商提供的参数或</w:t>
        </w:r>
      </w:ins>
      <w:ins w:id="3079" w:author="VTRON" w:date="2018-05-14T14:19:00Z">
        <w:r>
          <w:rPr>
            <w:rFonts w:ascii="宋体" w:hAnsi="宋体" w:eastAsia="宋体"/>
            <w:kern w:val="0"/>
            <w:szCs w:val="20"/>
            <w:lang/>
            <w:rPrChange w:id="3080" w:author="VTRON" w:date="2018-05-14T14:19:00Z">
              <w:rPr>
                <w:rFonts w:ascii="仿宋" w:hAnsi="仿宋" w:eastAsia="仿宋"/>
                <w:kern w:val="2"/>
                <w:szCs w:val="21"/>
              </w:rPr>
            </w:rPrChange>
          </w:rPr>
          <w:t>201.8.8.3</w:t>
        </w:r>
      </w:ins>
      <w:ins w:id="3082" w:author="VTRON" w:date="2018-05-14T14:19:00Z">
        <w:r>
          <w:rPr>
            <w:rFonts w:hint="eastAsia" w:ascii="宋体" w:hAnsi="宋体" w:eastAsia="宋体"/>
            <w:kern w:val="0"/>
            <w:szCs w:val="20"/>
            <w:lang/>
            <w:rPrChange w:id="3083" w:author="VTRON" w:date="2018-05-14T14:19:00Z">
              <w:rPr>
                <w:rFonts w:hint="eastAsia" w:ascii="仿宋" w:hAnsi="仿宋" w:eastAsia="仿宋"/>
                <w:kern w:val="2"/>
                <w:szCs w:val="21"/>
              </w:rPr>
            </w:rPrChange>
          </w:rPr>
          <w:t>中电介质强度试验所证明的元器件</w:t>
        </w:r>
      </w:ins>
      <w:ins w:id="3085" w:author="VTRON" w:date="2018-05-14T14:20:00Z">
        <w:r>
          <w:rPr>
            <w:rFonts w:hint="eastAsia" w:hAnsi="宋体"/>
          </w:rPr>
          <w:t>。</w:t>
        </w:r>
      </w:ins>
    </w:p>
    <w:p w14:paraId="72FD7E0C">
      <w:pPr>
        <w:pStyle w:val="25"/>
        <w:rPr>
          <w:rFonts w:hAnsi="宋体"/>
        </w:rPr>
      </w:pPr>
      <w:r>
        <w:rPr>
          <w:rFonts w:hint="eastAsia" w:hAnsi="宋体"/>
        </w:rPr>
        <w:t>该要求不适用于</w:t>
      </w:r>
      <w:commentRangeStart w:id="1"/>
      <w:r>
        <w:rPr>
          <w:rFonts w:hint="eastAsia" w:hAnsi="宋体" w:eastAsia="黑体"/>
        </w:rPr>
        <w:t>高频</w:t>
      </w:r>
      <w:ins w:id="3086" w:author="VTRON" w:date="2018-05-14T14:20:00Z">
        <w:del w:id="3087" w:author="Y" w:date="2018-10-31T14:15:00Z">
          <w:r>
            <w:rPr>
              <w:rFonts w:hint="eastAsia" w:hAnsi="宋体" w:eastAsia="黑体"/>
            </w:rPr>
            <w:delText>手术</w:delText>
          </w:r>
        </w:del>
      </w:ins>
      <w:r>
        <w:rPr>
          <w:rFonts w:hint="eastAsia" w:hAnsi="宋体" w:eastAsia="黑体"/>
        </w:rPr>
        <w:t>附件</w:t>
      </w:r>
      <w:r>
        <w:rPr>
          <w:rFonts w:hint="eastAsia" w:hAnsi="宋体"/>
        </w:rPr>
        <w:t>。</w:t>
      </w:r>
      <w:r>
        <w:rPr>
          <w:rFonts w:hint="eastAsia" w:hAnsi="宋体" w:eastAsia="黑体"/>
        </w:rPr>
        <w:t>高频</w:t>
      </w:r>
      <w:ins w:id="3088" w:author="VTRON" w:date="2018-05-14T14:21:00Z">
        <w:del w:id="3089" w:author="Y" w:date="2018-10-31T14:15:00Z">
          <w:r>
            <w:rPr>
              <w:rFonts w:hint="eastAsia" w:hAnsi="宋体" w:eastAsia="黑体"/>
            </w:rPr>
            <w:delText>手术</w:delText>
          </w:r>
        </w:del>
      </w:ins>
      <w:r>
        <w:rPr>
          <w:rFonts w:hint="eastAsia" w:hAnsi="宋体" w:eastAsia="黑体"/>
        </w:rPr>
        <w:t>附件</w:t>
      </w:r>
      <w:commentRangeEnd w:id="1"/>
      <w:r>
        <w:rPr>
          <w:rStyle w:val="41"/>
          <w:rFonts w:ascii="Times New Roman"/>
          <w:kern w:val="2"/>
        </w:rPr>
        <w:commentReference w:id="1"/>
      </w:r>
      <w:r>
        <w:rPr>
          <w:rFonts w:hint="eastAsia" w:hAnsi="宋体"/>
        </w:rPr>
        <w:t>的要求和试验见201.8.8.3和201.15.101.4。</w:t>
      </w:r>
    </w:p>
    <w:p w14:paraId="608FDD2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6BBB8AB">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0AB77598">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E47CF3D">
      <w:pPr>
        <w:pStyle w:val="59"/>
        <w:spacing w:before="156" w:after="156"/>
      </w:pPr>
      <w:r>
        <w:rPr>
          <w:rFonts w:hint="eastAsia"/>
        </w:rPr>
        <w:t>*患者导联或患者电缆</w:t>
      </w:r>
    </w:p>
    <w:p w14:paraId="1AC39E93">
      <w:pPr>
        <w:pStyle w:val="25"/>
      </w:pPr>
      <w:r>
        <w:rPr>
          <w:rFonts w:hint="eastAsia"/>
        </w:rPr>
        <w:t>修改：</w:t>
      </w:r>
    </w:p>
    <w:p w14:paraId="22AB5138">
      <w:pPr>
        <w:pStyle w:val="25"/>
      </w:pPr>
      <w:r>
        <w:rPr>
          <w:rFonts w:hint="eastAsia"/>
        </w:rPr>
        <w:t>该要求应不适用于</w:t>
      </w:r>
      <w:r>
        <w:rPr>
          <w:rFonts w:hint="eastAsia" w:eastAsia="黑体"/>
        </w:rPr>
        <w:t>手术连接器</w:t>
      </w:r>
      <w:r>
        <w:rPr>
          <w:rFonts w:hint="eastAsia"/>
        </w:rPr>
        <w:t>或任何</w:t>
      </w:r>
      <w:r>
        <w:rPr>
          <w:rFonts w:hint="eastAsia" w:eastAsia="黑体"/>
        </w:rPr>
        <w:t>中性电极</w:t>
      </w:r>
      <w:r>
        <w:rPr>
          <w:rFonts w:hint="eastAsia"/>
        </w:rPr>
        <w:t>连接器，以下详细说明除外。</w:t>
      </w:r>
    </w:p>
    <w:p w14:paraId="0B26E894">
      <w:pPr>
        <w:pStyle w:val="25"/>
      </w:pPr>
      <w:r>
        <w:rPr>
          <w:rFonts w:hint="eastAsia"/>
        </w:rPr>
        <w:t>对于</w:t>
      </w:r>
      <w:r>
        <w:rPr>
          <w:rFonts w:hint="eastAsia" w:eastAsia="黑体"/>
        </w:rPr>
        <w:t>中性电极</w:t>
      </w:r>
      <w:r>
        <w:rPr>
          <w:rFonts w:hint="eastAsia"/>
        </w:rPr>
        <w:t>电缆，远离</w:t>
      </w:r>
      <w:r>
        <w:rPr>
          <w:rFonts w:hint="eastAsia" w:eastAsia="黑体"/>
        </w:rPr>
        <w:t>患者</w:t>
      </w:r>
      <w:r>
        <w:rPr>
          <w:rFonts w:hint="eastAsia"/>
        </w:rPr>
        <w:t>的连接器的结构应使其连接不能接触</w:t>
      </w:r>
      <w:r>
        <w:rPr>
          <w:rFonts w:hint="eastAsia" w:ascii="黑体" w:hAnsi="黑体" w:eastAsia="黑体"/>
        </w:rPr>
        <w:t>固定的</w:t>
      </w:r>
      <w:r>
        <w:rPr>
          <w:rFonts w:hint="eastAsia"/>
        </w:rPr>
        <w:t>网电源插座或</w:t>
      </w:r>
      <w:r>
        <w:rPr>
          <w:rFonts w:hint="eastAsia" w:eastAsia="黑体"/>
        </w:rPr>
        <w:t>网电源连接器</w:t>
      </w:r>
      <w:r>
        <w:rPr>
          <w:rFonts w:hint="eastAsia"/>
        </w:rPr>
        <w:t>的</w:t>
      </w:r>
      <w:r>
        <w:rPr>
          <w:rFonts w:hint="eastAsia" w:hAnsi="宋体"/>
        </w:rPr>
        <w:t>导</w:t>
      </w:r>
      <w:r>
        <w:rPr>
          <w:rFonts w:hint="eastAsia" w:hAnsi="宋体" w:cs="MS Mincho"/>
        </w:rPr>
        <w:t>体</w:t>
      </w:r>
      <w:r>
        <w:rPr>
          <w:rFonts w:hint="eastAsia" w:hAnsi="宋体"/>
        </w:rPr>
        <w:t>带电</w:t>
      </w:r>
      <w:r>
        <w:rPr>
          <w:rFonts w:hint="eastAsia" w:hAnsi="宋体" w:cs="MS Mincho"/>
        </w:rPr>
        <w:t>部分</w:t>
      </w:r>
      <w:r>
        <w:rPr>
          <w:rFonts w:hint="eastAsia"/>
        </w:rPr>
        <w:t>。</w:t>
      </w:r>
    </w:p>
    <w:p w14:paraId="4B29F938">
      <w:pPr>
        <w:pStyle w:val="25"/>
      </w:pPr>
      <w:r>
        <w:rPr>
          <w:rFonts w:hint="eastAsia"/>
        </w:rPr>
        <w:t>如果所述连接器导电性接头能插入一个</w:t>
      </w:r>
      <w:r>
        <w:rPr>
          <w:rFonts w:hint="eastAsia" w:ascii="黑体" w:hAnsi="黑体" w:eastAsia="黑体"/>
        </w:rPr>
        <w:t>固定的</w:t>
      </w:r>
      <w:r>
        <w:rPr>
          <w:rFonts w:hint="eastAsia"/>
        </w:rPr>
        <w:t>网电源插座插孔或</w:t>
      </w:r>
      <w:r>
        <w:rPr>
          <w:rFonts w:hint="eastAsia" w:eastAsia="黑体"/>
        </w:rPr>
        <w:t>网电源连接器</w:t>
      </w:r>
      <w:r>
        <w:rPr>
          <w:rFonts w:hint="eastAsia"/>
        </w:rPr>
        <w:t>中，则应用至少具有</w:t>
      </w:r>
      <w:r>
        <w:rPr>
          <w:rFonts w:hint="eastAsia" w:eastAsia="黑体"/>
        </w:rPr>
        <w:t>爬电距离</w:t>
      </w:r>
      <w:r>
        <w:t>1.0mm</w:t>
      </w:r>
      <w:r>
        <w:rPr>
          <w:rFonts w:hint="eastAsia"/>
        </w:rPr>
        <w:t>，电介质强度</w:t>
      </w:r>
      <w:r>
        <w:t>1500V</w:t>
      </w:r>
      <w:r>
        <w:rPr>
          <w:rFonts w:hint="eastAsia"/>
        </w:rPr>
        <w:t>的绝缘来防止该接头与带</w:t>
      </w:r>
      <w:r>
        <w:rPr>
          <w:rFonts w:hint="eastAsia" w:hAnsi="宋体"/>
        </w:rPr>
        <w:t>有网电源电压的</w:t>
      </w:r>
      <w:r>
        <w:rPr>
          <w:rFonts w:hint="eastAsia"/>
        </w:rPr>
        <w:t>部分接触。</w:t>
      </w:r>
    </w:p>
    <w:p w14:paraId="5D68085B">
      <w:pPr>
        <w:pStyle w:val="25"/>
      </w:pPr>
      <w:r>
        <w:rPr>
          <w:rFonts w:hint="eastAsia"/>
        </w:rPr>
        <w:t>通过对以上连接器的导电性连接部分检查和电介质强度试验来检验是否符合要求。</w:t>
      </w:r>
    </w:p>
    <w:p w14:paraId="19C6D69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4ABA95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1D0DF95">
      <w:pPr>
        <w:pStyle w:val="60"/>
        <w:spacing w:before="156" w:after="156"/>
      </w:pPr>
      <w:r>
        <w:t>*</w:t>
      </w:r>
      <w:r>
        <w:rPr>
          <w:rFonts w:hint="eastAsia" w:ascii="宋体" w:cs="宋体"/>
        </w:rPr>
        <w:t>防除颤应用部分</w:t>
      </w:r>
    </w:p>
    <w:p w14:paraId="543D9F7A">
      <w:pPr>
        <w:pStyle w:val="25"/>
      </w:pPr>
      <w:r>
        <w:rPr>
          <w:rFonts w:hint="eastAsia"/>
        </w:rPr>
        <w:t>修改：</w:t>
      </w:r>
    </w:p>
    <w:p w14:paraId="73746F60">
      <w:pPr>
        <w:pStyle w:val="25"/>
      </w:pPr>
      <w:r>
        <w:rPr>
          <w:rFonts w:hint="eastAsia"/>
        </w:rPr>
        <w:t>在本条范围内，</w:t>
      </w:r>
      <w:r>
        <w:rPr>
          <w:rFonts w:hint="eastAsia" w:eastAsia="黑体"/>
        </w:rPr>
        <w:t>高频手术设备</w:t>
      </w:r>
      <w:r>
        <w:rPr>
          <w:rFonts w:hint="eastAsia"/>
        </w:rPr>
        <w:t>的</w:t>
      </w:r>
      <w:r>
        <w:rPr>
          <w:rFonts w:hint="eastAsia" w:eastAsia="黑体"/>
        </w:rPr>
        <w:t>高频患者电路</w:t>
      </w:r>
      <w:r>
        <w:rPr>
          <w:rFonts w:hint="eastAsia"/>
        </w:rPr>
        <w:t>应被看作</w:t>
      </w:r>
      <w:r>
        <w:rPr>
          <w:rFonts w:hint="eastAsia" w:eastAsia="黑体"/>
        </w:rPr>
        <w:t>应用部分</w:t>
      </w:r>
      <w:r>
        <w:rPr>
          <w:rFonts w:hint="eastAsia"/>
        </w:rPr>
        <w:t>。</w:t>
      </w:r>
    </w:p>
    <w:p w14:paraId="483C8796">
      <w:pPr>
        <w:pStyle w:val="25"/>
      </w:pPr>
      <w:r>
        <w:rPr>
          <w:rFonts w:hint="eastAsia"/>
        </w:rPr>
        <w:t>仅用通标</w:t>
      </w:r>
      <w:r>
        <w:t>8.5.5.1</w:t>
      </w:r>
      <w:r>
        <w:rPr>
          <w:rFonts w:hint="eastAsia"/>
        </w:rPr>
        <w:t>和图9所述共模试验来检验其符合性，所用试验电压以</w:t>
      </w:r>
      <w:r>
        <w:t>2kV</w:t>
      </w:r>
      <w:r>
        <w:rPr>
          <w:rFonts w:hint="eastAsia"/>
        </w:rPr>
        <w:t>替代</w:t>
      </w:r>
      <w:r>
        <w:t>5kV</w:t>
      </w:r>
      <w:r>
        <w:rPr>
          <w:rFonts w:hint="eastAsia"/>
        </w:rPr>
        <w:t>。</w:t>
      </w:r>
    </w:p>
    <w:p w14:paraId="11D5598B">
      <w:pPr>
        <w:pStyle w:val="25"/>
      </w:pPr>
      <w:r>
        <w:rPr>
          <w:rFonts w:hint="eastAsia"/>
        </w:rPr>
        <w:t>试验后，</w:t>
      </w:r>
      <w:r>
        <w:rPr>
          <w:rFonts w:hint="eastAsia" w:eastAsia="黑体"/>
        </w:rPr>
        <w:t>高频手术设备</w:t>
      </w:r>
      <w:r>
        <w:rPr>
          <w:rFonts w:hint="eastAsia"/>
        </w:rPr>
        <w:t>应能满足本标准的所有要求和试验，并且能执行</w:t>
      </w:r>
      <w:r>
        <w:rPr>
          <w:rFonts w:hint="eastAsia" w:ascii="黑体" w:hAnsi="黑体" w:eastAsia="黑体"/>
        </w:rPr>
        <w:t>随机文件</w:t>
      </w:r>
      <w:r>
        <w:rPr>
          <w:rFonts w:hint="eastAsia"/>
        </w:rPr>
        <w:t>中所述预期功能。</w:t>
      </w:r>
    </w:p>
    <w:p w14:paraId="106496A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81061B0">
      <w:pPr>
        <w:pStyle w:val="60"/>
        <w:spacing w:before="156" w:after="156"/>
        <w:rPr>
          <w:rFonts w:hAnsi="黑体" w:cs="宋体"/>
        </w:rPr>
      </w:pPr>
      <w:r>
        <w:rPr>
          <w:rFonts w:hAnsi="黑体"/>
        </w:rPr>
        <w:t>*</w:t>
      </w:r>
      <w:r>
        <w:rPr>
          <w:rFonts w:hint="eastAsia" w:hAnsi="黑体" w:cs="宋体"/>
        </w:rPr>
        <w:t>要求的适用性</w:t>
      </w:r>
    </w:p>
    <w:p w14:paraId="14CA2340">
      <w:pPr>
        <w:pStyle w:val="25"/>
      </w:pPr>
      <w:r>
        <w:rPr>
          <w:rFonts w:hint="eastAsia"/>
        </w:rPr>
        <w:t>增补：</w:t>
      </w:r>
    </w:p>
    <w:p w14:paraId="605C47F0">
      <w:pPr>
        <w:pStyle w:val="25"/>
      </w:pPr>
      <w:r>
        <w:rPr>
          <w:rFonts w:hint="eastAsia"/>
        </w:rPr>
        <w:t>一般情况下，</w:t>
      </w:r>
      <w:r>
        <w:rPr>
          <w:rFonts w:hint="eastAsia" w:ascii="黑体" w:hAnsi="黑体" w:eastAsia="黑体"/>
        </w:rPr>
        <w:t>保护接地导线</w:t>
      </w:r>
      <w:r>
        <w:rPr>
          <w:rFonts w:hint="eastAsia"/>
        </w:rPr>
        <w:t>不应携带功能性电流。但是对于</w:t>
      </w:r>
      <w:r>
        <w:rPr>
          <w:rFonts w:hint="eastAsia" w:eastAsia="黑体"/>
        </w:rPr>
        <w:t>额定输出功率</w:t>
      </w:r>
      <w:r>
        <w:rPr>
          <w:rFonts w:hint="eastAsia"/>
        </w:rPr>
        <w:t>不超过</w:t>
      </w:r>
      <w:r>
        <w:t>50W</w:t>
      </w:r>
      <w:r>
        <w:rPr>
          <w:rFonts w:hint="eastAsia"/>
        </w:rPr>
        <w:t>且预期不带</w:t>
      </w:r>
      <w:r>
        <w:rPr>
          <w:rFonts w:hint="eastAsia" w:eastAsia="黑体"/>
        </w:rPr>
        <w:t>中性电极</w:t>
      </w:r>
      <w:r>
        <w:rPr>
          <w:rFonts w:hint="eastAsia"/>
        </w:rPr>
        <w:t>使用的</w:t>
      </w:r>
      <w:r>
        <w:rPr>
          <w:rFonts w:hint="eastAsia" w:eastAsia="黑体"/>
        </w:rPr>
        <w:t>高频手术设备</w:t>
      </w:r>
      <w:r>
        <w:rPr>
          <w:rFonts w:hint="eastAsia"/>
        </w:rPr>
        <w:t>，网电源电缆中的</w:t>
      </w:r>
      <w:r>
        <w:rPr>
          <w:rFonts w:hint="eastAsia" w:ascii="黑体" w:hAnsi="黑体" w:eastAsia="黑体"/>
        </w:rPr>
        <w:t>保护接地导线</w:t>
      </w:r>
      <w:r>
        <w:rPr>
          <w:rFonts w:hint="eastAsia"/>
        </w:rPr>
        <w:t>可用作功能性</w:t>
      </w:r>
      <w:r>
        <w:rPr>
          <w:rFonts w:hint="eastAsia" w:eastAsia="黑体"/>
        </w:rPr>
        <w:t>高频</w:t>
      </w:r>
      <w:r>
        <w:rPr>
          <w:rFonts w:hint="eastAsia"/>
        </w:rPr>
        <w:t>电流的返回通道。</w:t>
      </w:r>
    </w:p>
    <w:p w14:paraId="114DB09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8B26EDD">
      <w:pPr>
        <w:pStyle w:val="60"/>
        <w:spacing w:before="156" w:after="156"/>
        <w:rPr>
          <w:rFonts w:hAnsi="黑体"/>
          <w:lang w:val="en-GB"/>
        </w:rPr>
      </w:pPr>
      <w:r>
        <w:rPr>
          <w:rFonts w:hAnsi="黑体"/>
        </w:rPr>
        <w:t>*</w:t>
      </w:r>
      <w:r>
        <w:rPr>
          <w:rFonts w:hint="eastAsia" w:hAnsi="黑体" w:cs="宋体"/>
        </w:rPr>
        <w:t>通用要求</w:t>
      </w:r>
    </w:p>
    <w:p w14:paraId="4B9FE8CE">
      <w:pPr>
        <w:pStyle w:val="69"/>
        <w:numPr>
          <w:ilvl w:val="0"/>
          <w:numId w:val="43"/>
        </w:numPr>
      </w:pPr>
    </w:p>
    <w:p w14:paraId="1C946865">
      <w:pPr>
        <w:pStyle w:val="25"/>
      </w:pPr>
      <w:r>
        <w:rPr>
          <w:rFonts w:hint="eastAsia"/>
        </w:rPr>
        <w:t>增补</w:t>
      </w:r>
      <w:r>
        <w:t>:</w:t>
      </w:r>
    </w:p>
    <w:p w14:paraId="6C29CE56">
      <w:pPr>
        <w:pStyle w:val="99"/>
      </w:pPr>
      <w:r>
        <w:rPr>
          <w:rFonts w:hint="eastAsia"/>
        </w:rPr>
        <w:t>以</w:t>
      </w:r>
      <w:r>
        <w:rPr>
          <w:rFonts w:hint="eastAsia" w:eastAsia="黑体"/>
        </w:rPr>
        <w:t>高频</w:t>
      </w:r>
      <w:r>
        <w:rPr>
          <w:rFonts w:hint="eastAsia"/>
        </w:rPr>
        <w:t>输出不工作，但不影响低频</w:t>
      </w:r>
      <w:r>
        <w:rPr>
          <w:rFonts w:hint="eastAsia" w:eastAsia="黑体"/>
        </w:rPr>
        <w:t>漏电流</w:t>
      </w:r>
      <w:r>
        <w:rPr>
          <w:rFonts w:hint="eastAsia"/>
        </w:rPr>
        <w:t>的方式试验。</w:t>
      </w:r>
    </w:p>
    <w:p w14:paraId="2E046006">
      <w:pPr>
        <w:pStyle w:val="25"/>
      </w:pPr>
      <w:r>
        <w:rPr>
          <w:rFonts w:hint="eastAsia"/>
        </w:rPr>
        <w:t>修改</w:t>
      </w:r>
      <w:r>
        <w:t>:</w:t>
      </w:r>
    </w:p>
    <w:p w14:paraId="2F14D34B">
      <w:pPr>
        <w:pStyle w:val="25"/>
      </w:pPr>
      <w:r>
        <w:rPr>
          <w:rFonts w:hint="eastAsia"/>
        </w:rPr>
        <w:t>这些试验应以</w:t>
      </w:r>
      <w:r>
        <w:rPr>
          <w:rFonts w:hint="eastAsia" w:eastAsia="黑体"/>
        </w:rPr>
        <w:t>高频手术设备</w:t>
      </w:r>
      <w:r>
        <w:rPr>
          <w:rFonts w:hint="eastAsia"/>
        </w:rPr>
        <w:t>电源接通而</w:t>
      </w:r>
      <w:r>
        <w:rPr>
          <w:rFonts w:hint="eastAsia" w:eastAsia="黑体"/>
        </w:rPr>
        <w:t>患者</w:t>
      </w:r>
      <w:r>
        <w:rPr>
          <w:rFonts w:hint="eastAsia"/>
        </w:rPr>
        <w:t>电路不启动的方式进行。</w:t>
      </w:r>
    </w:p>
    <w:p w14:paraId="6C271E85">
      <w:pPr>
        <w:pStyle w:val="60"/>
        <w:numPr>
          <w:ilvl w:val="3"/>
          <w:numId w:val="44"/>
        </w:numPr>
        <w:spacing w:before="156" w:after="156"/>
        <w:rPr>
          <w:rFonts w:hAnsi="黑体"/>
          <w:i/>
          <w:iCs/>
        </w:rPr>
      </w:pPr>
      <w:r>
        <w:rPr>
          <w:rFonts w:hAnsi="黑体"/>
        </w:rPr>
        <w:t>*</w:t>
      </w:r>
      <w:r>
        <w:rPr>
          <w:rFonts w:hint="eastAsia" w:hAnsi="黑体" w:cs="宋体"/>
        </w:rPr>
        <w:t>容许值</w:t>
      </w:r>
    </w:p>
    <w:p w14:paraId="55563BE2">
      <w:pPr>
        <w:pStyle w:val="69"/>
        <w:numPr>
          <w:ilvl w:val="0"/>
          <w:numId w:val="45"/>
        </w:numPr>
      </w:pPr>
    </w:p>
    <w:p w14:paraId="5606897F">
      <w:pPr>
        <w:pStyle w:val="25"/>
      </w:pPr>
      <w:r>
        <w:rPr>
          <w:rFonts w:hint="eastAsia"/>
        </w:rPr>
        <w:t>增补</w:t>
      </w:r>
      <w:r>
        <w:t>:</w:t>
      </w:r>
    </w:p>
    <w:p w14:paraId="3C3858D1">
      <w:pPr>
        <w:pStyle w:val="25"/>
      </w:pPr>
      <w:r>
        <w:rPr>
          <w:rFonts w:hint="eastAsia"/>
        </w:rPr>
        <w:t>与</w:t>
      </w:r>
      <w:r>
        <w:rPr>
          <w:rFonts w:hint="eastAsia" w:eastAsia="黑体"/>
        </w:rPr>
        <w:t>接触质量监测器</w:t>
      </w:r>
      <w:r>
        <w:rPr>
          <w:rFonts w:hint="eastAsia"/>
        </w:rPr>
        <w:t>相关的</w:t>
      </w:r>
      <w:r>
        <w:rPr>
          <w:rFonts w:hint="eastAsia" w:eastAsia="黑体"/>
        </w:rPr>
        <w:t>患者辅助电流</w:t>
      </w:r>
      <w:r>
        <w:rPr>
          <w:rFonts w:hint="eastAsia"/>
        </w:rPr>
        <w:t>，不应超过</w:t>
      </w:r>
      <w:r>
        <w:rPr>
          <w:rFonts w:ascii="黑体" w:hAnsi="黑体" w:eastAsia="黑体"/>
        </w:rPr>
        <w:t>BF</w:t>
      </w:r>
      <w:r>
        <w:rPr>
          <w:rFonts w:hint="eastAsia" w:ascii="黑体" w:hAnsi="黑体" w:eastAsia="黑体"/>
        </w:rPr>
        <w:t>型应用部分</w:t>
      </w:r>
      <w:r>
        <w:rPr>
          <w:rFonts w:hint="eastAsia"/>
        </w:rPr>
        <w:t>的允许值。</w:t>
      </w:r>
    </w:p>
    <w:p w14:paraId="309AA7CD">
      <w:pPr>
        <w:pStyle w:val="69"/>
        <w:numPr>
          <w:ilvl w:val="0"/>
          <w:numId w:val="46"/>
        </w:numPr>
      </w:pPr>
    </w:p>
    <w:p w14:paraId="2C2F4704">
      <w:pPr>
        <w:pStyle w:val="25"/>
      </w:pPr>
      <w:r>
        <w:rPr>
          <w:rFonts w:hint="eastAsia"/>
        </w:rPr>
        <w:t>修改：</w:t>
      </w:r>
    </w:p>
    <w:p w14:paraId="08F31728">
      <w:pPr>
        <w:pStyle w:val="25"/>
      </w:pPr>
      <w:r>
        <w:t>10mA</w:t>
      </w:r>
      <w:r>
        <w:rPr>
          <w:rFonts w:hint="eastAsia" w:eastAsia="黑体"/>
        </w:rPr>
        <w:t>漏电流</w:t>
      </w:r>
      <w:r>
        <w:rPr>
          <w:rFonts w:hint="eastAsia"/>
        </w:rPr>
        <w:t>限制不适用于</w:t>
      </w:r>
      <w:r>
        <w:rPr>
          <w:rFonts w:hint="eastAsia" w:eastAsia="黑体"/>
        </w:rPr>
        <w:t>患者</w:t>
      </w:r>
      <w:r>
        <w:rPr>
          <w:rFonts w:hint="eastAsia"/>
        </w:rPr>
        <w:t>电路被启动时从</w:t>
      </w:r>
      <w:r>
        <w:rPr>
          <w:rFonts w:hint="eastAsia" w:eastAsia="黑体"/>
        </w:rPr>
        <w:t>手术电极</w:t>
      </w:r>
      <w:r>
        <w:rPr>
          <w:rFonts w:hint="eastAsia"/>
        </w:rPr>
        <w:t>和</w:t>
      </w:r>
      <w:r>
        <w:rPr>
          <w:rFonts w:hint="eastAsia" w:eastAsia="黑体"/>
        </w:rPr>
        <w:t>中性电极</w:t>
      </w:r>
      <w:r>
        <w:rPr>
          <w:rFonts w:hint="eastAsia"/>
        </w:rPr>
        <w:t>测试的</w:t>
      </w:r>
      <w:r>
        <w:rPr>
          <w:rFonts w:hint="eastAsia" w:eastAsia="黑体"/>
        </w:rPr>
        <w:t>高频漏电流</w:t>
      </w:r>
      <w:r>
        <w:rPr>
          <w:rFonts w:hint="eastAsia"/>
        </w:rPr>
        <w:t>（参见</w:t>
      </w:r>
      <w:r>
        <w:rPr>
          <w:rFonts w:ascii="Arial" w:hAnsi="Arial" w:eastAsia="Arial Unicode MS" w:cs="Arial"/>
          <w:color w:val="000000"/>
        </w:rPr>
        <w:t>201.8.7.3.101</w:t>
      </w:r>
      <w:r>
        <w:t>)</w:t>
      </w:r>
      <w:r>
        <w:rPr>
          <w:rFonts w:hint="eastAsia"/>
        </w:rPr>
        <w:t>。</w:t>
      </w:r>
    </w:p>
    <w:p w14:paraId="1A73078F">
      <w:pPr>
        <w:pStyle w:val="25"/>
        <w:ind w:firstLine="0" w:firstLineChars="0"/>
      </w:pPr>
      <w:r>
        <w:rPr>
          <w:rFonts w:hint="eastAsia"/>
        </w:rPr>
        <w:t>增补条款：</w:t>
      </w:r>
    </w:p>
    <w:p w14:paraId="79B7087A">
      <w:pPr>
        <w:pStyle w:val="59"/>
        <w:numPr>
          <w:ilvl w:val="4"/>
          <w:numId w:val="47"/>
        </w:numPr>
        <w:spacing w:before="156" w:after="156"/>
      </w:pPr>
      <w:r>
        <w:rPr>
          <w:rFonts w:hint="eastAsia"/>
        </w:rPr>
        <w:t>高频漏电流的热作用</w:t>
      </w:r>
    </w:p>
    <w:p w14:paraId="62DA25CD">
      <w:pPr>
        <w:autoSpaceDE w:val="0"/>
        <w:autoSpaceDN w:val="0"/>
        <w:adjustRightInd w:val="0"/>
        <w:ind w:firstLine="420" w:firstLineChars="200"/>
        <w:jc w:val="left"/>
        <w:rPr>
          <w:rFonts w:ascii="宋体" w:cs="宋体"/>
          <w:kern w:val="0"/>
          <w:szCs w:val="21"/>
        </w:rPr>
        <w:pPrChange w:id="3090" w:author="zhuxq" w:date="2018-10-24T15:40:00Z">
          <w:pPr>
            <w:autoSpaceDE w:val="0"/>
            <w:autoSpaceDN w:val="0"/>
            <w:adjustRightInd w:val="0"/>
            <w:jc w:val="left"/>
          </w:pPr>
        </w:pPrChange>
      </w:pPr>
      <w:r>
        <w:rPr>
          <w:rFonts w:hint="eastAsia" w:ascii="宋体" w:cs="宋体"/>
          <w:kern w:val="0"/>
          <w:szCs w:val="21"/>
        </w:rPr>
        <w:t>为了防止非预期的热灼伤，</w:t>
      </w:r>
      <w:r>
        <w:rPr>
          <w:rFonts w:hint="eastAsia" w:ascii="黑体" w:hAnsi="黑体" w:eastAsia="黑体" w:cs="宋体"/>
          <w:kern w:val="0"/>
          <w:szCs w:val="21"/>
        </w:rPr>
        <w:t>高频患者电路</w:t>
      </w:r>
      <w:r>
        <w:rPr>
          <w:rFonts w:hint="eastAsia" w:ascii="宋体" w:cs="宋体"/>
          <w:kern w:val="0"/>
          <w:szCs w:val="21"/>
        </w:rPr>
        <w:t>启动时从</w:t>
      </w:r>
      <w:r>
        <w:rPr>
          <w:rFonts w:hint="eastAsia" w:ascii="宋体" w:eastAsia="黑体" w:cs="宋体"/>
          <w:kern w:val="0"/>
          <w:szCs w:val="21"/>
        </w:rPr>
        <w:t>手术电极</w:t>
      </w:r>
      <w:r>
        <w:rPr>
          <w:rFonts w:hint="eastAsia" w:ascii="宋体" w:cs="宋体"/>
          <w:kern w:val="0"/>
          <w:szCs w:val="21"/>
        </w:rPr>
        <w:t>和</w:t>
      </w:r>
      <w:r>
        <w:rPr>
          <w:rFonts w:hint="eastAsia" w:ascii="宋体" w:eastAsia="黑体" w:cs="宋体"/>
          <w:kern w:val="0"/>
          <w:szCs w:val="21"/>
        </w:rPr>
        <w:t>中性电极</w:t>
      </w:r>
      <w:r>
        <w:rPr>
          <w:rFonts w:hint="eastAsia" w:ascii="宋体" w:cs="宋体"/>
          <w:kern w:val="0"/>
          <w:szCs w:val="21"/>
        </w:rPr>
        <w:t>测试的</w:t>
      </w:r>
      <w:r>
        <w:rPr>
          <w:rFonts w:hint="eastAsia" w:ascii="宋体" w:eastAsia="黑体" w:cs="宋体"/>
          <w:kern w:val="0"/>
          <w:szCs w:val="21"/>
        </w:rPr>
        <w:t>高频漏电流</w:t>
      </w:r>
      <w:r>
        <w:rPr>
          <w:rFonts w:hint="eastAsia" w:ascii="宋体" w:cs="宋体"/>
          <w:kern w:val="0"/>
          <w:szCs w:val="21"/>
        </w:rPr>
        <w:t>，根据其设计，应符合下列要求。</w:t>
      </w:r>
    </w:p>
    <w:p w14:paraId="2D93C3DF">
      <w:pPr>
        <w:pStyle w:val="69"/>
        <w:numPr>
          <w:ilvl w:val="0"/>
          <w:numId w:val="48"/>
        </w:numPr>
        <w:autoSpaceDE w:val="0"/>
        <w:autoSpaceDN w:val="0"/>
        <w:adjustRightInd w:val="0"/>
        <w:jc w:val="left"/>
        <w:rPr>
          <w:rFonts w:cs="宋体"/>
          <w:szCs w:val="21"/>
        </w:rPr>
      </w:pPr>
      <w:r>
        <w:t>*</w:t>
      </w:r>
      <w:r>
        <w:rPr>
          <w:rFonts w:hint="eastAsia" w:eastAsia="黑体"/>
        </w:rPr>
        <w:t>高频漏电流</w:t>
      </w:r>
      <w:r>
        <w:rPr/>
        <w:br w:type="textWrapping" w:clear="all"/>
      </w:r>
      <w:r>
        <w:rPr>
          <w:rFonts w:hint="eastAsia" w:cs="宋体"/>
          <w:szCs w:val="21"/>
        </w:rPr>
        <w:t>对于</w:t>
      </w:r>
      <w:r>
        <w:rPr>
          <w:rFonts w:hint="eastAsia" w:eastAsia="黑体" w:cs="宋体"/>
          <w:szCs w:val="21"/>
        </w:rPr>
        <w:t>高频漏电流</w:t>
      </w:r>
      <w:r>
        <w:rPr>
          <w:rFonts w:hint="eastAsia" w:cs="宋体"/>
          <w:szCs w:val="21"/>
        </w:rPr>
        <w:t>的所有测量，</w:t>
      </w:r>
      <w:r>
        <w:rPr>
          <w:rFonts w:hint="eastAsia" w:ascii="黑体" w:hAnsi="黑体" w:eastAsia="黑体" w:cs="宋体"/>
          <w:szCs w:val="21"/>
        </w:rPr>
        <w:t>II类</w:t>
      </w:r>
      <w:r>
        <w:rPr>
          <w:rFonts w:hint="eastAsia" w:eastAsia="黑体" w:cs="宋体"/>
          <w:szCs w:val="21"/>
        </w:rPr>
        <w:t>高频手术设备</w:t>
      </w:r>
      <w:r>
        <w:rPr>
          <w:rFonts w:hint="eastAsia" w:cs="宋体"/>
          <w:szCs w:val="21"/>
        </w:rPr>
        <w:t>和</w:t>
      </w:r>
      <w:r>
        <w:rPr>
          <w:rFonts w:hint="eastAsia" w:ascii="黑体" w:hAnsi="黑体" w:eastAsia="黑体" w:cs="宋体"/>
          <w:szCs w:val="21"/>
        </w:rPr>
        <w:t>内部供电</w:t>
      </w:r>
      <w:r>
        <w:rPr>
          <w:rFonts w:hint="eastAsia" w:eastAsia="黑体" w:cs="宋体"/>
          <w:szCs w:val="21"/>
        </w:rPr>
        <w:t>高频手术设备</w:t>
      </w:r>
      <w:r>
        <w:rPr>
          <w:rFonts w:hint="eastAsia" w:cs="宋体"/>
          <w:szCs w:val="21"/>
        </w:rPr>
        <w:t>的任何金属</w:t>
      </w:r>
      <w:r>
        <w:rPr>
          <w:rFonts w:hint="eastAsia" w:eastAsia="黑体" w:cs="宋体"/>
          <w:szCs w:val="21"/>
        </w:rPr>
        <w:t>外壳</w:t>
      </w:r>
      <w:r>
        <w:rPr>
          <w:rFonts w:hint="eastAsia" w:cs="宋体"/>
          <w:szCs w:val="21"/>
        </w:rPr>
        <w:t>应接地。在进行该试验时，具有绝缘</w:t>
      </w:r>
      <w:r>
        <w:rPr>
          <w:rFonts w:hint="eastAsia" w:eastAsia="黑体" w:cs="宋体"/>
          <w:szCs w:val="21"/>
        </w:rPr>
        <w:t>外壳</w:t>
      </w:r>
      <w:r>
        <w:rPr>
          <w:rFonts w:hint="eastAsia" w:cs="宋体"/>
          <w:szCs w:val="21"/>
        </w:rPr>
        <w:t>的</w:t>
      </w:r>
      <w:r>
        <w:rPr>
          <w:rFonts w:hint="eastAsia" w:eastAsia="黑体" w:cs="宋体"/>
          <w:szCs w:val="21"/>
        </w:rPr>
        <w:t>高频手术设备</w:t>
      </w:r>
      <w:r>
        <w:rPr>
          <w:rFonts w:hint="eastAsia" w:cs="宋体"/>
          <w:szCs w:val="21"/>
        </w:rPr>
        <w:t>，应放在面积至少等于</w:t>
      </w:r>
      <w:r>
        <w:rPr>
          <w:rFonts w:hint="eastAsia" w:eastAsia="黑体" w:cs="宋体"/>
          <w:szCs w:val="21"/>
        </w:rPr>
        <w:t>高频手术设备</w:t>
      </w:r>
      <w:r>
        <w:rPr>
          <w:rFonts w:hint="eastAsia" w:cs="宋体"/>
          <w:szCs w:val="21"/>
        </w:rPr>
        <w:t>底板的接地金属</w:t>
      </w:r>
      <w:r>
        <w:rPr>
          <w:rFonts w:cs="宋体"/>
          <w:szCs w:val="21"/>
        </w:rPr>
        <w:t>(</w:t>
      </w:r>
      <w:r>
        <w:rPr>
          <w:rFonts w:hint="eastAsia" w:cs="宋体"/>
          <w:szCs w:val="21"/>
        </w:rPr>
        <w:t>板)上。</w:t>
      </w:r>
      <w:r>
        <w:rPr>
          <w:rFonts w:cs="宋体"/>
          <w:szCs w:val="21"/>
        </w:rPr>
        <w:br w:type="textWrapping" w:clear="all"/>
      </w:r>
      <w:r>
        <w:rPr>
          <w:rFonts w:hint="eastAsia" w:cs="宋体"/>
          <w:szCs w:val="21"/>
        </w:rPr>
        <w:t>在</w:t>
      </w:r>
      <w:r>
        <w:rPr>
          <w:rFonts w:hint="eastAsia" w:eastAsia="黑体" w:cs="宋体"/>
          <w:szCs w:val="21"/>
        </w:rPr>
        <w:t>高频漏电流</w:t>
      </w:r>
      <w:r>
        <w:rPr>
          <w:rFonts w:hint="eastAsia" w:cs="宋体"/>
          <w:szCs w:val="21"/>
        </w:rPr>
        <w:t>的所有测量中，</w:t>
      </w:r>
      <w:r>
        <w:rPr>
          <w:rFonts w:hint="eastAsia" w:eastAsia="黑体" w:cs="宋体"/>
          <w:szCs w:val="21"/>
        </w:rPr>
        <w:t>高频手术设备</w:t>
      </w:r>
      <w:r>
        <w:rPr>
          <w:rFonts w:hint="eastAsia" w:cs="宋体"/>
          <w:szCs w:val="21"/>
        </w:rPr>
        <w:t>的</w:t>
      </w:r>
      <w:r>
        <w:rPr>
          <w:rFonts w:hint="eastAsia" w:ascii="黑体" w:hAnsi="黑体" w:eastAsia="黑体" w:cs="宋体"/>
          <w:szCs w:val="21"/>
        </w:rPr>
        <w:t>电源软电线</w:t>
      </w:r>
      <w:r>
        <w:rPr>
          <w:rFonts w:hint="eastAsia" w:cs="宋体"/>
          <w:szCs w:val="21"/>
        </w:rPr>
        <w:t>应折扎成长度不超过</w:t>
      </w:r>
      <w:r>
        <w:rPr>
          <w:rFonts w:cs="宋体"/>
          <w:szCs w:val="21"/>
        </w:rPr>
        <w:t>40cm</w:t>
      </w:r>
      <w:r>
        <w:rPr>
          <w:rFonts w:hint="eastAsia" w:cs="宋体"/>
          <w:szCs w:val="21"/>
        </w:rPr>
        <w:t>的线束。</w:t>
      </w:r>
    </w:p>
    <w:p w14:paraId="6B457E36">
      <w:pPr>
        <w:pStyle w:val="75"/>
        <w:autoSpaceDE w:val="0"/>
        <w:autoSpaceDN w:val="0"/>
        <w:adjustRightInd w:val="0"/>
        <w:jc w:val="left"/>
      </w:pPr>
      <w:r>
        <w:rPr>
          <w:rFonts w:hint="eastAsia" w:eastAsia="黑体"/>
        </w:rPr>
        <w:t>单极以地为基准的患者电路</w:t>
      </w:r>
      <w:r>
        <w:rPr/>
        <w:br w:type="textWrapping" w:clear="all"/>
      </w:r>
      <w:r>
        <w:rPr>
          <w:rFonts w:hint="eastAsia" w:eastAsia="黑体" w:cs="宋体"/>
          <w:szCs w:val="21"/>
        </w:rPr>
        <w:t>患者</w:t>
      </w:r>
      <w:r>
        <w:rPr>
          <w:rFonts w:hint="eastAsia" w:cs="宋体"/>
          <w:szCs w:val="21"/>
        </w:rPr>
        <w:t>电路对地绝缘，但</w:t>
      </w:r>
      <w:r>
        <w:rPr>
          <w:rFonts w:hint="eastAsia" w:eastAsia="黑体" w:cs="宋体"/>
          <w:szCs w:val="21"/>
        </w:rPr>
        <w:t>中性电极</w:t>
      </w:r>
      <w:r>
        <w:rPr>
          <w:rFonts w:hint="eastAsia" w:cs="宋体"/>
          <w:szCs w:val="21"/>
        </w:rPr>
        <w:t>利用一些元件(如电容)使其在</w:t>
      </w:r>
      <w:r>
        <w:rPr>
          <w:rFonts w:hint="eastAsia" w:eastAsia="黑体" w:cs="宋体"/>
          <w:szCs w:val="21"/>
        </w:rPr>
        <w:t>高频</w:t>
      </w:r>
      <w:r>
        <w:rPr>
          <w:rFonts w:hint="eastAsia" w:cs="宋体"/>
          <w:szCs w:val="21"/>
        </w:rPr>
        <w:t>下以地为基准，并能满足</w:t>
      </w:r>
      <w:r>
        <w:rPr>
          <w:rFonts w:hint="eastAsia" w:ascii="黑体" w:hAnsi="黑体" w:eastAsia="黑体" w:cs="宋体"/>
          <w:szCs w:val="21"/>
        </w:rPr>
        <w:t>BF型</w:t>
      </w:r>
      <w:r>
        <w:rPr>
          <w:rFonts w:hint="eastAsia" w:eastAsia="黑体" w:cs="宋体"/>
          <w:szCs w:val="21"/>
        </w:rPr>
        <w:t>应用部分</w:t>
      </w:r>
      <w:r>
        <w:rPr>
          <w:rFonts w:hint="eastAsia" w:cs="宋体"/>
          <w:szCs w:val="21"/>
        </w:rPr>
        <w:t>要求。当以下述方法试验时，从</w:t>
      </w:r>
      <w:r>
        <w:rPr>
          <w:rFonts w:hint="eastAsia" w:eastAsia="黑体" w:cs="宋体"/>
          <w:szCs w:val="21"/>
        </w:rPr>
        <w:t>中性电极</w:t>
      </w:r>
      <w:r>
        <w:rPr>
          <w:rFonts w:hint="eastAsia" w:cs="宋体"/>
          <w:szCs w:val="21"/>
        </w:rPr>
        <w:t>经一个200</w:t>
      </w:r>
      <w:r>
        <w:rPr>
          <w:rFonts w:hint="eastAsia" w:cs="宋体"/>
          <w:szCs w:val="21"/>
        </w:rPr>
        <w:sym w:font="Symbol" w:char="F057"/>
      </w:r>
      <w:r>
        <w:rPr>
          <w:rFonts w:hint="eastAsia" w:cs="宋体"/>
          <w:szCs w:val="21"/>
        </w:rPr>
        <w:t>无感电阻流向地的</w:t>
      </w:r>
      <w:r>
        <w:rPr>
          <w:rFonts w:hint="eastAsia" w:eastAsia="黑体" w:cs="宋体"/>
          <w:szCs w:val="21"/>
        </w:rPr>
        <w:t>高频漏电流</w:t>
      </w:r>
      <w:r>
        <w:rPr>
          <w:rFonts w:hint="eastAsia" w:cs="宋体"/>
          <w:szCs w:val="21"/>
        </w:rPr>
        <w:t>不应超过150mA 。</w:t>
      </w:r>
      <w:r>
        <w:rPr>
          <w:rFonts w:cs="宋体"/>
          <w:szCs w:val="21"/>
        </w:rPr>
        <w:br w:type="textWrapping" w:clear="all"/>
      </w:r>
      <w:r>
        <w:rPr>
          <w:rFonts w:hint="eastAsia" w:cs="宋体"/>
          <w:szCs w:val="21"/>
        </w:rPr>
        <w:t>用下面的试验来检验是否符合要求:</w:t>
      </w:r>
      <w:r>
        <w:rPr>
          <w:rFonts w:cs="宋体"/>
          <w:szCs w:val="21"/>
        </w:rPr>
        <w:br w:type="textWrapping" w:clear="all"/>
      </w:r>
      <w:r>
        <w:rPr>
          <w:rFonts w:hint="eastAsia" w:cs="宋体"/>
          <w:szCs w:val="21"/>
        </w:rPr>
        <w:t>试验1-依次对带有如图</w:t>
      </w:r>
      <w:r>
        <w:rPr>
          <w:rFonts w:cs="宋体"/>
          <w:szCs w:val="21"/>
        </w:rPr>
        <w:t>201.104</w:t>
      </w:r>
      <w:r>
        <w:rPr>
          <w:rFonts w:hint="eastAsia" w:cs="宋体"/>
          <w:szCs w:val="21"/>
        </w:rPr>
        <w:t>所示的电极电缆和电极的</w:t>
      </w:r>
      <w:r>
        <w:rPr>
          <w:rFonts w:hint="eastAsia" w:eastAsia="黑体" w:cs="宋体"/>
          <w:szCs w:val="21"/>
        </w:rPr>
        <w:t>高频手术设备</w:t>
      </w:r>
      <w:r>
        <w:rPr>
          <w:rFonts w:hint="eastAsia" w:cs="宋体"/>
          <w:szCs w:val="21"/>
        </w:rPr>
        <w:t>的每一个输出进行试验。两电缆间隔为0.5m，置于离接地导电平面上方1m的绝缘表面上。</w:t>
      </w:r>
      <w:r>
        <w:rPr>
          <w:rFonts w:cs="宋体"/>
          <w:szCs w:val="21"/>
        </w:rPr>
        <w:br w:type="textWrapping" w:clear="all"/>
      </w:r>
      <w:r>
        <w:rPr>
          <w:rFonts w:hint="eastAsia" w:cs="宋体"/>
          <w:szCs w:val="21"/>
        </w:rPr>
        <w:t>输出端带200</w:t>
      </w:r>
      <w:r>
        <w:rPr>
          <w:rFonts w:hint="eastAsia" w:cs="宋体"/>
          <w:szCs w:val="21"/>
        </w:rPr>
        <w:sym w:font="Symbol" w:char="F057"/>
      </w:r>
      <w:r>
        <w:rPr>
          <w:rFonts w:hint="eastAsia" w:cs="宋体"/>
          <w:szCs w:val="21"/>
        </w:rPr>
        <w:t>负载，</w:t>
      </w:r>
      <w:r>
        <w:rPr>
          <w:rFonts w:hint="eastAsia" w:eastAsia="黑体" w:cs="宋体"/>
          <w:szCs w:val="21"/>
        </w:rPr>
        <w:t>高频手术设备</w:t>
      </w:r>
      <w:r>
        <w:rPr>
          <w:rFonts w:hint="eastAsia" w:cs="宋体"/>
          <w:szCs w:val="21"/>
        </w:rPr>
        <w:t>每一个工作模式以最大输出设定运行，测量从</w:t>
      </w:r>
      <w:r>
        <w:rPr>
          <w:rFonts w:hint="eastAsia" w:eastAsia="黑体" w:cs="宋体"/>
          <w:szCs w:val="21"/>
        </w:rPr>
        <w:t>中性电极</w:t>
      </w:r>
      <w:r>
        <w:rPr>
          <w:rFonts w:hint="eastAsia" w:cs="宋体"/>
          <w:szCs w:val="21"/>
        </w:rPr>
        <w:t>经200</w:t>
      </w:r>
      <w:r>
        <w:rPr>
          <w:rFonts w:hint="eastAsia" w:cs="宋体"/>
          <w:szCs w:val="21"/>
        </w:rPr>
        <w:sym w:font="Symbol" w:char="F057"/>
      </w:r>
      <w:r>
        <w:rPr>
          <w:rFonts w:hint="eastAsia" w:cs="宋体"/>
          <w:szCs w:val="21"/>
        </w:rPr>
        <w:t>无感电阻流向地的</w:t>
      </w:r>
      <w:r>
        <w:rPr>
          <w:rFonts w:hint="eastAsia" w:eastAsia="黑体" w:cs="宋体"/>
          <w:szCs w:val="21"/>
        </w:rPr>
        <w:t>高频漏电流</w:t>
      </w:r>
      <w:r>
        <w:rPr>
          <w:rFonts w:hint="eastAsia" w:cs="宋体"/>
          <w:szCs w:val="21"/>
        </w:rPr>
        <w:t>。</w:t>
      </w:r>
    </w:p>
    <w:p w14:paraId="3685B4B0">
      <w:pPr>
        <w:pStyle w:val="69"/>
        <w:numPr>
          <w:ilvl w:val="0"/>
          <w:numId w:val="0"/>
        </w:numPr>
        <w:autoSpaceDE w:val="0"/>
        <w:autoSpaceDN w:val="0"/>
        <w:adjustRightInd w:val="0"/>
        <w:jc w:val="center"/>
        <w:rPr>
          <w:rFonts w:cs="宋体"/>
          <w:szCs w:val="21"/>
        </w:rPr>
        <w:pPrChange w:id="3091" w:author="ZXQ" w:date="2018-10-24T10:20:00Z">
          <w:pPr>
            <w:pStyle w:val="69"/>
            <w:numPr>
              <w:ilvl w:val="0"/>
              <w:numId w:val="0"/>
            </w:numPr>
            <w:autoSpaceDE w:val="0"/>
            <w:autoSpaceDN w:val="0"/>
            <w:adjustRightInd w:val="0"/>
            <w:jc w:val="right"/>
          </w:pPr>
        </w:pPrChange>
      </w:pPr>
      <w:r>
        <w:rPr>
          <w:rFonts w:cs="宋体"/>
          <w:szCs w:val="21"/>
          <w:lang/>
        </w:rPr>
        <w:drawing>
          <wp:inline distT="0" distB="0" distL="114300" distR="114300">
            <wp:extent cx="4963160" cy="2623820"/>
            <wp:effectExtent l="0" t="0" r="15240" b="17780"/>
            <wp:docPr id="12" name="图片 14"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201"/>
                    <pic:cNvPicPr>
                      <a:picLocks noChangeAspect="1"/>
                    </pic:cNvPicPr>
                  </pic:nvPicPr>
                  <pic:blipFill>
                    <a:blip r:embed="rId32"/>
                    <a:stretch>
                      <a:fillRect/>
                    </a:stretch>
                  </pic:blipFill>
                  <pic:spPr>
                    <a:xfrm>
                      <a:off x="0" y="0"/>
                      <a:ext cx="4963160" cy="2623820"/>
                    </a:xfrm>
                    <a:prstGeom prst="rect">
                      <a:avLst/>
                    </a:prstGeom>
                    <a:noFill/>
                    <a:ln>
                      <a:noFill/>
                    </a:ln>
                  </pic:spPr>
                </pic:pic>
              </a:graphicData>
            </a:graphic>
          </wp:inline>
        </w:drawing>
      </w:r>
    </w:p>
    <w:p w14:paraId="36203509">
      <w:pPr>
        <w:pStyle w:val="69"/>
        <w:numPr>
          <w:ilvl w:val="0"/>
          <w:numId w:val="0"/>
        </w:numPr>
        <w:autoSpaceDE w:val="0"/>
        <w:autoSpaceDN w:val="0"/>
        <w:adjustRightInd w:val="0"/>
        <w:ind w:left="839"/>
        <w:jc w:val="left"/>
        <w:rPr>
          <w:rFonts w:cs="宋体"/>
          <w:szCs w:val="21"/>
        </w:rPr>
      </w:pPr>
      <w:r>
        <w:rPr>
          <w:rFonts w:hint="eastAsia" w:cs="宋体"/>
          <w:szCs w:val="21"/>
        </w:rPr>
        <w:t xml:space="preserve">1 </w:t>
      </w:r>
      <w:r>
        <w:rPr>
          <w:rFonts w:hint="eastAsia" w:ascii="黑体" w:hAnsi="黑体" w:eastAsia="黑体" w:cs="宋体"/>
          <w:szCs w:val="21"/>
        </w:rPr>
        <w:t>供电网</w:t>
      </w:r>
      <w:r>
        <w:rPr>
          <w:rFonts w:hint="eastAsia" w:cs="宋体"/>
          <w:szCs w:val="21"/>
        </w:rPr>
        <w:t>；</w:t>
      </w:r>
    </w:p>
    <w:p w14:paraId="106FA7FB">
      <w:pPr>
        <w:pStyle w:val="69"/>
        <w:numPr>
          <w:ilvl w:val="0"/>
          <w:numId w:val="0"/>
        </w:numPr>
        <w:autoSpaceDE w:val="0"/>
        <w:autoSpaceDN w:val="0"/>
        <w:adjustRightInd w:val="0"/>
        <w:ind w:left="839"/>
        <w:jc w:val="left"/>
        <w:rPr>
          <w:rFonts w:cs="宋体"/>
          <w:szCs w:val="21"/>
        </w:rPr>
      </w:pPr>
      <w:r>
        <w:rPr>
          <w:rFonts w:hint="eastAsia" w:cs="宋体"/>
          <w:szCs w:val="21"/>
        </w:rPr>
        <w:t>2 绝缘材料制作的台板；</w:t>
      </w:r>
    </w:p>
    <w:p w14:paraId="77197D37">
      <w:pPr>
        <w:pStyle w:val="69"/>
        <w:numPr>
          <w:ilvl w:val="0"/>
          <w:numId w:val="0"/>
        </w:numPr>
        <w:autoSpaceDE w:val="0"/>
        <w:autoSpaceDN w:val="0"/>
        <w:adjustRightInd w:val="0"/>
        <w:ind w:left="839"/>
        <w:jc w:val="left"/>
        <w:rPr>
          <w:rFonts w:cs="宋体"/>
          <w:szCs w:val="21"/>
        </w:rPr>
      </w:pPr>
      <w:r>
        <w:rPr>
          <w:rFonts w:hint="eastAsia" w:cs="宋体"/>
          <w:szCs w:val="21"/>
        </w:rPr>
        <w:t xml:space="preserve">3 </w:t>
      </w:r>
      <w:r>
        <w:rPr>
          <w:rFonts w:hint="eastAsia" w:eastAsia="黑体" w:cs="宋体"/>
          <w:szCs w:val="21"/>
        </w:rPr>
        <w:t>高频手术设备</w:t>
      </w:r>
      <w:r>
        <w:rPr>
          <w:rFonts w:hint="eastAsia" w:cs="宋体"/>
          <w:szCs w:val="21"/>
        </w:rPr>
        <w:t>；</w:t>
      </w:r>
    </w:p>
    <w:p w14:paraId="10BF0813">
      <w:pPr>
        <w:pStyle w:val="69"/>
        <w:numPr>
          <w:ilvl w:val="0"/>
          <w:numId w:val="0"/>
        </w:numPr>
        <w:autoSpaceDE w:val="0"/>
        <w:autoSpaceDN w:val="0"/>
        <w:adjustRightInd w:val="0"/>
        <w:ind w:left="839"/>
        <w:jc w:val="left"/>
        <w:rPr>
          <w:rFonts w:cs="宋体"/>
          <w:szCs w:val="21"/>
        </w:rPr>
      </w:pPr>
      <w:r>
        <w:rPr>
          <w:rFonts w:hint="eastAsia" w:cs="宋体"/>
          <w:szCs w:val="21"/>
        </w:rPr>
        <w:t xml:space="preserve">4 </w:t>
      </w:r>
      <w:r>
        <w:rPr>
          <w:rFonts w:hint="eastAsia" w:eastAsia="黑体" w:cs="宋体"/>
          <w:szCs w:val="21"/>
        </w:rPr>
        <w:t>手术电极</w:t>
      </w:r>
      <w:r>
        <w:rPr>
          <w:rFonts w:hint="eastAsia" w:cs="宋体"/>
          <w:szCs w:val="21"/>
        </w:rPr>
        <w:t>；</w:t>
      </w:r>
    </w:p>
    <w:p w14:paraId="23DF69D7">
      <w:pPr>
        <w:pStyle w:val="69"/>
        <w:numPr>
          <w:ilvl w:val="0"/>
          <w:numId w:val="0"/>
        </w:numPr>
        <w:autoSpaceDE w:val="0"/>
        <w:autoSpaceDN w:val="0"/>
        <w:adjustRightInd w:val="0"/>
        <w:ind w:left="839"/>
        <w:jc w:val="left"/>
        <w:rPr>
          <w:rFonts w:cs="宋体"/>
          <w:szCs w:val="21"/>
        </w:rPr>
      </w:pPr>
      <w:r>
        <w:rPr>
          <w:rFonts w:hint="eastAsia" w:cs="宋体"/>
          <w:szCs w:val="21"/>
        </w:rPr>
        <w:t xml:space="preserve">5 </w:t>
      </w:r>
      <w:r>
        <w:rPr>
          <w:rFonts w:hint="eastAsia" w:eastAsia="黑体" w:cs="宋体"/>
          <w:szCs w:val="21"/>
        </w:rPr>
        <w:t>中性电极</w:t>
      </w:r>
      <w:r>
        <w:rPr>
          <w:rFonts w:hint="eastAsia" w:cs="宋体"/>
          <w:szCs w:val="21"/>
        </w:rPr>
        <w:t>、金属或与同样尺寸的金属箔相接触；</w:t>
      </w:r>
    </w:p>
    <w:p w14:paraId="2219E656">
      <w:pPr>
        <w:pStyle w:val="69"/>
        <w:numPr>
          <w:ilvl w:val="0"/>
          <w:numId w:val="0"/>
        </w:numPr>
        <w:autoSpaceDE w:val="0"/>
        <w:autoSpaceDN w:val="0"/>
        <w:adjustRightInd w:val="0"/>
        <w:ind w:left="839"/>
        <w:jc w:val="left"/>
        <w:rPr>
          <w:rFonts w:cs="宋体"/>
          <w:szCs w:val="21"/>
        </w:rPr>
      </w:pPr>
      <w:r>
        <w:rPr>
          <w:rFonts w:hint="eastAsia" w:cs="宋体"/>
          <w:szCs w:val="21"/>
        </w:rPr>
        <w:t>6 负载电阻200</w:t>
      </w:r>
      <w:r>
        <w:rPr>
          <w:rFonts w:hint="eastAsia" w:cs="宋体"/>
          <w:szCs w:val="21"/>
        </w:rPr>
        <w:sym w:font="Symbol" w:char="F057"/>
      </w:r>
      <w:r>
        <w:rPr>
          <w:rFonts w:hint="eastAsia" w:cs="宋体"/>
          <w:szCs w:val="21"/>
        </w:rPr>
        <w:t>；</w:t>
      </w:r>
    </w:p>
    <w:p w14:paraId="4CEAE9C7">
      <w:pPr>
        <w:pStyle w:val="69"/>
        <w:numPr>
          <w:ilvl w:val="0"/>
          <w:numId w:val="0"/>
        </w:numPr>
        <w:autoSpaceDE w:val="0"/>
        <w:autoSpaceDN w:val="0"/>
        <w:adjustRightInd w:val="0"/>
        <w:ind w:left="839"/>
        <w:jc w:val="left"/>
        <w:rPr>
          <w:rFonts w:cs="宋体"/>
          <w:szCs w:val="21"/>
        </w:rPr>
      </w:pPr>
      <w:r>
        <w:rPr>
          <w:rFonts w:hint="eastAsia" w:cs="宋体"/>
          <w:szCs w:val="21"/>
        </w:rPr>
        <w:t>7 测试电阻200</w:t>
      </w:r>
      <w:r>
        <w:rPr>
          <w:rFonts w:hint="eastAsia" w:cs="宋体"/>
          <w:szCs w:val="21"/>
        </w:rPr>
        <w:sym w:font="Symbol" w:char="F057"/>
      </w:r>
      <w:r>
        <w:rPr>
          <w:rFonts w:hint="eastAsia" w:cs="宋体"/>
          <w:szCs w:val="21"/>
        </w:rPr>
        <w:t>；</w:t>
      </w:r>
    </w:p>
    <w:p w14:paraId="012B1005">
      <w:pPr>
        <w:pStyle w:val="69"/>
        <w:numPr>
          <w:ilvl w:val="0"/>
          <w:numId w:val="0"/>
        </w:numPr>
        <w:autoSpaceDE w:val="0"/>
        <w:autoSpaceDN w:val="0"/>
        <w:adjustRightInd w:val="0"/>
        <w:ind w:left="839"/>
        <w:jc w:val="left"/>
        <w:rPr>
          <w:rFonts w:cs="宋体"/>
          <w:szCs w:val="21"/>
        </w:rPr>
      </w:pPr>
      <w:r>
        <w:rPr>
          <w:rFonts w:hint="eastAsia" w:cs="宋体"/>
          <w:szCs w:val="21"/>
        </w:rPr>
        <w:t xml:space="preserve">8 </w:t>
      </w:r>
      <w:r>
        <w:rPr>
          <w:rFonts w:hint="eastAsia" w:eastAsia="黑体" w:cs="宋体"/>
          <w:szCs w:val="21"/>
        </w:rPr>
        <w:t>高频</w:t>
      </w:r>
      <w:r>
        <w:rPr>
          <w:rFonts w:hint="eastAsia" w:cs="宋体"/>
          <w:szCs w:val="21"/>
        </w:rPr>
        <w:t>电流表；</w:t>
      </w:r>
    </w:p>
    <w:p w14:paraId="10169BC4">
      <w:pPr>
        <w:pStyle w:val="69"/>
        <w:numPr>
          <w:ilvl w:val="0"/>
          <w:numId w:val="0"/>
        </w:numPr>
        <w:autoSpaceDE w:val="0"/>
        <w:autoSpaceDN w:val="0"/>
        <w:adjustRightInd w:val="0"/>
        <w:ind w:left="839"/>
        <w:jc w:val="left"/>
        <w:rPr>
          <w:rFonts w:cs="宋体"/>
          <w:szCs w:val="21"/>
        </w:rPr>
      </w:pPr>
      <w:r>
        <w:rPr>
          <w:rFonts w:hint="eastAsia" w:cs="宋体"/>
          <w:szCs w:val="21"/>
        </w:rPr>
        <w:t>9 接地的导电平面。</w:t>
      </w:r>
    </w:p>
    <w:p w14:paraId="661A981F">
      <w:pPr>
        <w:pStyle w:val="143"/>
        <w:tabs>
          <w:tab w:val="left" w:pos="142"/>
        </w:tabs>
        <w:spacing w:before="156" w:after="156"/>
        <w:rPr>
          <w:rFonts w:ascii="Arial" w:hAnsi="Arial" w:eastAsia="Arial Unicode MS" w:cs="Arial"/>
          <w:bCs/>
          <w:color w:val="000000"/>
        </w:rPr>
      </w:pPr>
      <w:r>
        <w:rPr>
          <w:rFonts w:hint="eastAsia"/>
        </w:rPr>
        <w:t>图201.104以地为基准的患者电路和电极之间加载时的高频漏电流的测量</w:t>
      </w:r>
    </w:p>
    <w:p w14:paraId="300D18E0">
      <w:pPr>
        <w:pStyle w:val="75"/>
        <w:numPr>
          <w:ilvl w:val="0"/>
          <w:numId w:val="0"/>
        </w:numPr>
        <w:autoSpaceDE w:val="0"/>
        <w:autoSpaceDN w:val="0"/>
        <w:adjustRightInd w:val="0"/>
        <w:ind w:left="1259"/>
        <w:jc w:val="left"/>
        <w:rPr>
          <w:rFonts w:ascii="Arial" w:hAnsi="Arial" w:eastAsia="Arial Unicode MS" w:cs="Arial"/>
          <w:i/>
          <w:iCs/>
          <w:color w:val="000000"/>
          <w:szCs w:val="21"/>
          <w:highlight w:val="lightGray"/>
        </w:rPr>
      </w:pPr>
      <w:r>
        <w:rPr>
          <w:rFonts w:hint="eastAsia" w:cs="宋体"/>
          <w:szCs w:val="21"/>
        </w:rPr>
        <w:t>试验</w:t>
      </w:r>
      <w:r>
        <w:rPr>
          <w:rFonts w:cs="宋体"/>
          <w:szCs w:val="21"/>
        </w:rPr>
        <w:t>2</w:t>
      </w:r>
      <w:r>
        <w:rPr>
          <w:rFonts w:hint="eastAsia" w:cs="宋体"/>
          <w:szCs w:val="21"/>
        </w:rPr>
        <w:t>—</w:t>
      </w:r>
      <w:r>
        <w:rPr>
          <w:rFonts w:hint="eastAsia" w:eastAsia="黑体" w:cs="宋体"/>
          <w:szCs w:val="21"/>
        </w:rPr>
        <w:t>高频手术设备</w:t>
      </w:r>
      <w:r>
        <w:rPr>
          <w:rFonts w:hint="eastAsia" w:cs="宋体"/>
          <w:szCs w:val="21"/>
        </w:rPr>
        <w:t>如试验</w:t>
      </w:r>
      <w:r>
        <w:rPr>
          <w:rFonts w:cs="宋体"/>
          <w:szCs w:val="21"/>
        </w:rPr>
        <w:t>1</w:t>
      </w:r>
      <w:r>
        <w:rPr>
          <w:rFonts w:hint="eastAsia" w:cs="宋体"/>
          <w:szCs w:val="21"/>
        </w:rPr>
        <w:t>布置，但</w:t>
      </w:r>
      <w:r>
        <w:rPr>
          <w:rFonts w:cs="宋体"/>
          <w:szCs w:val="21"/>
        </w:rPr>
        <w:t>200</w:t>
      </w:r>
      <w:r>
        <w:rPr>
          <w:rFonts w:cs="宋体"/>
          <w:szCs w:val="21"/>
        </w:rPr>
        <w:sym w:font="Symbol" w:char="F057"/>
      </w:r>
      <w:r>
        <w:rPr>
          <w:rFonts w:hint="eastAsia" w:cs="宋体"/>
          <w:szCs w:val="21"/>
        </w:rPr>
        <w:t>负载电阻接在</w:t>
      </w:r>
      <w:r>
        <w:rPr>
          <w:rFonts w:hint="eastAsia" w:eastAsia="黑体" w:cs="宋体"/>
          <w:szCs w:val="21"/>
        </w:rPr>
        <w:t>手术电极</w:t>
      </w:r>
      <w:r>
        <w:rPr>
          <w:rFonts w:hint="eastAsia" w:cs="宋体"/>
          <w:szCs w:val="21"/>
        </w:rPr>
        <w:t>和</w:t>
      </w:r>
      <w:r>
        <w:rPr>
          <w:rFonts w:hint="eastAsia" w:eastAsia="黑体" w:cs="宋体"/>
          <w:szCs w:val="21"/>
        </w:rPr>
        <w:t>高频手术设备</w:t>
      </w:r>
      <w:r>
        <w:rPr>
          <w:rFonts w:hint="eastAsia" w:cs="宋体"/>
          <w:szCs w:val="21"/>
        </w:rPr>
        <w:t>的</w:t>
      </w:r>
      <w:r>
        <w:rPr>
          <w:rFonts w:hint="eastAsia" w:ascii="黑体" w:hAnsi="黑体" w:eastAsia="黑体" w:cs="宋体"/>
          <w:szCs w:val="21"/>
        </w:rPr>
        <w:t>保护接地端子</w:t>
      </w:r>
      <w:r>
        <w:rPr>
          <w:rFonts w:hint="eastAsia" w:cs="宋体"/>
          <w:szCs w:val="21"/>
        </w:rPr>
        <w:t>之间，如图</w:t>
      </w:r>
      <w:r>
        <w:rPr>
          <w:rFonts w:cs="宋体"/>
          <w:szCs w:val="21"/>
        </w:rPr>
        <w:t>201.105</w:t>
      </w:r>
      <w:r>
        <w:rPr>
          <w:rFonts w:hint="eastAsia" w:cs="宋体"/>
          <w:szCs w:val="21"/>
        </w:rPr>
        <w:t>所示，测量从</w:t>
      </w:r>
      <w:r>
        <w:rPr>
          <w:rFonts w:hint="eastAsia" w:eastAsia="黑体" w:cs="宋体"/>
          <w:szCs w:val="21"/>
        </w:rPr>
        <w:t>中性电极</w:t>
      </w:r>
      <w:r>
        <w:rPr>
          <w:rFonts w:hint="eastAsia" w:cs="宋体"/>
          <w:szCs w:val="21"/>
        </w:rPr>
        <w:t>流出的</w:t>
      </w:r>
      <w:r>
        <w:rPr>
          <w:rFonts w:hint="eastAsia" w:eastAsia="黑体" w:cs="宋体"/>
          <w:szCs w:val="21"/>
        </w:rPr>
        <w:t>高频漏电流</w:t>
      </w:r>
      <w:r>
        <w:rPr>
          <w:rFonts w:hint="eastAsia" w:cs="宋体"/>
          <w:szCs w:val="21"/>
        </w:rPr>
        <w:t>。</w:t>
      </w:r>
    </w:p>
    <w:p w14:paraId="555FD9EC">
      <w:pPr>
        <w:autoSpaceDE w:val="0"/>
        <w:autoSpaceDN w:val="0"/>
        <w:adjustRightInd w:val="0"/>
        <w:jc w:val="center"/>
        <w:rPr>
          <w:rFonts w:ascii="Arial" w:hAnsi="Arial" w:eastAsia="Arial Unicode MS" w:cs="Arial"/>
          <w:i/>
          <w:iCs/>
          <w:color w:val="000000"/>
          <w:kern w:val="0"/>
          <w:szCs w:val="21"/>
          <w:highlight w:val="lightGray"/>
        </w:rPr>
      </w:pPr>
    </w:p>
    <w:p w14:paraId="01F7BABE">
      <w:pPr>
        <w:pStyle w:val="69"/>
        <w:numPr>
          <w:ilvl w:val="0"/>
          <w:numId w:val="0"/>
        </w:numPr>
        <w:autoSpaceDE w:val="0"/>
        <w:autoSpaceDN w:val="0"/>
        <w:adjustRightInd w:val="0"/>
        <w:jc w:val="center"/>
        <w:rPr>
          <w:rFonts w:cs="宋体"/>
          <w:szCs w:val="21"/>
        </w:rPr>
        <w:pPrChange w:id="3092" w:author="ZXQ" w:date="2018-10-24T10:20:00Z">
          <w:pPr>
            <w:pStyle w:val="69"/>
            <w:numPr>
              <w:ilvl w:val="0"/>
              <w:numId w:val="0"/>
            </w:numPr>
            <w:autoSpaceDE w:val="0"/>
            <w:autoSpaceDN w:val="0"/>
            <w:adjustRightInd w:val="0"/>
            <w:jc w:val="left"/>
          </w:pPr>
        </w:pPrChange>
      </w:pPr>
      <w:r>
        <w:rPr>
          <w:rFonts w:cs="宋体"/>
          <w:szCs w:val="21"/>
          <w:lang/>
        </w:rPr>
        <w:drawing>
          <wp:inline distT="0" distB="0" distL="114300" distR="114300">
            <wp:extent cx="5194935" cy="2718435"/>
            <wp:effectExtent l="0" t="0" r="12065" b="24765"/>
            <wp:docPr id="13" name="图片 15"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201"/>
                    <pic:cNvPicPr>
                      <a:picLocks noChangeAspect="1"/>
                    </pic:cNvPicPr>
                  </pic:nvPicPr>
                  <pic:blipFill>
                    <a:blip r:embed="rId33"/>
                    <a:stretch>
                      <a:fillRect/>
                    </a:stretch>
                  </pic:blipFill>
                  <pic:spPr>
                    <a:xfrm>
                      <a:off x="0" y="0"/>
                      <a:ext cx="5194935" cy="2718435"/>
                    </a:xfrm>
                    <a:prstGeom prst="rect">
                      <a:avLst/>
                    </a:prstGeom>
                    <a:noFill/>
                    <a:ln>
                      <a:noFill/>
                    </a:ln>
                  </pic:spPr>
                </pic:pic>
              </a:graphicData>
            </a:graphic>
          </wp:inline>
        </w:drawing>
      </w:r>
    </w:p>
    <w:p w14:paraId="1EFE5D92">
      <w:pPr>
        <w:pStyle w:val="69"/>
        <w:numPr>
          <w:ilvl w:val="0"/>
          <w:numId w:val="0"/>
        </w:numPr>
        <w:autoSpaceDE w:val="0"/>
        <w:autoSpaceDN w:val="0"/>
        <w:adjustRightInd w:val="0"/>
        <w:ind w:left="839"/>
        <w:jc w:val="left"/>
        <w:rPr>
          <w:rFonts w:cs="宋体"/>
          <w:szCs w:val="21"/>
        </w:rPr>
      </w:pPr>
      <w:r>
        <w:rPr>
          <w:rFonts w:hint="eastAsia" w:cs="宋体"/>
          <w:szCs w:val="21"/>
        </w:rPr>
        <w:t xml:space="preserve">1 </w:t>
      </w:r>
      <w:r>
        <w:rPr>
          <w:rFonts w:hint="eastAsia" w:ascii="黑体" w:hAnsi="黑体" w:eastAsia="黑体" w:cs="宋体"/>
          <w:szCs w:val="21"/>
        </w:rPr>
        <w:t>供电网</w:t>
      </w:r>
      <w:r>
        <w:rPr>
          <w:rFonts w:hint="eastAsia" w:cs="宋体"/>
          <w:szCs w:val="21"/>
        </w:rPr>
        <w:t>；</w:t>
      </w:r>
    </w:p>
    <w:p w14:paraId="77DF17E9">
      <w:pPr>
        <w:pStyle w:val="69"/>
        <w:numPr>
          <w:ilvl w:val="0"/>
          <w:numId w:val="0"/>
        </w:numPr>
        <w:autoSpaceDE w:val="0"/>
        <w:autoSpaceDN w:val="0"/>
        <w:adjustRightInd w:val="0"/>
        <w:ind w:left="839"/>
        <w:jc w:val="left"/>
        <w:rPr>
          <w:rFonts w:cs="宋体"/>
          <w:szCs w:val="21"/>
        </w:rPr>
      </w:pPr>
      <w:r>
        <w:rPr>
          <w:rFonts w:hint="eastAsia" w:cs="宋体"/>
          <w:szCs w:val="21"/>
        </w:rPr>
        <w:t>2 绝缘材料制作的台板；</w:t>
      </w:r>
    </w:p>
    <w:p w14:paraId="79EC60FF">
      <w:pPr>
        <w:pStyle w:val="69"/>
        <w:numPr>
          <w:ilvl w:val="0"/>
          <w:numId w:val="0"/>
        </w:numPr>
        <w:autoSpaceDE w:val="0"/>
        <w:autoSpaceDN w:val="0"/>
        <w:adjustRightInd w:val="0"/>
        <w:ind w:left="839"/>
        <w:jc w:val="left"/>
        <w:rPr>
          <w:rFonts w:cs="宋体"/>
          <w:szCs w:val="21"/>
        </w:rPr>
      </w:pPr>
      <w:r>
        <w:rPr>
          <w:rFonts w:hint="eastAsia" w:cs="宋体"/>
          <w:szCs w:val="21"/>
        </w:rPr>
        <w:t xml:space="preserve">3 </w:t>
      </w:r>
      <w:r>
        <w:rPr>
          <w:rFonts w:hint="eastAsia" w:eastAsia="黑体" w:cs="宋体"/>
          <w:szCs w:val="21"/>
        </w:rPr>
        <w:t>高频手术设备</w:t>
      </w:r>
      <w:r>
        <w:rPr>
          <w:rFonts w:hint="eastAsia" w:cs="宋体"/>
          <w:szCs w:val="21"/>
        </w:rPr>
        <w:t>；</w:t>
      </w:r>
    </w:p>
    <w:p w14:paraId="5E130A7E">
      <w:pPr>
        <w:pStyle w:val="69"/>
        <w:numPr>
          <w:ilvl w:val="0"/>
          <w:numId w:val="0"/>
        </w:numPr>
        <w:autoSpaceDE w:val="0"/>
        <w:autoSpaceDN w:val="0"/>
        <w:adjustRightInd w:val="0"/>
        <w:ind w:left="839"/>
        <w:jc w:val="left"/>
        <w:rPr>
          <w:rFonts w:cs="宋体"/>
          <w:szCs w:val="21"/>
        </w:rPr>
      </w:pPr>
      <w:r>
        <w:rPr>
          <w:rFonts w:hint="eastAsia" w:cs="宋体"/>
          <w:szCs w:val="21"/>
        </w:rPr>
        <w:t xml:space="preserve">4 </w:t>
      </w:r>
      <w:r>
        <w:rPr>
          <w:rFonts w:hint="eastAsia" w:eastAsia="黑体" w:cs="宋体"/>
          <w:szCs w:val="21"/>
        </w:rPr>
        <w:t>手术电极</w:t>
      </w:r>
      <w:r>
        <w:rPr>
          <w:rFonts w:hint="eastAsia" w:cs="宋体"/>
          <w:szCs w:val="21"/>
        </w:rPr>
        <w:t>；</w:t>
      </w:r>
    </w:p>
    <w:p w14:paraId="3A2EBBB5">
      <w:pPr>
        <w:pStyle w:val="69"/>
        <w:numPr>
          <w:ilvl w:val="0"/>
          <w:numId w:val="0"/>
        </w:numPr>
        <w:autoSpaceDE w:val="0"/>
        <w:autoSpaceDN w:val="0"/>
        <w:adjustRightInd w:val="0"/>
        <w:ind w:left="839"/>
        <w:jc w:val="left"/>
        <w:rPr>
          <w:rFonts w:cs="宋体"/>
          <w:szCs w:val="21"/>
        </w:rPr>
      </w:pPr>
      <w:r>
        <w:rPr>
          <w:rFonts w:hint="eastAsia" w:cs="宋体"/>
          <w:szCs w:val="21"/>
        </w:rPr>
        <w:t xml:space="preserve">5 </w:t>
      </w:r>
      <w:r>
        <w:rPr>
          <w:rFonts w:hint="eastAsia" w:eastAsia="黑体" w:cs="宋体"/>
          <w:szCs w:val="21"/>
        </w:rPr>
        <w:t>中性电极</w:t>
      </w:r>
      <w:r>
        <w:rPr>
          <w:rFonts w:hint="eastAsia" w:cs="宋体"/>
          <w:szCs w:val="21"/>
        </w:rPr>
        <w:t>、金属或与同样尺寸的金属箔相接触；</w:t>
      </w:r>
    </w:p>
    <w:p w14:paraId="715BEBDF">
      <w:pPr>
        <w:pStyle w:val="69"/>
        <w:numPr>
          <w:ilvl w:val="0"/>
          <w:numId w:val="0"/>
        </w:numPr>
        <w:autoSpaceDE w:val="0"/>
        <w:autoSpaceDN w:val="0"/>
        <w:adjustRightInd w:val="0"/>
        <w:ind w:left="839"/>
        <w:jc w:val="left"/>
        <w:rPr>
          <w:rFonts w:cs="宋体"/>
          <w:szCs w:val="21"/>
        </w:rPr>
      </w:pPr>
      <w:r>
        <w:rPr>
          <w:rFonts w:hint="eastAsia" w:cs="宋体"/>
          <w:szCs w:val="21"/>
        </w:rPr>
        <w:t>6 负载电阻200</w:t>
      </w:r>
      <w:r>
        <w:rPr>
          <w:rFonts w:hint="eastAsia" w:cs="宋体"/>
          <w:szCs w:val="21"/>
        </w:rPr>
        <w:sym w:font="Symbol" w:char="F057"/>
      </w:r>
      <w:r>
        <w:rPr>
          <w:rFonts w:hint="eastAsia" w:cs="宋体"/>
          <w:szCs w:val="21"/>
        </w:rPr>
        <w:t>；</w:t>
      </w:r>
    </w:p>
    <w:p w14:paraId="4948AF3B">
      <w:pPr>
        <w:pStyle w:val="69"/>
        <w:numPr>
          <w:ilvl w:val="0"/>
          <w:numId w:val="0"/>
        </w:numPr>
        <w:autoSpaceDE w:val="0"/>
        <w:autoSpaceDN w:val="0"/>
        <w:adjustRightInd w:val="0"/>
        <w:ind w:left="839"/>
        <w:jc w:val="left"/>
        <w:rPr>
          <w:rFonts w:cs="宋体"/>
          <w:szCs w:val="21"/>
        </w:rPr>
      </w:pPr>
      <w:r>
        <w:rPr>
          <w:rFonts w:hint="eastAsia" w:cs="宋体"/>
          <w:szCs w:val="21"/>
        </w:rPr>
        <w:t>7 测试电阻200</w:t>
      </w:r>
      <w:r>
        <w:rPr>
          <w:rFonts w:hint="eastAsia" w:cs="宋体"/>
          <w:szCs w:val="21"/>
        </w:rPr>
        <w:sym w:font="Symbol" w:char="F057"/>
      </w:r>
      <w:r>
        <w:rPr>
          <w:rFonts w:hint="eastAsia" w:cs="宋体"/>
          <w:szCs w:val="21"/>
        </w:rPr>
        <w:t>；</w:t>
      </w:r>
    </w:p>
    <w:p w14:paraId="5A8D8FE1">
      <w:pPr>
        <w:pStyle w:val="69"/>
        <w:numPr>
          <w:ilvl w:val="0"/>
          <w:numId w:val="0"/>
        </w:numPr>
        <w:autoSpaceDE w:val="0"/>
        <w:autoSpaceDN w:val="0"/>
        <w:adjustRightInd w:val="0"/>
        <w:ind w:left="839"/>
        <w:jc w:val="left"/>
        <w:rPr>
          <w:rFonts w:cs="宋体"/>
          <w:szCs w:val="21"/>
        </w:rPr>
      </w:pPr>
      <w:r>
        <w:rPr>
          <w:rFonts w:hint="eastAsia" w:cs="宋体"/>
          <w:szCs w:val="21"/>
        </w:rPr>
        <w:t xml:space="preserve">8 </w:t>
      </w:r>
      <w:r>
        <w:rPr>
          <w:rFonts w:hint="eastAsia" w:eastAsia="黑体" w:cs="宋体"/>
          <w:szCs w:val="21"/>
        </w:rPr>
        <w:t>高频</w:t>
      </w:r>
      <w:r>
        <w:rPr>
          <w:rFonts w:hint="eastAsia" w:cs="宋体"/>
          <w:szCs w:val="21"/>
        </w:rPr>
        <w:t>电流表；</w:t>
      </w:r>
    </w:p>
    <w:p w14:paraId="28BDD1AE">
      <w:pPr>
        <w:pStyle w:val="69"/>
        <w:numPr>
          <w:ilvl w:val="0"/>
          <w:numId w:val="0"/>
        </w:numPr>
        <w:autoSpaceDE w:val="0"/>
        <w:autoSpaceDN w:val="0"/>
        <w:adjustRightInd w:val="0"/>
        <w:ind w:left="839"/>
        <w:jc w:val="left"/>
        <w:rPr>
          <w:rFonts w:cs="宋体"/>
          <w:szCs w:val="21"/>
        </w:rPr>
      </w:pPr>
      <w:r>
        <w:rPr>
          <w:rFonts w:hint="eastAsia" w:cs="宋体"/>
          <w:szCs w:val="21"/>
        </w:rPr>
        <w:t>9 接地的导电平面。</w:t>
      </w:r>
    </w:p>
    <w:p w14:paraId="72ADBC6B">
      <w:pPr>
        <w:pStyle w:val="143"/>
        <w:tabs>
          <w:tab w:val="left" w:pos="142"/>
        </w:tabs>
        <w:spacing w:before="156" w:after="156"/>
      </w:pPr>
      <w:r>
        <w:rPr>
          <w:rFonts w:hint="eastAsia"/>
        </w:rPr>
        <w:t>图201.105以地为基准的患者电路和手术电极到地加负载电阻时的高频漏电流的测量</w:t>
      </w:r>
    </w:p>
    <w:p w14:paraId="569347F3">
      <w:pPr>
        <w:pStyle w:val="75"/>
      </w:pPr>
      <w:r>
        <w:rPr>
          <w:rFonts w:hint="eastAsia" w:eastAsia="黑体"/>
        </w:rPr>
        <w:t>单极高频</w:t>
      </w:r>
      <w:r>
        <w:rPr>
          <w:rFonts w:hint="eastAsia"/>
        </w:rPr>
        <w:t>绝缘</w:t>
      </w:r>
      <w:r>
        <w:rPr>
          <w:rFonts w:hint="eastAsia" w:eastAsia="黑体"/>
        </w:rPr>
        <w:t>患者</w:t>
      </w:r>
      <w:r>
        <w:rPr>
          <w:rFonts w:hint="eastAsia"/>
        </w:rPr>
        <w:t>电路</w:t>
      </w:r>
      <w:r>
        <w:rPr/>
        <w:br w:type="textWrapping" w:clear="all"/>
      </w:r>
      <w:r>
        <w:rPr>
          <w:rFonts w:hint="eastAsia"/>
        </w:rPr>
        <w:t>无论</w:t>
      </w:r>
      <w:r>
        <w:rPr>
          <w:rFonts w:hint="eastAsia" w:hAnsi="宋体"/>
        </w:rPr>
        <w:t>在高频还是在低</w:t>
      </w:r>
      <w:r>
        <w:rPr>
          <w:rFonts w:hint="eastAsia"/>
        </w:rPr>
        <w:t>频下，</w:t>
      </w:r>
      <w:r>
        <w:rPr>
          <w:rFonts w:hint="eastAsia" w:eastAsia="黑体"/>
        </w:rPr>
        <w:t>患者</w:t>
      </w:r>
      <w:r>
        <w:rPr>
          <w:rFonts w:hint="eastAsia"/>
        </w:rPr>
        <w:t>电路均对地绝缘，并且这种绝缘在进行下述试验时，每一个电极依次经</w:t>
      </w:r>
      <w:r>
        <w:t>200</w:t>
      </w:r>
      <w:r>
        <w:rPr/>
        <w:sym w:font="Symbol" w:char="F057"/>
      </w:r>
      <w:r>
        <w:rPr>
          <w:rFonts w:hint="eastAsia"/>
        </w:rPr>
        <w:t>无感电阻流向地的</w:t>
      </w:r>
      <w:r>
        <w:rPr>
          <w:rFonts w:hint="eastAsia" w:eastAsia="黑体"/>
        </w:rPr>
        <w:t>高频漏电流</w:t>
      </w:r>
      <w:r>
        <w:rPr>
          <w:rFonts w:hint="eastAsia"/>
        </w:rPr>
        <w:t>不应超过</w:t>
      </w:r>
      <w:r>
        <w:t>150mA</w:t>
      </w:r>
      <w:r>
        <w:rPr>
          <w:rFonts w:hint="eastAsia"/>
        </w:rPr>
        <w:t>。</w:t>
      </w:r>
      <w:r>
        <w:rPr/>
        <w:br w:type="textWrapping" w:clear="all"/>
      </w:r>
      <w:r>
        <w:rPr>
          <w:rFonts w:hint="eastAsia"/>
        </w:rPr>
        <w:t>用下述试验来检验是否符合要求</w:t>
      </w:r>
      <w:r>
        <w:t>。</w:t>
      </w:r>
      <w:r>
        <w:rPr/>
        <w:br w:type="textWrapping" w:clear="all"/>
      </w:r>
      <w:r>
        <w:rPr>
          <w:rFonts w:hint="eastAsia" w:eastAsia="黑体"/>
        </w:rPr>
        <w:t>高频手术设备</w:t>
      </w:r>
      <w:r>
        <w:rPr>
          <w:rFonts w:hint="eastAsia"/>
        </w:rPr>
        <w:t>如图</w:t>
      </w:r>
      <w:r>
        <w:t>201.106</w:t>
      </w:r>
      <w:r>
        <w:rPr>
          <w:rFonts w:hint="eastAsia"/>
        </w:rPr>
        <w:t>所述布置，输出不加载或加</w:t>
      </w:r>
      <w:r>
        <w:rPr>
          <w:rFonts w:hint="eastAsia" w:eastAsia="黑体"/>
        </w:rPr>
        <w:t>额定负载</w:t>
      </w:r>
      <w:r>
        <w:rPr>
          <w:rFonts w:hint="eastAsia"/>
        </w:rPr>
        <w:t>。</w:t>
      </w:r>
      <w:r>
        <w:rPr/>
        <w:br w:type="textWrapping" w:clear="all"/>
      </w:r>
      <w:r>
        <w:rPr>
          <w:rFonts w:hint="eastAsia"/>
        </w:rPr>
        <w:t>在</w:t>
      </w:r>
      <w:r>
        <w:rPr>
          <w:rFonts w:hint="eastAsia" w:eastAsia="黑体"/>
        </w:rPr>
        <w:t>高频手术设备</w:t>
      </w:r>
      <w:r>
        <w:rPr>
          <w:rFonts w:hint="eastAsia"/>
        </w:rPr>
        <w:t>每一个</w:t>
      </w:r>
      <w:r>
        <w:rPr>
          <w:rFonts w:hint="eastAsia" w:eastAsia="黑体"/>
        </w:rPr>
        <w:t>高频手术模式</w:t>
      </w:r>
      <w:r>
        <w:rPr>
          <w:rFonts w:hint="eastAsia"/>
        </w:rPr>
        <w:t>最大输出设定下依次测量每一个电极的</w:t>
      </w:r>
      <w:r>
        <w:rPr>
          <w:rFonts w:hint="eastAsia" w:eastAsia="黑体"/>
        </w:rPr>
        <w:t>高频漏电流</w:t>
      </w:r>
      <w:r>
        <w:rPr>
          <w:rFonts w:hint="eastAsia"/>
        </w:rPr>
        <w:t>。</w:t>
      </w:r>
    </w:p>
    <w:p w14:paraId="56C44F52">
      <w:pPr>
        <w:pStyle w:val="100"/>
        <w:numPr>
          <w:ilvl w:val="0"/>
          <w:numId w:val="49"/>
        </w:numPr>
        <w:ind w:firstLine="40"/>
      </w:pPr>
      <w:r>
        <w:rPr>
          <w:rFonts w:hint="eastAsia"/>
        </w:rPr>
        <w:t>以上1)和2)的要求不适用于</w:t>
      </w:r>
      <w:r>
        <w:rPr>
          <w:rFonts w:hint="eastAsia" w:eastAsia="黑体"/>
        </w:rPr>
        <w:t>额定输出功率</w:t>
      </w:r>
      <w:r>
        <w:rPr>
          <w:rFonts w:hint="eastAsia"/>
        </w:rPr>
        <w:t>不超过</w:t>
      </w:r>
      <w:r>
        <w:t>50W</w:t>
      </w:r>
      <w:r>
        <w:rPr>
          <w:rFonts w:hint="eastAsia"/>
        </w:rPr>
        <w:t>且预期不带</w:t>
      </w:r>
      <w:r>
        <w:rPr>
          <w:rFonts w:hint="eastAsia" w:eastAsia="黑体"/>
        </w:rPr>
        <w:t>中性电极</w:t>
      </w:r>
      <w:r>
        <w:rPr>
          <w:rFonts w:hint="eastAsia"/>
        </w:rPr>
        <w:t>使用的</w:t>
      </w:r>
      <w:r>
        <w:rPr>
          <w:rFonts w:hint="eastAsia" w:eastAsia="黑体"/>
        </w:rPr>
        <w:t>高频手术设备</w:t>
      </w:r>
      <w:r>
        <w:rPr>
          <w:rFonts w:hint="eastAsia"/>
        </w:rPr>
        <w:t>。</w:t>
      </w:r>
    </w:p>
    <w:p w14:paraId="5DB3131F">
      <w:pPr>
        <w:autoSpaceDE w:val="0"/>
        <w:autoSpaceDN w:val="0"/>
        <w:adjustRightInd w:val="0"/>
        <w:jc w:val="left"/>
        <w:rPr>
          <w:rFonts w:ascii="Arial" w:hAnsi="Arial" w:eastAsia="Arial Unicode MS" w:cs="Arial"/>
          <w:color w:val="000000"/>
          <w:kern w:val="0"/>
          <w:szCs w:val="21"/>
          <w:highlight w:val="lightGray"/>
        </w:rPr>
      </w:pPr>
    </w:p>
    <w:p w14:paraId="024F7C22">
      <w:pPr>
        <w:autoSpaceDE w:val="0"/>
        <w:autoSpaceDN w:val="0"/>
        <w:adjustRightInd w:val="0"/>
        <w:jc w:val="center"/>
        <w:rPr>
          <w:rFonts w:ascii="Arial" w:hAnsi="Arial" w:eastAsia="Arial Unicode MS" w:cs="Arial"/>
          <w:color w:val="000000"/>
          <w:kern w:val="0"/>
          <w:szCs w:val="21"/>
          <w:highlight w:val="lightGray"/>
        </w:rPr>
      </w:pPr>
      <w:r>
        <w:rPr>
          <w:rFonts w:ascii="Arial" w:hAnsi="Arial" w:eastAsia="Arial Unicode MS" w:cs="Arial"/>
          <w:color w:val="000000"/>
          <w:kern w:val="0"/>
          <w:szCs w:val="21"/>
          <w:lang/>
        </w:rPr>
        <w:drawing>
          <wp:inline distT="0" distB="0" distL="114300" distR="114300">
            <wp:extent cx="5407025" cy="2828925"/>
            <wp:effectExtent l="0" t="0" r="3175" b="15875"/>
            <wp:docPr id="14" name="图片 16"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201"/>
                    <pic:cNvPicPr>
                      <a:picLocks noChangeAspect="1"/>
                    </pic:cNvPicPr>
                  </pic:nvPicPr>
                  <pic:blipFill>
                    <a:blip r:embed="rId34"/>
                    <a:stretch>
                      <a:fillRect/>
                    </a:stretch>
                  </pic:blipFill>
                  <pic:spPr>
                    <a:xfrm>
                      <a:off x="0" y="0"/>
                      <a:ext cx="5407025" cy="2828925"/>
                    </a:xfrm>
                    <a:prstGeom prst="rect">
                      <a:avLst/>
                    </a:prstGeom>
                    <a:noFill/>
                    <a:ln>
                      <a:noFill/>
                    </a:ln>
                  </pic:spPr>
                </pic:pic>
              </a:graphicData>
            </a:graphic>
          </wp:inline>
        </w:drawing>
      </w:r>
    </w:p>
    <w:p w14:paraId="10E6EEB2">
      <w:pPr>
        <w:pStyle w:val="69"/>
        <w:numPr>
          <w:ilvl w:val="0"/>
          <w:numId w:val="0"/>
        </w:numPr>
        <w:autoSpaceDE w:val="0"/>
        <w:autoSpaceDN w:val="0"/>
        <w:adjustRightInd w:val="0"/>
        <w:ind w:left="839"/>
        <w:jc w:val="left"/>
        <w:rPr>
          <w:rFonts w:cs="宋体"/>
          <w:szCs w:val="21"/>
        </w:rPr>
      </w:pPr>
      <w:r>
        <w:rPr>
          <w:rFonts w:hint="eastAsia" w:cs="宋体"/>
          <w:szCs w:val="21"/>
        </w:rPr>
        <w:t xml:space="preserve">1 </w:t>
      </w:r>
      <w:r>
        <w:rPr>
          <w:rFonts w:hint="eastAsia" w:ascii="黑体" w:hAnsi="黑体" w:eastAsia="黑体" w:cs="宋体"/>
          <w:szCs w:val="21"/>
        </w:rPr>
        <w:t>供电网</w:t>
      </w:r>
      <w:r>
        <w:rPr>
          <w:rFonts w:hint="eastAsia" w:cs="宋体"/>
          <w:szCs w:val="21"/>
        </w:rPr>
        <w:t>；</w:t>
      </w:r>
    </w:p>
    <w:p w14:paraId="0AFC757A">
      <w:pPr>
        <w:pStyle w:val="69"/>
        <w:numPr>
          <w:ilvl w:val="0"/>
          <w:numId w:val="0"/>
        </w:numPr>
        <w:autoSpaceDE w:val="0"/>
        <w:autoSpaceDN w:val="0"/>
        <w:adjustRightInd w:val="0"/>
        <w:ind w:left="839"/>
        <w:jc w:val="left"/>
        <w:rPr>
          <w:rFonts w:cs="宋体"/>
          <w:szCs w:val="21"/>
        </w:rPr>
      </w:pPr>
      <w:r>
        <w:rPr>
          <w:rFonts w:hint="eastAsia" w:cs="宋体"/>
          <w:szCs w:val="21"/>
        </w:rPr>
        <w:t>2 绝缘材料制作的台板；</w:t>
      </w:r>
    </w:p>
    <w:p w14:paraId="085D3556">
      <w:pPr>
        <w:pStyle w:val="69"/>
        <w:numPr>
          <w:ilvl w:val="0"/>
          <w:numId w:val="0"/>
        </w:numPr>
        <w:autoSpaceDE w:val="0"/>
        <w:autoSpaceDN w:val="0"/>
        <w:adjustRightInd w:val="0"/>
        <w:ind w:left="839"/>
        <w:jc w:val="left"/>
        <w:rPr>
          <w:rFonts w:cs="宋体"/>
          <w:szCs w:val="21"/>
        </w:rPr>
      </w:pPr>
      <w:r>
        <w:rPr>
          <w:rFonts w:hint="eastAsia" w:cs="宋体"/>
          <w:szCs w:val="21"/>
        </w:rPr>
        <w:t xml:space="preserve">3 </w:t>
      </w:r>
      <w:r>
        <w:rPr>
          <w:rFonts w:hint="eastAsia" w:eastAsia="黑体" w:cs="宋体"/>
          <w:szCs w:val="21"/>
        </w:rPr>
        <w:t>高频手术设备</w:t>
      </w:r>
      <w:r>
        <w:rPr>
          <w:rFonts w:hint="eastAsia" w:cs="宋体"/>
          <w:szCs w:val="21"/>
        </w:rPr>
        <w:t>；</w:t>
      </w:r>
    </w:p>
    <w:p w14:paraId="31D65735">
      <w:pPr>
        <w:pStyle w:val="69"/>
        <w:numPr>
          <w:ilvl w:val="0"/>
          <w:numId w:val="0"/>
        </w:numPr>
        <w:autoSpaceDE w:val="0"/>
        <w:autoSpaceDN w:val="0"/>
        <w:adjustRightInd w:val="0"/>
        <w:ind w:left="839"/>
        <w:jc w:val="left"/>
        <w:rPr>
          <w:rFonts w:cs="宋体"/>
          <w:szCs w:val="21"/>
        </w:rPr>
      </w:pPr>
      <w:r>
        <w:rPr>
          <w:rFonts w:hint="eastAsia" w:cs="宋体"/>
          <w:szCs w:val="21"/>
        </w:rPr>
        <w:t xml:space="preserve">4 </w:t>
      </w:r>
      <w:r>
        <w:rPr>
          <w:rFonts w:hint="eastAsia" w:eastAsia="黑体" w:cs="宋体"/>
          <w:szCs w:val="21"/>
        </w:rPr>
        <w:t>手术电极</w:t>
      </w:r>
      <w:r>
        <w:rPr>
          <w:rFonts w:hint="eastAsia" w:cs="宋体"/>
          <w:szCs w:val="21"/>
        </w:rPr>
        <w:t>；</w:t>
      </w:r>
    </w:p>
    <w:p w14:paraId="0F210F39">
      <w:pPr>
        <w:pStyle w:val="69"/>
        <w:numPr>
          <w:ilvl w:val="0"/>
          <w:numId w:val="0"/>
        </w:numPr>
        <w:autoSpaceDE w:val="0"/>
        <w:autoSpaceDN w:val="0"/>
        <w:adjustRightInd w:val="0"/>
        <w:ind w:left="839"/>
        <w:jc w:val="left"/>
        <w:rPr>
          <w:rFonts w:cs="宋体"/>
          <w:szCs w:val="21"/>
        </w:rPr>
      </w:pPr>
      <w:r>
        <w:rPr>
          <w:rFonts w:hint="eastAsia" w:cs="宋体"/>
          <w:szCs w:val="21"/>
        </w:rPr>
        <w:t xml:space="preserve">5 </w:t>
      </w:r>
      <w:r>
        <w:rPr>
          <w:rFonts w:hint="eastAsia" w:eastAsia="黑体" w:cs="宋体"/>
          <w:szCs w:val="21"/>
        </w:rPr>
        <w:t>中性电极</w:t>
      </w:r>
      <w:r>
        <w:rPr>
          <w:rFonts w:hint="eastAsia" w:cs="宋体"/>
          <w:szCs w:val="21"/>
        </w:rPr>
        <w:t>、金属或与同样尺寸的金属箔相接触；</w:t>
      </w:r>
    </w:p>
    <w:p w14:paraId="09633D80">
      <w:pPr>
        <w:pStyle w:val="69"/>
        <w:numPr>
          <w:ilvl w:val="0"/>
          <w:numId w:val="0"/>
        </w:numPr>
        <w:autoSpaceDE w:val="0"/>
        <w:autoSpaceDN w:val="0"/>
        <w:adjustRightInd w:val="0"/>
        <w:ind w:left="839"/>
        <w:jc w:val="left"/>
        <w:rPr>
          <w:rFonts w:cs="宋体"/>
          <w:szCs w:val="21"/>
        </w:rPr>
      </w:pPr>
      <w:r>
        <w:rPr>
          <w:rFonts w:hint="eastAsia" w:cs="宋体"/>
          <w:szCs w:val="21"/>
        </w:rPr>
        <w:t xml:space="preserve">6 </w:t>
      </w:r>
      <w:r>
        <w:rPr>
          <w:rFonts w:hint="eastAsia" w:ascii="黑体" w:hAnsi="黑体" w:eastAsia="黑体" w:cs="宋体"/>
          <w:szCs w:val="21"/>
        </w:rPr>
        <w:t>额定负载</w:t>
      </w:r>
      <w:r>
        <w:rPr>
          <w:rFonts w:hint="eastAsia" w:cs="宋体"/>
          <w:szCs w:val="21"/>
        </w:rPr>
        <w:t>；</w:t>
      </w:r>
    </w:p>
    <w:p w14:paraId="76A636D4">
      <w:pPr>
        <w:pStyle w:val="69"/>
        <w:numPr>
          <w:ilvl w:val="0"/>
          <w:numId w:val="0"/>
        </w:numPr>
        <w:autoSpaceDE w:val="0"/>
        <w:autoSpaceDN w:val="0"/>
        <w:adjustRightInd w:val="0"/>
        <w:ind w:left="839"/>
        <w:jc w:val="left"/>
        <w:rPr>
          <w:rFonts w:cs="宋体"/>
          <w:szCs w:val="21"/>
        </w:rPr>
      </w:pPr>
      <w:r>
        <w:rPr>
          <w:rFonts w:hint="eastAsia" w:cs="宋体"/>
          <w:szCs w:val="21"/>
        </w:rPr>
        <w:t>7 测试电阻200</w:t>
      </w:r>
      <w:r>
        <w:rPr>
          <w:rFonts w:hint="eastAsia" w:cs="宋体"/>
          <w:szCs w:val="21"/>
        </w:rPr>
        <w:sym w:font="Symbol" w:char="F057"/>
      </w:r>
      <w:r>
        <w:rPr>
          <w:rFonts w:hint="eastAsia" w:cs="宋体"/>
          <w:szCs w:val="21"/>
        </w:rPr>
        <w:t>；</w:t>
      </w:r>
    </w:p>
    <w:p w14:paraId="42FA409D">
      <w:pPr>
        <w:pStyle w:val="69"/>
        <w:numPr>
          <w:ilvl w:val="0"/>
          <w:numId w:val="0"/>
        </w:numPr>
        <w:autoSpaceDE w:val="0"/>
        <w:autoSpaceDN w:val="0"/>
        <w:adjustRightInd w:val="0"/>
        <w:ind w:left="839"/>
        <w:jc w:val="left"/>
        <w:rPr>
          <w:rFonts w:cs="宋体"/>
          <w:szCs w:val="21"/>
        </w:rPr>
      </w:pPr>
      <w:r>
        <w:rPr>
          <w:rFonts w:hint="eastAsia" w:cs="宋体"/>
          <w:szCs w:val="21"/>
        </w:rPr>
        <w:t xml:space="preserve">8 </w:t>
      </w:r>
      <w:r>
        <w:rPr>
          <w:rFonts w:hint="eastAsia" w:eastAsia="黑体" w:cs="宋体"/>
          <w:szCs w:val="21"/>
        </w:rPr>
        <w:t>高频</w:t>
      </w:r>
      <w:r>
        <w:rPr>
          <w:rFonts w:hint="eastAsia" w:cs="宋体"/>
          <w:szCs w:val="21"/>
        </w:rPr>
        <w:t>电流表；</w:t>
      </w:r>
    </w:p>
    <w:p w14:paraId="0D224707">
      <w:pPr>
        <w:pStyle w:val="69"/>
        <w:numPr>
          <w:ilvl w:val="0"/>
          <w:numId w:val="0"/>
        </w:numPr>
        <w:autoSpaceDE w:val="0"/>
        <w:autoSpaceDN w:val="0"/>
        <w:adjustRightInd w:val="0"/>
        <w:ind w:left="839"/>
        <w:jc w:val="left"/>
        <w:rPr>
          <w:rFonts w:cs="宋体"/>
          <w:szCs w:val="21"/>
        </w:rPr>
      </w:pPr>
      <w:r>
        <w:rPr>
          <w:rFonts w:hint="eastAsia" w:cs="宋体"/>
          <w:szCs w:val="21"/>
        </w:rPr>
        <w:t>9 接地的导电平面。</w:t>
      </w:r>
    </w:p>
    <w:p w14:paraId="5E6F898E">
      <w:pPr>
        <w:pStyle w:val="143"/>
        <w:tabs>
          <w:tab w:val="left" w:pos="142"/>
        </w:tabs>
        <w:spacing w:before="156" w:after="156"/>
        <w:rPr>
          <w:rFonts w:ascii="宋体" w:cs="宋体"/>
          <w:szCs w:val="21"/>
        </w:rPr>
      </w:pPr>
      <w:r>
        <w:rPr>
          <w:rFonts w:hint="eastAsia"/>
        </w:rPr>
        <w:t>图201.106高频绝缘患者电路的高频漏电流的测量</w:t>
      </w:r>
    </w:p>
    <w:p w14:paraId="77D7E1ED">
      <w:pPr>
        <w:pStyle w:val="75"/>
        <w:autoSpaceDE w:val="0"/>
        <w:autoSpaceDN w:val="0"/>
        <w:adjustRightInd w:val="0"/>
        <w:jc w:val="left"/>
        <w:rPr>
          <w:rFonts w:cs="宋体"/>
          <w:szCs w:val="21"/>
        </w:rPr>
      </w:pPr>
      <w:r>
        <w:rPr>
          <w:rFonts w:hint="eastAsia"/>
        </w:rPr>
        <w:t>*</w:t>
      </w:r>
      <w:r>
        <w:rPr>
          <w:rFonts w:hint="eastAsia" w:eastAsia="黑体"/>
        </w:rPr>
        <w:t>双极高频患者电路</w:t>
      </w:r>
      <w:r>
        <w:rPr/>
        <w:br w:type="textWrapping" w:clear="all"/>
      </w:r>
      <w:r>
        <w:rPr>
          <w:rFonts w:hint="eastAsia" w:cs="宋体"/>
          <w:szCs w:val="21"/>
        </w:rPr>
        <w:t>专门设计作</w:t>
      </w:r>
      <w:r>
        <w:rPr>
          <w:rFonts w:hint="eastAsia" w:eastAsia="黑体" w:cs="宋体"/>
          <w:szCs w:val="21"/>
        </w:rPr>
        <w:t>双极</w:t>
      </w:r>
      <w:r>
        <w:rPr>
          <w:rFonts w:hint="eastAsia" w:cs="宋体"/>
          <w:szCs w:val="21"/>
        </w:rPr>
        <w:t>应用的</w:t>
      </w:r>
      <w:r>
        <w:rPr>
          <w:rFonts w:hint="eastAsia" w:eastAsia="黑体" w:cs="宋体"/>
          <w:szCs w:val="21"/>
        </w:rPr>
        <w:t>患者</w:t>
      </w:r>
      <w:r>
        <w:rPr>
          <w:rFonts w:hint="eastAsia" w:cs="宋体"/>
          <w:szCs w:val="21"/>
        </w:rPr>
        <w:t>电路，无论在</w:t>
      </w:r>
      <w:r>
        <w:rPr>
          <w:rFonts w:hint="eastAsia" w:hAnsi="宋体" w:cs="宋体"/>
          <w:szCs w:val="21"/>
        </w:rPr>
        <w:t>高频</w:t>
      </w:r>
      <w:r>
        <w:rPr>
          <w:rFonts w:hint="eastAsia" w:cs="宋体"/>
          <w:szCs w:val="21"/>
        </w:rPr>
        <w:t>还是低频下，都应与地及其他</w:t>
      </w:r>
      <w:r>
        <w:rPr>
          <w:rFonts w:hint="eastAsia" w:eastAsia="黑体" w:cs="宋体"/>
          <w:szCs w:val="21"/>
        </w:rPr>
        <w:t>应用部分</w:t>
      </w:r>
      <w:r>
        <w:rPr>
          <w:rFonts w:hint="eastAsia" w:cs="宋体"/>
          <w:szCs w:val="21"/>
        </w:rPr>
        <w:t>绝缘。</w:t>
      </w:r>
      <w:r>
        <w:rPr>
          <w:rFonts w:cs="宋体"/>
          <w:szCs w:val="21"/>
        </w:rPr>
        <w:br w:type="textWrapping" w:clear="all"/>
      </w:r>
      <w:r>
        <w:rPr>
          <w:rFonts w:hint="eastAsia" w:cs="宋体"/>
          <w:szCs w:val="21"/>
        </w:rPr>
        <w:t>在所有输出控制设定为最大值时，</w:t>
      </w:r>
      <w:r>
        <w:rPr>
          <w:rFonts w:hint="eastAsia" w:cs="宋体"/>
          <w:color w:val="FF0000"/>
          <w:szCs w:val="21"/>
        </w:rPr>
        <w:t>从</w:t>
      </w:r>
      <w:r>
        <w:rPr>
          <w:rFonts w:hint="eastAsia" w:eastAsia="黑体" w:cs="宋体"/>
          <w:color w:val="FF0000"/>
          <w:szCs w:val="21"/>
        </w:rPr>
        <w:t>双极</w:t>
      </w:r>
      <w:r>
        <w:rPr>
          <w:rFonts w:hint="eastAsia" w:cs="宋体"/>
          <w:color w:val="FF0000"/>
          <w:szCs w:val="21"/>
        </w:rPr>
        <w:t>输出的任一极经</w:t>
      </w:r>
      <w:r>
        <w:rPr>
          <w:rFonts w:cs="宋体"/>
          <w:color w:val="FF0000"/>
          <w:szCs w:val="21"/>
        </w:rPr>
        <w:t>200</w:t>
      </w:r>
      <w:r>
        <w:rPr>
          <w:rFonts w:cs="宋体"/>
          <w:color w:val="FF0000"/>
          <w:szCs w:val="21"/>
        </w:rPr>
        <w:sym w:font="Symbol" w:char="F057"/>
      </w:r>
      <w:r>
        <w:rPr>
          <w:rFonts w:hint="eastAsia" w:cs="宋体"/>
          <w:color w:val="FF0000"/>
          <w:szCs w:val="21"/>
        </w:rPr>
        <w:t>无感电阻分别到地和到</w:t>
      </w:r>
      <w:r>
        <w:rPr>
          <w:rFonts w:hint="eastAsia" w:eastAsia="黑体" w:cs="宋体"/>
          <w:color w:val="FF0000"/>
          <w:szCs w:val="21"/>
        </w:rPr>
        <w:t>中性电极</w:t>
      </w:r>
      <w:r>
        <w:rPr>
          <w:rFonts w:hint="eastAsia" w:cs="宋体"/>
          <w:color w:val="FF0000"/>
          <w:szCs w:val="21"/>
        </w:rPr>
        <w:t>流通的</w:t>
      </w:r>
      <w:r>
        <w:rPr>
          <w:rFonts w:hint="eastAsia" w:eastAsia="黑体" w:cs="宋体"/>
          <w:color w:val="FF0000"/>
          <w:szCs w:val="21"/>
        </w:rPr>
        <w:t>高频漏电流</w:t>
      </w:r>
      <w:r>
        <w:rPr>
          <w:rFonts w:hint="eastAsia" w:cs="宋体"/>
          <w:szCs w:val="21"/>
        </w:rPr>
        <w:t>，在</w:t>
      </w:r>
      <w:r>
        <w:rPr>
          <w:rFonts w:cs="宋体"/>
          <w:szCs w:val="21"/>
        </w:rPr>
        <w:t>200</w:t>
      </w:r>
      <w:r>
        <w:rPr>
          <w:rFonts w:cs="宋体"/>
          <w:szCs w:val="21"/>
        </w:rPr>
        <w:sym w:font="Symbol" w:char="F057"/>
      </w:r>
      <w:r>
        <w:rPr>
          <w:rFonts w:hint="eastAsia" w:cs="宋体"/>
          <w:szCs w:val="21"/>
        </w:rPr>
        <w:t>无感电阻上形成的功率不应超过最大</w:t>
      </w:r>
      <w:r>
        <w:rPr>
          <w:rFonts w:hint="eastAsia" w:eastAsia="黑体" w:cs="宋体"/>
          <w:szCs w:val="21"/>
        </w:rPr>
        <w:t>双极额定输出功率</w:t>
      </w:r>
      <w:r>
        <w:rPr>
          <w:rFonts w:hint="eastAsia" w:cs="宋体"/>
          <w:szCs w:val="21"/>
        </w:rPr>
        <w:t>的</w:t>
      </w:r>
      <w:r>
        <w:rPr>
          <w:rFonts w:cs="宋体"/>
          <w:szCs w:val="21"/>
        </w:rPr>
        <w:t>1%</w:t>
      </w:r>
      <w:r>
        <w:rPr>
          <w:rFonts w:hint="eastAsia" w:cs="宋体"/>
          <w:szCs w:val="21"/>
        </w:rPr>
        <w:t>。</w:t>
      </w:r>
      <w:r>
        <w:rPr>
          <w:rFonts w:cs="宋体"/>
          <w:szCs w:val="21"/>
        </w:rPr>
        <w:br w:type="textWrapping" w:clear="all"/>
      </w:r>
      <w:r>
        <w:rPr>
          <w:rFonts w:hint="eastAsia" w:cs="宋体"/>
          <w:szCs w:val="21"/>
        </w:rPr>
        <w:t>用下面的试验来检验是否符合要求</w:t>
      </w:r>
      <w:r>
        <w:rPr>
          <w:rFonts w:cs="宋体"/>
          <w:szCs w:val="21"/>
        </w:rPr>
        <w:t>:</w:t>
      </w:r>
      <w:r>
        <w:rPr>
          <w:rFonts w:cs="宋体"/>
          <w:szCs w:val="21"/>
        </w:rPr>
        <w:br w:type="textWrapping" w:clear="all"/>
      </w:r>
      <w:r>
        <w:rPr>
          <w:rFonts w:hint="eastAsia" w:eastAsia="黑体" w:cs="宋体"/>
          <w:szCs w:val="21"/>
        </w:rPr>
        <w:t>高频手术设备</w:t>
      </w:r>
      <w:r>
        <w:rPr>
          <w:rFonts w:hint="eastAsia" w:cs="宋体"/>
          <w:szCs w:val="21"/>
        </w:rPr>
        <w:t>如图201.</w:t>
      </w:r>
      <w:r>
        <w:rPr>
          <w:rFonts w:cs="宋体"/>
          <w:szCs w:val="21"/>
        </w:rPr>
        <w:t>107</w:t>
      </w:r>
      <w:r>
        <w:rPr>
          <w:rFonts w:hint="eastAsia" w:cs="宋体"/>
          <w:szCs w:val="21"/>
        </w:rPr>
        <w:t>所述布置，用</w:t>
      </w:r>
      <w:r>
        <w:rPr>
          <w:rFonts w:hint="eastAsia" w:ascii="黑体" w:hAnsi="黑体" w:eastAsia="黑体" w:cs="宋体"/>
          <w:szCs w:val="21"/>
        </w:rPr>
        <w:t>制造商</w:t>
      </w:r>
      <w:r>
        <w:rPr>
          <w:rFonts w:hint="eastAsia" w:cs="宋体"/>
          <w:szCs w:val="21"/>
        </w:rPr>
        <w:t>提供或建议的</w:t>
      </w:r>
      <w:r>
        <w:rPr>
          <w:rFonts w:hint="eastAsia" w:eastAsia="黑体" w:cs="宋体"/>
          <w:szCs w:val="21"/>
        </w:rPr>
        <w:t>双极</w:t>
      </w:r>
      <w:r>
        <w:rPr>
          <w:rFonts w:hint="eastAsia" w:cs="宋体"/>
          <w:szCs w:val="21"/>
        </w:rPr>
        <w:t>和</w:t>
      </w:r>
      <w:r>
        <w:rPr>
          <w:rFonts w:hint="eastAsia" w:eastAsia="黑体" w:cs="宋体"/>
          <w:szCs w:val="21"/>
        </w:rPr>
        <w:t>中性电极</w:t>
      </w:r>
      <w:r>
        <w:rPr>
          <w:rFonts w:hint="eastAsia" w:cs="宋体"/>
          <w:szCs w:val="21"/>
        </w:rPr>
        <w:t>（如适用</w:t>
      </w:r>
      <w:r>
        <w:rPr>
          <w:rFonts w:cs="宋体"/>
          <w:szCs w:val="21"/>
        </w:rPr>
        <w:t>)</w:t>
      </w:r>
      <w:r>
        <w:rPr>
          <w:rFonts w:hint="eastAsia" w:cs="宋体"/>
          <w:szCs w:val="21"/>
        </w:rPr>
        <w:t>引线对</w:t>
      </w:r>
      <w:r>
        <w:rPr>
          <w:rFonts w:hint="eastAsia" w:eastAsia="黑体" w:cs="宋体"/>
          <w:szCs w:val="21"/>
        </w:rPr>
        <w:t>双极</w:t>
      </w:r>
      <w:r>
        <w:rPr>
          <w:rFonts w:hint="eastAsia" w:cs="宋体"/>
          <w:szCs w:val="21"/>
        </w:rPr>
        <w:t>输出的一个电极端进行试验。输出端先不加载然后再加</w:t>
      </w:r>
      <w:r>
        <w:rPr>
          <w:rFonts w:hint="eastAsia" w:eastAsia="黑体" w:cs="宋体"/>
          <w:szCs w:val="21"/>
        </w:rPr>
        <w:t>额定负载</w:t>
      </w:r>
      <w:r>
        <w:rPr>
          <w:rFonts w:hint="eastAsia" w:cs="宋体"/>
          <w:szCs w:val="21"/>
        </w:rPr>
        <w:t>重复试验。测得的电流平方乘上</w:t>
      </w:r>
      <w:r>
        <w:rPr>
          <w:rFonts w:cs="宋体"/>
          <w:szCs w:val="21"/>
        </w:rPr>
        <w:t>200</w:t>
      </w:r>
      <w:r>
        <w:rPr>
          <w:rFonts w:cs="宋体"/>
          <w:szCs w:val="21"/>
        </w:rPr>
        <w:sym w:font="Symbol" w:char="F057"/>
      </w:r>
      <w:r>
        <w:rPr>
          <w:rFonts w:hint="eastAsia" w:cs="宋体"/>
          <w:szCs w:val="21"/>
        </w:rPr>
        <w:t>应不超出上面的要求。最后再对</w:t>
      </w:r>
      <w:r>
        <w:rPr>
          <w:rFonts w:hint="eastAsia" w:eastAsia="黑体" w:cs="宋体"/>
          <w:szCs w:val="21"/>
        </w:rPr>
        <w:t>双极</w:t>
      </w:r>
      <w:r>
        <w:rPr>
          <w:rFonts w:hint="eastAsia" w:cs="宋体"/>
          <w:szCs w:val="21"/>
        </w:rPr>
        <w:t>输出的另一电极端重复以上试验。</w:t>
      </w:r>
    </w:p>
    <w:p w14:paraId="5D4289F4">
      <w:pPr>
        <w:pStyle w:val="100"/>
        <w:ind w:firstLine="40"/>
        <w:rPr>
          <w:rFonts w:cs="宋体"/>
          <w:szCs w:val="21"/>
        </w:rPr>
      </w:pPr>
      <w:r>
        <w:rPr>
          <w:rFonts w:hint="eastAsia"/>
        </w:rPr>
        <w:t>以上</w:t>
      </w:r>
      <w:r>
        <w:t>1)</w:t>
      </w:r>
      <w:r>
        <w:rPr>
          <w:rFonts w:hint="eastAsia"/>
        </w:rPr>
        <w:t>、</w:t>
      </w:r>
      <w:r>
        <w:t>2)</w:t>
      </w:r>
      <w:r>
        <w:rPr>
          <w:rFonts w:hint="eastAsia"/>
        </w:rPr>
        <w:t>和</w:t>
      </w:r>
      <w:r>
        <w:t xml:space="preserve">3) </w:t>
      </w:r>
      <w:r>
        <w:rPr>
          <w:rFonts w:hint="eastAsia"/>
        </w:rPr>
        <w:t>的要求对具有</w:t>
      </w:r>
      <w:r>
        <w:rPr>
          <w:rFonts w:ascii="黑体" w:hAnsi="黑体" w:eastAsia="黑体"/>
        </w:rPr>
        <w:t>BF</w:t>
      </w:r>
      <w:r>
        <w:rPr>
          <w:rFonts w:hint="eastAsia" w:ascii="黑体" w:hAnsi="黑体" w:eastAsia="黑体"/>
        </w:rPr>
        <w:t>型</w:t>
      </w:r>
      <w:r>
        <w:rPr>
          <w:rFonts w:hint="eastAsia"/>
        </w:rPr>
        <w:t>和</w:t>
      </w:r>
      <w:r>
        <w:rPr>
          <w:rFonts w:ascii="黑体" w:hAnsi="黑体" w:eastAsia="黑体"/>
        </w:rPr>
        <w:t>CF</w:t>
      </w:r>
      <w:r>
        <w:rPr>
          <w:rFonts w:hint="eastAsia" w:ascii="黑体" w:hAnsi="黑体" w:eastAsia="黑体"/>
        </w:rPr>
        <w:t>型应用部分</w:t>
      </w:r>
      <w:r>
        <w:rPr>
          <w:rFonts w:hint="eastAsia"/>
        </w:rPr>
        <w:t>的</w:t>
      </w:r>
      <w:r>
        <w:rPr>
          <w:rFonts w:hint="eastAsia" w:ascii="黑体" w:hAnsi="黑体" w:eastAsia="黑体"/>
        </w:rPr>
        <w:t>高频手术设备</w:t>
      </w:r>
      <w:r>
        <w:rPr>
          <w:rFonts w:hint="eastAsia"/>
        </w:rPr>
        <w:t>均适用。</w:t>
      </w:r>
    </w:p>
    <w:p w14:paraId="2B74703B">
      <w:pPr>
        <w:autoSpaceDE w:val="0"/>
        <w:autoSpaceDN w:val="0"/>
        <w:adjustRightInd w:val="0"/>
        <w:jc w:val="left"/>
        <w:rPr>
          <w:rFonts w:ascii="Arial" w:hAnsi="Arial" w:eastAsia="Arial Unicode MS" w:cs="Arial"/>
          <w:color w:val="EE2024"/>
          <w:kern w:val="0"/>
          <w:szCs w:val="21"/>
          <w:highlight w:val="lightGray"/>
        </w:rPr>
      </w:pPr>
    </w:p>
    <w:p w14:paraId="62DDD8B0">
      <w:pPr>
        <w:autoSpaceDE w:val="0"/>
        <w:autoSpaceDN w:val="0"/>
        <w:adjustRightInd w:val="0"/>
        <w:jc w:val="center"/>
        <w:rPr>
          <w:rFonts w:ascii="Arial" w:hAnsi="Arial" w:eastAsia="Arial Unicode MS" w:cs="Arial"/>
          <w:bCs/>
          <w:color w:val="000000"/>
          <w:kern w:val="0"/>
          <w:szCs w:val="21"/>
          <w:highlight w:val="lightGray"/>
        </w:rPr>
      </w:pPr>
      <w:r>
        <w:rPr>
          <w:rFonts w:ascii="Arial" w:hAnsi="Arial" w:eastAsia="Arial Unicode MS" w:cs="Arial"/>
          <w:color w:val="000000"/>
          <w:kern w:val="0"/>
          <w:szCs w:val="21"/>
          <w:lang/>
        </w:rPr>
        <w:drawing>
          <wp:inline distT="0" distB="0" distL="114300" distR="114300">
            <wp:extent cx="4605020" cy="2424430"/>
            <wp:effectExtent l="0" t="0" r="17780" b="14605"/>
            <wp:docPr id="15" name="图片 17"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201"/>
                    <pic:cNvPicPr>
                      <a:picLocks noChangeAspect="1"/>
                    </pic:cNvPicPr>
                  </pic:nvPicPr>
                  <pic:blipFill>
                    <a:blip r:embed="rId35"/>
                    <a:stretch>
                      <a:fillRect/>
                    </a:stretch>
                  </pic:blipFill>
                  <pic:spPr>
                    <a:xfrm>
                      <a:off x="0" y="0"/>
                      <a:ext cx="4605020" cy="2424430"/>
                    </a:xfrm>
                    <a:prstGeom prst="rect">
                      <a:avLst/>
                    </a:prstGeom>
                    <a:noFill/>
                    <a:ln>
                      <a:noFill/>
                    </a:ln>
                  </pic:spPr>
                </pic:pic>
              </a:graphicData>
            </a:graphic>
          </wp:inline>
        </w:drawing>
      </w:r>
    </w:p>
    <w:p w14:paraId="25B93539">
      <w:pPr>
        <w:pStyle w:val="69"/>
        <w:numPr>
          <w:ilvl w:val="0"/>
          <w:numId w:val="0"/>
        </w:numPr>
        <w:autoSpaceDE w:val="0"/>
        <w:autoSpaceDN w:val="0"/>
        <w:adjustRightInd w:val="0"/>
        <w:ind w:left="839"/>
        <w:jc w:val="left"/>
        <w:rPr>
          <w:rFonts w:cs="宋体"/>
          <w:szCs w:val="21"/>
        </w:rPr>
      </w:pPr>
      <w:r>
        <w:rPr>
          <w:rFonts w:hint="eastAsia" w:cs="宋体"/>
          <w:szCs w:val="21"/>
        </w:rPr>
        <w:t xml:space="preserve">1 </w:t>
      </w:r>
      <w:r>
        <w:rPr>
          <w:rFonts w:hint="eastAsia" w:ascii="黑体" w:hAnsi="黑体" w:eastAsia="黑体" w:cs="宋体"/>
          <w:szCs w:val="21"/>
        </w:rPr>
        <w:t>供电网</w:t>
      </w:r>
      <w:r>
        <w:rPr>
          <w:rFonts w:hint="eastAsia" w:cs="宋体"/>
          <w:szCs w:val="21"/>
        </w:rPr>
        <w:t>；</w:t>
      </w:r>
    </w:p>
    <w:p w14:paraId="668A57B9">
      <w:pPr>
        <w:pStyle w:val="69"/>
        <w:numPr>
          <w:ilvl w:val="0"/>
          <w:numId w:val="0"/>
        </w:numPr>
        <w:autoSpaceDE w:val="0"/>
        <w:autoSpaceDN w:val="0"/>
        <w:adjustRightInd w:val="0"/>
        <w:ind w:left="839"/>
        <w:jc w:val="left"/>
        <w:rPr>
          <w:rFonts w:cs="宋体"/>
          <w:szCs w:val="21"/>
        </w:rPr>
      </w:pPr>
      <w:r>
        <w:rPr>
          <w:rFonts w:hint="eastAsia" w:cs="宋体"/>
          <w:szCs w:val="21"/>
        </w:rPr>
        <w:t>2 绝缘材料制作的台板；</w:t>
      </w:r>
    </w:p>
    <w:p w14:paraId="468B9F96">
      <w:pPr>
        <w:pStyle w:val="69"/>
        <w:numPr>
          <w:ilvl w:val="0"/>
          <w:numId w:val="0"/>
        </w:numPr>
        <w:autoSpaceDE w:val="0"/>
        <w:autoSpaceDN w:val="0"/>
        <w:adjustRightInd w:val="0"/>
        <w:ind w:left="839"/>
        <w:jc w:val="left"/>
        <w:rPr>
          <w:rFonts w:cs="宋体"/>
          <w:szCs w:val="21"/>
        </w:rPr>
      </w:pPr>
      <w:r>
        <w:rPr>
          <w:rFonts w:hint="eastAsia" w:cs="宋体"/>
          <w:szCs w:val="21"/>
        </w:rPr>
        <w:t xml:space="preserve">3 </w:t>
      </w:r>
      <w:r>
        <w:rPr>
          <w:rFonts w:hint="eastAsia" w:eastAsia="黑体" w:cs="宋体"/>
          <w:szCs w:val="21"/>
        </w:rPr>
        <w:t>高频手术设备</w:t>
      </w:r>
      <w:r>
        <w:rPr>
          <w:rFonts w:hint="eastAsia" w:cs="宋体"/>
          <w:szCs w:val="21"/>
        </w:rPr>
        <w:t>；</w:t>
      </w:r>
    </w:p>
    <w:p w14:paraId="2D6F98DF">
      <w:pPr>
        <w:pStyle w:val="69"/>
        <w:numPr>
          <w:ilvl w:val="0"/>
          <w:numId w:val="0"/>
        </w:numPr>
        <w:autoSpaceDE w:val="0"/>
        <w:autoSpaceDN w:val="0"/>
        <w:adjustRightInd w:val="0"/>
        <w:ind w:left="839"/>
        <w:jc w:val="left"/>
        <w:rPr>
          <w:rFonts w:cs="宋体"/>
          <w:szCs w:val="21"/>
        </w:rPr>
      </w:pPr>
      <w:r>
        <w:rPr>
          <w:rFonts w:hint="eastAsia" w:cs="宋体"/>
          <w:szCs w:val="21"/>
        </w:rPr>
        <w:t xml:space="preserve">5 </w:t>
      </w:r>
      <w:r>
        <w:rPr>
          <w:rFonts w:hint="eastAsia" w:eastAsia="黑体" w:cs="宋体"/>
          <w:szCs w:val="21"/>
        </w:rPr>
        <w:t>中性电极</w:t>
      </w:r>
      <w:r>
        <w:rPr>
          <w:rFonts w:hint="eastAsia" w:cs="宋体"/>
          <w:szCs w:val="21"/>
        </w:rPr>
        <w:t>、金属或与同样尺寸的金属箔相接触；</w:t>
      </w:r>
    </w:p>
    <w:p w14:paraId="01220E76">
      <w:pPr>
        <w:pStyle w:val="69"/>
        <w:numPr>
          <w:ilvl w:val="0"/>
          <w:numId w:val="0"/>
        </w:numPr>
        <w:autoSpaceDE w:val="0"/>
        <w:autoSpaceDN w:val="0"/>
        <w:adjustRightInd w:val="0"/>
        <w:ind w:left="839"/>
        <w:jc w:val="left"/>
        <w:rPr>
          <w:rFonts w:cs="宋体"/>
          <w:szCs w:val="21"/>
        </w:rPr>
      </w:pPr>
      <w:r>
        <w:rPr>
          <w:rFonts w:hint="eastAsia" w:cs="宋体"/>
          <w:szCs w:val="21"/>
        </w:rPr>
        <w:t>7 测试电阻200</w:t>
      </w:r>
      <w:r>
        <w:rPr>
          <w:rFonts w:hint="eastAsia" w:cs="宋体"/>
          <w:szCs w:val="21"/>
        </w:rPr>
        <w:sym w:font="Symbol" w:char="F057"/>
      </w:r>
      <w:r>
        <w:rPr>
          <w:rFonts w:hint="eastAsia" w:cs="宋体"/>
          <w:szCs w:val="21"/>
        </w:rPr>
        <w:t>；</w:t>
      </w:r>
    </w:p>
    <w:p w14:paraId="79639F4B">
      <w:pPr>
        <w:pStyle w:val="69"/>
        <w:numPr>
          <w:ilvl w:val="0"/>
          <w:numId w:val="0"/>
        </w:numPr>
        <w:autoSpaceDE w:val="0"/>
        <w:autoSpaceDN w:val="0"/>
        <w:adjustRightInd w:val="0"/>
        <w:ind w:left="839"/>
        <w:jc w:val="left"/>
        <w:rPr>
          <w:rFonts w:cs="宋体"/>
          <w:szCs w:val="21"/>
        </w:rPr>
      </w:pPr>
      <w:r>
        <w:rPr>
          <w:rFonts w:hint="eastAsia" w:cs="宋体"/>
          <w:szCs w:val="21"/>
        </w:rPr>
        <w:t xml:space="preserve">8 </w:t>
      </w:r>
      <w:r>
        <w:rPr>
          <w:rFonts w:hint="eastAsia" w:eastAsia="黑体" w:cs="宋体"/>
          <w:szCs w:val="21"/>
        </w:rPr>
        <w:t>高频</w:t>
      </w:r>
      <w:r>
        <w:rPr>
          <w:rFonts w:hint="eastAsia" w:cs="宋体"/>
          <w:szCs w:val="21"/>
        </w:rPr>
        <w:t>电流表；</w:t>
      </w:r>
    </w:p>
    <w:p w14:paraId="753B9D10">
      <w:pPr>
        <w:pStyle w:val="69"/>
        <w:numPr>
          <w:ilvl w:val="0"/>
          <w:numId w:val="0"/>
        </w:numPr>
        <w:autoSpaceDE w:val="0"/>
        <w:autoSpaceDN w:val="0"/>
        <w:adjustRightInd w:val="0"/>
        <w:ind w:left="839"/>
        <w:jc w:val="left"/>
        <w:rPr>
          <w:rFonts w:cs="宋体"/>
          <w:szCs w:val="21"/>
        </w:rPr>
      </w:pPr>
      <w:r>
        <w:rPr>
          <w:rFonts w:hint="eastAsia" w:cs="宋体"/>
          <w:szCs w:val="21"/>
        </w:rPr>
        <w:t>9 接地的导电平面；</w:t>
      </w:r>
    </w:p>
    <w:p w14:paraId="772AFF27">
      <w:pPr>
        <w:pStyle w:val="69"/>
        <w:numPr>
          <w:ilvl w:val="0"/>
          <w:numId w:val="0"/>
        </w:numPr>
        <w:autoSpaceDE w:val="0"/>
        <w:autoSpaceDN w:val="0"/>
        <w:adjustRightInd w:val="0"/>
        <w:ind w:left="839"/>
        <w:jc w:val="left"/>
        <w:rPr>
          <w:rFonts w:cs="宋体"/>
          <w:szCs w:val="21"/>
        </w:rPr>
      </w:pPr>
      <w:r>
        <w:rPr>
          <w:rFonts w:hint="eastAsia" w:cs="宋体"/>
          <w:szCs w:val="21"/>
        </w:rPr>
        <w:t>10 启动的</w:t>
      </w:r>
      <w:r>
        <w:rPr>
          <w:rFonts w:hint="eastAsia" w:eastAsia="黑体" w:cs="宋体"/>
          <w:szCs w:val="21"/>
        </w:rPr>
        <w:t>双极附件</w:t>
      </w:r>
      <w:r>
        <w:rPr>
          <w:rFonts w:hint="eastAsia" w:cs="宋体"/>
          <w:szCs w:val="21"/>
        </w:rPr>
        <w:t>；</w:t>
      </w:r>
    </w:p>
    <w:p w14:paraId="76125DCF">
      <w:pPr>
        <w:pStyle w:val="69"/>
        <w:numPr>
          <w:ilvl w:val="0"/>
          <w:numId w:val="0"/>
        </w:numPr>
        <w:autoSpaceDE w:val="0"/>
        <w:autoSpaceDN w:val="0"/>
        <w:adjustRightInd w:val="0"/>
        <w:ind w:left="839"/>
        <w:jc w:val="left"/>
        <w:rPr>
          <w:rFonts w:cs="宋体"/>
          <w:szCs w:val="21"/>
        </w:rPr>
      </w:pPr>
      <w:r>
        <w:rPr>
          <w:rFonts w:hint="eastAsia" w:cs="宋体"/>
          <w:szCs w:val="21"/>
        </w:rPr>
        <w:t>11 负载电阻，如要求，可带</w:t>
      </w:r>
      <w:r>
        <w:rPr>
          <w:rFonts w:hint="eastAsia" w:eastAsia="黑体" w:cs="宋体"/>
          <w:szCs w:val="21"/>
        </w:rPr>
        <w:t>高频</w:t>
      </w:r>
      <w:r>
        <w:rPr>
          <w:rFonts w:hint="eastAsia" w:cs="宋体"/>
          <w:szCs w:val="21"/>
        </w:rPr>
        <w:t>功率测量装置。</w:t>
      </w:r>
    </w:p>
    <w:p w14:paraId="21B264F2">
      <w:pPr>
        <w:pStyle w:val="143"/>
        <w:tabs>
          <w:tab w:val="left" w:pos="142"/>
        </w:tabs>
        <w:spacing w:before="156" w:after="156"/>
      </w:pPr>
      <w:r>
        <w:rPr>
          <w:rFonts w:hint="eastAsia"/>
        </w:rPr>
        <w:t>图201.107 通过双极附件的高频漏电流的测量</w:t>
      </w:r>
    </w:p>
    <w:p w14:paraId="6256A056">
      <w:pPr>
        <w:pStyle w:val="69"/>
        <w:autoSpaceDE w:val="0"/>
        <w:autoSpaceDN w:val="0"/>
        <w:adjustRightInd w:val="0"/>
        <w:jc w:val="left"/>
        <w:rPr>
          <w:rFonts w:cs="宋体"/>
          <w:szCs w:val="21"/>
        </w:rPr>
      </w:pPr>
      <w:r>
        <w:rPr>
          <w:rFonts w:hint="eastAsia"/>
        </w:rPr>
        <w:t>*直接在</w:t>
      </w:r>
      <w:r>
        <w:rPr>
          <w:rFonts w:hint="eastAsia" w:eastAsia="黑体"/>
        </w:rPr>
        <w:t>高频手术设备</w:t>
      </w:r>
      <w:r>
        <w:rPr>
          <w:rFonts w:hint="eastAsia"/>
        </w:rPr>
        <w:t>端口测量的</w:t>
      </w:r>
      <w:r>
        <w:rPr>
          <w:rFonts w:hint="eastAsia" w:eastAsia="黑体"/>
        </w:rPr>
        <w:t>高频漏电流</w:t>
      </w:r>
      <w:r>
        <w:rPr/>
        <w:br w:type="textWrapping" w:clear="all"/>
      </w:r>
      <w:r>
        <w:rPr>
          <w:rFonts w:hint="eastAsia" w:cs="宋体"/>
          <w:szCs w:val="21"/>
        </w:rPr>
        <w:t>当直接在</w:t>
      </w:r>
      <w:r>
        <w:rPr>
          <w:rFonts w:hint="eastAsia" w:eastAsia="黑体" w:cs="宋体"/>
          <w:szCs w:val="21"/>
        </w:rPr>
        <w:t>高频手术设备</w:t>
      </w:r>
      <w:r>
        <w:rPr>
          <w:rFonts w:hint="eastAsia" w:cs="宋体"/>
          <w:szCs w:val="21"/>
        </w:rPr>
        <w:t>端口测量</w:t>
      </w:r>
      <w:r>
        <w:rPr>
          <w:rFonts w:hint="eastAsia" w:eastAsia="黑体" w:cs="宋体"/>
          <w:szCs w:val="21"/>
        </w:rPr>
        <w:t>高频漏电流</w:t>
      </w:r>
      <w:r>
        <w:rPr>
          <w:rFonts w:hint="eastAsia" w:cs="宋体"/>
          <w:szCs w:val="21"/>
        </w:rPr>
        <w:t>时，前面的试验项目</w:t>
      </w:r>
      <w:r>
        <w:rPr>
          <w:rFonts w:cs="宋体"/>
          <w:szCs w:val="21"/>
        </w:rPr>
        <w:t>a)</w:t>
      </w:r>
      <w:r>
        <w:rPr>
          <w:rFonts w:hint="eastAsia" w:cs="宋体"/>
          <w:szCs w:val="21"/>
        </w:rPr>
        <w:t>也可通过将</w:t>
      </w:r>
      <w:r>
        <w:rPr>
          <w:rFonts w:cs="宋体"/>
          <w:szCs w:val="21"/>
        </w:rPr>
        <w:t>1)</w:t>
      </w:r>
      <w:r>
        <w:rPr>
          <w:rFonts w:hint="eastAsia" w:cs="宋体"/>
          <w:szCs w:val="21"/>
        </w:rPr>
        <w:t>和</w:t>
      </w:r>
      <w:r>
        <w:rPr>
          <w:rFonts w:cs="宋体"/>
          <w:szCs w:val="21"/>
        </w:rPr>
        <w:t>2)</w:t>
      </w:r>
      <w:r>
        <w:rPr>
          <w:rFonts w:hint="eastAsia" w:cs="宋体"/>
          <w:szCs w:val="21"/>
        </w:rPr>
        <w:t>的限值改变为</w:t>
      </w:r>
      <w:r>
        <w:rPr>
          <w:rFonts w:cs="宋体"/>
          <w:szCs w:val="21"/>
        </w:rPr>
        <w:t>100mA,</w:t>
      </w:r>
      <w:r>
        <w:rPr>
          <w:rFonts w:hint="eastAsia" w:cs="宋体"/>
          <w:szCs w:val="21"/>
        </w:rPr>
        <w:t>而</w:t>
      </w:r>
      <w:r>
        <w:rPr>
          <w:rFonts w:cs="宋体"/>
          <w:szCs w:val="21"/>
        </w:rPr>
        <w:t xml:space="preserve">3) </w:t>
      </w:r>
      <w:r>
        <w:rPr>
          <w:rFonts w:hint="eastAsia" w:cs="宋体"/>
          <w:szCs w:val="21"/>
        </w:rPr>
        <w:t>的在</w:t>
      </w:r>
      <w:r>
        <w:rPr>
          <w:rFonts w:cs="宋体"/>
          <w:szCs w:val="21"/>
        </w:rPr>
        <w:t>200</w:t>
      </w:r>
      <w:r>
        <w:rPr>
          <w:rFonts w:cs="宋体"/>
          <w:szCs w:val="21"/>
        </w:rPr>
        <w:sym w:font="Symbol" w:char="F057"/>
      </w:r>
      <w:r>
        <w:rPr>
          <w:rFonts w:hint="eastAsia" w:cs="宋体"/>
          <w:szCs w:val="21"/>
        </w:rPr>
        <w:t>上的</w:t>
      </w:r>
      <w:r>
        <w:rPr>
          <w:rFonts w:hint="eastAsia" w:eastAsia="黑体" w:cs="宋体"/>
          <w:szCs w:val="21"/>
        </w:rPr>
        <w:t>双极额定输出功率</w:t>
      </w:r>
      <w:r>
        <w:rPr>
          <w:rFonts w:hint="eastAsia" w:cs="宋体"/>
          <w:szCs w:val="21"/>
        </w:rPr>
        <w:t>的</w:t>
      </w:r>
      <w:r>
        <w:rPr>
          <w:rFonts w:cs="宋体"/>
          <w:szCs w:val="21"/>
        </w:rPr>
        <w:t>1%</w:t>
      </w:r>
      <w:r>
        <w:rPr>
          <w:rFonts w:hint="eastAsia" w:cs="宋体"/>
          <w:szCs w:val="21"/>
        </w:rPr>
        <w:t>的限制不变，且不得超过</w:t>
      </w:r>
      <w:r>
        <w:rPr>
          <w:rFonts w:cs="宋体"/>
          <w:szCs w:val="21"/>
        </w:rPr>
        <w:t>100mA</w:t>
      </w:r>
      <w:r>
        <w:rPr>
          <w:rFonts w:hint="eastAsia" w:cs="宋体"/>
          <w:szCs w:val="21"/>
        </w:rPr>
        <w:t>来替代。</w:t>
      </w:r>
      <w:del w:id="3093" w:author="VTRON" w:date="2018-05-14T15:46:00Z">
        <w:r>
          <w:rPr>
            <w:rFonts w:hint="eastAsia" w:cs="宋体"/>
            <w:szCs w:val="21"/>
          </w:rPr>
          <w:delText>。</w:delText>
        </w:r>
      </w:del>
      <w:r>
        <w:rPr>
          <w:rFonts w:cs="宋体"/>
          <w:szCs w:val="21"/>
        </w:rPr>
        <w:br w:type="textWrapping" w:clear="all"/>
      </w:r>
      <w:r>
        <w:rPr>
          <w:rFonts w:hint="eastAsia" w:cs="宋体"/>
          <w:szCs w:val="21"/>
        </w:rPr>
        <w:t>用类似于</w:t>
      </w:r>
      <w:r>
        <w:rPr>
          <w:rFonts w:cs="宋体"/>
          <w:szCs w:val="21"/>
        </w:rPr>
        <w:t>201.8.7.3.101 a)</w:t>
      </w:r>
      <w:r>
        <w:rPr>
          <w:rFonts w:hint="eastAsia" w:cs="宋体"/>
          <w:szCs w:val="21"/>
        </w:rPr>
        <w:t>所述的试验</w:t>
      </w:r>
      <w:ins w:id="3094" w:author="yan" w:date="2018-11-19T00:34:00Z">
        <w:r>
          <w:rPr>
            <w:rFonts w:hint="eastAsia" w:cs="宋体"/>
            <w:szCs w:val="21"/>
          </w:rPr>
          <w:t>的</w:t>
        </w:r>
      </w:ins>
      <w:r>
        <w:rPr>
          <w:rFonts w:hint="eastAsia" w:cs="宋体"/>
          <w:szCs w:val="21"/>
        </w:rPr>
        <w:t>测量</w:t>
      </w:r>
      <w:ins w:id="3095" w:author="yan" w:date="2018-11-19T00:34:00Z">
        <w:r>
          <w:rPr>
            <w:rFonts w:hint="eastAsia" w:cs="宋体"/>
            <w:szCs w:val="21"/>
          </w:rPr>
          <w:t>方法</w:t>
        </w:r>
      </w:ins>
      <w:r>
        <w:rPr>
          <w:rFonts w:hint="eastAsia" w:cs="宋体"/>
          <w:szCs w:val="21"/>
        </w:rPr>
        <w:t>来检验是否符合要求，但不带电极电缆，试验中用于将负载电阻、测试电阻和电流测量仪表连接到</w:t>
      </w:r>
      <w:r>
        <w:rPr>
          <w:rFonts w:hint="eastAsia" w:eastAsia="黑体" w:cs="宋体"/>
          <w:szCs w:val="21"/>
        </w:rPr>
        <w:t>高频手术设备</w:t>
      </w:r>
      <w:r>
        <w:rPr>
          <w:rFonts w:hint="eastAsia" w:cs="宋体"/>
          <w:szCs w:val="21"/>
        </w:rPr>
        <w:t>上去的引线要尽可能短。</w:t>
      </w:r>
    </w:p>
    <w:p w14:paraId="1C215410">
      <w:pPr>
        <w:pStyle w:val="69"/>
      </w:pPr>
      <w:r>
        <w:rPr>
          <w:rFonts w:hint="eastAsia"/>
        </w:rPr>
        <w:t>不同</w:t>
      </w:r>
      <w:r>
        <w:rPr>
          <w:rFonts w:hint="eastAsia" w:eastAsia="黑体"/>
        </w:rPr>
        <w:t>高频患者电路</w:t>
      </w:r>
      <w:r>
        <w:rPr>
          <w:rFonts w:hint="eastAsia"/>
        </w:rPr>
        <w:t>之间的横向藕合</w:t>
      </w:r>
      <w:r>
        <w:rPr/>
        <w:br w:type="textWrapping" w:clear="all"/>
      </w:r>
      <w:r>
        <w:rPr>
          <w:rFonts w:hint="eastAsia"/>
        </w:rPr>
        <w:t>当其他</w:t>
      </w:r>
      <w:r>
        <w:rPr>
          <w:rFonts w:hint="eastAsia" w:eastAsia="黑体"/>
        </w:rPr>
        <w:t>患者</w:t>
      </w:r>
      <w:r>
        <w:rPr>
          <w:rFonts w:hint="eastAsia"/>
        </w:rPr>
        <w:t>电路以所有可用工作模式和在最大输出设定下启动时，那么：</w:t>
      </w:r>
    </w:p>
    <w:p w14:paraId="4C541538">
      <w:pPr>
        <w:pStyle w:val="75"/>
      </w:pPr>
      <w:r>
        <w:rPr>
          <w:rFonts w:hint="eastAsia"/>
        </w:rPr>
        <w:t>一个未启动的</w:t>
      </w:r>
      <w:r>
        <w:rPr>
          <w:rFonts w:hint="eastAsia" w:eastAsia="黑体"/>
        </w:rPr>
        <w:t>单极患者</w:t>
      </w:r>
      <w:r>
        <w:rPr>
          <w:rFonts w:hint="eastAsia"/>
        </w:rPr>
        <w:t>电路</w:t>
      </w:r>
      <w:r>
        <w:rPr>
          <w:rFonts w:hint="eastAsia"/>
          <w:color w:val="FF0000"/>
        </w:rPr>
        <w:t>分别</w:t>
      </w:r>
      <w:r>
        <w:rPr>
          <w:rFonts w:hint="eastAsia"/>
        </w:rPr>
        <w:t>经</w:t>
      </w:r>
      <w:r>
        <w:t>200</w:t>
      </w:r>
      <w:r>
        <w:rPr/>
        <w:sym w:font="Symbol" w:char="F057"/>
      </w:r>
      <w:r>
        <w:rPr>
          <w:rFonts w:hint="eastAsia"/>
        </w:rPr>
        <w:t>负载到地和到</w:t>
      </w:r>
      <w:r>
        <w:rPr>
          <w:rFonts w:hint="eastAsia" w:eastAsia="黑体"/>
        </w:rPr>
        <w:t>中性电极</w:t>
      </w:r>
      <w:r>
        <w:rPr>
          <w:rFonts w:hint="eastAsia"/>
        </w:rPr>
        <w:t>均不应产生</w:t>
      </w:r>
      <w:r>
        <w:t>150mA</w:t>
      </w:r>
      <w:r>
        <w:rPr>
          <w:rFonts w:hint="eastAsia"/>
        </w:rPr>
        <w:t>以上</w:t>
      </w:r>
      <w:r>
        <w:rPr>
          <w:rFonts w:hint="eastAsia" w:eastAsia="黑体"/>
        </w:rPr>
        <w:t>高频</w:t>
      </w:r>
      <w:r>
        <w:rPr>
          <w:rFonts w:hint="eastAsia"/>
        </w:rPr>
        <w:t>电流。</w:t>
      </w:r>
    </w:p>
    <w:p w14:paraId="5E498B2C">
      <w:pPr>
        <w:pStyle w:val="75"/>
        <w:rPr>
          <w:highlight w:val="yellow"/>
          <w:rPrChange w:id="3096" w:author="ZXQ" w:date="2018-09-19T21:28:00Z">
            <w:rPr/>
          </w:rPrChange>
        </w:rPr>
      </w:pPr>
      <w:r>
        <w:rPr>
          <w:rFonts w:hint="eastAsia"/>
          <w:highlight w:val="yellow"/>
          <w:rPrChange w:id="3097" w:author="ZXQ" w:date="2018-09-19T21:28:00Z">
            <w:rPr>
              <w:rFonts w:hint="eastAsia"/>
            </w:rPr>
          </w:rPrChange>
        </w:rPr>
        <w:t>一个未启动的</w:t>
      </w:r>
      <w:r>
        <w:rPr>
          <w:rFonts w:hint="eastAsia" w:eastAsia="黑体"/>
          <w:highlight w:val="yellow"/>
          <w:rPrChange w:id="3098" w:author="ZXQ" w:date="2018-09-19T21:28:00Z">
            <w:rPr>
              <w:rFonts w:hint="eastAsia" w:eastAsia="黑体"/>
            </w:rPr>
          </w:rPrChange>
        </w:rPr>
        <w:t>双极患者</w:t>
      </w:r>
      <w:r>
        <w:rPr>
          <w:rFonts w:hint="eastAsia"/>
          <w:highlight w:val="yellow"/>
          <w:rPrChange w:id="3099" w:author="ZXQ" w:date="2018-09-19T21:28:00Z">
            <w:rPr>
              <w:rFonts w:hint="eastAsia"/>
            </w:rPr>
          </w:rPrChange>
        </w:rPr>
        <w:t>电路在跨接于两输出端上的</w:t>
      </w:r>
      <w:r>
        <w:rPr>
          <w:highlight w:val="yellow"/>
          <w:rPrChange w:id="3100" w:author="ZXQ" w:date="2018-09-19T21:28:00Z">
            <w:rPr/>
          </w:rPrChange>
        </w:rPr>
        <w:t>200</w:t>
      </w:r>
      <w:r>
        <w:rPr>
          <w:highlight w:val="yellow"/>
          <w:rPrChange w:id="3101" w:author="ZXQ" w:date="2018-09-19T21:28:00Z">
            <w:rPr/>
          </w:rPrChange>
        </w:rPr>
        <w:sym w:font="Symbol" w:char="F057"/>
      </w:r>
      <w:r>
        <w:rPr>
          <w:rFonts w:hint="eastAsia"/>
          <w:highlight w:val="yellow"/>
          <w:rPrChange w:id="3102" w:author="ZXQ" w:date="2018-09-19T21:28:00Z">
            <w:rPr>
              <w:rFonts w:hint="eastAsia"/>
            </w:rPr>
          </w:rPrChange>
        </w:rPr>
        <w:t>负载上</w:t>
      </w:r>
      <w:ins w:id="3103" w:author="Y" w:date="2018-10-31T14:39:00Z">
        <w:r>
          <w:rPr>
            <w:rFonts w:hint="eastAsia" w:hAnsi="宋体"/>
            <w:szCs w:val="21"/>
          </w:rPr>
          <w:t>不得产生</w:t>
        </w:r>
      </w:ins>
      <w:ins w:id="3104" w:author="Y" w:date="2018-10-31T14:39:00Z">
        <w:r>
          <w:rPr>
            <w:rFonts w:hAnsi="宋体"/>
            <w:szCs w:val="21"/>
          </w:rPr>
          <w:t>50mA</w:t>
        </w:r>
      </w:ins>
      <w:ins w:id="3105" w:author="Y" w:date="2018-10-31T14:39:00Z">
        <w:r>
          <w:rPr>
            <w:rFonts w:hint="eastAsia" w:hAnsi="宋体"/>
            <w:szCs w:val="21"/>
          </w:rPr>
          <w:t>以上高频电流</w:t>
        </w:r>
      </w:ins>
      <w:del w:id="3106" w:author="Y" w:date="2018-10-31T14:39:00Z">
        <w:r>
          <w:rPr>
            <w:rFonts w:hint="eastAsia"/>
            <w:highlight w:val="yellow"/>
            <w:rPrChange w:id="3107" w:author="ZXQ" w:date="2018-09-19T21:28:00Z">
              <w:rPr>
                <w:rFonts w:hint="eastAsia"/>
              </w:rPr>
            </w:rPrChange>
          </w:rPr>
          <w:delText>，</w:delText>
        </w:r>
      </w:del>
      <w:ins w:id="3109" w:author="Y" w:date="2018-10-31T15:05:00Z">
        <w:r>
          <w:rPr>
            <w:rFonts w:hint="eastAsia"/>
            <w:highlight w:val="yellow"/>
          </w:rPr>
          <w:t>；</w:t>
        </w:r>
      </w:ins>
      <w:ins w:id="3110" w:author="yan" w:date="2018-11-19T09:38:00Z">
        <w:r>
          <w:rPr>
            <w:rFonts w:hint="eastAsia"/>
          </w:rPr>
          <w:t>两输出端子短接后，经200</w:t>
        </w:r>
      </w:ins>
      <w:ins w:id="3111" w:author="yan" w:date="2018-11-19T09:38:00Z">
        <w:r>
          <w:rPr>
            <w:highlight w:val="none"/>
            <w:rPrChange w:id="3112" w:author="yan" w:date="2018-11-19T09:39:00Z">
              <w:rPr>
                <w:highlight w:val="yellow"/>
              </w:rPr>
            </w:rPrChange>
          </w:rPr>
          <w:sym w:font="Symbol" w:char="F057"/>
        </w:r>
      </w:ins>
      <w:ins w:id="3114" w:author="yan" w:date="2018-11-19T09:38:00Z">
        <w:r>
          <w:rPr>
            <w:rFonts w:hint="eastAsia"/>
          </w:rPr>
          <w:t>负载到地以及经200</w:t>
        </w:r>
      </w:ins>
      <w:ins w:id="3115" w:author="yan" w:date="2018-11-19T09:39:00Z">
        <w:r>
          <w:rPr>
            <w:highlight w:val="none"/>
            <w:rPrChange w:id="3116" w:author="yan" w:date="2018-11-19T09:39:00Z">
              <w:rPr>
                <w:highlight w:val="yellow"/>
              </w:rPr>
            </w:rPrChange>
          </w:rPr>
          <w:sym w:font="Symbol" w:char="F057"/>
        </w:r>
      </w:ins>
      <w:ins w:id="3118" w:author="yan" w:date="2018-11-19T09:38:00Z">
        <w:r>
          <w:rPr>
            <w:rFonts w:hint="eastAsia"/>
          </w:rPr>
          <w:t>负载到中性电极不应产生50mA以上的高频电流(两电流相加，参见图201.107)</w:t>
        </w:r>
      </w:ins>
      <w:del w:id="3119" w:author="yan" w:date="2018-11-19T09:38:00Z">
        <w:r>
          <w:rPr>
            <w:rFonts w:hint="eastAsia"/>
            <w:highlight w:val="yellow"/>
            <w:rPrChange w:id="3120" w:author="ZXQ" w:date="2018-09-19T21:28:00Z">
              <w:rPr>
                <w:rFonts w:hint="eastAsia"/>
              </w:rPr>
            </w:rPrChange>
          </w:rPr>
          <w:delText>或者两输出端子短接后各</w:delText>
        </w:r>
      </w:del>
      <w:ins w:id="3122" w:author="yan" w:date="2018-11-19T00:34:00Z">
        <w:del w:id="3123" w:author="yan" w:date="2018-11-19T09:38:00Z">
          <w:r>
            <w:rPr>
              <w:rFonts w:hint="eastAsia"/>
              <w:highlight w:val="yellow"/>
            </w:rPr>
            <w:delText>各</w:delText>
          </w:r>
        </w:del>
      </w:ins>
      <w:del w:id="3124" w:author="yan" w:date="2018-11-19T09:38:00Z">
        <w:r>
          <w:rPr>
            <w:rFonts w:hint="eastAsia"/>
            <w:highlight w:val="yellow"/>
            <w:rPrChange w:id="3125" w:author="ZXQ" w:date="2018-09-19T21:28:00Z">
              <w:rPr>
                <w:rFonts w:hint="eastAsia"/>
              </w:rPr>
            </w:rPrChange>
          </w:rPr>
          <w:delText>经一个</w:delText>
        </w:r>
      </w:del>
      <w:del w:id="3127" w:author="yan" w:date="2018-11-19T09:38:00Z">
        <w:r>
          <w:rPr>
            <w:highlight w:val="yellow"/>
            <w:rPrChange w:id="3128" w:author="ZXQ" w:date="2018-09-19T21:28:00Z">
              <w:rPr/>
            </w:rPrChange>
          </w:rPr>
          <w:delText>200</w:delText>
        </w:r>
      </w:del>
      <w:del w:id="3130" w:author="yan" w:date="2018-11-19T09:38:00Z">
        <w:r>
          <w:rPr>
            <w:highlight w:val="yellow"/>
            <w:rPrChange w:id="3131" w:author="ZXQ" w:date="2018-09-19T21:28:00Z">
              <w:rPr/>
            </w:rPrChange>
          </w:rPr>
          <w:sym w:font="Symbol" w:char="F057"/>
        </w:r>
      </w:del>
      <w:del w:id="3133" w:author="yan" w:date="2018-11-19T09:38:00Z">
        <w:r>
          <w:rPr>
            <w:rFonts w:hint="eastAsia"/>
            <w:highlight w:val="yellow"/>
            <w:rPrChange w:id="3134" w:author="ZXQ" w:date="2018-09-19T21:28:00Z">
              <w:rPr>
                <w:rFonts w:hint="eastAsia"/>
              </w:rPr>
            </w:rPrChange>
          </w:rPr>
          <w:delText>负载分别到地和到</w:delText>
        </w:r>
      </w:del>
      <w:del w:id="3136" w:author="yan" w:date="2018-11-19T09:38:00Z">
        <w:r>
          <w:rPr>
            <w:rFonts w:hint="eastAsia" w:eastAsia="黑体"/>
            <w:highlight w:val="yellow"/>
            <w:rPrChange w:id="3137" w:author="ZXQ" w:date="2018-09-19T21:28:00Z">
              <w:rPr>
                <w:rFonts w:hint="eastAsia" w:eastAsia="黑体"/>
              </w:rPr>
            </w:rPrChange>
          </w:rPr>
          <w:delText>中性电极</w:delText>
        </w:r>
      </w:del>
      <w:del w:id="3139" w:author="yan" w:date="2018-11-19T09:38:00Z">
        <w:r>
          <w:rPr>
            <w:rFonts w:hint="eastAsia"/>
            <w:highlight w:val="yellow"/>
            <w:rPrChange w:id="3140" w:author="ZXQ" w:date="2018-09-19T21:28:00Z">
              <w:rPr>
                <w:rFonts w:hint="eastAsia"/>
              </w:rPr>
            </w:rPrChange>
          </w:rPr>
          <w:delText>不应</w:delText>
        </w:r>
      </w:del>
      <w:ins w:id="3142" w:author="yan" w:date="2018-11-19T00:35:00Z">
        <w:del w:id="3143" w:author="yan" w:date="2018-11-19T09:38:00Z">
          <w:r>
            <w:rPr>
              <w:rFonts w:hint="eastAsia"/>
              <w:highlight w:val="yellow"/>
            </w:rPr>
            <w:delText>得</w:delText>
          </w:r>
        </w:del>
      </w:ins>
      <w:del w:id="3144" w:author="yan" w:date="2018-11-19T09:38:00Z">
        <w:r>
          <w:rPr>
            <w:rFonts w:hint="eastAsia"/>
            <w:highlight w:val="yellow"/>
            <w:rPrChange w:id="3145" w:author="ZXQ" w:date="2018-09-19T21:28:00Z">
              <w:rPr>
                <w:rFonts w:hint="eastAsia"/>
              </w:rPr>
            </w:rPrChange>
          </w:rPr>
          <w:delText>产生</w:delText>
        </w:r>
      </w:del>
      <w:del w:id="3147" w:author="yan" w:date="2018-11-19T09:38:00Z">
        <w:r>
          <w:rPr>
            <w:highlight w:val="yellow"/>
            <w:rPrChange w:id="3148" w:author="ZXQ" w:date="2018-09-19T21:28:00Z">
              <w:rPr/>
            </w:rPrChange>
          </w:rPr>
          <w:delText>50mA</w:delText>
        </w:r>
      </w:del>
      <w:del w:id="3150" w:author="yan" w:date="2018-11-19T09:38:00Z">
        <w:r>
          <w:rPr>
            <w:rFonts w:hint="eastAsia"/>
            <w:highlight w:val="yellow"/>
            <w:rPrChange w:id="3151" w:author="ZXQ" w:date="2018-09-19T21:28:00Z">
              <w:rPr>
                <w:rFonts w:hint="eastAsia"/>
              </w:rPr>
            </w:rPrChange>
          </w:rPr>
          <w:delText>以上的</w:delText>
        </w:r>
      </w:del>
      <w:del w:id="3153" w:author="yan" w:date="2018-11-19T09:38:00Z">
        <w:r>
          <w:rPr>
            <w:rFonts w:hint="eastAsia" w:eastAsia="黑体"/>
            <w:highlight w:val="yellow"/>
            <w:rPrChange w:id="3154" w:author="ZXQ" w:date="2018-09-19T21:28:00Z">
              <w:rPr>
                <w:rFonts w:hint="eastAsia" w:eastAsia="黑体"/>
              </w:rPr>
            </w:rPrChange>
          </w:rPr>
          <w:delText>高频</w:delText>
        </w:r>
      </w:del>
      <w:del w:id="3156" w:author="yan" w:date="2018-11-19T09:38:00Z">
        <w:r>
          <w:rPr>
            <w:rFonts w:hint="eastAsia"/>
            <w:highlight w:val="yellow"/>
            <w:rPrChange w:id="3157" w:author="ZXQ" w:date="2018-09-19T21:28:00Z">
              <w:rPr>
                <w:rFonts w:hint="eastAsia"/>
              </w:rPr>
            </w:rPrChange>
          </w:rPr>
          <w:delText>电流</w:delText>
        </w:r>
      </w:del>
      <w:del w:id="3159" w:author="yan" w:date="2018-11-19T09:38:00Z">
        <w:r>
          <w:rPr>
            <w:highlight w:val="yellow"/>
            <w:rPrChange w:id="3160" w:author="ZXQ" w:date="2018-09-19T21:28:00Z">
              <w:rPr/>
            </w:rPrChange>
          </w:rPr>
          <w:delText>(</w:delText>
        </w:r>
      </w:del>
      <w:del w:id="3162" w:author="yan" w:date="2018-11-19T09:38:00Z">
        <w:r>
          <w:rPr>
            <w:rFonts w:hint="eastAsia"/>
            <w:color w:val="FF0000"/>
            <w:highlight w:val="yellow"/>
            <w:rPrChange w:id="3163" w:author="ZXQ" w:date="2018-09-19T21:29:00Z">
              <w:rPr>
                <w:rFonts w:hint="eastAsia"/>
              </w:rPr>
            </w:rPrChange>
          </w:rPr>
          <w:delText>两个额外</w:delText>
        </w:r>
      </w:del>
      <w:ins w:id="3165" w:author="ZXQ" w:date="2018-09-19T21:39:00Z">
        <w:del w:id="3166" w:author="yan" w:date="2018-11-19T09:38:00Z">
          <w:r>
            <w:rPr>
              <w:rFonts w:hint="eastAsia"/>
              <w:color w:val="FF0000"/>
              <w:highlight w:val="yellow"/>
            </w:rPr>
            <w:delText>两种情况</w:delText>
          </w:r>
        </w:del>
      </w:ins>
      <w:del w:id="3167" w:author="yan" w:date="2018-11-19T09:38:00Z">
        <w:r>
          <w:rPr>
            <w:rFonts w:hint="eastAsia"/>
            <w:color w:val="FF0000"/>
            <w:highlight w:val="yellow"/>
            <w:rPrChange w:id="3168" w:author="ZXQ" w:date="2018-09-19T21:29:00Z">
              <w:rPr>
                <w:rFonts w:hint="eastAsia"/>
              </w:rPr>
            </w:rPrChange>
          </w:rPr>
          <w:delText>的电流</w:delText>
        </w:r>
      </w:del>
      <w:ins w:id="3170" w:author="Y" w:date="2018-10-31T14:45:00Z">
        <w:del w:id="3171" w:author="yan" w:date="2018-11-19T09:38:00Z">
          <w:r>
            <w:rPr>
              <w:rFonts w:hint="eastAsia"/>
              <w:color w:val="FF0000"/>
              <w:highlight w:val="yellow"/>
            </w:rPr>
            <w:delText>两电流相加</w:delText>
          </w:r>
        </w:del>
      </w:ins>
      <w:del w:id="3172" w:author="yan" w:date="2018-11-19T09:38:00Z">
        <w:r>
          <w:rPr>
            <w:rFonts w:hint="eastAsia"/>
            <w:highlight w:val="yellow"/>
            <w:rPrChange w:id="3173" w:author="ZXQ" w:date="2018-09-19T21:28:00Z">
              <w:rPr>
                <w:rFonts w:hint="eastAsia"/>
              </w:rPr>
            </w:rPrChange>
          </w:rPr>
          <w:delText>，参见图201.</w:delText>
        </w:r>
      </w:del>
      <w:del w:id="3175" w:author="yan" w:date="2018-11-19T09:38:00Z">
        <w:r>
          <w:rPr>
            <w:highlight w:val="yellow"/>
            <w:rPrChange w:id="3176" w:author="ZXQ" w:date="2018-09-19T21:28:00Z">
              <w:rPr/>
            </w:rPrChange>
          </w:rPr>
          <w:delText xml:space="preserve">107) </w:delText>
        </w:r>
      </w:del>
      <w:del w:id="3178" w:author="yan" w:date="2018-11-19T09:38:00Z">
        <w:r>
          <w:rPr>
            <w:rFonts w:hint="eastAsia"/>
            <w:highlight w:val="yellow"/>
            <w:rPrChange w:id="3179" w:author="ZXQ" w:date="2018-09-19T21:28:00Z">
              <w:rPr>
                <w:rFonts w:hint="eastAsia"/>
              </w:rPr>
            </w:rPrChange>
          </w:rPr>
          <w:delText>。</w:delText>
        </w:r>
      </w:del>
    </w:p>
    <w:p w14:paraId="28675EE1">
      <w:pPr>
        <w:pStyle w:val="69"/>
        <w:numPr>
          <w:ilvl w:val="0"/>
          <w:numId w:val="0"/>
        </w:numPr>
        <w:ind w:left="839"/>
      </w:pPr>
      <w:r>
        <w:rPr>
          <w:rFonts w:hint="eastAsia"/>
        </w:rPr>
        <w:t>用</w:t>
      </w:r>
      <w:r>
        <w:t>201.8.7.3.101 b)</w:t>
      </w:r>
      <w:r>
        <w:rPr>
          <w:rFonts w:hint="eastAsia"/>
        </w:rPr>
        <w:t>条款中所述试验安排和如图201.106</w:t>
      </w:r>
      <w:r>
        <w:t>(</w:t>
      </w:r>
      <w:r>
        <w:rPr>
          <w:rFonts w:hint="eastAsia" w:eastAsia="黑体"/>
        </w:rPr>
        <w:t>单极</w:t>
      </w:r>
      <w:r>
        <w:rPr>
          <w:rFonts w:hint="eastAsia"/>
        </w:rPr>
        <w:t>)或图201.</w:t>
      </w:r>
      <w:r>
        <w:t>107(</w:t>
      </w:r>
      <w:r>
        <w:rPr>
          <w:rFonts w:hint="eastAsia" w:eastAsia="黑体"/>
        </w:rPr>
        <w:t>双极患者</w:t>
      </w:r>
      <w:r>
        <w:rPr>
          <w:rFonts w:hint="eastAsia" w:hAnsi="宋体"/>
        </w:rPr>
        <w:t>电路</w:t>
      </w:r>
      <w:r>
        <w:rPr>
          <w:rFonts w:hint="eastAsia"/>
        </w:rPr>
        <w:t>)所示的</w:t>
      </w:r>
      <w:r>
        <w:rPr>
          <w:rFonts w:hint="eastAsia" w:eastAsia="黑体"/>
        </w:rPr>
        <w:t>高频手术设备</w:t>
      </w:r>
      <w:r>
        <w:rPr>
          <w:rFonts w:hint="eastAsia"/>
        </w:rPr>
        <w:t>布置进行测量来检验是否符合要求。</w:t>
      </w:r>
    </w:p>
    <w:p w14:paraId="301124D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5784F8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FA92266">
      <w:pPr>
        <w:pStyle w:val="60"/>
        <w:spacing w:before="156" w:after="156"/>
      </w:pPr>
      <w:r>
        <w:t xml:space="preserve">* </w:t>
      </w:r>
      <w:r>
        <w:rPr>
          <w:rFonts w:hint="eastAsia"/>
        </w:rPr>
        <w:t>固体绝缘的穿透距离或薄层材料的使用</w:t>
      </w:r>
    </w:p>
    <w:p w14:paraId="5AE66FA4">
      <w:pPr>
        <w:pStyle w:val="25"/>
      </w:pPr>
      <w:r>
        <w:rPr>
          <w:rFonts w:hint="eastAsia"/>
        </w:rPr>
        <w:t>修改：</w:t>
      </w:r>
    </w:p>
    <w:p w14:paraId="14D410C8">
      <w:pPr>
        <w:pStyle w:val="25"/>
      </w:pPr>
      <w:r>
        <w:rPr>
          <w:rFonts w:hint="eastAsia"/>
        </w:rPr>
        <w:t>通用标准中</w:t>
      </w:r>
      <w:r>
        <w:t xml:space="preserve">8.8.2 a) </w:t>
      </w:r>
      <w:r>
        <w:rPr>
          <w:rFonts w:hint="eastAsia"/>
        </w:rPr>
        <w:t>和</w:t>
      </w:r>
      <w:r>
        <w:t>8.8.2 b)</w:t>
      </w:r>
      <w:r>
        <w:rPr>
          <w:rFonts w:hint="eastAsia"/>
        </w:rPr>
        <w:t>的要求不适用于</w:t>
      </w:r>
      <w:r>
        <w:rPr>
          <w:rFonts w:hint="eastAsia" w:eastAsia="黑体"/>
        </w:rPr>
        <w:t>高频附件</w:t>
      </w:r>
      <w:r>
        <w:rPr>
          <w:rFonts w:hint="eastAsia"/>
        </w:rPr>
        <w:t>。</w:t>
      </w:r>
    </w:p>
    <w:p w14:paraId="369A0109">
      <w:pPr>
        <w:pStyle w:val="60"/>
        <w:spacing w:before="156" w:after="156"/>
        <w:rPr>
          <w:rFonts w:cs="黑体"/>
        </w:rPr>
      </w:pPr>
      <w:r>
        <w:rPr>
          <w:rFonts w:hint="eastAsia" w:cs="黑体"/>
        </w:rPr>
        <w:t>电介质强度</w:t>
      </w:r>
    </w:p>
    <w:p w14:paraId="09F435DE">
      <w:pPr>
        <w:pStyle w:val="25"/>
      </w:pPr>
      <w:r>
        <w:rPr>
          <w:rFonts w:hint="eastAsia"/>
        </w:rPr>
        <w:t>修改：</w:t>
      </w:r>
    </w:p>
    <w:p w14:paraId="31F3B34E">
      <w:pPr>
        <w:pStyle w:val="25"/>
      </w:pPr>
      <w:r>
        <w:rPr>
          <w:rFonts w:hint="eastAsia"/>
        </w:rPr>
        <w:t>这些要求不适用于</w:t>
      </w:r>
      <w:r>
        <w:rPr>
          <w:rFonts w:hint="eastAsia" w:eastAsia="黑体"/>
        </w:rPr>
        <w:t>高频附件</w:t>
      </w:r>
      <w:r>
        <w:rPr>
          <w:rFonts w:hint="eastAsia"/>
        </w:rPr>
        <w:t>。对</w:t>
      </w:r>
      <w:r>
        <w:rPr>
          <w:rFonts w:hint="eastAsia" w:eastAsia="黑体"/>
        </w:rPr>
        <w:t>高频附件</w:t>
      </w:r>
      <w:r>
        <w:rPr>
          <w:rFonts w:hint="eastAsia"/>
        </w:rPr>
        <w:t>的要求和试验在</w:t>
      </w:r>
      <w:r>
        <w:t>201.8.8.3.101</w:t>
      </w:r>
      <w:r>
        <w:rPr>
          <w:rFonts w:hint="eastAsia"/>
        </w:rPr>
        <w:t>和2</w:t>
      </w:r>
      <w:r>
        <w:t>01.15.101.4.</w:t>
      </w:r>
      <w:r>
        <w:rPr>
          <w:rFonts w:hint="eastAsia"/>
        </w:rPr>
        <w:t>中给出。</w:t>
      </w:r>
    </w:p>
    <w:p w14:paraId="2FA79D4B">
      <w:pPr>
        <w:pStyle w:val="25"/>
      </w:pPr>
      <w:r>
        <w:rPr>
          <w:rFonts w:hint="eastAsia"/>
        </w:rPr>
        <w:t>增补试验条件：</w:t>
      </w:r>
    </w:p>
    <w:p w14:paraId="7FFF6C1B">
      <w:pPr>
        <w:pStyle w:val="69"/>
        <w:numPr>
          <w:ilvl w:val="0"/>
          <w:numId w:val="50"/>
        </w:numPr>
        <w:pPrChange w:id="3181" w:author="ZXQ" w:date="2018-09-19T17:04:00Z">
          <w:pPr>
            <w:pStyle w:val="25"/>
          </w:pPr>
        </w:pPrChange>
      </w:pPr>
      <w:r>
        <w:rPr>
          <w:rFonts w:hint="eastAsia"/>
        </w:rPr>
        <w:t>如果在</w:t>
      </w:r>
      <w:bookmarkStart w:id="191" w:name="OLE_LINK161"/>
      <w:bookmarkStart w:id="192" w:name="OLE_LINK160"/>
      <w:r>
        <w:rPr>
          <w:rFonts w:hint="eastAsia"/>
        </w:rPr>
        <w:t>对固体绝缘形式的</w:t>
      </w:r>
      <w:r>
        <w:rPr>
          <w:rFonts w:hint="eastAsia" w:eastAsia="宋体"/>
          <w:rPrChange w:id="3182" w:author="ZXQ" w:date="2018-09-19T17:03:00Z">
            <w:rPr>
              <w:rFonts w:hint="eastAsia" w:eastAsia="黑体"/>
            </w:rPr>
          </w:rPrChange>
        </w:rPr>
        <w:t>患者防护措施</w:t>
      </w:r>
      <w:bookmarkEnd w:id="191"/>
      <w:bookmarkEnd w:id="192"/>
      <w:r>
        <w:rPr>
          <w:rFonts w:hint="eastAsia"/>
        </w:rPr>
        <w:t>进行绝缘强度试验时，在通用标准8.9和本</w:t>
      </w:r>
      <w:del w:id="3183" w:author="ZXQ" w:date="2018-09-19T20:27:00Z">
        <w:r>
          <w:rPr>
            <w:rFonts w:hint="eastAsia"/>
          </w:rPr>
          <w:delText>文件</w:delText>
        </w:r>
      </w:del>
      <w:ins w:id="3184" w:author="ZXQ" w:date="2018-09-19T20:27:00Z">
        <w:r>
          <w:rPr>
            <w:rFonts w:hint="eastAsia"/>
          </w:rPr>
          <w:t>标准</w:t>
        </w:r>
      </w:ins>
      <w:r>
        <w:rPr>
          <w:rFonts w:hint="eastAsia"/>
        </w:rPr>
        <w:t>的</w:t>
      </w:r>
      <w:r>
        <w:t>201.8.5.1.2</w:t>
      </w:r>
      <w:r>
        <w:rPr>
          <w:rFonts w:hint="eastAsia"/>
        </w:rPr>
        <w:t>中规定的</w:t>
      </w:r>
      <w:r>
        <w:rPr>
          <w:rFonts w:hint="eastAsia" w:eastAsia="宋体"/>
          <w:rPrChange w:id="3185" w:author="ZXQ" w:date="2018-09-19T17:03:00Z">
            <w:rPr>
              <w:rFonts w:hint="eastAsia" w:eastAsia="黑体"/>
            </w:rPr>
          </w:rPrChange>
        </w:rPr>
        <w:t>电气间隙</w:t>
      </w:r>
      <w:r>
        <w:rPr>
          <w:rFonts w:hint="eastAsia"/>
        </w:rPr>
        <w:t>上经大气产生击穿或闪</w:t>
      </w:r>
      <w:ins w:id="3186" w:author="VTRON" w:date="2018-05-14T15:47:00Z">
        <w:r>
          <w:rPr>
            <w:rFonts w:hint="eastAsia"/>
          </w:rPr>
          <w:t>络</w:t>
        </w:r>
      </w:ins>
      <w:del w:id="3187" w:author="VTRON" w:date="2018-05-14T15:47:00Z">
        <w:r>
          <w:rPr>
            <w:rFonts w:hint="eastAsia"/>
          </w:rPr>
          <w:delText>弧</w:delText>
        </w:r>
      </w:del>
      <w:r>
        <w:rPr>
          <w:rFonts w:hint="eastAsia"/>
        </w:rPr>
        <w:t>，可插入一绝缘层来防止这种击穿，因此经保护的绝缘就能试验了。</w:t>
      </w:r>
    </w:p>
    <w:p w14:paraId="3377FBD8">
      <w:pPr>
        <w:pStyle w:val="69"/>
        <w:numPr>
          <w:ilvl w:val="0"/>
          <w:numId w:val="50"/>
        </w:numPr>
        <w:pPrChange w:id="3188" w:author="ZXQ" w:date="2018-09-19T17:04:00Z">
          <w:pPr>
            <w:pStyle w:val="25"/>
          </w:pPr>
        </w:pPrChange>
      </w:pPr>
      <w:r>
        <w:rPr>
          <w:rFonts w:hint="eastAsia"/>
        </w:rPr>
        <w:t>如果在对固体绝缘形式的</w:t>
      </w:r>
      <w:r>
        <w:rPr>
          <w:rFonts w:hint="eastAsia" w:eastAsia="宋体"/>
          <w:rPrChange w:id="3189" w:author="ZXQ" w:date="2018-09-19T17:04:00Z">
            <w:rPr>
              <w:rFonts w:hint="eastAsia" w:eastAsia="黑体"/>
            </w:rPr>
          </w:rPrChange>
        </w:rPr>
        <w:t>患者防护措施</w:t>
      </w:r>
      <w:r>
        <w:rPr>
          <w:rFonts w:hint="eastAsia"/>
        </w:rPr>
        <w:t>进行绝缘强度测试时，在通用标准8.9和本标准</w:t>
      </w:r>
      <w:r>
        <w:t>201.8.5.1.2</w:t>
      </w:r>
      <w:r>
        <w:rPr>
          <w:rFonts w:hint="eastAsia"/>
        </w:rPr>
        <w:t>中规定的</w:t>
      </w:r>
      <w:r>
        <w:rPr>
          <w:rFonts w:hint="eastAsia" w:eastAsia="宋体"/>
          <w:rPrChange w:id="3190" w:author="ZXQ" w:date="2018-09-19T17:04:00Z">
            <w:rPr>
              <w:rFonts w:hint="eastAsia" w:eastAsia="黑体"/>
            </w:rPr>
          </w:rPrChange>
        </w:rPr>
        <w:t>爬电距离</w:t>
      </w:r>
      <w:r>
        <w:rPr>
          <w:rFonts w:hint="eastAsia"/>
        </w:rPr>
        <w:t>上出现击穿或闪</w:t>
      </w:r>
      <w:ins w:id="3191" w:author="VTRON" w:date="2018-05-14T15:48:00Z">
        <w:r>
          <w:rPr>
            <w:rFonts w:hint="eastAsia"/>
          </w:rPr>
          <w:t>络</w:t>
        </w:r>
      </w:ins>
      <w:del w:id="3192" w:author="VTRON" w:date="2018-05-14T15:47:00Z">
        <w:r>
          <w:rPr>
            <w:rFonts w:hint="eastAsia"/>
          </w:rPr>
          <w:delText>弧</w:delText>
        </w:r>
      </w:del>
      <w:r>
        <w:rPr>
          <w:rFonts w:hint="eastAsia"/>
        </w:rPr>
        <w:t>，那么应对提供</w:t>
      </w:r>
      <w:r>
        <w:rPr>
          <w:rFonts w:hint="eastAsia" w:eastAsia="宋体"/>
          <w:rPrChange w:id="3193" w:author="ZXQ" w:date="2018-09-19T17:04:00Z">
            <w:rPr>
              <w:rFonts w:hint="eastAsia" w:eastAsia="黑体"/>
            </w:rPr>
          </w:rPrChange>
        </w:rPr>
        <w:t>患者防护措施</w:t>
      </w:r>
      <w:r>
        <w:rPr>
          <w:rFonts w:hint="eastAsia"/>
        </w:rPr>
        <w:t>的那些元件，如变压器、继电器、光电藕合器或印刷电路板上的</w:t>
      </w:r>
      <w:r>
        <w:rPr>
          <w:rFonts w:hint="eastAsia" w:eastAsia="宋体"/>
          <w:rPrChange w:id="3194" w:author="ZXQ" w:date="2018-09-19T17:04:00Z">
            <w:rPr>
              <w:rFonts w:hint="eastAsia" w:eastAsia="黑体"/>
            </w:rPr>
          </w:rPrChange>
        </w:rPr>
        <w:t>爬电距离</w:t>
      </w:r>
      <w:r>
        <w:rPr>
          <w:rFonts w:hint="eastAsia"/>
        </w:rPr>
        <w:t>等进行试验。</w:t>
      </w:r>
    </w:p>
    <w:p w14:paraId="623137D7">
      <w:pPr>
        <w:pStyle w:val="25"/>
        <w:ind w:firstLine="0" w:firstLineChars="0"/>
        <w:rPr>
          <w:rFonts w:ascii="Arial" w:hAnsi="Arial" w:eastAsia="Arial Unicode MS" w:cs="Arial"/>
          <w:bCs/>
          <w:color w:val="000000"/>
        </w:rPr>
      </w:pPr>
      <w:r>
        <w:rPr>
          <w:rFonts w:hint="eastAsia"/>
        </w:rPr>
        <w:t>增补条款：</w:t>
      </w:r>
    </w:p>
    <w:p w14:paraId="0BAA5969">
      <w:pPr>
        <w:pStyle w:val="59"/>
        <w:numPr>
          <w:ilvl w:val="4"/>
          <w:numId w:val="51"/>
        </w:numPr>
        <w:spacing w:before="156" w:after="156"/>
        <w:rPr>
          <w:rFonts w:hAnsi="黑体"/>
        </w:rPr>
      </w:pPr>
      <w:r>
        <w:t>*</w:t>
      </w:r>
      <w:r>
        <w:rPr>
          <w:rFonts w:hint="eastAsia" w:hAnsi="黑体"/>
        </w:rPr>
        <w:t>手术附件绝缘</w:t>
      </w:r>
    </w:p>
    <w:p w14:paraId="0B305234">
      <w:pPr>
        <w:pStyle w:val="25"/>
      </w:pPr>
      <w:r>
        <w:rPr>
          <w:rFonts w:hint="eastAsia" w:eastAsia="黑体"/>
        </w:rPr>
        <w:t>手术附件</w:t>
      </w:r>
      <w:r>
        <w:rPr>
          <w:rFonts w:hint="eastAsia"/>
        </w:rPr>
        <w:t>及</w:t>
      </w:r>
      <w:r>
        <w:rPr>
          <w:rFonts w:hint="eastAsia" w:eastAsia="黑体"/>
        </w:rPr>
        <w:t>手术附件</w:t>
      </w:r>
      <w:r>
        <w:rPr>
          <w:rFonts w:hint="eastAsia"/>
        </w:rPr>
        <w:t>的电缆应有足够的绝缘，以减轻</w:t>
      </w:r>
      <w:r>
        <w:rPr>
          <w:rFonts w:hint="eastAsia" w:ascii="黑体" w:hAnsi="黑体" w:eastAsia="黑体"/>
        </w:rPr>
        <w:t>正常使用</w:t>
      </w:r>
      <w:r>
        <w:rPr>
          <w:rFonts w:hint="eastAsia"/>
        </w:rPr>
        <w:t>时对</w:t>
      </w:r>
      <w:r>
        <w:rPr>
          <w:rFonts w:hint="eastAsia" w:eastAsia="黑体"/>
        </w:rPr>
        <w:t>患者</w:t>
      </w:r>
      <w:r>
        <w:rPr>
          <w:rFonts w:hint="eastAsia"/>
        </w:rPr>
        <w:t>和</w:t>
      </w:r>
      <w:r>
        <w:rPr>
          <w:rFonts w:hint="eastAsia" w:eastAsia="黑体"/>
        </w:rPr>
        <w:t>操作者</w:t>
      </w:r>
      <w:r>
        <w:rPr>
          <w:rFonts w:hint="eastAsia"/>
        </w:rPr>
        <w:t>非预期热灼伤</w:t>
      </w:r>
      <w:r>
        <w:rPr>
          <w:rFonts w:hint="eastAsia" w:eastAsia="黑体"/>
        </w:rPr>
        <w:t>风险</w:t>
      </w:r>
      <w:r>
        <w:rPr>
          <w:rFonts w:hint="eastAsia"/>
        </w:rPr>
        <w:t>。</w:t>
      </w:r>
    </w:p>
    <w:p w14:paraId="3A47A949">
      <w:pPr>
        <w:pStyle w:val="25"/>
      </w:pPr>
      <w:r>
        <w:rPr>
          <w:rFonts w:hint="eastAsia"/>
        </w:rPr>
        <w:t>通过以下试验来检验是否符合要求</w:t>
      </w:r>
      <w:r>
        <w:t>:</w:t>
      </w:r>
    </w:p>
    <w:p w14:paraId="63161FE8">
      <w:pPr>
        <w:pStyle w:val="25"/>
      </w:pPr>
      <w:r>
        <w:rPr>
          <w:rFonts w:hint="eastAsia"/>
        </w:rPr>
        <w:t>无一次性使用标记的试样应已经过清洁、消毒和灭菌，这些方法采用的循环次数按使用说明书中的规定。参见通用标准7.9.2.12。</w:t>
      </w:r>
    </w:p>
    <w:p w14:paraId="0214E38B">
      <w:pPr>
        <w:pStyle w:val="25"/>
      </w:pPr>
      <w:r>
        <w:rPr>
          <w:rFonts w:hint="eastAsia"/>
        </w:rPr>
        <w:t>除</w:t>
      </w:r>
      <w:r>
        <w:rPr>
          <w:rFonts w:hint="eastAsia" w:eastAsia="黑体"/>
        </w:rPr>
        <w:t>手术手柄</w:t>
      </w:r>
      <w:r>
        <w:rPr>
          <w:rFonts w:hint="eastAsia"/>
        </w:rPr>
        <w:t>和</w:t>
      </w:r>
      <w:r>
        <w:rPr>
          <w:rFonts w:hint="eastAsia" w:eastAsia="黑体"/>
        </w:rPr>
        <w:t>手术连接器</w:t>
      </w:r>
      <w:r>
        <w:rPr>
          <w:rFonts w:hint="eastAsia"/>
        </w:rPr>
        <w:t>之外的所有</w:t>
      </w:r>
      <w:r>
        <w:rPr>
          <w:rFonts w:hint="eastAsia" w:eastAsia="黑体"/>
        </w:rPr>
        <w:t>手术附件</w:t>
      </w:r>
      <w:r>
        <w:rPr>
          <w:rFonts w:hint="eastAsia"/>
        </w:rPr>
        <w:t>绝缘部分，应浸入</w:t>
      </w:r>
      <w:r>
        <w:t>0.9%</w:t>
      </w:r>
      <w:r>
        <w:rPr>
          <w:rFonts w:hint="eastAsia"/>
        </w:rPr>
        <w:t>盐水中进行预处理</w:t>
      </w:r>
      <w:r>
        <w:t>12h</w:t>
      </w:r>
      <w:r>
        <w:rPr>
          <w:rFonts w:hint="eastAsia"/>
        </w:rPr>
        <w:t>。在试验制备中剥露的工作导体以及</w:t>
      </w:r>
      <w:r>
        <w:rPr>
          <w:rFonts w:hint="eastAsia" w:eastAsia="黑体"/>
        </w:rPr>
        <w:t>手术附件</w:t>
      </w:r>
      <w:r>
        <w:rPr>
          <w:rFonts w:hint="eastAsia"/>
        </w:rPr>
        <w:t>的电缆端部</w:t>
      </w:r>
      <w:r>
        <w:t>100mm</w:t>
      </w:r>
      <w:r>
        <w:rPr>
          <w:rFonts w:hint="eastAsia"/>
        </w:rPr>
        <w:t>范围内的绝缘应防止接触盐水，一旦完成这个预处理程序，应用抖、甩的方法和/或用干纱布揩擦，将表面和孔腔中过多的盐水去除。</w:t>
      </w:r>
    </w:p>
    <w:p w14:paraId="6D7CFA03">
      <w:pPr>
        <w:pStyle w:val="25"/>
      </w:pPr>
      <w:r>
        <w:rPr>
          <w:rFonts w:hint="eastAsia"/>
        </w:rPr>
        <w:t>在盐水预处理后立即按以下顺序进行合适的电气试验:</w:t>
      </w:r>
    </w:p>
    <w:p w14:paraId="2E96E63E">
      <w:pPr>
        <w:pStyle w:val="99"/>
        <w:rPr>
          <w:rFonts w:cs="宋体"/>
        </w:rPr>
      </w:pPr>
      <w:r>
        <w:rPr>
          <w:rFonts w:hint="eastAsia" w:eastAsia="黑体" w:cs="宋体"/>
        </w:rPr>
        <w:t>高频</w:t>
      </w:r>
      <w:r>
        <w:rPr>
          <w:rFonts w:hint="eastAsia" w:cs="宋体"/>
        </w:rPr>
        <w:t>泄漏(</w:t>
      </w:r>
      <w:r>
        <w:t>201.8.8.3.102</w:t>
      </w:r>
      <w:r>
        <w:rPr>
          <w:rFonts w:hint="eastAsia" w:cs="宋体"/>
        </w:rPr>
        <w:t>)；</w:t>
      </w:r>
    </w:p>
    <w:p w14:paraId="066F633B">
      <w:pPr>
        <w:pStyle w:val="99"/>
        <w:rPr>
          <w:rFonts w:cs="宋体"/>
        </w:rPr>
      </w:pPr>
      <w:r>
        <w:rPr>
          <w:rFonts w:hint="eastAsia" w:eastAsia="黑体" w:cs="宋体"/>
        </w:rPr>
        <w:t>高频</w:t>
      </w:r>
      <w:ins w:id="3195" w:author="VTRON" w:date="2018-05-14T15:55:00Z">
        <w:r>
          <w:rPr>
            <w:rFonts w:hint="eastAsia" w:ascii="宋体" w:eastAsia="宋体" w:cs="宋体"/>
            <w:kern w:val="0"/>
            <w:szCs w:val="20"/>
            <w:lang w:val="en-US" w:eastAsia="zh-CN"/>
            <w:rPrChange w:id="3196" w:author="VTRON" w:date="2018-05-14T15:55:00Z">
              <w:rPr>
                <w:rFonts w:hint="eastAsia" w:ascii="Times New Roman" w:eastAsia="黑体" w:cs="宋体"/>
                <w:kern w:val="2"/>
                <w:szCs w:val="24"/>
                <w:lang/>
              </w:rPr>
            </w:rPrChange>
          </w:rPr>
          <w:t>电介质</w:t>
        </w:r>
      </w:ins>
      <w:del w:id="3198" w:author="VTRON" w:date="2018-05-14T15:55:00Z">
        <w:r>
          <w:rPr>
            <w:rFonts w:hint="eastAsia" w:cs="宋体"/>
          </w:rPr>
          <w:delText>介电</w:delText>
        </w:r>
      </w:del>
      <w:r>
        <w:rPr>
          <w:rFonts w:hint="eastAsia" w:cs="宋体"/>
        </w:rPr>
        <w:t>强度(</w:t>
      </w:r>
      <w:r>
        <w:t>201.8.8.3.103</w:t>
      </w:r>
      <w:r>
        <w:rPr>
          <w:rFonts w:hint="eastAsia" w:cs="宋体"/>
        </w:rPr>
        <w:t>)；</w:t>
      </w:r>
    </w:p>
    <w:p w14:paraId="26DA6193">
      <w:pPr>
        <w:pStyle w:val="99"/>
      </w:pPr>
      <w:r>
        <w:rPr>
          <w:rFonts w:hint="eastAsia" w:cs="宋体"/>
        </w:rPr>
        <w:t>工频</w:t>
      </w:r>
      <w:ins w:id="3199" w:author="VTRON" w:date="2018-05-14T15:55:00Z">
        <w:r>
          <w:rPr>
            <w:rFonts w:hint="eastAsia" w:cs="宋体"/>
          </w:rPr>
          <w:t>电介质</w:t>
        </w:r>
      </w:ins>
      <w:del w:id="3200" w:author="VTRON" w:date="2018-05-14T15:55:00Z">
        <w:r>
          <w:rPr>
            <w:rFonts w:hint="eastAsia" w:cs="宋体"/>
          </w:rPr>
          <w:delText>介电</w:delText>
        </w:r>
      </w:del>
      <w:r>
        <w:rPr>
          <w:rFonts w:hint="eastAsia" w:cs="宋体"/>
        </w:rPr>
        <w:t>强度(</w:t>
      </w:r>
      <w:r>
        <w:t>201.8.8.3.104</w:t>
      </w:r>
      <w:r>
        <w:rPr>
          <w:rFonts w:hint="eastAsia" w:cs="宋体"/>
        </w:rPr>
        <w:t>)。</w:t>
      </w:r>
    </w:p>
    <w:p w14:paraId="7444EC46">
      <w:pPr>
        <w:pStyle w:val="59"/>
        <w:spacing w:before="156" w:after="156"/>
      </w:pPr>
      <w:r>
        <w:t>*</w:t>
      </w:r>
      <w:r>
        <w:rPr>
          <w:rFonts w:hint="eastAsia"/>
        </w:rPr>
        <w:t xml:space="preserve"> 手术附件的高频泄漏</w:t>
      </w:r>
    </w:p>
    <w:p w14:paraId="64F2E2C7">
      <w:pPr>
        <w:pStyle w:val="69"/>
        <w:numPr>
          <w:ilvl w:val="0"/>
          <w:numId w:val="52"/>
        </w:numPr>
        <w:rPr>
          <w:ins w:id="3201" w:author="zhuxq" w:date="2018-10-24T15:42:00Z"/>
        </w:rPr>
      </w:pPr>
      <w:r>
        <w:rPr>
          <w:rFonts w:hint="eastAsia"/>
        </w:rPr>
        <w:t>测量</w:t>
      </w:r>
      <w:r>
        <w:rPr>
          <w:rFonts w:hint="eastAsia" w:eastAsia="黑体"/>
        </w:rPr>
        <w:t>高频漏电流</w:t>
      </w:r>
      <w:r>
        <w:rPr/>
        <w:br w:type="textWrapping" w:clear="all"/>
      </w:r>
      <w:r>
        <w:rPr>
          <w:rFonts w:hint="eastAsia"/>
        </w:rPr>
        <w:t>应用于</w:t>
      </w:r>
      <w:r>
        <w:rPr>
          <w:rFonts w:hint="eastAsia" w:eastAsia="黑体"/>
        </w:rPr>
        <w:t>手术附件</w:t>
      </w:r>
      <w:r>
        <w:rPr>
          <w:rFonts w:hint="eastAsia"/>
        </w:rPr>
        <w:t>的绝缘，包括</w:t>
      </w:r>
      <w:r>
        <w:rPr>
          <w:rFonts w:hint="eastAsia" w:eastAsia="黑体"/>
        </w:rPr>
        <w:t>手术电极绝缘</w:t>
      </w:r>
      <w:r>
        <w:rPr>
          <w:rFonts w:hint="eastAsia"/>
        </w:rPr>
        <w:t>，但不包括</w:t>
      </w:r>
      <w:r>
        <w:rPr>
          <w:rFonts w:hint="eastAsia" w:eastAsia="黑体"/>
        </w:rPr>
        <w:t>手术连接器</w:t>
      </w:r>
      <w:r>
        <w:rPr>
          <w:rFonts w:hint="eastAsia"/>
        </w:rPr>
        <w:t>，应限制绝缘外表面上流通的</w:t>
      </w:r>
      <w:r>
        <w:rPr>
          <w:rFonts w:hint="eastAsia" w:eastAsia="黑体"/>
        </w:rPr>
        <w:t>高频漏电流</w:t>
      </w:r>
      <w:r>
        <w:rPr>
          <w:rFonts w:hint="eastAsia"/>
        </w:rPr>
        <w:t>小于</w:t>
      </w:r>
      <w:r>
        <w:rPr>
          <w:position w:val="-12"/>
        </w:rPr>
        <w:object>
          <v:shape id="_x0000_i1045" o:spt="75" type="#_x0000_t75" style="height:18.15pt;width:18.15pt;" o:ole="t" filled="f" o:preferrelative="t" stroked="f" coordsize="21600,21600">
            <v:path/>
            <v:fill on="f" focussize="0,0"/>
            <v:stroke on="f"/>
            <v:imagedata r:id="rId37" o:title=""/>
            <o:lock v:ext="edit" aspectratio="t"/>
            <w10:wrap type="none"/>
            <w10:anchorlock/>
          </v:shape>
          <o:OLEObject Type="Embed" ProgID="Equation.3" ShapeID="_x0000_i1045" DrawAspect="Content" ObjectID="_1468075736" r:id="rId36">
            <o:LockedField>false</o:LockedField>
          </o:OLEObject>
        </w:object>
      </w:r>
      <w:r>
        <w:t>:</w:t>
      </w:r>
      <w:r>
        <w:rPr/>
        <w:br w:type="textWrapping" w:clear="all"/>
      </w:r>
      <w:r>
        <w:rPr>
          <w:rFonts w:hint="eastAsia"/>
        </w:rPr>
        <w:t>预期用于</w:t>
      </w:r>
      <w:r>
        <w:rPr>
          <w:rFonts w:hint="eastAsia" w:eastAsia="黑体"/>
        </w:rPr>
        <w:t>单极</w:t>
      </w:r>
      <w:r>
        <w:rPr>
          <w:rFonts w:hint="eastAsia"/>
        </w:rPr>
        <w:t>应用的</w:t>
      </w:r>
      <w:r>
        <w:rPr>
          <w:rFonts w:hint="eastAsia" w:eastAsia="黑体"/>
        </w:rPr>
        <w:t>手术附件</w:t>
      </w:r>
      <w:r>
        <w:rPr>
          <w:rFonts w:hint="eastAsia"/>
        </w:rPr>
        <w:t>的限值为：</w:t>
      </w:r>
      <w:r>
        <w:rPr/>
        <w:br w:type="textWrapping" w:clear="all"/>
      </w:r>
      <w:r>
        <w:rPr>
          <w:position w:val="-14"/>
        </w:rPr>
        <w:object>
          <v:shape id="_x0000_i1046" o:spt="75" type="#_x0000_t75" style="height:19.4pt;width:177.2pt;" o:ole="t" filled="f" o:preferrelative="t" stroked="f" coordsize="21600,21600">
            <v:path/>
            <v:fill on="f" focussize="0,0"/>
            <v:stroke on="f"/>
            <v:imagedata r:id="rId39" o:title=""/>
            <o:lock v:ext="edit" aspectratio="t"/>
            <w10:wrap type="none"/>
            <w10:anchorlock/>
          </v:shape>
          <o:OLEObject Type="Embed" ProgID="Equation.3" ShapeID="_x0000_i1046" DrawAspect="Content" ObjectID="_1468075737" r:id="rId38">
            <o:LockedField>false</o:LockedField>
          </o:OLEObject>
        </w:object>
      </w:r>
      <w:r>
        <w:rPr>
          <w:lang/>
        </w:rPr>
        <w:br w:type="textWrapping" w:clear="all"/>
      </w:r>
      <w:r>
        <w:rPr>
          <w:rFonts w:hint="eastAsia"/>
        </w:rPr>
        <w:t>式中</w:t>
      </w:r>
      <w:r>
        <w:t>:</w:t>
      </w:r>
      <w:r>
        <w:rPr/>
        <w:br w:type="textWrapping" w:clear="all"/>
      </w:r>
      <w:ins w:id="3202" w:author="CHENWEI" w:date="2018-10-24T13:53:00Z"/>
      <w:ins w:id="3203" w:author="CHENWEI" w:date="2018-10-24T13:53:00Z"/>
      <w:ins w:id="3204" w:author="CHENWEI" w:date="2018-10-24T13:53:00Z"/>
      <w:ins w:id="3205" w:author="CHENWEI" w:date="2018-10-24T13:53:00Z">
        <w:r>
          <w:rPr>
            <w:position w:val="-6"/>
          </w:rPr>
          <w:object>
            <v:shape id="_x0000_i1047" o:spt="75" type="#_x0000_t75" style="height:14.4pt;width:11.25pt;" o:ole="t" filled="f" o:preferrelative="t" stroked="f" coordsize="21600,21600">
              <v:path/>
              <v:fill on="f" focussize="0,0"/>
              <v:stroke on="f"/>
              <v:imagedata r:id="rId41" o:title=""/>
              <o:lock v:ext="edit" aspectratio="t"/>
              <w10:wrap type="none"/>
              <w10:anchorlock/>
            </v:shape>
            <o:OLEObject Type="Embed" ProgID="Equation.3" ShapeID="_x0000_i1047" DrawAspect="Content" ObjectID="_1468075738" r:id="rId40">
              <o:LockedField>false</o:LockedField>
            </o:OLEObject>
          </w:object>
        </w:r>
      </w:ins>
      <w:r>
        <w:rPr>
          <w:rFonts w:hint="eastAsia"/>
        </w:rPr>
        <w:t>—绝缘的最小外径，单位为毫米</w:t>
      </w:r>
      <w:r>
        <w:t>(mm)；</w:t>
      </w:r>
      <w:r>
        <w:rPr/>
        <w:br w:type="textWrapping" w:clear="all"/>
      </w:r>
      <w:r>
        <w:rPr>
          <w:position w:val="-12"/>
        </w:rPr>
        <w:object>
          <v:shape id="_x0000_i1048" o:spt="75" type="#_x0000_t75" style="height:18.15pt;width:18.15pt;" o:ole="t" filled="f" o:preferrelative="t" stroked="f" coordsize="21600,21600">
            <v:path/>
            <v:fill on="f" focussize="0,0"/>
            <v:stroke on="f"/>
            <v:imagedata r:id="rId43" o:title=""/>
            <o:lock v:ext="edit" aspectratio="t"/>
            <w10:wrap type="none"/>
            <w10:anchorlock/>
          </v:shape>
          <o:OLEObject Type="Embed" ProgID="Equation.3" ShapeID="_x0000_i1048" DrawAspect="Content" ObjectID="_1468075739" r:id="rId42">
            <o:LockedField>false</o:LockedField>
          </o:OLEObject>
        </w:object>
      </w:r>
      <w:r>
        <w:rPr>
          <w:rFonts w:hint="eastAsia"/>
        </w:rPr>
        <w:t>—</w:t>
      </w:r>
      <w:r>
        <w:rPr>
          <w:rFonts w:hint="eastAsia" w:eastAsia="黑体"/>
        </w:rPr>
        <w:t>高频</w:t>
      </w:r>
      <w:r>
        <w:rPr>
          <w:rFonts w:hint="eastAsia"/>
        </w:rPr>
        <w:t>试验电压频率，单位为千赫</w:t>
      </w:r>
      <w:r>
        <w:t>(kHz)；</w:t>
      </w:r>
      <w:r>
        <w:rPr/>
        <w:br w:type="textWrapping" w:clear="all"/>
      </w:r>
      <w:ins w:id="3207" w:author="CHENWEI" w:date="2018-10-24T13:54:00Z"/>
      <w:ins w:id="3208" w:author="CHENWEI" w:date="2018-10-24T13:54:00Z"/>
      <w:ins w:id="3209" w:author="CHENWEI" w:date="2018-10-24T13:54:00Z"/>
      <w:ins w:id="3210" w:author="CHENWEI" w:date="2018-10-24T13:54:00Z">
        <w:r>
          <w:rPr>
            <w:position w:val="-4"/>
          </w:rPr>
          <w:object>
            <v:shape id="_x0000_i1049" o:spt="75" type="#_x0000_t75" style="height:11.9pt;width:11.25pt;" o:ole="t" filled="f" o:preferrelative="t" stroked="f" coordsize="21600,21600">
              <v:path/>
              <v:fill on="f" focussize="0,0"/>
              <v:stroke on="f"/>
              <v:imagedata r:id="rId45" o:title=""/>
              <o:lock v:ext="edit" aspectratio="t"/>
              <w10:wrap type="none"/>
              <w10:anchorlock/>
            </v:shape>
            <o:OLEObject Type="Embed" ProgID="Equation.3" ShapeID="_x0000_i1049" DrawAspect="Content" ObjectID="_1468075740" r:id="rId44">
              <o:LockedField>false</o:LockedField>
            </o:OLEObject>
          </w:object>
        </w:r>
      </w:ins>
      <w:r>
        <w:rPr>
          <w:rFonts w:hint="eastAsia"/>
        </w:rPr>
        <w:t>—流通</w:t>
      </w:r>
      <w:r>
        <w:rPr>
          <w:rFonts w:hint="eastAsia" w:eastAsia="黑体"/>
        </w:rPr>
        <w:t>高频漏电流</w:t>
      </w:r>
      <w:r>
        <w:rPr>
          <w:rFonts w:hint="eastAsia"/>
        </w:rPr>
        <w:t>的样品绝缘长度，单位为厘米</w:t>
      </w:r>
      <w:r>
        <w:t>(</w:t>
      </w:r>
      <w:r>
        <w:rPr>
          <w:rFonts w:hint="eastAsia"/>
        </w:rPr>
        <w:t>c</w:t>
      </w:r>
      <w:r>
        <w:t>m)；</w:t>
      </w:r>
    </w:p>
    <w:p w14:paraId="165F8D44">
      <w:pPr>
        <w:pStyle w:val="69"/>
        <w:numPr>
          <w:ilvl w:val="0"/>
          <w:numId w:val="0"/>
        </w:numPr>
        <w:ind w:left="838" w:leftChars="399"/>
        <w:rPr>
          <w:ins w:id="3213" w:author="CHENWEI" w:date="2018-10-25T09:30:00Z"/>
        </w:rPr>
        <w:pPrChange w:id="3212" w:author="CHENWEI" w:date="2018-10-25T09:28:00Z">
          <w:pPr>
            <w:pStyle w:val="69"/>
            <w:numPr>
              <w:ilvl w:val="0"/>
              <w:numId w:val="0"/>
            </w:numPr>
          </w:pPr>
        </w:pPrChange>
      </w:pPr>
      <w:r>
        <w:rPr>
          <w:position w:val="-14"/>
        </w:rPr>
        <w:object>
          <v:shape id="_x0000_i1050" o:spt="75" type="#_x0000_t75" style="height:18.8pt;width:15.65pt;" o:ole="t" filled="f" o:preferrelative="t" stroked="f" coordsize="21600,21600">
            <v:path/>
            <v:fill on="f" focussize="0,0"/>
            <v:stroke on="f"/>
            <v:imagedata r:id="rId47" o:title=""/>
            <o:lock v:ext="edit" aspectratio="t"/>
            <w10:wrap type="none"/>
            <w10:anchorlock/>
          </v:shape>
          <o:OLEObject Type="Embed" ProgID="Equation.3" ShapeID="_x0000_i1050" DrawAspect="Content" ObjectID="_1468075741" r:id="rId46">
            <o:LockedField>false</o:LockedField>
          </o:OLEObject>
        </w:object>
      </w:r>
      <w:r>
        <w:rPr>
          <w:rFonts w:hint="eastAsia"/>
        </w:rPr>
        <w:t>—峰值</w:t>
      </w:r>
      <w:r>
        <w:rPr>
          <w:rFonts w:hint="eastAsia" w:eastAsia="黑体"/>
        </w:rPr>
        <w:t>高频</w:t>
      </w:r>
      <w:r>
        <w:rPr>
          <w:rFonts w:hint="eastAsia"/>
        </w:rPr>
        <w:t>试验电压，单位为伏</w:t>
      </w:r>
      <w:r>
        <w:t>(V)</w:t>
      </w:r>
      <w:r>
        <w:rPr>
          <w:rFonts w:hint="eastAsia"/>
        </w:rPr>
        <w:t>。</w:t>
      </w:r>
    </w:p>
    <w:p w14:paraId="71573003">
      <w:pPr>
        <w:pStyle w:val="69"/>
        <w:numPr>
          <w:ilvl w:val="0"/>
          <w:numId w:val="0"/>
        </w:numPr>
        <w:ind w:left="838" w:leftChars="399"/>
        <w:rPr>
          <w:ins w:id="3215" w:author="CHENWEI" w:date="2018-10-25T09:28:00Z"/>
        </w:rPr>
        <w:pPrChange w:id="3214" w:author="CHENWEI" w:date="2018-10-25T09:28:00Z">
          <w:pPr>
            <w:pStyle w:val="69"/>
            <w:numPr>
              <w:ilvl w:val="0"/>
              <w:numId w:val="0"/>
            </w:numPr>
          </w:pPr>
        </w:pPrChange>
      </w:pPr>
    </w:p>
    <w:p w14:paraId="4ADEC916">
      <w:pPr>
        <w:pStyle w:val="69"/>
        <w:numPr>
          <w:ilvl w:val="0"/>
          <w:numId w:val="0"/>
        </w:numPr>
        <w:ind w:left="838" w:leftChars="399"/>
        <w:pPrChange w:id="3216" w:author="CHENWEI" w:date="2018-10-25T09:28:00Z">
          <w:pPr>
            <w:pStyle w:val="69"/>
            <w:numPr>
              <w:ilvl w:val="0"/>
              <w:numId w:val="0"/>
            </w:numPr>
          </w:pPr>
        </w:pPrChange>
      </w:pPr>
      <w:del w:id="3217" w:author="CHENWEI" w:date="2018-10-25T09:28:00Z">
        <w:r>
          <w:rPr/>
          <w:br w:type="textWrapping" w:clear="all"/>
        </w:r>
      </w:del>
      <w:r>
        <w:rPr>
          <w:rFonts w:hint="eastAsia"/>
        </w:rPr>
        <w:t>预期用于</w:t>
      </w:r>
      <w:r>
        <w:rPr>
          <w:rFonts w:hint="eastAsia" w:eastAsia="黑体"/>
        </w:rPr>
        <w:t>双极</w:t>
      </w:r>
      <w:r>
        <w:rPr>
          <w:rFonts w:hint="eastAsia"/>
        </w:rPr>
        <w:t>应用的</w:t>
      </w:r>
      <w:r>
        <w:rPr>
          <w:rFonts w:hint="eastAsia" w:eastAsia="黑体"/>
        </w:rPr>
        <w:t>手术附件</w:t>
      </w:r>
      <w:r>
        <w:rPr>
          <w:rFonts w:hint="eastAsia"/>
        </w:rPr>
        <w:t>的相应限值为：</w:t>
      </w:r>
      <w:r>
        <w:rPr/>
        <w:br w:type="textWrapping" w:clear="all"/>
      </w:r>
      <w:r>
        <w:rPr>
          <w:position w:val="-14"/>
        </w:rPr>
        <w:object>
          <v:shape id="_x0000_i1051" o:spt="75" type="#_x0000_t75" style="height:19.4pt;width:176.5pt;" o:ole="t" filled="f" o:preferrelative="t" stroked="f" coordsize="21600,21600">
            <v:path/>
            <v:fill on="f" focussize="0,0"/>
            <v:stroke on="f"/>
            <v:imagedata r:id="rId49" o:title=""/>
            <o:lock v:ext="edit" aspectratio="t"/>
            <w10:wrap type="none"/>
            <w10:anchorlock/>
          </v:shape>
          <o:OLEObject Type="Embed" ProgID="Equation.3" ShapeID="_x0000_i1051" DrawAspect="Content" ObjectID="_1468075742" r:id="rId48">
            <o:LockedField>false</o:LockedField>
          </o:OLEObject>
        </w:object>
      </w:r>
      <w:r>
        <w:rPr>
          <w:lang/>
        </w:rPr>
        <w:br w:type="textWrapping" w:clear="all"/>
      </w:r>
      <w:r>
        <w:rPr>
          <w:rFonts w:hint="eastAsia"/>
        </w:rPr>
        <w:t>通过以下试验来检验是否符合要求</w:t>
      </w:r>
      <w:r>
        <w:t>:</w:t>
      </w:r>
      <w:r>
        <w:rPr/>
        <w:br w:type="textWrapping" w:clear="all"/>
      </w:r>
      <w:r>
        <w:rPr>
          <w:rFonts w:hint="eastAsia"/>
        </w:rPr>
        <w:t>在整个试验过程中，除了离两端剥露导体各</w:t>
      </w:r>
      <w:r>
        <w:t>1</w:t>
      </w:r>
      <w:r>
        <w:rPr>
          <w:rFonts w:hint="eastAsia"/>
        </w:rPr>
        <w:t>c</w:t>
      </w:r>
      <w:r>
        <w:t>m</w:t>
      </w:r>
      <w:r>
        <w:rPr>
          <w:rFonts w:hint="eastAsia"/>
        </w:rPr>
        <w:t>绝缘之外，试样绝缘的全部长度</w:t>
      </w:r>
      <w:r>
        <w:t>(</w:t>
      </w:r>
      <w:r>
        <w:rPr>
          <w:rFonts w:hint="eastAsia"/>
        </w:rPr>
        <w:t>不超过</w:t>
      </w:r>
      <w:r>
        <w:t>3</w:t>
      </w:r>
      <w:ins w:id="3218" w:author="VTRON" w:date="2018-05-14T15:59:00Z">
        <w:r>
          <w:rPr>
            <w:rFonts w:hint="eastAsia"/>
          </w:rPr>
          <w:t>0</w:t>
        </w:r>
      </w:ins>
      <w:r>
        <w:rPr>
          <w:rFonts w:hint="eastAsia"/>
        </w:rPr>
        <w:t>c</w:t>
      </w:r>
      <w:r>
        <w:t>m)</w:t>
      </w:r>
      <w:r>
        <w:rPr>
          <w:rFonts w:hint="eastAsia"/>
        </w:rPr>
        <w:t>应浸入</w:t>
      </w:r>
      <w:r>
        <w:t>0.9%</w:t>
      </w:r>
      <w:r>
        <w:rPr>
          <w:rFonts w:hint="eastAsia"/>
        </w:rPr>
        <w:t>盐溶液中或者包扎于浸过盐溶液的透水布中。所有工作内导体应一起连接于一个</w:t>
      </w:r>
      <w:r>
        <w:rPr>
          <w:rFonts w:hint="eastAsia" w:eastAsia="黑体"/>
        </w:rPr>
        <w:t>高频</w:t>
      </w:r>
      <w:r>
        <w:rPr>
          <w:rFonts w:hint="eastAsia"/>
        </w:rPr>
        <w:t>电压源的一个极上，该电压源具有频率</w:t>
      </w:r>
      <w:ins w:id="3219" w:author="CHENWEI" w:date="2018-10-24T14:02:00Z"/>
      <w:ins w:id="3220" w:author="CHENWEI" w:date="2018-10-24T14:02:00Z"/>
      <w:ins w:id="3221" w:author="CHENWEI" w:date="2018-10-24T14:02:00Z"/>
      <w:ins w:id="3222" w:author="CHENWEI" w:date="2018-10-24T14:02:00Z">
        <w:r>
          <w:rPr>
            <w:position w:val="-12"/>
          </w:rPr>
          <w:object>
            <v:shape id="_x0000_i1052" o:spt="75" type="#_x0000_t75" style="height:18.15pt;width:18.15pt;" o:ole="t" filled="f" o:preferrelative="t" stroked="f" coordsize="21600,21600">
              <v:path/>
              <v:fill on="f" focussize="0,0"/>
              <v:stroke on="f"/>
              <v:imagedata r:id="rId43" o:title=""/>
              <o:lock v:ext="edit" aspectratio="t"/>
              <w10:wrap type="none"/>
              <w10:anchorlock/>
            </v:shape>
            <o:OLEObject Type="Embed" ProgID="Equation.3" ShapeID="_x0000_i1052" DrawAspect="Content" ObjectID="_1468075743" r:id="rId50">
              <o:LockedField>false</o:LockedField>
            </o:OLEObject>
          </w:object>
        </w:r>
      </w:ins>
      <w:del w:id="3224" w:author="CHENWEI" w:date="2018-10-24T14:02:00Z"/>
      <w:del w:id="3225" w:author="CHENWEI" w:date="2018-10-24T14:02:00Z"/>
      <w:del w:id="3226" w:author="CHENWEI" w:date="2018-10-24T14:02:00Z"/>
      <w:del w:id="3227" w:author="CHENWEI" w:date="2018-10-24T14:02:00Z"/>
      <w:del w:id="3228" w:author="CHENWEI" w:date="2018-10-24T14:02:00Z"/>
      <w:del w:id="3229" w:author="CHENWEI" w:date="2018-10-24T14:02:00Z">
        <w:r>
          <w:rPr>
            <w:position w:val="-12"/>
          </w:rPr>
          <w:object>
            <v:shape id="_x0000_i1053" o:spt="75" type="#_x0000_t75" style="height:18.15pt;width:15.05pt;" o:ole="t" filled="f" o:preferrelative="t" stroked="f" coordsize="21600,21600">
              <v:path/>
              <v:fill on="f" focussize="0,0"/>
              <v:stroke on="f"/>
              <v:imagedata r:id="rId52" o:title=""/>
              <o:lock v:ext="edit" aspectratio="t"/>
              <w10:wrap type="none"/>
              <w10:anchorlock/>
            </v:shape>
            <o:OLEObject Type="Embed" ProgID="Equation.3" ShapeID="_x0000_i1053" DrawAspect="Content" ObjectID="_1468075744" r:id="rId51">
              <o:LockedField>false</o:LockedField>
            </o:OLEObject>
          </w:object>
        </w:r>
      </w:del>
      <w:del w:id="3231" w:author="CHENWEI" w:date="2018-10-24T14:02:00Z"/>
      <w:r>
        <w:rPr>
          <w:rFonts w:hint="eastAsia"/>
        </w:rPr>
        <w:t>为</w:t>
      </w:r>
      <w:r>
        <w:t>300kHz</w:t>
      </w:r>
      <w:r>
        <w:rPr>
          <w:rFonts w:hint="eastAsia"/>
        </w:rPr>
        <w:t>到</w:t>
      </w:r>
      <w:r>
        <w:t>1</w:t>
      </w:r>
      <w:r>
        <w:rPr>
          <w:rFonts w:hint="eastAsia"/>
        </w:rPr>
        <w:t>M</w:t>
      </w:r>
      <w:r>
        <w:t>Hz</w:t>
      </w:r>
      <w:r>
        <w:rPr>
          <w:rFonts w:hint="eastAsia"/>
        </w:rPr>
        <w:t>的近似正弦波形。</w:t>
      </w:r>
      <w:r>
        <w:rPr>
          <w:rFonts w:hint="eastAsia" w:eastAsia="黑体"/>
        </w:rPr>
        <w:t>高频</w:t>
      </w:r>
      <w:r>
        <w:rPr>
          <w:rFonts w:hint="eastAsia"/>
        </w:rPr>
        <w:t>电压源的另一极接到一个导电电极上，该电极浸于盐溶液中或者接到包扎于浸过盐溶液的透水布中段的金属箔上，用合适仪表串接在</w:t>
      </w:r>
      <w:r>
        <w:rPr>
          <w:rFonts w:hint="eastAsia" w:eastAsia="黑体"/>
        </w:rPr>
        <w:t>高频</w:t>
      </w:r>
      <w:r>
        <w:rPr>
          <w:rFonts w:hint="eastAsia"/>
        </w:rPr>
        <w:t>电压源输出中，监测</w:t>
      </w:r>
      <w:r>
        <w:rPr>
          <w:rFonts w:hint="eastAsia" w:eastAsia="黑体"/>
        </w:rPr>
        <w:t>高频漏电流</w:t>
      </w:r>
      <w:ins w:id="3232" w:author="CHENWEI" w:date="2018-10-24T14:02:00Z"/>
      <w:ins w:id="3233" w:author="CHENWEI" w:date="2018-10-24T14:02:00Z"/>
      <w:ins w:id="3234" w:author="CHENWEI" w:date="2018-10-24T14:02:00Z"/>
      <w:ins w:id="3235" w:author="CHENWEI" w:date="2018-10-24T14:02:00Z">
        <w:r>
          <w:rPr>
            <w:position w:val="-12"/>
          </w:rPr>
          <w:object>
            <v:shape id="_x0000_i1054" o:spt="75" type="#_x0000_t75" style="height:18.15pt;width:18.15pt;" o:ole="t" filled="f" o:preferrelative="t" stroked="f" coordsize="21600,21600">
              <v:path/>
              <v:fill on="f" focussize="0,0"/>
              <v:stroke on="f"/>
              <v:imagedata r:id="rId37" o:title=""/>
              <o:lock v:ext="edit" aspectratio="t"/>
              <w10:wrap type="none"/>
              <w10:anchorlock/>
            </v:shape>
            <o:OLEObject Type="Embed" ProgID="Equation.3" ShapeID="_x0000_i1054" DrawAspect="Content" ObjectID="_1468075745" r:id="rId53">
              <o:LockedField>false</o:LockedField>
            </o:OLEObject>
          </w:object>
        </w:r>
      </w:ins>
      <w:del w:id="3237" w:author="CHENWEI" w:date="2018-10-24T14:02:00Z"/>
      <w:del w:id="3238" w:author="CHENWEI" w:date="2018-10-24T14:02:00Z"/>
      <w:del w:id="3239" w:author="CHENWEI" w:date="2018-10-24T14:02:00Z"/>
      <w:del w:id="3240" w:author="CHENWEI" w:date="2018-10-24T14:02:00Z"/>
      <w:del w:id="3241" w:author="CHENWEI" w:date="2018-10-24T14:02:00Z"/>
      <w:del w:id="3242" w:author="CHENWEI" w:date="2018-10-24T14:02:00Z">
        <w:r>
          <w:rPr>
            <w:position w:val="-12"/>
          </w:rPr>
          <w:object>
            <v:shape id="_x0000_i1055" o:spt="75" type="#_x0000_t75" style="height:18.15pt;width:18.15pt;" o:ole="t" filled="f" o:preferrelative="t" stroked="f" coordsize="21600,21600">
              <v:path/>
              <v:fill on="f" focussize="0,0"/>
              <v:stroke on="f"/>
              <v:imagedata r:id="rId55" o:title=""/>
              <o:lock v:ext="edit" aspectratio="t"/>
              <w10:wrap type="none"/>
              <w10:anchorlock/>
            </v:shape>
            <o:OLEObject Type="Embed" ProgID="Equation.3" ShapeID="_x0000_i1055" DrawAspect="Content" ObjectID="_1468075746" r:id="rId54">
              <o:LockedField>false</o:LockedField>
            </o:OLEObject>
          </w:object>
        </w:r>
      </w:del>
      <w:del w:id="3244" w:author="CHENWEI" w:date="2018-10-24T14:02:00Z"/>
      <w:r>
        <w:rPr>
          <w:rFonts w:hint="eastAsia"/>
        </w:rPr>
        <w:t>。在</w:t>
      </w:r>
      <w:r>
        <w:rPr>
          <w:rFonts w:hint="eastAsia" w:eastAsia="黑体"/>
        </w:rPr>
        <w:t>高频</w:t>
      </w:r>
      <w:r>
        <w:rPr>
          <w:rFonts w:hint="eastAsia"/>
        </w:rPr>
        <w:t>电压源两输出极上监测</w:t>
      </w:r>
      <w:r>
        <w:rPr>
          <w:rFonts w:hint="eastAsia" w:eastAsia="黑体"/>
        </w:rPr>
        <w:t>高频</w:t>
      </w:r>
      <w:r>
        <w:rPr>
          <w:rFonts w:hint="eastAsia"/>
        </w:rPr>
        <w:t>试验电压</w:t>
      </w:r>
      <w:ins w:id="3245" w:author="CHENWEI" w:date="2018-10-24T14:02:00Z"/>
      <w:ins w:id="3246" w:author="CHENWEI" w:date="2018-10-24T14:02:00Z"/>
      <w:ins w:id="3247" w:author="CHENWEI" w:date="2018-10-24T14:02:00Z"/>
      <w:ins w:id="3248" w:author="CHENWEI" w:date="2018-10-24T14:02:00Z">
        <w:r>
          <w:rPr>
            <w:position w:val="-14"/>
          </w:rPr>
          <w:object>
            <v:shape id="_x0000_i1056" o:spt="75" type="#_x0000_t75" style="height:18.8pt;width:15.65pt;" o:ole="t" filled="f" o:preferrelative="t" stroked="f" coordsize="21600,21600">
              <v:path/>
              <v:fill on="f" focussize="0,0"/>
              <v:stroke on="f"/>
              <v:imagedata r:id="rId47" o:title=""/>
              <o:lock v:ext="edit" aspectratio="t"/>
              <w10:wrap type="none"/>
              <w10:anchorlock/>
            </v:shape>
            <o:OLEObject Type="Embed" ProgID="Equation.3" ShapeID="_x0000_i1056" DrawAspect="Content" ObjectID="_1468075747" r:id="rId56">
              <o:LockedField>false</o:LockedField>
            </o:OLEObject>
          </w:object>
        </w:r>
      </w:ins>
      <w:del w:id="3250" w:author="CHENWEI" w:date="2018-10-24T14:02:00Z"/>
      <w:del w:id="3251" w:author="CHENWEI" w:date="2018-10-24T14:02:00Z"/>
      <w:del w:id="3252" w:author="CHENWEI" w:date="2018-10-24T14:02:00Z"/>
      <w:del w:id="3253" w:author="CHENWEI" w:date="2018-10-24T14:02:00Z"/>
      <w:del w:id="3254" w:author="CHENWEI" w:date="2018-10-24T14:02:00Z"/>
      <w:del w:id="3255" w:author="CHENWEI" w:date="2018-10-24T14:02:00Z">
        <w:r>
          <w:rPr>
            <w:position w:val="-14"/>
          </w:rPr>
          <w:object>
            <v:shape id="_x0000_i1057" o:spt="75" type="#_x0000_t75" style="height:18.8pt;width:18.15pt;" o:ole="t" filled="f" o:preferrelative="t" stroked="f" coordsize="21600,21600">
              <v:path/>
              <v:fill on="f" focussize="0,0"/>
              <v:stroke on="f"/>
              <v:imagedata r:id="rId58" o:title=""/>
              <o:lock v:ext="edit" aspectratio="t"/>
              <w10:wrap type="none"/>
              <w10:anchorlock/>
            </v:shape>
            <o:OLEObject Type="Embed" ProgID="Equation.3" ShapeID="_x0000_i1057" DrawAspect="Content" ObjectID="_1468075748" r:id="rId57">
              <o:LockedField>false</o:LockedField>
            </o:OLEObject>
          </w:object>
        </w:r>
      </w:del>
      <w:del w:id="3257" w:author="CHENWEI" w:date="2018-10-24T14:02:00Z"/>
      <w:r>
        <w:rPr>
          <w:rFonts w:hint="eastAsia"/>
        </w:rPr>
        <w:t>。</w:t>
      </w:r>
      <w:r>
        <w:rPr/>
        <w:br w:type="textWrapping" w:clear="all"/>
      </w:r>
      <w:r>
        <w:rPr>
          <w:rFonts w:hint="eastAsia"/>
        </w:rPr>
        <w:t>提升</w:t>
      </w:r>
      <w:r>
        <w:rPr>
          <w:rFonts w:hint="eastAsia" w:eastAsia="黑体"/>
        </w:rPr>
        <w:t>高频</w:t>
      </w:r>
      <w:r>
        <w:rPr>
          <w:rFonts w:hint="eastAsia"/>
        </w:rPr>
        <w:t>试验电压</w:t>
      </w:r>
      <w:ins w:id="3258" w:author="CHENWEI" w:date="2018-10-24T14:02:00Z"/>
      <w:ins w:id="3259" w:author="CHENWEI" w:date="2018-10-24T14:02:00Z"/>
      <w:ins w:id="3260" w:author="CHENWEI" w:date="2018-10-24T14:02:00Z"/>
      <w:ins w:id="3261" w:author="CHENWEI" w:date="2018-10-24T14:02:00Z">
        <w:r>
          <w:rPr>
            <w:position w:val="-14"/>
          </w:rPr>
          <w:object>
            <v:shape id="_x0000_i1058" o:spt="75" type="#_x0000_t75" style="height:18.8pt;width:15.65pt;" o:ole="t" filled="f" o:preferrelative="t" stroked="f" coordsize="21600,21600">
              <v:path/>
              <v:fill on="f" focussize="0,0"/>
              <v:stroke on="f"/>
              <v:imagedata r:id="rId47" o:title=""/>
              <o:lock v:ext="edit" aspectratio="t"/>
              <w10:wrap type="none"/>
              <w10:anchorlock/>
            </v:shape>
            <o:OLEObject Type="Embed" ProgID="Equation.3" ShapeID="_x0000_i1058" DrawAspect="Content" ObjectID="_1468075749" r:id="rId59">
              <o:LockedField>false</o:LockedField>
            </o:OLEObject>
          </w:object>
        </w:r>
      </w:ins>
      <w:del w:id="3263" w:author="CHENWEI" w:date="2018-10-24T14:02:00Z"/>
      <w:del w:id="3264" w:author="CHENWEI" w:date="2018-10-24T14:02:00Z"/>
      <w:del w:id="3265" w:author="CHENWEI" w:date="2018-10-24T14:02:00Z"/>
      <w:del w:id="3266" w:author="CHENWEI" w:date="2018-10-24T14:02:00Z"/>
      <w:del w:id="3267" w:author="CHENWEI" w:date="2018-10-24T14:02:00Z"/>
      <w:del w:id="3268" w:author="CHENWEI" w:date="2018-10-24T14:02:00Z">
        <w:r>
          <w:rPr>
            <w:position w:val="-14"/>
          </w:rPr>
          <w:object>
            <v:shape id="_x0000_i1059" o:spt="75" type="#_x0000_t75" style="height:18.8pt;width:18.15pt;" o:ole="t" filled="f" o:preferrelative="t" stroked="f" coordsize="21600,21600">
              <v:path/>
              <v:fill on="f" focussize="0,0"/>
              <v:stroke on="f"/>
              <v:imagedata r:id="rId58" o:title=""/>
              <o:lock v:ext="edit" aspectratio="t"/>
              <w10:wrap type="none"/>
              <w10:anchorlock/>
            </v:shape>
            <o:OLEObject Type="Embed" ProgID="Equation.3" ShapeID="_x0000_i1059" DrawAspect="Content" ObjectID="_1468075750" r:id="rId60">
              <o:LockedField>false</o:LockedField>
            </o:OLEObject>
          </w:object>
        </w:r>
      </w:del>
      <w:del w:id="3270" w:author="CHENWEI" w:date="2018-10-24T14:02:00Z"/>
      <w:r>
        <w:rPr>
          <w:rFonts w:hint="eastAsia"/>
        </w:rPr>
        <w:t>，直到峰值电压等于</w:t>
      </w:r>
      <w:r>
        <w:rPr>
          <w:rFonts w:hint="eastAsia" w:eastAsia="黑体"/>
        </w:rPr>
        <w:t>额定附件电压</w:t>
      </w:r>
      <w:r>
        <w:rPr>
          <w:rFonts w:hint="eastAsia"/>
        </w:rPr>
        <w:t>或</w:t>
      </w:r>
      <w:r>
        <w:t>400V</w:t>
      </w:r>
      <w:r>
        <w:rPr>
          <w:rFonts w:hint="eastAsia"/>
        </w:rPr>
        <w:t>两个值中的较小值，测得的</w:t>
      </w:r>
      <w:r>
        <w:rPr>
          <w:rFonts w:hint="eastAsia" w:eastAsia="黑体"/>
        </w:rPr>
        <w:t>高频漏电流</w:t>
      </w:r>
      <w:ins w:id="3271" w:author="CHENWEI" w:date="2018-10-24T14:02:00Z"/>
      <w:ins w:id="3272" w:author="CHENWEI" w:date="2018-10-24T14:02:00Z"/>
      <w:ins w:id="3273" w:author="CHENWEI" w:date="2018-10-24T14:02:00Z"/>
      <w:ins w:id="3274" w:author="CHENWEI" w:date="2018-10-24T14:02:00Z">
        <w:r>
          <w:rPr>
            <w:position w:val="-12"/>
          </w:rPr>
          <w:object>
            <v:shape id="_x0000_i1060" o:spt="75" type="#_x0000_t75" style="height:18.15pt;width:18.15pt;" o:ole="t" filled="f" o:preferrelative="t" stroked="f" coordsize="21600,21600">
              <v:path/>
              <v:fill on="f" focussize="0,0"/>
              <v:stroke on="f"/>
              <v:imagedata r:id="rId37" o:title=""/>
              <o:lock v:ext="edit" aspectratio="t"/>
              <w10:wrap type="none"/>
              <w10:anchorlock/>
            </v:shape>
            <o:OLEObject Type="Embed" ProgID="Equation.3" ShapeID="_x0000_i1060" DrawAspect="Content" ObjectID="_1468075751" r:id="rId61">
              <o:LockedField>false</o:LockedField>
            </o:OLEObject>
          </w:object>
        </w:r>
      </w:ins>
      <w:del w:id="3276" w:author="CHENWEI" w:date="2018-10-24T14:02:00Z"/>
      <w:del w:id="3277" w:author="CHENWEI" w:date="2018-10-24T14:02:00Z"/>
      <w:del w:id="3278" w:author="CHENWEI" w:date="2018-10-24T14:02:00Z"/>
      <w:del w:id="3279" w:author="CHENWEI" w:date="2018-10-24T14:02:00Z"/>
      <w:del w:id="3280" w:author="CHENWEI" w:date="2018-10-24T14:02:00Z"/>
      <w:del w:id="3281" w:author="CHENWEI" w:date="2018-10-24T14:02:00Z">
        <w:r>
          <w:rPr>
            <w:position w:val="-12"/>
          </w:rPr>
          <w:object>
            <v:shape id="_x0000_i1061" o:spt="75" type="#_x0000_t75" style="height:18.15pt;width:18.15pt;" o:ole="t" filled="f" o:preferrelative="t" stroked="f" coordsize="21600,21600">
              <v:path/>
              <v:fill on="f" focussize="0,0"/>
              <v:stroke on="f"/>
              <v:imagedata r:id="rId63" o:title=""/>
              <o:lock v:ext="edit" aspectratio="t"/>
              <w10:wrap type="none"/>
              <w10:anchorlock/>
            </v:shape>
            <o:OLEObject Type="Embed" ProgID="Equation.3" ShapeID="_x0000_i1061" DrawAspect="Content" ObjectID="_1468075752" r:id="rId62">
              <o:LockedField>false</o:LockedField>
            </o:OLEObject>
          </w:object>
        </w:r>
      </w:del>
      <w:del w:id="3283" w:author="CHENWEI" w:date="2018-10-24T14:02:00Z"/>
      <w:r>
        <w:rPr>
          <w:rFonts w:hint="eastAsia"/>
        </w:rPr>
        <w:t>不应超过规定限值。</w:t>
      </w:r>
    </w:p>
    <w:p w14:paraId="47AAAC13">
      <w:pPr>
        <w:pStyle w:val="69"/>
      </w:pPr>
      <w:r>
        <w:rPr>
          <w:rFonts w:hint="eastAsia"/>
        </w:rPr>
        <w:t>测量</w:t>
      </w:r>
      <w:r>
        <w:rPr>
          <w:rFonts w:hint="eastAsia" w:eastAsia="黑体"/>
        </w:rPr>
        <w:t>高频</w:t>
      </w:r>
      <w:r>
        <w:rPr>
          <w:rFonts w:hint="eastAsia"/>
        </w:rPr>
        <w:t>漏电容</w:t>
      </w:r>
      <w:r>
        <w:rPr/>
        <w:br w:type="textWrapping" w:clear="all"/>
      </w:r>
      <w:r>
        <w:rPr>
          <w:rFonts w:hint="eastAsia"/>
        </w:rPr>
        <w:t>上述a)项或者可通过限制测量到的预期用于</w:t>
      </w:r>
      <w:r>
        <w:rPr>
          <w:rFonts w:hint="eastAsia" w:eastAsia="黑体"/>
        </w:rPr>
        <w:t>单极</w:t>
      </w:r>
      <w:r>
        <w:rPr>
          <w:rFonts w:hint="eastAsia"/>
        </w:rPr>
        <w:t>应用的</w:t>
      </w:r>
      <w:r>
        <w:rPr>
          <w:rFonts w:hint="eastAsia" w:eastAsia="黑体"/>
        </w:rPr>
        <w:t>手术附件</w:t>
      </w:r>
      <w:r>
        <w:rPr>
          <w:rFonts w:hint="eastAsia"/>
        </w:rPr>
        <w:t>的</w:t>
      </w:r>
      <w:r>
        <w:rPr>
          <w:rFonts w:hint="eastAsia" w:eastAsia="黑体"/>
        </w:rPr>
        <w:t>高频</w:t>
      </w:r>
      <w:r>
        <w:rPr>
          <w:rFonts w:hint="eastAsia"/>
        </w:rPr>
        <w:t>漏电容实现，</w:t>
      </w:r>
      <w:r>
        <w:rPr>
          <w:rFonts w:hint="eastAsia" w:eastAsia="黑体"/>
        </w:rPr>
        <w:t>高频</w:t>
      </w:r>
      <w:r>
        <w:rPr>
          <w:rFonts w:hint="eastAsia"/>
        </w:rPr>
        <w:t>漏电容不超过</w:t>
      </w:r>
      <w:r>
        <w:rPr/>
        <w:br w:type="textWrapping" w:clear="all"/>
      </w:r>
      <w:r>
        <w:rPr>
          <w:position w:val="-12"/>
        </w:rPr>
        <w:object>
          <v:shape id="_x0000_i1062" o:spt="75" type="#_x0000_t75" style="height:18.15pt;width:101.5pt;" o:ole="t" filled="f" o:preferrelative="t" stroked="f" coordsize="21600,21600">
            <v:path/>
            <v:fill on="f" focussize="0,0"/>
            <v:stroke on="f"/>
            <v:imagedata r:id="rId65" o:title=""/>
            <o:lock v:ext="edit" aspectratio="t"/>
            <w10:wrap type="none"/>
            <w10:anchorlock/>
          </v:shape>
          <o:OLEObject Type="Embed" ProgID="Equation.3" ShapeID="_x0000_i1062" DrawAspect="Content" ObjectID="_1468075753" r:id="rId64">
            <o:LockedField>false</o:LockedField>
          </o:OLEObject>
        </w:object>
      </w:r>
      <w:r>
        <w:rPr/>
        <w:br w:type="textWrapping" w:clear="all"/>
      </w:r>
      <w:r>
        <w:rPr>
          <w:rFonts w:hint="eastAsia"/>
        </w:rPr>
        <w:t>对于预期用于</w:t>
      </w:r>
      <w:r>
        <w:rPr>
          <w:rFonts w:hint="eastAsia" w:eastAsia="黑体"/>
        </w:rPr>
        <w:t>双极</w:t>
      </w:r>
      <w:r>
        <w:rPr>
          <w:rFonts w:hint="eastAsia"/>
        </w:rPr>
        <w:t>应用的</w:t>
      </w:r>
      <w:r>
        <w:rPr>
          <w:rFonts w:hint="eastAsia" w:eastAsia="黑体"/>
        </w:rPr>
        <w:t>手术附件</w:t>
      </w:r>
      <w:r>
        <w:rPr>
          <w:rFonts w:hint="eastAsia"/>
        </w:rPr>
        <w:t>，</w:t>
      </w:r>
      <w:r>
        <w:rPr>
          <w:rFonts w:hint="eastAsia" w:eastAsia="黑体"/>
        </w:rPr>
        <w:t>高频</w:t>
      </w:r>
      <w:r>
        <w:rPr>
          <w:rFonts w:hint="eastAsia"/>
        </w:rPr>
        <w:t>漏电容不超过</w:t>
      </w:r>
      <w:r>
        <w:rPr/>
        <w:br w:type="textWrapping" w:clear="all"/>
      </w:r>
      <w:ins w:id="3284" w:author="CHENWEI" w:date="2018-10-24T14:00:00Z"/>
      <w:ins w:id="3285" w:author="CHENWEI" w:date="2018-10-24T14:00:00Z"/>
      <w:ins w:id="3286" w:author="CHENWEI" w:date="2018-10-24T14:00:00Z"/>
      <w:ins w:id="3287" w:author="CHENWEI" w:date="2018-10-24T14:00:00Z">
        <w:r>
          <w:rPr>
            <w:position w:val="-12"/>
          </w:rPr>
          <w:object>
            <v:shape id="_x0000_i1063" o:spt="75" type="#_x0000_t75" style="height:18.15pt;width:98.9pt;" o:ole="t" filled="f" o:preferrelative="t" stroked="f" coordsize="21600,21600">
              <v:path/>
              <v:fill on="f" focussize="0,0"/>
              <v:stroke on="f"/>
              <v:imagedata r:id="rId67" o:title=""/>
              <o:lock v:ext="edit" aspectratio="t"/>
              <w10:wrap type="none"/>
              <w10:anchorlock/>
            </v:shape>
            <o:OLEObject Type="Embed" ProgID="Equation.3" ShapeID="_x0000_i1063" DrawAspect="Content" ObjectID="_1468075754" r:id="rId66">
              <o:LockedField>false</o:LockedField>
            </o:OLEObject>
          </w:object>
        </w:r>
      </w:ins>
      <w:r>
        <w:rPr/>
        <w:br w:type="textWrapping" w:clear="all"/>
      </w:r>
      <w:r>
        <w:rPr>
          <w:rFonts w:hint="eastAsia"/>
        </w:rPr>
        <w:t>式中</w:t>
      </w:r>
      <w:r>
        <w:t>:</w:t>
      </w:r>
      <w:r>
        <w:rPr/>
        <w:br w:type="textWrapping" w:clear="all"/>
      </w:r>
      <w:ins w:id="3289" w:author="CHENWEI" w:date="2018-10-24T14:01:00Z"/>
      <w:ins w:id="3290" w:author="CHENWEI" w:date="2018-10-24T14:01:00Z"/>
      <w:ins w:id="3291" w:author="CHENWEI" w:date="2018-10-24T14:01:00Z"/>
      <w:ins w:id="3292" w:author="CHENWEI" w:date="2018-10-24T14:01:00Z">
        <w:r>
          <w:rPr>
            <w:position w:val="-6"/>
          </w:rPr>
          <w:object>
            <v:shape id="_x0000_i1064" o:spt="75" type="#_x0000_t75" style="height:14.4pt;width:11.25pt;" o:ole="t" filled="f" o:preferrelative="t" stroked="f" coordsize="21600,21600">
              <v:path/>
              <v:fill on="f" focussize="0,0"/>
              <v:stroke on="f"/>
              <v:imagedata r:id="rId41" o:title=""/>
              <o:lock v:ext="edit" aspectratio="t"/>
              <w10:wrap type="none"/>
              <w10:anchorlock/>
            </v:shape>
            <o:OLEObject Type="Embed" ProgID="Equation.3" ShapeID="_x0000_i1064" DrawAspect="Content" ObjectID="_1468075755" r:id="rId68">
              <o:LockedField>false</o:LockedField>
            </o:OLEObject>
          </w:object>
        </w:r>
      </w:ins>
      <w:r>
        <w:rPr>
          <w:rFonts w:hint="eastAsia"/>
        </w:rPr>
        <w:t>—绝缘的最小外部尺寸，单位为毫米</w:t>
      </w:r>
      <w:r>
        <w:t>(mm)；</w:t>
      </w:r>
      <w:r>
        <w:rPr/>
        <w:br w:type="textWrapping" w:clear="all"/>
      </w:r>
      <w:ins w:id="3294" w:author="CHENWEI" w:date="2018-10-24T14:01:00Z"/>
      <w:ins w:id="3295" w:author="CHENWEI" w:date="2018-10-24T14:01:00Z"/>
      <w:ins w:id="3296" w:author="CHENWEI" w:date="2018-10-24T14:01:00Z"/>
      <w:ins w:id="3297" w:author="CHENWEI" w:date="2018-10-24T14:01:00Z">
        <w:r>
          <w:rPr>
            <w:position w:val="-4"/>
          </w:rPr>
          <w:object>
            <v:shape id="_x0000_i1065" o:spt="75" type="#_x0000_t75" style="height:11.9pt;width:11.25pt;" o:ole="t" filled="f" o:preferrelative="t" stroked="f" coordsize="21600,21600">
              <v:path/>
              <v:fill on="f" focussize="0,0"/>
              <v:stroke on="f"/>
              <v:imagedata r:id="rId45" o:title=""/>
              <o:lock v:ext="edit" aspectratio="t"/>
              <w10:wrap type="none"/>
              <w10:anchorlock/>
            </v:shape>
            <o:OLEObject Type="Embed" ProgID="Equation.3" ShapeID="_x0000_i1065" DrawAspect="Content" ObjectID="_1468075756" r:id="rId69">
              <o:LockedField>false</o:LockedField>
            </o:OLEObject>
          </w:object>
        </w:r>
      </w:ins>
      <w:r>
        <w:rPr>
          <w:rFonts w:hint="eastAsia"/>
        </w:rPr>
        <w:t>—</w:t>
      </w:r>
      <w:r>
        <w:rPr>
          <w:rFonts w:hint="eastAsia" w:hAnsi="宋体"/>
        </w:rPr>
        <w:t>浸入盐溶液中的样品绝缘长度</w:t>
      </w:r>
      <w:r>
        <w:rPr>
          <w:rFonts w:hint="eastAsia"/>
        </w:rPr>
        <w:t>，单位为厘米</w:t>
      </w:r>
      <w:r>
        <w:t>(</w:t>
      </w:r>
      <w:r>
        <w:rPr>
          <w:rFonts w:hint="eastAsia"/>
        </w:rPr>
        <w:t>c</w:t>
      </w:r>
      <w:r>
        <w:t>m)。</w:t>
      </w:r>
      <w:r>
        <w:rPr/>
        <w:br w:type="textWrapping" w:clear="all"/>
      </w:r>
      <w:r>
        <w:rPr>
          <w:rFonts w:hint="eastAsia"/>
        </w:rPr>
        <w:t>测量的</w:t>
      </w:r>
      <w:r>
        <w:rPr>
          <w:rFonts w:hint="eastAsia" w:eastAsia="黑体"/>
        </w:rPr>
        <w:t>高频</w:t>
      </w:r>
      <w:r>
        <w:rPr>
          <w:rFonts w:hint="eastAsia"/>
        </w:rPr>
        <w:t>漏电容不得超过规定的相关限值。</w:t>
      </w:r>
      <w:r>
        <w:rPr/>
        <w:br w:type="textWrapping" w:clear="all"/>
      </w:r>
      <w:r>
        <w:rPr>
          <w:rFonts w:hint="eastAsia"/>
        </w:rPr>
        <w:t>通过以下试验来检验是否符合要求</w:t>
      </w:r>
      <w:r>
        <w:t>:</w:t>
      </w:r>
      <w:r>
        <w:rPr/>
        <w:br w:type="textWrapping" w:clear="all"/>
      </w:r>
      <w:r>
        <w:rPr>
          <w:rFonts w:hint="eastAsia"/>
        </w:rPr>
        <w:t>在整个试验过程中，除了离两端外露导体各</w:t>
      </w:r>
      <w:r>
        <w:t>1</w:t>
      </w:r>
      <w:r>
        <w:rPr>
          <w:rFonts w:hint="eastAsia"/>
        </w:rPr>
        <w:t>c</w:t>
      </w:r>
      <w:r>
        <w:t>m</w:t>
      </w:r>
      <w:r>
        <w:rPr>
          <w:rFonts w:hint="eastAsia"/>
        </w:rPr>
        <w:t>绝缘之外，试样绝缘的全部长度</w:t>
      </w:r>
      <w:r>
        <w:t>(</w:t>
      </w:r>
      <w:r>
        <w:rPr>
          <w:rFonts w:hint="eastAsia"/>
        </w:rPr>
        <w:t>不超过</w:t>
      </w:r>
      <w:r>
        <w:t>3</w:t>
      </w:r>
      <w:r>
        <w:rPr>
          <w:rFonts w:hint="eastAsia"/>
        </w:rPr>
        <w:t>0c</w:t>
      </w:r>
      <w:r>
        <w:t>m)</w:t>
      </w:r>
      <w:r>
        <w:rPr>
          <w:rFonts w:hint="eastAsia"/>
        </w:rPr>
        <w:t>应浸入</w:t>
      </w:r>
      <w:r>
        <w:t>0.9%</w:t>
      </w:r>
      <w:r>
        <w:rPr>
          <w:rFonts w:hint="eastAsia"/>
        </w:rPr>
        <w:t>盐溶液中或者包扎于浸过盐溶液的透水布中。</w:t>
      </w:r>
      <w:r>
        <w:rPr/>
        <w:br w:type="textWrapping" w:clear="all"/>
      </w:r>
      <w:r>
        <w:rPr>
          <w:rFonts w:hint="eastAsia"/>
        </w:rPr>
        <w:t>所有工作内导体应一起连接于一个感应频率为100kHz至1MHz的电容测量仪器的一个测量端。</w:t>
      </w:r>
      <w:bookmarkStart w:id="193" w:name="OLE_LINK182"/>
      <w:bookmarkStart w:id="194" w:name="OLE_LINK181"/>
      <w:r>
        <w:rPr/>
        <w:br w:type="textWrapping" w:clear="all"/>
      </w:r>
      <w:r>
        <w:rPr>
          <w:rFonts w:hint="eastAsia"/>
        </w:rPr>
        <w:t>电容测量仪器的另一测量端连接到导电电极上，该电极浸于盐溶液中或者接到包扎于浸过盐溶液的透水布中段的金属箔上。</w:t>
      </w:r>
      <w:bookmarkEnd w:id="193"/>
      <w:bookmarkEnd w:id="194"/>
      <w:r>
        <w:rPr/>
        <w:br w:type="textWrapping" w:clear="all"/>
      </w:r>
      <w:r>
        <w:rPr>
          <w:rFonts w:hint="eastAsia"/>
        </w:rPr>
        <w:t>按照仪器</w:t>
      </w:r>
      <w:r>
        <w:rPr>
          <w:rFonts w:hint="eastAsia" w:ascii="黑体" w:hAnsi="黑体" w:eastAsia="黑体"/>
        </w:rPr>
        <w:t>制造商</w:t>
      </w:r>
      <w:r>
        <w:rPr>
          <w:rFonts w:hint="eastAsia"/>
        </w:rPr>
        <w:t>的推荐方法操作，电容测量仪器指示的电容即</w:t>
      </w:r>
      <w:r>
        <w:rPr>
          <w:rFonts w:hint="eastAsia" w:eastAsia="黑体"/>
        </w:rPr>
        <w:t>高频</w:t>
      </w:r>
      <w:r>
        <w:rPr>
          <w:rFonts w:hint="eastAsia"/>
        </w:rPr>
        <w:t>漏电容。</w:t>
      </w:r>
    </w:p>
    <w:p w14:paraId="524FF885">
      <w:pPr>
        <w:pStyle w:val="59"/>
        <w:spacing w:before="156" w:after="156"/>
      </w:pPr>
      <w:r>
        <w:t>*</w:t>
      </w:r>
      <w:r>
        <w:rPr>
          <w:rFonts w:hint="eastAsia"/>
        </w:rPr>
        <w:t>手术附件的高频电介质强度</w:t>
      </w:r>
    </w:p>
    <w:p w14:paraId="276BFC18">
      <w:pPr>
        <w:pStyle w:val="25"/>
      </w:pPr>
      <w:r>
        <w:rPr>
          <w:rFonts w:hint="eastAsia" w:eastAsia="黑体"/>
        </w:rPr>
        <w:t>手术附件</w:t>
      </w:r>
      <w:r>
        <w:rPr>
          <w:rFonts w:hint="eastAsia"/>
        </w:rPr>
        <w:t>所用绝缘应能承受</w:t>
      </w:r>
      <w:r>
        <w:t>1.2</w:t>
      </w:r>
      <w:r>
        <w:rPr>
          <w:rFonts w:hint="eastAsia"/>
        </w:rPr>
        <w:t>倍</w:t>
      </w:r>
      <w:r>
        <w:rPr>
          <w:rFonts w:hint="eastAsia" w:eastAsia="黑体"/>
        </w:rPr>
        <w:t>额定附件电压</w:t>
      </w:r>
      <w:r>
        <w:rPr>
          <w:rFonts w:hint="eastAsia"/>
        </w:rPr>
        <w:t>的</w:t>
      </w:r>
      <w:r>
        <w:rPr>
          <w:rFonts w:hint="eastAsia" w:eastAsia="黑体"/>
        </w:rPr>
        <w:t>高频</w:t>
      </w:r>
      <w:r>
        <w:rPr>
          <w:rFonts w:hint="eastAsia"/>
        </w:rPr>
        <w:t>电压。</w:t>
      </w:r>
    </w:p>
    <w:p w14:paraId="583435D3">
      <w:pPr>
        <w:pStyle w:val="25"/>
      </w:pPr>
      <w:r>
        <w:rPr>
          <w:rFonts w:hint="eastAsia"/>
        </w:rPr>
        <w:t>通过以下试验来检验是否符合要求</w:t>
      </w:r>
      <w:r>
        <w:t>:</w:t>
      </w:r>
    </w:p>
    <w:p w14:paraId="32983A3A">
      <w:pPr>
        <w:pStyle w:val="25"/>
      </w:pPr>
      <w:r>
        <w:rPr>
          <w:rFonts w:hint="eastAsia"/>
        </w:rPr>
        <w:t>应在与</w:t>
      </w:r>
      <w:r>
        <w:rPr>
          <w:rFonts w:hint="eastAsia" w:eastAsia="黑体"/>
        </w:rPr>
        <w:t>额定附件电压</w:t>
      </w:r>
      <w:r>
        <w:rPr>
          <w:rFonts w:hint="eastAsia"/>
        </w:rPr>
        <w:t>(由</w:t>
      </w:r>
      <w:r>
        <w:rPr>
          <w:rFonts w:hint="eastAsia" w:eastAsia="黑体"/>
        </w:rPr>
        <w:t>高频附件</w:t>
      </w:r>
      <w:r>
        <w:rPr>
          <w:rFonts w:hint="eastAsia" w:ascii="黑体" w:hAnsi="黑体" w:eastAsia="黑体"/>
        </w:rPr>
        <w:t>制造商</w:t>
      </w:r>
      <w:r>
        <w:rPr>
          <w:rFonts w:hint="eastAsia"/>
        </w:rPr>
        <w:t>在使用说明书中规定</w:t>
      </w:r>
      <w:r>
        <w:t>(</w:t>
      </w:r>
      <w:r>
        <w:rPr>
          <w:rFonts w:hint="eastAsia"/>
        </w:rPr>
        <w:t>见</w:t>
      </w:r>
      <w:r>
        <w:t>201.7.9.2.14 e</w:t>
      </w:r>
      <w:r>
        <w:rPr>
          <w:rFonts w:hint="eastAsia"/>
        </w:rPr>
        <w:t>))相关联的一个电压下进行试验，该试验电压如以下试验方法中所详述。对于</w:t>
      </w:r>
      <w:r>
        <w:rPr>
          <w:rFonts w:hint="eastAsia" w:eastAsia="黑体"/>
        </w:rPr>
        <w:t>手术电极</w:t>
      </w:r>
      <w:r>
        <w:rPr>
          <w:rFonts w:hint="eastAsia"/>
        </w:rPr>
        <w:t>和</w:t>
      </w:r>
      <w:r>
        <w:rPr>
          <w:rFonts w:hint="eastAsia" w:eastAsia="黑体"/>
        </w:rPr>
        <w:t>手术附件</w:t>
      </w:r>
      <w:r>
        <w:rPr>
          <w:rFonts w:hint="eastAsia"/>
        </w:rPr>
        <w:t>电缆，经盐水预处理过的绝缘部分，在不损坏试样外表情况下，用一段直径为</w:t>
      </w:r>
      <w:r>
        <w:t>O.4mm</w:t>
      </w:r>
      <w:r>
        <w:rPr>
          <w:rFonts w:hint="eastAsia" w:hAnsi="宋体"/>
        </w:rPr>
        <w:t>±</w:t>
      </w:r>
      <w:r>
        <w:t>10%</w:t>
      </w:r>
      <w:r>
        <w:rPr>
          <w:rFonts w:hint="eastAsia"/>
        </w:rPr>
        <w:t>裸导线以节距至少为</w:t>
      </w:r>
      <w:r>
        <w:t>3mm</w:t>
      </w:r>
      <w:r>
        <w:rPr>
          <w:rFonts w:hint="eastAsia"/>
        </w:rPr>
        <w:t>，在电缆绝缘上最多绕</w:t>
      </w:r>
      <w:r>
        <w:t>5</w:t>
      </w:r>
      <w:r>
        <w:rPr>
          <w:rFonts w:hint="eastAsia"/>
        </w:rPr>
        <w:t>圈。如有必要防止意外弧光放电，该裸导线与</w:t>
      </w:r>
      <w:r>
        <w:rPr>
          <w:rFonts w:hint="eastAsia" w:eastAsia="黑体"/>
        </w:rPr>
        <w:t>手术电极</w:t>
      </w:r>
      <w:r>
        <w:rPr>
          <w:rFonts w:hint="eastAsia"/>
        </w:rPr>
        <w:t>工作导体部分之间的</w:t>
      </w:r>
      <w:r>
        <w:rPr>
          <w:rFonts w:hint="eastAsia" w:eastAsia="黑体"/>
        </w:rPr>
        <w:t>爬电距离</w:t>
      </w:r>
      <w:r>
        <w:rPr>
          <w:rFonts w:hint="eastAsia"/>
        </w:rPr>
        <w:t>可用绝缘来增加到</w:t>
      </w:r>
      <w:r>
        <w:t>10mm</w:t>
      </w:r>
      <w:r>
        <w:rPr>
          <w:rFonts w:hint="eastAsia"/>
        </w:rPr>
        <w:t>。附加绝缘的厚度不应超过</w:t>
      </w:r>
      <w:r>
        <w:t>1mm</w:t>
      </w:r>
      <w:r>
        <w:rPr>
          <w:rFonts w:hint="eastAsia"/>
        </w:rPr>
        <w:t>，并且覆盖到</w:t>
      </w:r>
      <w:r>
        <w:rPr>
          <w:rFonts w:hint="eastAsia" w:eastAsia="黑体"/>
        </w:rPr>
        <w:t>手术电极绝缘</w:t>
      </w:r>
      <w:r>
        <w:rPr>
          <w:rFonts w:hint="eastAsia"/>
        </w:rPr>
        <w:t>上的附加绝缘不应超过</w:t>
      </w:r>
      <w:r>
        <w:t>2mm</w:t>
      </w:r>
      <w:r>
        <w:rPr>
          <w:rFonts w:hint="eastAsia"/>
        </w:rPr>
        <w:t>。</w:t>
      </w:r>
      <w:r>
        <w:rPr>
          <w:rFonts w:hint="eastAsia" w:eastAsia="黑体"/>
        </w:rPr>
        <w:t>高频</w:t>
      </w:r>
      <w:r>
        <w:rPr>
          <w:rFonts w:hint="eastAsia"/>
        </w:rPr>
        <w:t>试验电压源的一个极应连接到试验用裸导线上，另一个极应连接到被试样品的所有工作导体上。</w:t>
      </w:r>
    </w:p>
    <w:p w14:paraId="3B010560">
      <w:pPr>
        <w:pStyle w:val="25"/>
      </w:pPr>
      <w:r>
        <w:rPr>
          <w:rFonts w:hint="eastAsia" w:eastAsia="黑体"/>
        </w:rPr>
        <w:t>手术</w:t>
      </w:r>
      <w:r>
        <w:rPr>
          <w:rFonts w:hint="eastAsia" w:ascii="黑体" w:hAnsi="黑体" w:eastAsia="黑体"/>
        </w:rPr>
        <w:t>手柄</w:t>
      </w:r>
      <w:r>
        <w:rPr>
          <w:rFonts w:hint="eastAsia"/>
        </w:rPr>
        <w:t>连同任何可拆卸电缆和可拆卸</w:t>
      </w:r>
      <w:r>
        <w:rPr>
          <w:rFonts w:hint="eastAsia" w:eastAsia="黑体"/>
        </w:rPr>
        <w:t>手术电极</w:t>
      </w:r>
      <w:r>
        <w:rPr>
          <w:rFonts w:hint="eastAsia"/>
        </w:rPr>
        <w:t>，按规定组合在一起，用在</w:t>
      </w:r>
      <w:r>
        <w:t>0.9%</w:t>
      </w:r>
      <w:r>
        <w:rPr>
          <w:rFonts w:hint="eastAsia"/>
        </w:rPr>
        <w:t>盐溶液中浸泡过的透水布包起来，整个手柄外表面应包覆，包布应延伸到电缆表面至少</w:t>
      </w:r>
      <w:r>
        <w:t>150mm</w:t>
      </w:r>
      <w:r>
        <w:rPr>
          <w:rFonts w:hint="eastAsia"/>
        </w:rPr>
        <w:t>，延伸到</w:t>
      </w:r>
      <w:r>
        <w:rPr>
          <w:rFonts w:hint="eastAsia" w:eastAsia="黑体"/>
        </w:rPr>
        <w:t>手术电极绝缘</w:t>
      </w:r>
      <w:r>
        <w:rPr>
          <w:rFonts w:hint="eastAsia"/>
        </w:rPr>
        <w:t>至少</w:t>
      </w:r>
      <w:r>
        <w:t>5mm</w:t>
      </w:r>
      <w:r>
        <w:rPr>
          <w:rFonts w:hint="eastAsia"/>
        </w:rPr>
        <w:t>。如果必要，包布和裸露的工作导体部分之间的</w:t>
      </w:r>
      <w:r>
        <w:rPr>
          <w:rFonts w:hint="eastAsia" w:eastAsia="黑体"/>
        </w:rPr>
        <w:t>爬电距离</w:t>
      </w:r>
      <w:r>
        <w:rPr>
          <w:rFonts w:hint="eastAsia"/>
        </w:rPr>
        <w:t>可如前面一样被绝缘起来。浸盐水布上包覆金属箔并连接到</w:t>
      </w:r>
      <w:r>
        <w:rPr>
          <w:rFonts w:hint="eastAsia" w:eastAsia="黑体"/>
        </w:rPr>
        <w:t>高频</w:t>
      </w:r>
      <w:r>
        <w:rPr>
          <w:rFonts w:hint="eastAsia"/>
        </w:rPr>
        <w:t>试验电压源的一个电极上，所有被试样品的工作导体包括</w:t>
      </w:r>
      <w:r>
        <w:rPr>
          <w:rFonts w:hint="eastAsia" w:eastAsia="黑体"/>
        </w:rPr>
        <w:t>手术电极</w:t>
      </w:r>
      <w:r>
        <w:rPr>
          <w:rFonts w:hint="eastAsia"/>
        </w:rPr>
        <w:t>工作</w:t>
      </w:r>
      <w:r>
        <w:t>(</w:t>
      </w:r>
      <w:r>
        <w:rPr>
          <w:rFonts w:hint="eastAsia"/>
        </w:rPr>
        <w:t>刀)头应同时连接到另一个极上。</w:t>
      </w:r>
    </w:p>
    <w:p w14:paraId="0B7464FF">
      <w:pPr>
        <w:pStyle w:val="25"/>
      </w:pPr>
      <w:r>
        <w:rPr>
          <w:rFonts w:hint="eastAsia"/>
        </w:rPr>
        <w:t>在</w:t>
      </w:r>
      <w:r>
        <w:rPr>
          <w:rFonts w:hint="eastAsia" w:eastAsia="黑体"/>
        </w:rPr>
        <w:t>高频</w:t>
      </w:r>
      <w:r>
        <w:rPr>
          <w:rFonts w:hint="eastAsia"/>
        </w:rPr>
        <w:t>电压源输出电极上监测峰值</w:t>
      </w:r>
      <w:r>
        <w:rPr>
          <w:rFonts w:hint="eastAsia" w:eastAsia="黑体"/>
        </w:rPr>
        <w:t>高频</w:t>
      </w:r>
      <w:r>
        <w:rPr>
          <w:rFonts w:hint="eastAsia"/>
        </w:rPr>
        <w:t>试验电压。然后</w:t>
      </w:r>
      <w:r>
        <w:rPr>
          <w:rFonts w:hint="eastAsia" w:eastAsia="黑体"/>
        </w:rPr>
        <w:t>高频</w:t>
      </w:r>
      <w:r>
        <w:rPr>
          <w:rFonts w:hint="eastAsia"/>
        </w:rPr>
        <w:t>试验电压源升压至其峰值电压达到</w:t>
      </w:r>
      <w:r>
        <w:t>1.2</w:t>
      </w:r>
      <w:r>
        <w:rPr>
          <w:rFonts w:hint="eastAsia"/>
        </w:rPr>
        <w:t>倍</w:t>
      </w:r>
      <w:r>
        <w:rPr>
          <w:rFonts w:hint="eastAsia" w:eastAsia="黑体"/>
        </w:rPr>
        <w:t>额定附件电压</w:t>
      </w:r>
      <w:r>
        <w:rPr>
          <w:rFonts w:hint="eastAsia"/>
        </w:rPr>
        <w:t>，并保持</w:t>
      </w:r>
      <w:r>
        <w:t>30</w:t>
      </w:r>
      <w:ins w:id="3299" w:author="VTRON" w:date="2018-05-14T16:03:00Z">
        <w:r>
          <w:rPr>
            <w:rFonts w:hint="eastAsia"/>
          </w:rPr>
          <w:t>s</w:t>
        </w:r>
      </w:ins>
      <w:del w:id="3300" w:author="VTRON" w:date="2018-05-14T16:03:00Z">
        <w:r>
          <w:rPr/>
          <w:delText>S</w:delText>
        </w:r>
      </w:del>
      <w:r>
        <w:rPr>
          <w:rFonts w:hint="eastAsia"/>
        </w:rPr>
        <w:t>，以对被试样品绝缘施加应力。绝缘材料不应出现击穿（现象</w:t>
      </w:r>
      <w:r>
        <w:t>)</w:t>
      </w:r>
      <w:r>
        <w:rPr>
          <w:rFonts w:hint="eastAsia"/>
        </w:rPr>
        <w:t>，接着对同一绝缘按</w:t>
      </w:r>
      <w:r>
        <w:rPr>
          <w:rFonts w:ascii="宋体" w:hAnsi="宋体" w:eastAsia="宋体" w:cs="Arial"/>
          <w:i w:val="0"/>
          <w:iCs/>
          <w:color w:val="000000"/>
          <w:lang/>
          <w:rPrChange w:id="3301" w:author="ZXQ" w:date="2018-09-19T17:31:00Z">
            <w:rPr>
              <w:rFonts w:ascii="Arial" w:hAnsi="Arial" w:eastAsia="Arial Unicode MS" w:cs="Arial"/>
              <w:i/>
              <w:iCs/>
              <w:color w:val="000000"/>
            </w:rPr>
          </w:rPrChange>
        </w:rPr>
        <w:t>201.8.8.3.104</w:t>
      </w:r>
      <w:r>
        <w:rPr>
          <w:rFonts w:hint="eastAsia"/>
        </w:rPr>
        <w:t>进行工频试验。</w:t>
      </w:r>
    </w:p>
    <w:p w14:paraId="07979269">
      <w:pPr>
        <w:pStyle w:val="91"/>
      </w:pPr>
      <w:r>
        <w:rPr>
          <w:rFonts w:hint="eastAsia"/>
        </w:rPr>
        <w:t>蓝色电晕是正常的，不属于绝缘击穿。</w:t>
      </w:r>
    </w:p>
    <w:p w14:paraId="55CD0A10">
      <w:pPr>
        <w:pStyle w:val="25"/>
      </w:pPr>
      <w:r>
        <w:rPr>
          <w:rFonts w:hint="eastAsia"/>
        </w:rPr>
        <w:t>被试样品</w:t>
      </w:r>
      <w:r>
        <w:rPr>
          <w:rFonts w:hint="eastAsia" w:eastAsia="黑体"/>
        </w:rPr>
        <w:t>正常使用</w:t>
      </w:r>
      <w:r>
        <w:rPr>
          <w:rFonts w:hint="eastAsia"/>
        </w:rPr>
        <w:t>时未绝缘部分，在预处理时应充分防止同盐溶液接触，试验时该防护应从原来位置去掉。</w:t>
      </w:r>
    </w:p>
    <w:p w14:paraId="4783EDED">
      <w:pPr>
        <w:pStyle w:val="25"/>
      </w:pPr>
      <w:r>
        <w:rPr>
          <w:rFonts w:hint="eastAsia"/>
        </w:rPr>
        <w:t>试验条件</w:t>
      </w:r>
      <w:r>
        <w:t>:</w:t>
      </w:r>
    </w:p>
    <w:p w14:paraId="1E4C24FE">
      <w:pPr>
        <w:pStyle w:val="25"/>
      </w:pPr>
      <w:r>
        <w:rPr>
          <w:rFonts w:hint="eastAsia"/>
        </w:rPr>
        <w:t>使用频率为</w:t>
      </w:r>
      <w:r>
        <w:t>400kHz</w:t>
      </w:r>
      <w:r>
        <w:rPr>
          <w:rFonts w:hint="eastAsia" w:hAnsi="宋体"/>
        </w:rPr>
        <w:t>±</w:t>
      </w:r>
      <w:r>
        <w:t>100kHz</w:t>
      </w:r>
      <w:r>
        <w:rPr>
          <w:rFonts w:hint="eastAsia"/>
        </w:rPr>
        <w:t>近似正弦连续波形，或者调制波形</w:t>
      </w:r>
      <w:r>
        <w:t>(</w:t>
      </w:r>
      <w:r>
        <w:rPr>
          <w:rFonts w:hint="eastAsia"/>
        </w:rPr>
        <w:t>调制频率高于</w:t>
      </w:r>
      <w:r>
        <w:t>10kHz)</w:t>
      </w:r>
      <w:r>
        <w:rPr>
          <w:rFonts w:hint="eastAsia"/>
        </w:rPr>
        <w:t>，其峰值电压等于</w:t>
      </w:r>
      <w:r>
        <w:rPr>
          <w:rFonts w:hint="eastAsia" w:eastAsia="黑体"/>
        </w:rPr>
        <w:t>高频附件</w:t>
      </w:r>
      <w:r>
        <w:rPr>
          <w:rFonts w:hint="eastAsia" w:ascii="黑体" w:hAnsi="黑体" w:eastAsia="黑体"/>
        </w:rPr>
        <w:t>制造商</w:t>
      </w:r>
      <w:r>
        <w:rPr>
          <w:rFonts w:hint="eastAsia"/>
        </w:rPr>
        <w:t>规定的</w:t>
      </w:r>
      <w:r>
        <w:rPr>
          <w:rFonts w:hint="eastAsia" w:eastAsia="黑体"/>
        </w:rPr>
        <w:t>额定附件电压</w:t>
      </w:r>
      <w:r>
        <w:rPr>
          <w:rFonts w:hint="eastAsia"/>
        </w:rPr>
        <w:t>的</w:t>
      </w:r>
      <w:r>
        <w:t>1.2</w:t>
      </w:r>
      <w:r>
        <w:rPr>
          <w:rFonts w:hint="eastAsia"/>
        </w:rPr>
        <w:t>倍，试验的</w:t>
      </w:r>
      <w:r>
        <w:rPr>
          <w:rFonts w:hint="eastAsia" w:eastAsia="黑体"/>
        </w:rPr>
        <w:t>峰值系数</w:t>
      </w:r>
      <w:r>
        <w:rPr>
          <w:position w:val="-12"/>
        </w:rPr>
        <w:object>
          <v:shape id="_x0000_i1066" o:spt="75" type="#_x0000_t75" style="height:18.15pt;width:26.9pt;" o:ole="t" filled="f" o:preferrelative="t" stroked="f" coordsize="21600,21600">
            <v:path/>
            <v:fill on="f" focussize="0,0"/>
            <v:stroke on="f"/>
            <v:imagedata r:id="rId71" o:title=""/>
            <o:lock v:ext="edit" aspectratio="t"/>
            <w10:wrap type="none"/>
            <w10:anchorlock/>
          </v:shape>
          <o:OLEObject Type="Embed" ProgID="Equation.3" ShapeID="_x0000_i1066" DrawAspect="Content" ObjectID="_1468075757" r:id="rId70">
            <o:LockedField>false</o:LockedField>
          </o:OLEObject>
        </w:object>
      </w:r>
      <w:r>
        <w:rPr>
          <w:rFonts w:hint="eastAsia"/>
        </w:rPr>
        <w:t>如下述规定</w:t>
      </w:r>
      <w:r>
        <w:t>:</w:t>
      </w:r>
    </w:p>
    <w:p w14:paraId="59AF8696">
      <w:pPr>
        <w:pStyle w:val="25"/>
      </w:pPr>
      <w:r>
        <w:rPr>
          <w:rFonts w:hint="eastAsia"/>
        </w:rPr>
        <w:t>对于</w:t>
      </w:r>
      <w:r>
        <w:rPr>
          <w:rFonts w:hint="eastAsia" w:eastAsia="黑体"/>
        </w:rPr>
        <w:t>额定附件电压</w:t>
      </w:r>
      <w:r>
        <w:rPr>
          <w:rFonts w:hint="eastAsia" w:hAnsi="宋体"/>
        </w:rPr>
        <w:t>≤</w:t>
      </w:r>
      <w:r>
        <w:t>1600V:</w:t>
      </w:r>
    </w:p>
    <w:p w14:paraId="0BA95E9E">
      <w:pPr>
        <w:autoSpaceDE w:val="0"/>
        <w:autoSpaceDN w:val="0"/>
        <w:adjustRightInd w:val="0"/>
        <w:ind w:firstLine="3780" w:firstLineChars="1800"/>
        <w:rPr>
          <w:rFonts w:ascii="Arial" w:hAnsi="Arial" w:eastAsia="Arial Unicode MS" w:cs="Arial"/>
          <w:iCs/>
          <w:color w:val="000000"/>
          <w:kern w:val="0"/>
          <w:szCs w:val="21"/>
        </w:rPr>
      </w:pPr>
      <w:r>
        <w:rPr>
          <w:position w:val="-12"/>
        </w:rPr>
        <w:object>
          <v:shape id="_x0000_i1067" o:spt="75" type="#_x0000_t75" style="height:18.15pt;width:37.55pt;" o:ole="t" filled="f" o:preferrelative="t" stroked="f" coordsize="21600,21600">
            <v:path/>
            <v:fill on="f" focussize="0,0"/>
            <v:stroke on="f"/>
            <v:imagedata r:id="rId73" o:title=""/>
            <o:lock v:ext="edit" aspectratio="t"/>
            <w10:wrap type="none"/>
            <w10:anchorlock/>
          </v:shape>
          <o:OLEObject Type="Embed" ProgID="Equation.3" ShapeID="_x0000_i1067" DrawAspect="Content" ObjectID="_1468075758" r:id="rId72">
            <o:LockedField>false</o:LockedField>
          </o:OLEObject>
        </w:object>
      </w:r>
    </w:p>
    <w:p w14:paraId="730DE862">
      <w:pPr>
        <w:pStyle w:val="25"/>
      </w:pPr>
      <w:r>
        <w:rPr>
          <w:rFonts w:hint="eastAsia"/>
        </w:rPr>
        <w:t>对于</w:t>
      </w:r>
      <w:r>
        <w:rPr>
          <w:rFonts w:hint="eastAsia" w:eastAsia="黑体"/>
        </w:rPr>
        <w:t>额定附件电压</w:t>
      </w:r>
      <w:r>
        <w:rPr>
          <w:rFonts w:hint="eastAsia"/>
        </w:rPr>
        <w:t>＞</w:t>
      </w:r>
      <w:r>
        <w:t>1600V</w:t>
      </w:r>
      <w:r>
        <w:rPr>
          <w:rFonts w:hint="eastAsia"/>
        </w:rPr>
        <w:t>并且</w:t>
      </w:r>
      <w:r>
        <w:rPr>
          <w:rFonts w:hint="eastAsia" w:hAnsi="宋体"/>
        </w:rPr>
        <w:t>≤</w:t>
      </w:r>
      <w:r>
        <w:t>4000V:</w:t>
      </w:r>
    </w:p>
    <w:p w14:paraId="53FC6BFF">
      <w:pPr>
        <w:pStyle w:val="55"/>
        <w:snapToGrid w:val="0"/>
        <w:spacing w:before="0" w:after="0"/>
        <w:jc w:val="center"/>
        <w:rPr>
          <w:rFonts w:ascii="宋体" w:hAnsi="Calibri" w:cs="宋体"/>
          <w:spacing w:val="0"/>
          <w:sz w:val="21"/>
          <w:szCs w:val="21"/>
          <w:lang w:val="en-US" w:eastAsia="zh-CN"/>
        </w:rPr>
      </w:pPr>
      <w:r>
        <w:rPr>
          <w:position w:val="-28"/>
          <w:lang w:eastAsia="zh-CN"/>
        </w:rPr>
        <w:object>
          <v:shape id="_x0000_i1068" o:spt="75" type="#_x0000_t75" style="height:33.2pt;width:155.9pt;" o:ole="t" filled="f" o:preferrelative="t" stroked="f" coordsize="21600,21600">
            <v:path/>
            <v:fill on="f" focussize="0,0"/>
            <v:stroke on="f"/>
            <v:imagedata r:id="rId75" o:title=""/>
            <o:lock v:ext="edit" aspectratio="t"/>
            <w10:wrap type="none"/>
            <w10:anchorlock/>
          </v:shape>
          <o:OLEObject Type="Embed" ProgID="Equation.3" ShapeID="_x0000_i1068" DrawAspect="Content" ObjectID="_1468075759" r:id="rId74">
            <o:LockedField>false</o:LockedField>
          </o:OLEObject>
        </w:object>
      </w:r>
    </w:p>
    <w:p w14:paraId="69AECED0">
      <w:pPr>
        <w:pStyle w:val="25"/>
      </w:pPr>
      <w:r>
        <w:rPr>
          <w:rFonts w:hint="eastAsia"/>
        </w:rPr>
        <w:t>式中</w:t>
      </w:r>
      <w:r>
        <w:t>:</w:t>
      </w:r>
    </w:p>
    <w:p w14:paraId="0A398DB2">
      <w:pPr>
        <w:pStyle w:val="25"/>
      </w:pPr>
      <w:r>
        <w:fldChar w:fldCharType="begin"/>
      </w:r>
      <w:r>
        <w:instrText xml:space="preserve"> QUOTE </w:instrText>
      </w:r>
      <w:r>
        <w:rPr>
          <w:position w:val="-23"/>
        </w:rPr>
        <w:pict>
          <v:shape id="_x0000_i1069" o:spt="75" type="#_x0000_t75" style="height:31.15pt;width:24.7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yes&quot; w:ocxPresent=&quot;no&quot; xml:space=&quot;preserve&quot;&gt;&lt;w:ignoreSubtree w:val=&quot;http://schemas.microsoft.com/office/word/2003/wordml/sp2&quot;/&gt;&lt;o:DocumentProperties&gt;&lt;o:Version&gt;15&lt;/o:Version&gt;&lt;/o:DocumentProperties&gt;&lt;w:docOleData&gt;&lt;w:binData w:name=&quot;oledata.mso&quot; xml:space=&quot;preserve&quot;&gt;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&lt;/w:binData&gt;&lt;/w:docOleData&gt;&lt;w:docPr&gt;&lt;w:view w:val=&quot;print&quot;/&gt;&lt;w:zoom w:percent=&quot;92&quot;/&gt;&lt;w:doNotEmbedSystemFonts/&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9602F&quot;/&gt;&lt;wsp:rsid wsp:val=&quot;00000244&quot;/&gt;&lt;wsp:rsid wsp:val=&quot;0000185F&quot;/&gt;&lt;wsp:rsid wsp:val=&quot;0000586F&quot;/&gt;&lt;wsp:rsid wsp:val=&quot;00013D86&quot;/&gt;&lt;wsp:rsid wsp:val=&quot;00013E02&quot;/&gt;&lt;wsp:rsid wsp:val=&quot;00015876&quot;/&gt;&lt;wsp:rsid wsp:val=&quot;0002143C&quot;/&gt;&lt;wsp:rsid wsp:val=&quot;00024717&quot;/&gt;&lt;wsp:rsid wsp:val=&quot;00025A65&quot;/&gt;&lt;wsp:rsid wsp:val=&quot;00026C31&quot;/&gt;&lt;wsp:rsid wsp:val=&quot;00027280&quot;/&gt;&lt;wsp:rsid wsp:val=&quot;000272EC&quot;/&gt;&lt;wsp:rsid wsp:val=&quot;00027791&quot;/&gt;&lt;wsp:rsid wsp:val=&quot;00030793&quot;/&gt;&lt;wsp:rsid wsp:val=&quot;000320A7&quot;/&gt;&lt;wsp:rsid wsp:val=&quot;00035925&quot;/&gt;&lt;wsp:rsid wsp:val=&quot;00040109&quot;/&gt;&lt;wsp:rsid wsp:val=&quot;00040FD6&quot;/&gt;&lt;wsp:rsid wsp:val=&quot;00057614&quot;/&gt;&lt;wsp:rsid wsp:val=&quot;00060813&quot;/&gt;&lt;wsp:rsid wsp:val=&quot;000648DE&quot;/&gt;&lt;wsp:rsid wsp:val=&quot;000649D8&quot;/&gt;&lt;wsp:rsid wsp:val=&quot;0006733E&quot;/&gt;&lt;wsp:rsid wsp:val=&quot;00067CDF&quot;/&gt;&lt;wsp:rsid wsp:val=&quot;0007365C&quot;/&gt;&lt;wsp:rsid wsp:val=&quot;00073AAA&quot;/&gt;&lt;wsp:rsid wsp:val=&quot;0007416D&quot;/&gt;&lt;wsp:rsid wsp:val=&quot;00074FBE&quot;/&gt;&lt;wsp:rsid wsp:val=&quot;00075C6A&quot;/&gt;&lt;wsp:rsid wsp:val=&quot;00082E0D&quot;/&gt;&lt;wsp:rsid wsp:val=&quot;00083A09&quot;/&gt;&lt;wsp:rsid wsp:val=&quot;00086429&quot;/&gt;&lt;wsp:rsid wsp:val=&quot;0009005E&quot;/&gt;&lt;wsp:rsid wsp:val=&quot;00092857&quot;/&gt;&lt;wsp:rsid wsp:val=&quot;000968ED&quot;/&gt;&lt;wsp:rsid wsp:val=&quot;000A1407&quot;/&gt;&lt;wsp:rsid wsp:val=&quot;000A20A9&quot;/&gt;&lt;wsp:rsid wsp:val=&quot;000A48B1&quot;/&gt;&lt;wsp:rsid wsp:val=&quot;000B0A38&quot;/&gt;&lt;wsp:rsid wsp:val=&quot;000B3143&quot;/&gt;&lt;wsp:rsid wsp:val=&quot;000B3902&quot;/&gt;&lt;wsp:rsid wsp:val=&quot;000C5DA2&quot;/&gt;&lt;wsp:rsid wsp:val=&quot;000C6B05&quot;/&gt;&lt;wsp:rsid wsp:val=&quot;000C6DD6&quot;/&gt;&lt;wsp:rsid wsp:val=&quot;000C73D4&quot;/&gt;&lt;wsp:rsid wsp:val=&quot;000C7473&quot;/&gt;&lt;wsp:rsid wsp:val=&quot;000D245D&quot;/&gt;&lt;wsp:rsid wsp:val=&quot;000D3D4C&quot;/&gt;&lt;wsp:rsid wsp:val=&quot;000D4F51&quot;/&gt;&lt;wsp:rsid wsp:val=&quot;000D718B&quot;/&gt;&lt;wsp:rsid wsp:val=&quot;000E0C46&quot;/&gt;&lt;wsp:rsid wsp:val=&quot;000E4CE5&quot;/&gt;&lt;wsp:rsid wsp:val=&quot;000E5622&quot;/&gt;&lt;wsp:rsid wsp:val=&quot;000E6E82&quot;/&gt;&lt;wsp:rsid wsp:val=&quot;000F030C&quot;/&gt;&lt;wsp:rsid wsp:val=&quot;000F129C&quot;/&gt;&lt;wsp:rsid wsp:val=&quot;000F2FD3&quot;/&gt;&lt;wsp:rsid wsp:val=&quot;000F738D&quot;/&gt;&lt;wsp:rsid wsp:val=&quot;001056DE&quot;/&gt;&lt;wsp:rsid wsp:val=&quot;001060A6&quot;/&gt;&lt;wsp:rsid wsp:val=&quot;0010632A&quot;/&gt;&lt;wsp:rsid wsp:val=&quot;001124C0&quot;/&gt;&lt;wsp:rsid wsp:val=&quot;00123ED2&quot;/&gt;&lt;wsp:rsid wsp:val=&quot;0012619F&quot;/&gt;&lt;wsp:rsid wsp:val=&quot;0013175F&quot;/&gt;&lt;wsp:rsid wsp:val=&quot;00140B55&quot;/&gt;&lt;wsp:rsid wsp:val=&quot;00145414&quot;/&gt;&lt;wsp:rsid wsp:val=&quot;001512B4&quot;/&gt;&lt;wsp:rsid wsp:val=&quot;00154D15&quot;/&gt;&lt;wsp:rsid wsp:val=&quot;00155164&quot;/&gt;&lt;wsp:rsid wsp:val=&quot;001620A5&quot;/&gt;&lt;wsp:rsid wsp:val=&quot;00164E53&quot;/&gt;&lt;wsp:rsid wsp:val=&quot;0016699D&quot;/&gt;&lt;wsp:rsid wsp:val=&quot;00166B1D&quot;/&gt;&lt;wsp:rsid wsp:val=&quot;00172FD7&quot;/&gt;&lt;wsp:rsid wsp:val=&quot;00175159&quot;/&gt;&lt;wsp:rsid wsp:val=&quot;00176208&quot;/&gt;&lt;wsp:rsid wsp:val=&quot;00176996&quot;/&gt;&lt;wsp:rsid wsp:val=&quot;00181267&quot;/&gt;&lt;wsp:rsid wsp:val=&quot;0018211B&quot;/&gt;&lt;wsp:rsid wsp:val=&quot;001840D3&quot;/&gt;&lt;wsp:rsid wsp:val=&quot;001900F8&quot;/&gt;&lt;wsp:rsid wsp:val=&quot;00191258&quot;/&gt;&lt;wsp:rsid wsp:val=&quot;00192680&quot;/&gt;&lt;wsp:rsid wsp:val=&quot;00193037&quot;/&gt;&lt;wsp:rsid wsp:val=&quot;00193705&quot;/&gt;&lt;wsp:rsid wsp:val=&quot;00193A2C&quot;/&gt;&lt;wsp:rsid wsp:val=&quot;001A0F63&quot;/&gt;&lt;wsp:rsid wsp:val=&quot;001A288E&quot;/&gt;&lt;wsp:rsid wsp:val=&quot;001A369E&quot;/&gt;&lt;wsp:rsid wsp:val=&quot;001B0C77&quot;/&gt;&lt;wsp:rsid wsp:val=&quot;001B1BB1&quot;/&gt;&lt;wsp:rsid wsp:val=&quot;001B6DC2&quot;/&gt;&lt;wsp:rsid wsp:val=&quot;001C1446&quot;/&gt;&lt;wsp:rsid wsp:val=&quot;001C149C&quot;/&gt;&lt;wsp:rsid wsp:val=&quot;001C1691&quot;/&gt;&lt;wsp:rsid wsp:val=&quot;001C21AC&quot;/&gt;&lt;wsp:rsid wsp:val=&quot;001C232F&quot;/&gt;&lt;wsp:rsid wsp:val=&quot;001C47BA&quot;/&gt;&lt;wsp:rsid wsp:val=&quot;001C59EA&quot;/&gt;&lt;wsp:rsid wsp:val=&quot;001D1042&quot;/&gt;&lt;wsp:rsid wsp:val=&quot;001D26BA&quot;/&gt;&lt;wsp:rsid wsp:val=&quot;001D406C&quot;/&gt;&lt;wsp:rsid wsp:val=&quot;001D41EE&quot;/&gt;&lt;wsp:rsid wsp:val=&quot;001D58D0&quot;/&gt;&lt;wsp:rsid wsp:val=&quot;001E0380&quot;/&gt;&lt;wsp:rsid wsp:val=&quot;001E13B1&quot;/&gt;&lt;wsp:rsid wsp:val=&quot;001E56AD&quot;/&gt;&lt;wsp:rsid wsp:val=&quot;001F2563&quot;/&gt;&lt;wsp:rsid wsp:val=&quot;001F2699&quot;/&gt;&lt;wsp:rsid wsp:val=&quot;001F3A19&quot;/&gt;&lt;wsp:rsid wsp:val=&quot;001F77C1&quot;/&gt;&lt;wsp:rsid wsp:val=&quot;00202FA8&quot;/&gt;&lt;wsp:rsid wsp:val=&quot;00204E6D&quot;/&gt;&lt;wsp:rsid wsp:val=&quot;00205723&quot;/&gt;&lt;wsp:rsid wsp:val=&quot;00221F02&quot;/&gt;&lt;wsp:rsid wsp:val=&quot;00222200&quot;/&gt;&lt;wsp:rsid wsp:val=&quot;00223129&quot;/&gt;&lt;wsp:rsid wsp:val=&quot;00234467&quot;/&gt;&lt;wsp:rsid wsp:val=&quot;00237D8D&quot;/&gt;&lt;wsp:rsid wsp:val=&quot;00241DA2&quot;/&gt;&lt;wsp:rsid wsp:val=&quot;0024212F&quot;/&gt;&lt;wsp:rsid wsp:val=&quot;0024575F&quot;/&gt;&lt;wsp:rsid wsp:val=&quot;00246E15&quot;/&gt;&lt;wsp:rsid wsp:val=&quot;00247FEE&quot;/&gt;&lt;wsp:rsid wsp:val=&quot;00250E7D&quot;/&gt;&lt;wsp:rsid wsp:val=&quot;002565D5&quot;/&gt;&lt;wsp:rsid wsp:val=&quot;00261D88&quot;/&gt;&lt;wsp:rsid wsp:val=&quot;002622C0&quot;/&gt;&lt;wsp:rsid wsp:val=&quot;00263889&quot;/&gt;&lt;wsp:rsid wsp:val=&quot;0026477A&quot;/&gt;&lt;wsp:rsid wsp:val=&quot;00266CB5&quot;/&gt;&lt;wsp:rsid wsp:val=&quot;002747F2&quot;/&gt;&lt;wsp:rsid wsp:val=&quot;002778AE&quot;/&gt;&lt;wsp:rsid wsp:val=&quot;0028120A&quot;/&gt;&lt;wsp:rsid wsp:val=&quot;00281A77&quot;/&gt;&lt;wsp:rsid wsp:val=&quot;0028269A&quot;/&gt;&lt;wsp:rsid wsp:val=&quot;00283590&quot;/&gt;&lt;wsp:rsid wsp:val=&quot;00285B1D&quot;/&gt;&lt;wsp:rsid wsp:val=&quot;00285DBB&quot;/&gt;&lt;wsp:rsid wsp:val=&quot;00286973&quot;/&gt;&lt;wsp:rsid wsp:val=&quot;00294E70&quot;/&gt;&lt;wsp:rsid wsp:val=&quot;00295EF9&quot;/&gt;&lt;wsp:rsid wsp:val=&quot;002A15B1&quot;/&gt;&lt;wsp:rsid wsp:val=&quot;002A1924&quot;/&gt;&lt;wsp:rsid wsp:val=&quot;002A37D8&quot;/&gt;&lt;wsp:rsid wsp:val=&quot;002A7420&quot;/&gt;&lt;wsp:rsid wsp:val=&quot;002B0F12&quot;/&gt;&lt;wsp:rsid wsp:val=&quot;002B1308&quot;/&gt;&lt;wsp:rsid wsp:val=&quot;002B16A5&quot;/&gt;&lt;wsp:rsid wsp:val=&quot;002B4554&quot;/&gt;&lt;wsp:rsid wsp:val=&quot;002C089D&quot;/&gt;&lt;wsp:rsid wsp:val=&quot;002C225E&quot;/&gt;&lt;wsp:rsid wsp:val=&quot;002C72D8&quot;/&gt;&lt;wsp:rsid wsp:val=&quot;002D11FA&quot;/&gt;&lt;wsp:rsid wsp:val=&quot;002D7A7F&quot;/&gt;&lt;wsp:rsid wsp:val=&quot;002D7DB3&quot;/&gt;&lt;wsp:rsid wsp:val=&quot;002E0DDF&quot;/&gt;&lt;wsp:rsid wsp:val=&quot;002E2906&quot;/&gt;&lt;wsp:rsid wsp:val=&quot;002E5635&quot;/&gt;&lt;wsp:rsid wsp:val=&quot;002E64C3&quot;/&gt;&lt;wsp:rsid wsp:val=&quot;002E6A2C&quot;/&gt;&lt;wsp:rsid wsp:val=&quot;002F1D8C&quot;/&gt;&lt;wsp:rsid wsp:val=&quot;002F21DA&quot;/&gt;&lt;wsp:rsid wsp:val=&quot;002F70B6&quot;/&gt;&lt;wsp:rsid wsp:val=&quot;00301F39&quot;/&gt;&lt;wsp:rsid wsp:val=&quot;00304C11&quot;/&gt;&lt;wsp:rsid wsp:val=&quot;00305CB8&quot;/&gt;&lt;wsp:rsid wsp:val=&quot;00313C9D&quot;/&gt;&lt;wsp:rsid wsp:val=&quot;00325926&quot;/&gt;&lt;wsp:rsid wsp:val=&quot;00327A8A&quot;/&gt;&lt;wsp:rsid wsp:val=&quot;00331CDB&quot;/&gt;&lt;wsp:rsid wsp:val=&quot;00332347&quot;/&gt;&lt;wsp:rsid wsp:val=&quot;003343C0&quot;/&gt;&lt;wsp:rsid wsp:val=&quot;00336610&quot;/&gt;&lt;wsp:rsid wsp:val=&quot;00342A2B&quot;/&gt;&lt;wsp:rsid wsp:val=&quot;00343F73&quot;/&gt;&lt;wsp:rsid wsp:val=&quot;00345060&quot;/&gt;&lt;wsp:rsid wsp:val=&quot;0034759C&quot;/&gt;&lt;wsp:rsid wsp:val=&quot;0035323B&quot;/&gt;&lt;wsp:rsid wsp:val=&quot;003609D2&quot;/&gt;&lt;wsp:rsid wsp:val=&quot;00363F22&quot;/&gt;&lt;wsp:rsid wsp:val=&quot;0037469C&quot;/&gt;&lt;wsp:rsid wsp:val=&quot;00375564&quot;/&gt;&lt;wsp:rsid wsp:val=&quot;00382365&quot;/&gt;&lt;wsp:rsid wsp:val=&quot;00383191&quot;/&gt;&lt;wsp:rsid wsp:val=&quot;00386DED&quot;/&gt;&lt;wsp:rsid wsp:val=&quot;00387A54&quot;/&gt;&lt;wsp:rsid wsp:val=&quot;003912E7&quot;/&gt;&lt;wsp:rsid wsp:val=&quot;00393947&quot;/&gt;&lt;wsp:rsid wsp:val=&quot;003A2275&quot;/&gt;&lt;wsp:rsid wsp:val=&quot;003A6A4F&quot;/&gt;&lt;wsp:rsid wsp:val=&quot;003A7088&quot;/&gt;&lt;wsp:rsid wsp:val=&quot;003B00DF&quot;/&gt;&lt;wsp:rsid wsp:val=&quot;003B1275&quot;/&gt;&lt;wsp:rsid wsp:val=&quot;003B1778&quot;/&gt;&lt;wsp:rsid wsp:val=&quot;003B4298&quot;/&gt;&lt;wsp:rsid wsp:val=&quot;003B5236&quot;/&gt;&lt;wsp:rsid wsp:val=&quot;003B5863&quot;/&gt;&lt;wsp:rsid wsp:val=&quot;003B7A7F&quot;/&gt;&lt;wsp:rsid wsp:val=&quot;003C11CB&quot;/&gt;&lt;wsp:rsid wsp:val=&quot;003C11FA&quot;/&gt;&lt;wsp:rsid wsp:val=&quot;003C455F&quot;/&gt;&lt;wsp:rsid wsp:val=&quot;003C75F3&quot;/&gt;&lt;wsp:rsid wsp:val=&quot;003C78A3&quot;/&gt;&lt;wsp:rsid wsp:val=&quot;003D0B1C&quot;/&gt;&lt;wsp:rsid wsp:val=&quot;003D140A&quot;/&gt;&lt;wsp:rsid wsp:val=&quot;003D3583&quot;/&gt;&lt;wsp:rsid wsp:val=&quot;003E1867&quot;/&gt;&lt;wsp:rsid wsp:val=&quot;003E536D&quot;/&gt;&lt;wsp:rsid wsp:val=&quot;003E5729&quot;/&gt;&lt;wsp:rsid wsp:val=&quot;003E7031&quot;/&gt;&lt;wsp:rsid wsp:val=&quot;003F0BBF&quot;/&gt;&lt;wsp:rsid wsp:val=&quot;003F1DBD&quot;/&gt;&lt;wsp:rsid wsp:val=&quot;003F2462&quot;/&gt;&lt;wsp:rsid wsp:val=&quot;003F4EE0&quot;/&gt;&lt;wsp:rsid wsp:val=&quot;003F5C61&quot;/&gt;&lt;wsp:rsid wsp:val=&quot;003F6D4B&quot;/&gt;&lt;wsp:rsid wsp:val=&quot;00402153&quot;/&gt;&lt;wsp:rsid wsp:val=&quot;00402FC1&quot;/&gt;&lt;wsp:rsid wsp:val=&quot;00404A37&quot;/&gt;&lt;wsp:rsid wsp:val=&quot;00410E73&quot;/&gt;&lt;wsp:rsid wsp:val=&quot;00417808&quot;/&gt;&lt;wsp:rsid wsp:val=&quot;00417A57&quot;/&gt;&lt;wsp:rsid wsp:val=&quot;004218D4&quot;/&gt;&lt;wsp:rsid wsp:val=&quot;00425082&quot;/&gt;&lt;wsp:rsid wsp:val=&quot;00430FEA&quot;/&gt;&lt;wsp:rsid wsp:val=&quot;00431C71&quot;/&gt;&lt;wsp:rsid wsp:val=&quot;00431D8C&quot;/&gt;&lt;wsp:rsid wsp:val=&quot;00431DEB&quot;/&gt;&lt;wsp:rsid wsp:val=&quot;0044369C&quot;/&gt;&lt;wsp:rsid wsp:val=&quot;00445FA5&quot;/&gt;&lt;wsp:rsid wsp:val=&quot;00446B29&quot;/&gt;&lt;wsp:rsid wsp:val=&quot;00451EE1&quot;/&gt;&lt;wsp:rsid wsp:val=&quot;00453F9A&quot;/&gt;&lt;wsp:rsid wsp:val=&quot;0045791E&quot;/&gt;&lt;wsp:rsid wsp:val=&quot;0046034D&quot;/&gt;&lt;wsp:rsid wsp:val=&quot;00471E91&quot;/&gt;&lt;wsp:rsid wsp:val=&quot;00473976&quot;/&gt;&lt;wsp:rsid wsp:val=&quot;00474675&quot;/&gt;&lt;wsp:rsid wsp:val=&quot;0047470C&quot;/&gt;&lt;wsp:rsid wsp:val=&quot;00477439&quot;/&gt;&lt;wsp:rsid wsp:val=&quot;004955CE&quot;/&gt;&lt;wsp:rsid wsp:val=&quot;004A0D84&quot;/&gt;&lt;wsp:rsid wsp:val=&quot;004A33CA&quot;/&gt;&lt;wsp:rsid wsp:val=&quot;004A35F9&quot;/&gt;&lt;wsp:rsid wsp:val=&quot;004B08EC&quot;/&gt;&lt;wsp:rsid wsp:val=&quot;004B24C1&quot;/&gt;&lt;wsp:rsid wsp:val=&quot;004B32B5&quot;/&gt;&lt;wsp:rsid wsp:val=&quot;004B4ACA&quot;/&gt;&lt;wsp:rsid wsp:val=&quot;004C224B&quot;/&gt;&lt;wsp:rsid wsp:val=&quot;004C292F&quot;/&gt;&lt;wsp:rsid wsp:val=&quot;004C5273&quot;/&gt;&lt;wsp:rsid wsp:val=&quot;004C750F&quot;/&gt;&lt;wsp:rsid wsp:val=&quot;004D119B&quot;/&gt;&lt;wsp:rsid wsp:val=&quot;004E0D80&quot;/&gt;&lt;wsp:rsid wsp:val=&quot;004E2C89&quot;/&gt;&lt;wsp:rsid wsp:val=&quot;004E4A5A&quot;/&gt;&lt;wsp:rsid wsp:val=&quot;004E7A27&quot;/&gt;&lt;wsp:rsid wsp:val=&quot;004F0770&quot;/&gt;&lt;wsp:rsid wsp:val=&quot;004F6A18&quot;/&gt;&lt;wsp:rsid wsp:val=&quot;00510280&quot;/&gt;&lt;wsp:rsid wsp:val=&quot;005124BA&quot;/&gt;&lt;wsp:rsid wsp:val=&quot;00513D73&quot;/&gt;&lt;wsp:rsid wsp:val=&quot;00514A43&quot;/&gt;&lt;wsp:rsid wsp:val=&quot;005174E5&quot;/&gt;&lt;wsp:rsid wsp:val=&quot;00522393&quot;/&gt;&lt;wsp:rsid wsp:val=&quot;00522620&quot;/&gt;&lt;wsp:rsid wsp:val=&quot;00525656&quot;/&gt;&lt;wsp:rsid wsp:val=&quot;00531B90&quot;/&gt;&lt;wsp:rsid wsp:val=&quot;00534514&quot;/&gt;&lt;wsp:rsid wsp:val=&quot;00534C02&quot;/&gt;&lt;wsp:rsid wsp:val=&quot;00534EF5&quot;/&gt;&lt;wsp:rsid wsp:val=&quot;0054264B&quot;/&gt;&lt;wsp:rsid wsp:val=&quot;00542955&quot;/&gt;&lt;wsp:rsid wsp:val=&quot;00543786&quot;/&gt;&lt;wsp:rsid wsp:val=&quot;00550181&quot;/&gt;&lt;wsp:rsid wsp:val=&quot;00550A77&quot;/&gt;&lt;wsp:rsid wsp:val=&quot;005533D7&quot;/&gt;&lt;wsp:rsid wsp:val=&quot;00565A30&quot;/&gt;&lt;wsp:rsid wsp:val=&quot;00565C79&quot;/&gt;&lt;wsp:rsid wsp:val=&quot;00566530&quot;/&gt;&lt;wsp:rsid wsp:val=&quot;005703DE&quot;/&gt;&lt;wsp:rsid wsp:val=&quot;0057043C&quot;/&gt;&lt;wsp:rsid wsp:val=&quot;00582B32&quot;/&gt;&lt;wsp:rsid wsp:val=&quot;0058464E&quot;/&gt;&lt;wsp:rsid wsp:val=&quot;005851B1&quot;/&gt;&lt;wsp:rsid wsp:val=&quot;0059602F&quot;/&gt;&lt;wsp:rsid wsp:val=&quot;005A01CB&quot;/&gt;&lt;wsp:rsid wsp:val=&quot;005A58FF&quot;/&gt;&lt;wsp:rsid wsp:val=&quot;005A5EAF&quot;/&gt;&lt;wsp:rsid wsp:val=&quot;005A64C0&quot;/&gt;&lt;wsp:rsid wsp:val=&quot;005B0FDA&quot;/&gt;&lt;wsp:rsid wsp:val=&quot;005B3C11&quot;/&gt;&lt;wsp:rsid wsp:val=&quot;005C1C28&quot;/&gt;&lt;wsp:rsid wsp:val=&quot;005C4597&quot;/&gt;&lt;wsp:rsid wsp:val=&quot;005C4C04&quot;/&gt;&lt;wsp:rsid wsp:val=&quot;005C63AD&quot;/&gt;&lt;wsp:rsid wsp:val=&quot;005C6DB5&quot;/&gt;&lt;wsp:rsid wsp:val=&quot;005C7136&quot;/&gt;&lt;wsp:rsid wsp:val=&quot;005E16B1&quot;/&gt;&lt;wsp:rsid wsp:val=&quot;005E19E7&quot;/&gt;&lt;wsp:rsid wsp:val=&quot;005F088A&quot;/&gt;&lt;wsp:rsid wsp:val=&quot;005F1FDA&quot;/&gt;&lt;wsp:rsid wsp:val=&quot;0060333C&quot;/&gt;&lt;wsp:rsid wsp:val=&quot;00611B4D&quot;/&gt;&lt;wsp:rsid wsp:val=&quot;006121A7&quot;/&gt;&lt;wsp:rsid wsp:val=&quot;006139FC&quot;/&gt;&lt;wsp:rsid wsp:val=&quot;0061716C&quot;/&gt;&lt;wsp:rsid wsp:val=&quot;00617B1D&quot;/&gt;&lt;wsp:rsid wsp:val=&quot;006243A1&quot;/&gt;&lt;wsp:rsid wsp:val=&quot;0063008A&quot;/&gt;&lt;wsp:rsid wsp:val=&quot;00632E56&quot;/&gt;&lt;wsp:rsid wsp:val=&quot;00634692&quot;/&gt;&lt;wsp:rsid wsp:val=&quot;00635CBA&quot;/&gt;&lt;wsp:rsid wsp:val=&quot;0063795B&quot;/&gt;&lt;wsp:rsid wsp:val=&quot;00641DAD&quot;/&gt;&lt;wsp:rsid wsp:val=&quot;0064338B&quot;/&gt;&lt;wsp:rsid wsp:val=&quot;00646542&quot;/&gt;&lt;wsp:rsid wsp:val=&quot;00647EE5&quot;/&gt;&lt;wsp:rsid wsp:val=&quot;006504F4&quot;/&gt;&lt;wsp:rsid wsp:val=&quot;00654092&quot;/&gt;&lt;wsp:rsid wsp:val=&quot;00654417&quot;/&gt;&lt;wsp:rsid wsp:val=&quot;00654BC9&quot;/&gt;&lt;wsp:rsid wsp:val=&quot;006552FD&quot;/&gt;&lt;wsp:rsid wsp:val=&quot;006572A3&quot;/&gt;&lt;wsp:rsid wsp:val=&quot;00663AF3&quot;/&gt;&lt;wsp:rsid wsp:val=&quot;00666B6C&quot;/&gt;&lt;wsp:rsid wsp:val=&quot;00680F64&quot;/&gt;&lt;wsp:rsid wsp:val=&quot;00682682&quot;/&gt;&lt;wsp:rsid wsp:val=&quot;00682702&quot;/&gt;&lt;wsp:rsid wsp:val=&quot;00682745&quot;/&gt;&lt;wsp:rsid wsp:val=&quot;00687BC9&quot;/&gt;&lt;wsp:rsid wsp:val=&quot;00692368&quot;/&gt;&lt;wsp:rsid wsp:val=&quot;006A168E&quot;/&gt;&lt;wsp:rsid wsp:val=&quot;006A2EBC&quot;/&gt;&lt;wsp:rsid wsp:val=&quot;006A5EA0&quot;/&gt;&lt;wsp:rsid wsp:val=&quot;006A783B&quot;/&gt;&lt;wsp:rsid wsp:val=&quot;006A7A7D&quot;/&gt;&lt;wsp:rsid wsp:val=&quot;006A7B33&quot;/&gt;&lt;wsp:rsid wsp:val=&quot;006B4E13&quot;/&gt;&lt;wsp:rsid wsp:val=&quot;006B62FA&quot;/&gt;&lt;wsp:rsid wsp:val=&quot;006B75DD&quot;/&gt;&lt;wsp:rsid wsp:val=&quot;006C04F5&quot;/&gt;&lt;wsp:rsid wsp:val=&quot;006C0AA1&quot;/&gt;&lt;wsp:rsid wsp:val=&quot;006C0E0B&quot;/&gt;&lt;wsp:rsid wsp:val=&quot;006C2270&quot;/&gt;&lt;wsp:rsid wsp:val=&quot;006C2D9A&quot;/&gt;&lt;wsp:rsid wsp:val=&quot;006C301C&quot;/&gt;&lt;wsp:rsid wsp:val=&quot;006C67E0&quot;/&gt;&lt;wsp:rsid wsp:val=&quot;006C7ABA&quot;/&gt;&lt;wsp:rsid wsp:val=&quot;006D0D60&quot;/&gt;&lt;wsp:rsid wsp:val=&quot;006D1122&quot;/&gt;&lt;wsp:rsid wsp:val=&quot;006D3C00&quot;/&gt;&lt;wsp:rsid wsp:val=&quot;006E2C1B&quot;/&gt;&lt;wsp:rsid wsp:val=&quot;006E3675&quot;/&gt;&lt;wsp:rsid wsp:val=&quot;006E4A7F&quot;/&gt;&lt;wsp:rsid wsp:val=&quot;006F63A5&quot;/&gt;&lt;wsp:rsid wsp:val=&quot;00704515&quot;/&gt;&lt;wsp:rsid wsp:val=&quot;00704DF6&quot;/&gt;&lt;wsp:rsid wsp:val=&quot;0070651C&quot;/&gt;&lt;wsp:rsid wsp:val=&quot;007077DC&quot;/&gt;&lt;wsp:rsid wsp:val=&quot;007105D8&quot;/&gt;&lt;wsp:rsid wsp:val=&quot;00710C35&quot;/&gt;&lt;wsp:rsid wsp:val=&quot;007132A3&quot;/&gt;&lt;wsp:rsid wsp:val=&quot;00714244&quot;/&gt;&lt;wsp:rsid wsp:val=&quot;00716421&quot;/&gt;&lt;wsp:rsid wsp:val=&quot;00721C82&quot;/&gt;&lt;wsp:rsid wsp:val=&quot;00724EFB&quot;/&gt;&lt;wsp:rsid wsp:val=&quot;007347D7&quot;/&gt;&lt;wsp:rsid wsp:val=&quot;00740E5C&quot;/&gt;&lt;wsp:rsid wsp:val=&quot;007419C3&quot;/&gt;&lt;wsp:rsid wsp:val=&quot;00745670&quot;/&gt;&lt;wsp:rsid wsp:val=&quot;007467A7&quot;/&gt;&lt;wsp:rsid wsp:val=&quot;007469DD&quot;/&gt;&lt;wsp:rsid wsp:val=&quot;0074741B&quot;/&gt;&lt;wsp:rsid wsp:val=&quot;0074749D&quot;/&gt;&lt;wsp:rsid wsp:val=&quot;0074759E&quot;/&gt;&lt;wsp:rsid wsp:val=&quot;007478EA&quot;/&gt;&lt;wsp:rsid wsp:val=&quot;0075415C&quot;/&gt;&lt;wsp:rsid wsp:val=&quot;00760009&quot;/&gt;&lt;wsp:rsid wsp:val=&quot;00761593&quot;/&gt;&lt;wsp:rsid wsp:val=&quot;00763502&quot;/&gt;&lt;wsp:rsid wsp:val=&quot;00763974&quot;/&gt;&lt;wsp:rsid wsp:val=&quot;0079044F&quot;/&gt;&lt;wsp:rsid wsp:val=&quot;007913AB&quot;/&gt;&lt;wsp:rsid wsp:val=&quot;007913C9&quot;/&gt;&lt;wsp:rsid wsp:val=&quot;007914F7&quot;/&gt;&lt;wsp:rsid wsp:val=&quot;0079338F&quot;/&gt;&lt;wsp:rsid wsp:val=&quot;0079422A&quot;/&gt;&lt;wsp:rsid wsp:val=&quot;007A5734&quot;/&gt;&lt;wsp:rsid wsp:val=&quot;007A7C9E&quot;/&gt;&lt;wsp:rsid wsp:val=&quot;007B1625&quot;/&gt;&lt;wsp:rsid wsp:val=&quot;007B1FA1&quot;/&gt;&lt;wsp:rsid wsp:val=&quot;007B706E&quot;/&gt;&lt;wsp:rsid wsp:val=&quot;007B71EB&quot;/&gt;&lt;wsp:rsid wsp:val=&quot;007C4B6C&quot;/&gt;&lt;wsp:rsid wsp:val=&quot;007C6205&quot;/&gt;&lt;wsp:rsid wsp:val=&quot;007C686A&quot;/&gt;&lt;wsp:rsid wsp:val=&quot;007C728E&quot;/&gt;&lt;wsp:rsid wsp:val=&quot;007D2C53&quot;/&gt;&lt;wsp:rsid wsp:val=&quot;007D30F6&quot;/&gt;&lt;wsp:rsid wsp:val=&quot;007D3D60&quot;/&gt;&lt;wsp:rsid wsp:val=&quot;007D5B1F&quot;/&gt;&lt;wsp:rsid wsp:val=&quot;007E1980&quot;/&gt;&lt;wsp:rsid wsp:val=&quot;007E4B76&quot;/&gt;&lt;wsp:rsid wsp:val=&quot;007E5EA8&quot;/&gt;&lt;wsp:rsid wsp:val=&quot;007F0391&quot;/&gt;&lt;wsp:rsid wsp:val=&quot;007F0CF1&quot;/&gt;&lt;wsp:rsid wsp:val=&quot;007F12A5&quot;/&gt;&lt;wsp:rsid wsp:val=&quot;007F26A4&quot;/&gt;&lt;wsp:rsid wsp:val=&quot;007F4CF1&quot;/&gt;&lt;wsp:rsid wsp:val=&quot;007F5B25&quot;/&gt;&lt;wsp:rsid wsp:val=&quot;007F758D&quot;/&gt;&lt;wsp:rsid wsp:val=&quot;007F7D52&quot;/&gt;&lt;wsp:rsid wsp:val=&quot;00803826&quot;/&gt;&lt;wsp:rsid wsp:val=&quot;00804829&quot;/&gt;&lt;wsp:rsid wsp:val=&quot;0080654C&quot;/&gt;&lt;wsp:rsid wsp:val=&quot;008071C6&quot;/&gt;&lt;wsp:rsid wsp:val=&quot;00812EB8&quot;/&gt;&lt;wsp:rsid wsp:val=&quot;00817A00&quot;/&gt;&lt;wsp:rsid wsp:val=&quot;00820AD1&quot;/&gt;&lt;wsp:rsid wsp:val=&quot;0082394A&quot;/&gt;&lt;wsp:rsid wsp:val=&quot;00824811&quot;/&gt;&lt;wsp:rsid wsp:val=&quot;0083337B&quot;/&gt;&lt;wsp:rsid wsp:val=&quot;00835DB3&quot;/&gt;&lt;wsp:rsid wsp:val=&quot;0083617B&quot;/&gt;&lt;wsp:rsid wsp:val=&quot;008371BD&quot;/&gt;&lt;wsp:rsid wsp:val=&quot;0084762E&quot;/&gt;&lt;wsp:rsid wsp:val=&quot;008504A8&quot;/&gt;&lt;wsp:rsid wsp:val=&quot;00851E5F&quot;/&gt;&lt;wsp:rsid wsp:val=&quot;0085282E&quot;/&gt;&lt;wsp:rsid wsp:val=&quot;00865014&quot;/&gt;&lt;wsp:rsid wsp:val=&quot;0087043C&quot;/&gt;&lt;wsp:rsid wsp:val=&quot;0087198C&quot;/&gt;&lt;wsp:rsid wsp:val=&quot;00872C1F&quot;/&gt;&lt;wsp:rsid wsp:val=&quot;00873B42&quot;/&gt;&lt;wsp:rsid wsp:val=&quot;00874AE5&quot;/&gt;&lt;wsp:rsid wsp:val=&quot;00876E40&quot;/&gt;&lt;wsp:rsid wsp:val=&quot;00877C22&quot;/&gt;&lt;wsp:rsid wsp:val=&quot;008856D8&quot;/&gt;&lt;wsp:rsid wsp:val=&quot;00892E82&quot;/&gt;&lt;wsp:rsid wsp:val=&quot;00892FF1&quot;/&gt;&lt;wsp:rsid wsp:val=&quot;008B26F2&quot;/&gt;&lt;wsp:rsid wsp:val=&quot;008C0C65&quot;/&gt;&lt;wsp:rsid wsp:val=&quot;008C1B58&quot;/&gt;&lt;wsp:rsid wsp:val=&quot;008C39AE&quot;/&gt;&lt;wsp:rsid wsp:val=&quot;008C590D&quot;/&gt;&lt;wsp:rsid wsp:val=&quot;008D2BB8&quot;/&gt;&lt;wsp:rsid wsp:val=&quot;008E031B&quot;/&gt;&lt;wsp:rsid wsp:val=&quot;008E69B6&quot;/&gt;&lt;wsp:rsid wsp:val=&quot;008E7029&quot;/&gt;&lt;wsp:rsid wsp:val=&quot;008E7EF6&quot;/&gt;&lt;wsp:rsid wsp:val=&quot;008F0417&quot;/&gt;&lt;wsp:rsid wsp:val=&quot;008F19AC&quot;/&gt;&lt;wsp:rsid wsp:val=&quot;008F1F98&quot;/&gt;&lt;wsp:rsid wsp:val=&quot;008F2CF1&quot;/&gt;&lt;wsp:rsid wsp:val=&quot;008F6758&quot;/&gt;&lt;wsp:rsid wsp:val=&quot;008F68A3&quot;/&gt;&lt;wsp:rsid wsp:val=&quot;00900742&quot;/&gt;&lt;wsp:rsid wsp:val=&quot;009040DD&quot;/&gt;&lt;wsp:rsid wsp:val=&quot;009049B0&quot;/&gt;&lt;wsp:rsid wsp:val=&quot;00905B47&quot;/&gt;&lt;wsp:rsid wsp:val=&quot;009119D1&quot;/&gt;&lt;wsp:rsid wsp:val=&quot;0091331C&quot;/&gt;&lt;wsp:rsid wsp:val=&quot;0091400D&quot;/&gt;&lt;wsp:rsid wsp:val=&quot;0091447A&quot;/&gt;&lt;wsp:rsid wsp:val=&quot;0091522C&quot;/&gt;&lt;wsp:rsid wsp:val=&quot;0092279A&quot;/&gt;&lt;wsp:rsid wsp:val=&quot;00926C60&quot;/&gt;&lt;wsp:rsid wsp:val=&quot;009279DE&quot;/&gt;&lt;wsp:rsid wsp:val=&quot;00930116&quot;/&gt;&lt;wsp:rsid wsp:val=&quot;0093341C&quot;/&gt;&lt;wsp:rsid wsp:val=&quot;0094102E&quot;/&gt;&lt;wsp:rsid wsp:val=&quot;0094212C&quot;/&gt;&lt;wsp:rsid wsp:val=&quot;009458EA&quot;/&gt;&lt;wsp:rsid wsp:val=&quot;009462AB&quot;/&gt;&lt;wsp:rsid wsp:val=&quot;00954689&quot;/&gt;&lt;wsp:rsid wsp:val=&quot;00957BA2&quot;/&gt;&lt;wsp:rsid wsp:val=&quot;0096054D&quot;/&gt;&lt;wsp:rsid wsp:val=&quot;00960560&quot;/&gt;&lt;wsp:rsid wsp:val=&quot;009617C9&quot;/&gt;&lt;wsp:rsid wsp:val=&quot;00961C93&quot;/&gt;&lt;wsp:rsid wsp:val=&quot;00965324&quot;/&gt;&lt;wsp:rsid wsp:val=&quot;0097091E&quot;/&gt;&lt;wsp:rsid wsp:val=&quot;00970C10&quot;/&gt;&lt;wsp:rsid wsp:val=&quot;009760D3&quot;/&gt;&lt;wsp:rsid wsp:val=&quot;00977132&quot;/&gt;&lt;wsp:rsid wsp:val=&quot;009808D3&quot;/&gt;&lt;wsp:rsid wsp:val=&quot;00981A4B&quot;/&gt;&lt;wsp:rsid wsp:val=&quot;00982501&quot;/&gt;&lt;wsp:rsid wsp:val=&quot;009851C5&quot;/&gt;&lt;wsp:rsid wsp:val=&quot;009877D3&quot;/&gt;&lt;wsp:rsid wsp:val=&quot;00994E8F&quot;/&gt;&lt;wsp:rsid wsp:val=&quot;009951DC&quot;/&gt;&lt;wsp:rsid wsp:val=&quot;009959BB&quot;/&gt;&lt;wsp:rsid wsp:val=&quot;00997158&quot;/&gt;&lt;wsp:rsid wsp:val=&quot;009A1000&quot;/&gt;&lt;wsp:rsid wsp:val=&quot;009A3577&quot;/&gt;&lt;wsp:rsid wsp:val=&quot;009A3A7C&quot;/&gt;&lt;wsp:rsid wsp:val=&quot;009A6504&quot;/&gt;&lt;wsp:rsid wsp:val=&quot;009A6CC5&quot;/&gt;&lt;wsp:rsid wsp:val=&quot;009A6EF2&quot;/&gt;&lt;wsp:rsid wsp:val=&quot;009B2ADB&quot;/&gt;&lt;wsp:rsid wsp:val=&quot;009B603A&quot;/&gt;&lt;wsp:rsid wsp:val=&quot;009C16E6&quot;/&gt;&lt;wsp:rsid wsp:val=&quot;009C2D0E&quot;/&gt;&lt;wsp:rsid wsp:val=&quot;009C3DAC&quot;/&gt;&lt;wsp:rsid wsp:val=&quot;009C42E0&quot;/&gt;&lt;wsp:rsid wsp:val=&quot;009C6B82&quot;/&gt;&lt;wsp:rsid wsp:val=&quot;009D076C&quot;/&gt;&lt;wsp:rsid wsp:val=&quot;009D11ED&quot;/&gt;&lt;wsp:rsid wsp:val=&quot;009D2083&quot;/&gt;&lt;wsp:rsid wsp:val=&quot;009D5362&quot;/&gt;&lt;wsp:rsid wsp:val=&quot;009D6A43&quot;/&gt;&lt;wsp:rsid wsp:val=&quot;009D700F&quot;/&gt;&lt;wsp:rsid wsp:val=&quot;009E1415&quot;/&gt;&lt;wsp:rsid wsp:val=&quot;009E6116&quot;/&gt;&lt;wsp:rsid wsp:val=&quot;009F2DA1&quot;/&gt;&lt;wsp:rsid wsp:val=&quot;00A02E43&quot;/&gt;&lt;wsp:rsid wsp:val=&quot;00A065F9&quot;/&gt;&lt;wsp:rsid wsp:val=&quot;00A07F34&quot;/&gt;&lt;wsp:rsid wsp:val=&quot;00A15C65&quot;/&gt;&lt;wsp:rsid wsp:val=&quot;00A22154&quot;/&gt;&lt;wsp:rsid wsp:val=&quot;00A235ED&quot;/&gt;&lt;wsp:rsid wsp:val=&quot;00A23B3B&quot;/&gt;&lt;wsp:rsid wsp:val=&quot;00A25C38&quot;/&gt;&lt;wsp:rsid wsp:val=&quot;00A338EF&quot;/&gt;&lt;wsp:rsid wsp:val=&quot;00A352FE&quot;/&gt;&lt;wsp:rsid wsp:val=&quot;00A36BBE&quot;/&gt;&lt;wsp:rsid wsp:val=&quot;00A4307A&quot;/&gt;&lt;wsp:rsid wsp:val=&quot;00A47EBB&quot;/&gt;&lt;wsp:rsid wsp:val=&quot;00A51CDD&quot;/&gt;&lt;wsp:rsid wsp:val=&quot;00A672FC&quot;/&gt;&lt;wsp:rsid wsp:val=&quot;00A6730D&quot;/&gt;&lt;wsp:rsid wsp:val=&quot;00A71625&quot;/&gt;&lt;wsp:rsid wsp:val=&quot;00A71B9B&quot;/&gt;&lt;wsp:rsid wsp:val=&quot;00A751C7&quot;/&gt;&lt;wsp:rsid wsp:val=&quot;00A87844&quot;/&gt;&lt;wsp:rsid wsp:val=&quot;00A94135&quot;/&gt;&lt;wsp:rsid wsp:val=&quot;00A941A0&quot;/&gt;&lt;wsp:rsid wsp:val=&quot;00AA038C&quot;/&gt;&lt;wsp:rsid wsp:val=&quot;00AA1FEF&quot;/&gt;&lt;wsp:rsid wsp:val=&quot;00AA75E2&quot;/&gt;&lt;wsp:rsid wsp:val=&quot;00AA7A09&quot;/&gt;&lt;wsp:rsid wsp:val=&quot;00AB1AAC&quot;/&gt;&lt;wsp:rsid wsp:val=&quot;00AB3B50&quot;/&gt;&lt;wsp:rsid wsp:val=&quot;00AC05B1&quot;/&gt;&lt;wsp:rsid wsp:val=&quot;00AC4954&quot;/&gt;&lt;wsp:rsid wsp:val=&quot;00AC4978&quot;/&gt;&lt;wsp:rsid wsp:val=&quot;00AD356C&quot;/&gt;&lt;wsp:rsid wsp:val=&quot;00AE1B11&quot;/&gt;&lt;wsp:rsid wsp:val=&quot;00AE2914&quot;/&gt;&lt;wsp:rsid wsp:val=&quot;00AE6D15&quot;/&gt;&lt;wsp:rsid wsp:val=&quot;00AE74A4&quot;/&gt;&lt;wsp:rsid wsp:val=&quot;00AF282D&quot;/&gt;&lt;wsp:rsid wsp:val=&quot;00AF61C2&quot;/&gt;&lt;wsp:rsid wsp:val=&quot;00B00430&quot;/&gt;&lt;wsp:rsid wsp:val=&quot;00B04182&quot;/&gt;&lt;wsp:rsid wsp:val=&quot;00B04512&quot;/&gt;&lt;wsp:rsid wsp:val=&quot;00B07AE3&quot;/&gt;&lt;wsp:rsid wsp:val=&quot;00B11430&quot;/&gt;&lt;wsp:rsid wsp:val=&quot;00B13C3D&quot;/&gt;&lt;wsp:rsid wsp:val=&quot;00B15BF8&quot;/&gt;&lt;wsp:rsid wsp:val=&quot;00B200A8&quot;/&gt;&lt;wsp:rsid wsp:val=&quot;00B26209&quot;/&gt;&lt;wsp:rsid wsp:val=&quot;00B26650&quot;/&gt;&lt;wsp:rsid wsp:val=&quot;00B353EB&quot;/&gt;&lt;wsp:rsid wsp:val=&quot;00B35A05&quot;/&gt;&lt;wsp:rsid wsp:val=&quot;00B3642D&quot;/&gt;&lt;wsp:rsid wsp:val=&quot;00B40E0D&quot;/&gt;&lt;wsp:rsid wsp:val=&quot;00B4269C&quot;/&gt;&lt;wsp:rsid wsp:val=&quot;00B439C4&quot;/&gt;&lt;wsp:rsid wsp:val=&quot;00B4535E&quot;/&gt;&lt;wsp:rsid wsp:val=&quot;00B52A8C&quot;/&gt;&lt;wsp:rsid wsp:val=&quot;00B61BB6&quot;/&gt;&lt;wsp:rsid wsp:val=&quot;00B636A8&quot;/&gt;&lt;wsp:rsid wsp:val=&quot;00B665C6&quot;/&gt;&lt;wsp:rsid wsp:val=&quot;00B73401&quot;/&gt;&lt;wsp:rsid wsp:val=&quot;00B805AF&quot;/&gt;&lt;wsp:rsid wsp:val=&quot;00B80700&quot;/&gt;&lt;wsp:rsid wsp:val=&quot;00B8121A&quot;/&gt;&lt;wsp:rsid wsp:val=&quot;00B84848&quot;/&gt;&lt;wsp:rsid wsp:val=&quot;00B85BAD&quot;/&gt;&lt;wsp:rsid wsp:val=&quot;00B869EC&quot;/&gt;&lt;wsp:rsid wsp:val=&quot;00B9184F&quot;/&gt;&lt;wsp:rsid wsp:val=&quot;00B9397A&quot;/&gt;&lt;wsp:rsid wsp:val=&quot;00B9633D&quot;/&gt;&lt;wsp:rsid wsp:val=&quot;00BA0BFC&quot;/&gt;&lt;wsp:rsid wsp:val=&quot;00BA2EBE&quot;/&gt;&lt;wsp:rsid wsp:val=&quot;00BB0F28&quot;/&gt;&lt;wsp:rsid wsp:val=&quot;00BB458A&quot;/&gt;&lt;wsp:rsid wsp:val=&quot;00BB58A6&quot;/&gt;&lt;wsp:rsid wsp:val=&quot;00BD00D3&quot;/&gt;&lt;wsp:rsid wsp:val=&quot;00BD1659&quot;/&gt;&lt;wsp:rsid wsp:val=&quot;00BD3AA9&quot;/&gt;&lt;wsp:rsid wsp:val=&quot;00BD40A6&quot;/&gt;&lt;wsp:rsid wsp:val=&quot;00BD4A18&quot;/&gt;&lt;wsp:rsid wsp:val=&quot;00BD6DB2&quot;/&gt;&lt;wsp:rsid wsp:val=&quot;00BE11CF&quot;/&gt;&lt;wsp:rsid wsp:val=&quot;00BE21AB&quot;/&gt;&lt;wsp:rsid wsp:val=&quot;00BE55CB&quot;/&gt;&lt;wsp:rsid wsp:val=&quot;00BF0F18&quot;/&gt;&lt;wsp:rsid wsp:val=&quot;00BF4F1E&quot;/&gt;&lt;wsp:rsid wsp:val=&quot;00BF617A&quot;/&gt;&lt;wsp:rsid wsp:val=&quot;00C00998&quot;/&gt;&lt;wsp:rsid wsp:val=&quot;00C035E4&quot;/&gt;&lt;wsp:rsid wsp:val=&quot;00C0379D&quot;/&gt;&lt;wsp:rsid wsp:val=&quot;00C03931&quot;/&gt;&lt;wsp:rsid wsp:val=&quot;00C041B1&quot;/&gt;&lt;wsp:rsid wsp:val=&quot;00C057DF&quot;/&gt;&lt;wsp:rsid wsp:val=&quot;00C05FE3&quot;/&gt;&lt;wsp:rsid wsp:val=&quot;00C13DBB&quot;/&gt;&lt;wsp:rsid wsp:val=&quot;00C140FB&quot;/&gt;&lt;wsp:rsid wsp:val=&quot;00C2136D&quot;/&gt;&lt;wsp:rsid wsp:val=&quot;00C214EE&quot;/&gt;&lt;wsp:rsid wsp:val=&quot;00C2314B&quot;/&gt;&lt;wsp:rsid wsp:val=&quot;00C24971&quot;/&gt;&lt;wsp:rsid wsp:val=&quot;00C26BE5&quot;/&gt;&lt;wsp:rsid wsp:val=&quot;00C26E4D&quot;/&gt;&lt;wsp:rsid wsp:val=&quot;00C27909&quot;/&gt;&lt;wsp:rsid wsp:val=&quot;00C27B03&quot;/&gt;&lt;wsp:rsid wsp:val=&quot;00C314E1&quot;/&gt;&lt;wsp:rsid wsp:val=&quot;00C34397&quot;/&gt;&lt;wsp:rsid wsp:val=&quot;00C4095D&quot;/&gt;&lt;wsp:rsid wsp:val=&quot;00C44792&quot;/&gt;&lt;wsp:rsid wsp:val=&quot;00C455AC&quot;/&gt;&lt;wsp:rsid wsp:val=&quot;00C45A79&quot;/&gt;&lt;wsp:rsid wsp:val=&quot;00C47910&quot;/&gt;&lt;wsp:rsid wsp:val=&quot;00C52C57&quot;/&gt;&lt;wsp:rsid wsp:val=&quot;00C5482A&quot;/&gt;&lt;wsp:rsid wsp:val=&quot;00C57463&quot;/&gt;&lt;wsp:rsid wsp:val=&quot;00C601D2&quot;/&gt;&lt;wsp:rsid wsp:val=&quot;00C63399&quot;/&gt;&lt;wsp:rsid wsp:val=&quot;00C65BCC&quot;/&gt;&lt;wsp:rsid wsp:val=&quot;00C66970&quot;/&gt;&lt;wsp:rsid wsp:val=&quot;00C70E36&quot;/&gt;&lt;wsp:rsid wsp:val=&quot;00C8691C&quot;/&gt;&lt;wsp:rsid wsp:val=&quot;00C924A5&quot;/&gt;&lt;wsp:rsid wsp:val=&quot;00C96643&quot;/&gt;&lt;wsp:rsid wsp:val=&quot;00CA168A&quot;/&gt;&lt;wsp:rsid wsp:val=&quot;00CA2ED3&quot;/&gt;&lt;wsp:rsid wsp:val=&quot;00CA357E&quot;/&gt;&lt;wsp:rsid wsp:val=&quot;00CA44F9&quot;/&gt;&lt;wsp:rsid wsp:val=&quot;00CA4A69&quot;/&gt;&lt;wsp:rsid wsp:val=&quot;00CB32BD&quot;/&gt;&lt;wsp:rsid wsp:val=&quot;00CB4D3F&quot;/&gt;&lt;wsp:rsid wsp:val=&quot;00CB6FCC&quot;/&gt;&lt;wsp:rsid wsp:val=&quot;00CC3842&quot;/&gt;&lt;wsp:rsid wsp:val=&quot;00CC3E0C&quot;/&gt;&lt;wsp:rsid wsp:val=&quot;00CC58D3&quot;/&gt;&lt;wsp:rsid wsp:val=&quot;00CC784D&quot;/&gt;&lt;wsp:rsid wsp:val=&quot;00CE1699&quot;/&gt;&lt;wsp:rsid wsp:val=&quot;00CE17E3&quot;/&gt;&lt;wsp:rsid wsp:val=&quot;00CE687C&quot;/&gt;&lt;wsp:rsid wsp:val=&quot;00CF0C3D&quot;/&gt;&lt;wsp:rsid wsp:val=&quot;00CF1746&quot;/&gt;&lt;wsp:rsid wsp:val=&quot;00CF3761&quot;/&gt;&lt;wsp:rsid wsp:val=&quot;00D02CC8&quot;/&gt;&lt;wsp:rsid wsp:val=&quot;00D0337B&quot;/&gt;&lt;wsp:rsid wsp:val=&quot;00D079B2&quot;/&gt;&lt;wsp:rsid wsp:val=&quot;00D113D9&quot;/&gt;&lt;wsp:rsid wsp:val=&quot;00D114E9&quot;/&gt;&lt;wsp:rsid wsp:val=&quot;00D248A3&quot;/&gt;&lt;wsp:rsid wsp:val=&quot;00D37BAC&quot;/&gt;&lt;wsp:rsid wsp:val=&quot;00D40A71&quot;/&gt;&lt;wsp:rsid wsp:val=&quot;00D429C6&quot;/&gt;&lt;wsp:rsid wsp:val=&quot;00D443BB&quot;/&gt;&lt;wsp:rsid wsp:val=&quot;00D47748&quot;/&gt;&lt;wsp:rsid wsp:val=&quot;00D5459B&quot;/&gt;&lt;wsp:rsid wsp:val=&quot;00D54CC3&quot;/&gt;&lt;wsp:rsid wsp:val=&quot;00D6041A&quot;/&gt;&lt;wsp:rsid wsp:val=&quot;00D633EB&quot;/&gt;&lt;wsp:rsid wsp:val=&quot;00D63DA5&quot;/&gt;&lt;wsp:rsid wsp:val=&quot;00D67E42&quot;/&gt;&lt;wsp:rsid wsp:val=&quot;00D75761&quot;/&gt;&lt;wsp:rsid wsp:val=&quot;00D81910&quot;/&gt;&lt;wsp:rsid wsp:val=&quot;00D82FF7&quot;/&gt;&lt;wsp:rsid wsp:val=&quot;00D847FE&quot;/&gt;&lt;wsp:rsid wsp:val=&quot;00D94E11&quot;/&gt;&lt;wsp:rsid wsp:val=&quot;00D964EA&quot;/&gt;&lt;wsp:rsid wsp:val=&quot;00D966D0&quot;/&gt;&lt;wsp:rsid wsp:val=&quot;00D96F9C&quot;/&gt;&lt;wsp:rsid wsp:val=&quot;00D97BB1&quot;/&gt;&lt;wsp:rsid wsp:val=&quot;00DA0C59&quot;/&gt;&lt;wsp:rsid wsp:val=&quot;00DA3991&quot;/&gt;&lt;wsp:rsid wsp:val=&quot;00DA4397&quot;/&gt;&lt;wsp:rsid wsp:val=&quot;00DB13F6&quot;/&gt;&lt;wsp:rsid wsp:val=&quot;00DB4E03&quot;/&gt;&lt;wsp:rsid wsp:val=&quot;00DB7D67&quot;/&gt;&lt;wsp:rsid wsp:val=&quot;00DB7E6C&quot;/&gt;&lt;wsp:rsid wsp:val=&quot;00DC0055&quot;/&gt;&lt;wsp:rsid wsp:val=&quot;00DC2775&quot;/&gt;&lt;wsp:rsid wsp:val=&quot;00DC2B84&quot;/&gt;&lt;wsp:rsid wsp:val=&quot;00DC3F33&quot;/&gt;&lt;wsp:rsid wsp:val=&quot;00DC72A7&quot;/&gt;&lt;wsp:rsid wsp:val=&quot;00DC7AFC&quot;/&gt;&lt;wsp:rsid wsp:val=&quot;00DD02AA&quot;/&gt;&lt;wsp:rsid wsp:val=&quot;00DD0A37&quot;/&gt;&lt;wsp:rsid wsp:val=&quot;00DD3A15&quot;/&gt;&lt;wsp:rsid wsp:val=&quot;00DD5A29&quot;/&gt;&lt;wsp:rsid wsp:val=&quot;00DD5D9D&quot;/&gt;&lt;wsp:rsid wsp:val=&quot;00DE194A&quot;/&gt;&lt;wsp:rsid wsp:val=&quot;00DE35CB&quot;/&gt;&lt;wsp:rsid wsp:val=&quot;00DF21E9&quot;/&gt;&lt;wsp:rsid wsp:val=&quot;00DF3EEA&quot;/&gt;&lt;wsp:rsid wsp:val=&quot;00DF450C&quot;/&gt;&lt;wsp:rsid wsp:val=&quot;00E00F14&quot;/&gt;&lt;wsp:rsid wsp:val=&quot;00E01409&quot;/&gt;&lt;wsp:rsid wsp:val=&quot;00E02A78&quot;/&gt;&lt;wsp:rsid wsp:val=&quot;00E0554B&quot;/&gt;&lt;wsp:rsid wsp:val=&quot;00E06386&quot;/&gt;&lt;wsp:rsid wsp:val=&quot;00E111A8&quot;/&gt;&lt;wsp:rsid wsp:val=&quot;00E117E5&quot;/&gt;&lt;wsp:rsid wsp:val=&quot;00E23112&quot;/&gt;&lt;wsp:rsid wsp:val=&quot;00E24EB4&quot;/&gt;&lt;wsp:rsid wsp:val=&quot;00E320ED&quot;/&gt;&lt;wsp:rsid wsp:val=&quot;00E33AFB&quot;/&gt;&lt;wsp:rsid wsp:val=&quot;00E34218&quot;/&gt;&lt;wsp:rsid wsp:val=&quot;00E418F3&quot;/&gt;&lt;wsp:rsid wsp:val=&quot;00E422F0&quot;/&gt;&lt;wsp:rsid wsp:val=&quot;00E46282&quot;/&gt;&lt;wsp:rsid wsp:val=&quot;00E5085C&quot;/&gt;&lt;wsp:rsid wsp:val=&quot;00E5216E&quot;/&gt;&lt;wsp:rsid wsp:val=&quot;00E57D5C&quot;/&gt;&lt;wsp:rsid wsp:val=&quot;00E62F64&quot;/&gt;&lt;wsp:rsid wsp:val=&quot;00E636E3&quot;/&gt;&lt;wsp:rsid wsp:val=&quot;00E719D9&quot;/&gt;&lt;wsp:rsid wsp:val=&quot;00E75A14&quot;/&gt;&lt;wsp:rsid wsp:val=&quot;00E82328&quot;/&gt;&lt;wsp:rsid wsp:val=&quot;00E82344&quot;/&gt;&lt;wsp:rsid wsp:val=&quot;00E84C82&quot;/&gt;&lt;wsp:rsid wsp:val=&quot;00E84D64&quot;/&gt;&lt;wsp:rsid wsp:val=&quot;00E87408&quot;/&gt;&lt;wsp:rsid wsp:val=&quot;00E914C4&quot;/&gt;&lt;wsp:rsid wsp:val=&quot;00E924D8&quot;/&gt;&lt;wsp:rsid wsp:val=&quot;00E934F5&quot;/&gt;&lt;wsp:rsid wsp:val=&quot;00E93BF0&quot;/&gt;&lt;wsp:rsid wsp:val=&quot;00E9481D&quot;/&gt;&lt;wsp:rsid wsp:val=&quot;00E96961&quot;/&gt;&lt;wsp:rsid wsp:val=&quot;00E96DAB&quot;/&gt;&lt;wsp:rsid wsp:val=&quot;00EA6979&quot;/&gt;&lt;wsp:rsid wsp:val=&quot;00EA72EC&quot;/&gt;&lt;wsp:rsid wsp:val=&quot;00EB11CB&quot;/&gt;&lt;wsp:rsid wsp:val=&quot;00EB15D2&quot;/&gt;&lt;wsp:rsid wsp:val=&quot;00EB171E&quot;/&gt;&lt;wsp:rsid wsp:val=&quot;00EB275A&quot;/&gt;&lt;wsp:rsid wsp:val=&quot;00EB3707&quot;/&gt;&lt;wsp:rsid wsp:val=&quot;00EB58A0&quot;/&gt;&lt;wsp:rsid wsp:val=&quot;00EB5F2B&quot;/&gt;&lt;wsp:rsid wsp:val=&quot;00EB786A&quot;/&gt;&lt;wsp:rsid wsp:val=&quot;00EB7F3C&quot;/&gt;&lt;wsp:rsid wsp:val=&quot;00EC1324&quot;/&gt;&lt;wsp:rsid wsp:val=&quot;00EC1578&quot;/&gt;&lt;wsp:rsid wsp:val=&quot;00EC1C72&quot;/&gt;&lt;wsp:rsid wsp:val=&quot;00EC3CC9&quot;/&gt;&lt;wsp:rsid wsp:val=&quot;00EC680A&quot;/&gt;&lt;wsp:rsid wsp:val=&quot;00EC6D6C&quot;/&gt;&lt;wsp:rsid wsp:val=&quot;00EE2BED&quot;/&gt;&lt;wsp:rsid wsp:val=&quot;00EE374B&quot;/&gt;&lt;wsp:rsid wsp:val=&quot;00EE452D&quot;/&gt;&lt;wsp:rsid wsp:val=&quot;00F00C77&quot;/&gt;&lt;wsp:rsid wsp:val=&quot;00F11BB5&quot;/&gt;&lt;wsp:rsid wsp:val=&quot;00F1417B&quot;/&gt;&lt;wsp:rsid wsp:val=&quot;00F2051A&quot;/&gt;&lt;wsp:rsid wsp:val=&quot;00F2539A&quot;/&gt;&lt;wsp:rsid wsp:val=&quot;00F34B99&quot;/&gt;&lt;wsp:rsid wsp:val=&quot;00F438C6&quot;/&gt;&lt;wsp:rsid wsp:val=&quot;00F52DAB&quot;/&gt;&lt;wsp:rsid wsp:val=&quot;00F543F0&quot;/&gt;&lt;wsp:rsid wsp:val=&quot;00F551C9&quot;/&gt;&lt;wsp:rsid wsp:val=&quot;00F55CD2&quot;/&gt;&lt;wsp:rsid wsp:val=&quot;00F56C69&quot;/&gt;&lt;wsp:rsid wsp:val=&quot;00F6526F&quot;/&gt;&lt;wsp:rsid wsp:val=&quot;00F67A3A&quot;/&gt;&lt;wsp:rsid wsp:val=&quot;00F71942&quot;/&gt;&lt;wsp:rsid wsp:val=&quot;00F759A0&quot;/&gt;&lt;wsp:rsid wsp:val=&quot;00F7652B&quot;/&gt;&lt;wsp:rsid wsp:val=&quot;00F81D29&quot;/&gt;&lt;wsp:rsid wsp:val=&quot;00F91C4D&quot;/&gt;&lt;wsp:rsid wsp:val=&quot;00F92FD9&quot;/&gt;&lt;wsp:rsid wsp:val=&quot;00F94660&quot;/&gt;&lt;wsp:rsid wsp:val=&quot;00FA6684&quot;/&gt;&lt;wsp:rsid wsp:val=&quot;00FA731E&quot;/&gt;&lt;wsp:rsid wsp:val=&quot;00FB2B38&quot;/&gt;&lt;wsp:rsid wsp:val=&quot;00FB6316&quot;/&gt;&lt;wsp:rsid wsp:val=&quot;00FB71D0&quot;/&gt;&lt;wsp:rsid wsp:val=&quot;00FC1DE5&quot;/&gt;&lt;wsp:rsid wsp:val=&quot;00FC6358&quot;/&gt;&lt;wsp:rsid wsp:val=&quot;00FD099F&quot;/&gt;&lt;wsp:rsid wsp:val=&quot;00FD162D&quot;/&gt;&lt;wsp:rsid wsp:val=&quot;00FD316A&quot;/&gt;&lt;wsp:rsid wsp:val=&quot;00FD320D&quot;/&gt;&lt;wsp:rsid wsp:val=&quot;00FE23DE&quot;/&gt;&lt;wsp:rsid wsp:val=&quot;00FF28BA&quot;/&gt;&lt;/wsp:rsids&gt;&lt;/w:docPr&gt;&lt;w:body&gt;&lt;wx:sect&gt;&lt;w:p wsp:rsidR=&quot;00000000&quot; wsp:rsidRDefault=&quot;000F2FD3&quot; wsp:rsidP=&quot;000F2FD3&quot;&gt;&lt;m:oMathPara&gt;&lt;m:oMath&gt;&lt;m:sSub&gt;&lt;m:sSubPr&gt;&lt;m:ctrlPr&gt;&lt;w:rPr&gt;&lt;w:rFonts w:ascii=&quot;Cambria Math&quot; w:h-ansi=&quot;Cambria Math&quot; w:cs=&quot;宋体&quot;/&gt;&lt;wx:font wx:val=&quot;Cambria Math&quot;/&gt;&lt;w:sz-cs w:val=&quot;21&quot;/&gt;&lt;/w:rPr&gt;&lt;/m:ctrlPr&gt;&lt;/m:sSubPr&gt;&lt;m:e&gt;&lt;aml:annotation aml:id=&quot;0&quot; w:type=&quot;Word.Insertion&quot; aml:author=&quot;CHENWEI&quot; aml:createdate=&quot;2018-10-24T14:06:00Z&quot;&gt;&lt;aml:content&gt;&lt;m:r&gt;&lt;m:rPr&gt;&lt;m:sty m:val=&quot;p&quot;/&gt;&lt;/m:rPr&gt;&lt;w:rPr&gt;&lt;w:rFonts w:ascii=&quot;Cambria Math&quot; w:h-ansi=&quot;Cambria Math&quot;/&gt;&lt;wx:font wx:val=&quot;Cambria Math&quot;/&gt;&lt;w:position w:val=&quot;-6&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8000001.wmz&quot; xml:space=&quot;preserve&quot;&gt;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&lt;/w:binData&gt;&lt;v:shape id=&quot;_x0000_i1025&quot; type=&quot;#_x0000_t75&quot; style=&quot;width:11.7pt;height:14.65pt&quot; o:ole=&quot;&quot;&gt;&lt;v:imagedata src=&quot;wordml://08000001.wmz&quot; o:title=&quot;&quot;/&gt;&lt;/v:shape&gt;&lt;o:OLEObject Type=&quot;Embed&quot; ProgID=&quot;Equation.3&quot; ShapeID=&quot;_x0000_i1025&quot; DrawAspect=&quot;Content&quot; ObjectID=&quot;_1602484209&quot;/&gt;&lt;/w:pict&gt;&lt;/m:r&gt;&lt;/aml:content&gt;&lt;/aml:annotation&gt;&lt;/m:e&gt;&lt;m:sub&gt;&lt;m:r&gt;&lt;w:rPr&gt;&lt;w:rFonts w:ascii=&quot;Cambria Math&quot; w:h-ansi=&quot;Cambria Math&quot; w:cs=&quot;宋体&quot;/&gt;&lt;wx:font wx:val=&quot;Cambria Math&quot;/&gt;&lt;w:i/&gt;&lt;w:sz-cs w:val=&quot;21&quot;/&gt;&lt;/w:rPr&gt;&lt;m:t&gt;acc&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76" chromakey="#FFFFFF" o:title=""/>
            <o:lock v:ext="edit" aspectratio="t"/>
            <w10:wrap type="none"/>
            <w10:anchorlock/>
          </v:shape>
        </w:pict>
      </w:r>
      <w:r>
        <w:instrText xml:space="preserve"> </w:instrText>
      </w:r>
      <w:r>
        <w:fldChar w:fldCharType="separate"/>
      </w:r>
      <w:r>
        <w:rPr>
          <w:position w:val="-23"/>
        </w:rPr>
        <w:pict>
          <v:shape id="_x0000_i1070" o:spt="75" type="#_x0000_t75" style="height:31.15pt;width:24.7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yes&quot; w:ocxPresent=&quot;no&quot; xml:space=&quot;preserve&quot;&gt;&lt;w:ignoreSubtree w:val=&quot;http://schemas.microsoft.com/office/word/2003/wordml/sp2&quot;/&gt;&lt;o:DocumentProperties&gt;&lt;o:Version&gt;15&lt;/o:Version&gt;&lt;/o:DocumentProperties&gt;&lt;w:docOleData&gt;&lt;w:binData w:name=&quot;oledata.mso&quot; xml:space=&quot;preserve&quot;&gt;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&lt;/w:binData&gt;&lt;/w:docOleData&gt;&lt;w:docPr&gt;&lt;w:view w:val=&quot;print&quot;/&gt;&lt;w:zoom w:percent=&quot;92&quot;/&gt;&lt;w:doNotEmbedSystemFonts/&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9602F&quot;/&gt;&lt;wsp:rsid wsp:val=&quot;00000244&quot;/&gt;&lt;wsp:rsid wsp:val=&quot;0000185F&quot;/&gt;&lt;wsp:rsid wsp:val=&quot;0000586F&quot;/&gt;&lt;wsp:rsid wsp:val=&quot;00013D86&quot;/&gt;&lt;wsp:rsid wsp:val=&quot;00013E02&quot;/&gt;&lt;wsp:rsid wsp:val=&quot;00015876&quot;/&gt;&lt;wsp:rsid wsp:val=&quot;0002143C&quot;/&gt;&lt;wsp:rsid wsp:val=&quot;00024717&quot;/&gt;&lt;wsp:rsid wsp:val=&quot;00025A65&quot;/&gt;&lt;wsp:rsid wsp:val=&quot;00026C31&quot;/&gt;&lt;wsp:rsid wsp:val=&quot;00027280&quot;/&gt;&lt;wsp:rsid wsp:val=&quot;000272EC&quot;/&gt;&lt;wsp:rsid wsp:val=&quot;00027791&quot;/&gt;&lt;wsp:rsid wsp:val=&quot;00030793&quot;/&gt;&lt;wsp:rsid wsp:val=&quot;000320A7&quot;/&gt;&lt;wsp:rsid wsp:val=&quot;00035925&quot;/&gt;&lt;wsp:rsid wsp:val=&quot;00040109&quot;/&gt;&lt;wsp:rsid wsp:val=&quot;00040FD6&quot;/&gt;&lt;wsp:rsid wsp:val=&quot;00057614&quot;/&gt;&lt;wsp:rsid wsp:val=&quot;00060813&quot;/&gt;&lt;wsp:rsid wsp:val=&quot;000648DE&quot;/&gt;&lt;wsp:rsid wsp:val=&quot;000649D8&quot;/&gt;&lt;wsp:rsid wsp:val=&quot;0006733E&quot;/&gt;&lt;wsp:rsid wsp:val=&quot;00067CDF&quot;/&gt;&lt;wsp:rsid wsp:val=&quot;0007365C&quot;/&gt;&lt;wsp:rsid wsp:val=&quot;00073AAA&quot;/&gt;&lt;wsp:rsid wsp:val=&quot;0007416D&quot;/&gt;&lt;wsp:rsid wsp:val=&quot;00074FBE&quot;/&gt;&lt;wsp:rsid wsp:val=&quot;00075C6A&quot;/&gt;&lt;wsp:rsid wsp:val=&quot;00082E0D&quot;/&gt;&lt;wsp:rsid wsp:val=&quot;00083A09&quot;/&gt;&lt;wsp:rsid wsp:val=&quot;00086429&quot;/&gt;&lt;wsp:rsid wsp:val=&quot;0009005E&quot;/&gt;&lt;wsp:rsid wsp:val=&quot;00092857&quot;/&gt;&lt;wsp:rsid wsp:val=&quot;000968ED&quot;/&gt;&lt;wsp:rsid wsp:val=&quot;000A1407&quot;/&gt;&lt;wsp:rsid wsp:val=&quot;000A20A9&quot;/&gt;&lt;wsp:rsid wsp:val=&quot;000A48B1&quot;/&gt;&lt;wsp:rsid wsp:val=&quot;000B0A38&quot;/&gt;&lt;wsp:rsid wsp:val=&quot;000B3143&quot;/&gt;&lt;wsp:rsid wsp:val=&quot;000B3902&quot;/&gt;&lt;wsp:rsid wsp:val=&quot;000C5DA2&quot;/&gt;&lt;wsp:rsid wsp:val=&quot;000C6B05&quot;/&gt;&lt;wsp:rsid wsp:val=&quot;000C6DD6&quot;/&gt;&lt;wsp:rsid wsp:val=&quot;000C73D4&quot;/&gt;&lt;wsp:rsid wsp:val=&quot;000C7473&quot;/&gt;&lt;wsp:rsid wsp:val=&quot;000D245D&quot;/&gt;&lt;wsp:rsid wsp:val=&quot;000D3D4C&quot;/&gt;&lt;wsp:rsid wsp:val=&quot;000D4F51&quot;/&gt;&lt;wsp:rsid wsp:val=&quot;000D718B&quot;/&gt;&lt;wsp:rsid wsp:val=&quot;000E0C46&quot;/&gt;&lt;wsp:rsid wsp:val=&quot;000E4CE5&quot;/&gt;&lt;wsp:rsid wsp:val=&quot;000E5622&quot;/&gt;&lt;wsp:rsid wsp:val=&quot;000E6E82&quot;/&gt;&lt;wsp:rsid wsp:val=&quot;000F030C&quot;/&gt;&lt;wsp:rsid wsp:val=&quot;000F129C&quot;/&gt;&lt;wsp:rsid wsp:val=&quot;000F2FD3&quot;/&gt;&lt;wsp:rsid wsp:val=&quot;000F738D&quot;/&gt;&lt;wsp:rsid wsp:val=&quot;001056DE&quot;/&gt;&lt;wsp:rsid wsp:val=&quot;001060A6&quot;/&gt;&lt;wsp:rsid wsp:val=&quot;0010632A&quot;/&gt;&lt;wsp:rsid wsp:val=&quot;001124C0&quot;/&gt;&lt;wsp:rsid wsp:val=&quot;00123ED2&quot;/&gt;&lt;wsp:rsid wsp:val=&quot;0012619F&quot;/&gt;&lt;wsp:rsid wsp:val=&quot;0013175F&quot;/&gt;&lt;wsp:rsid wsp:val=&quot;00140B55&quot;/&gt;&lt;wsp:rsid wsp:val=&quot;00145414&quot;/&gt;&lt;wsp:rsid wsp:val=&quot;001512B4&quot;/&gt;&lt;wsp:rsid wsp:val=&quot;00154D15&quot;/&gt;&lt;wsp:rsid wsp:val=&quot;00155164&quot;/&gt;&lt;wsp:rsid wsp:val=&quot;001620A5&quot;/&gt;&lt;wsp:rsid wsp:val=&quot;00164E53&quot;/&gt;&lt;wsp:rsid wsp:val=&quot;0016699D&quot;/&gt;&lt;wsp:rsid wsp:val=&quot;00166B1D&quot;/&gt;&lt;wsp:rsid wsp:val=&quot;00172FD7&quot;/&gt;&lt;wsp:rsid wsp:val=&quot;00175159&quot;/&gt;&lt;wsp:rsid wsp:val=&quot;00176208&quot;/&gt;&lt;wsp:rsid wsp:val=&quot;00176996&quot;/&gt;&lt;wsp:rsid wsp:val=&quot;00181267&quot;/&gt;&lt;wsp:rsid wsp:val=&quot;0018211B&quot;/&gt;&lt;wsp:rsid wsp:val=&quot;001840D3&quot;/&gt;&lt;wsp:rsid wsp:val=&quot;001900F8&quot;/&gt;&lt;wsp:rsid wsp:val=&quot;00191258&quot;/&gt;&lt;wsp:rsid wsp:val=&quot;00192680&quot;/&gt;&lt;wsp:rsid wsp:val=&quot;00193037&quot;/&gt;&lt;wsp:rsid wsp:val=&quot;00193705&quot;/&gt;&lt;wsp:rsid wsp:val=&quot;00193A2C&quot;/&gt;&lt;wsp:rsid wsp:val=&quot;001A0F63&quot;/&gt;&lt;wsp:rsid wsp:val=&quot;001A288E&quot;/&gt;&lt;wsp:rsid wsp:val=&quot;001A369E&quot;/&gt;&lt;wsp:rsid wsp:val=&quot;001B0C77&quot;/&gt;&lt;wsp:rsid wsp:val=&quot;001B1BB1&quot;/&gt;&lt;wsp:rsid wsp:val=&quot;001B6DC2&quot;/&gt;&lt;wsp:rsid wsp:val=&quot;001C1446&quot;/&gt;&lt;wsp:rsid wsp:val=&quot;001C149C&quot;/&gt;&lt;wsp:rsid wsp:val=&quot;001C1691&quot;/&gt;&lt;wsp:rsid wsp:val=&quot;001C21AC&quot;/&gt;&lt;wsp:rsid wsp:val=&quot;001C232F&quot;/&gt;&lt;wsp:rsid wsp:val=&quot;001C47BA&quot;/&gt;&lt;wsp:rsid wsp:val=&quot;001C59EA&quot;/&gt;&lt;wsp:rsid wsp:val=&quot;001D1042&quot;/&gt;&lt;wsp:rsid wsp:val=&quot;001D26BA&quot;/&gt;&lt;wsp:rsid wsp:val=&quot;001D406C&quot;/&gt;&lt;wsp:rsid wsp:val=&quot;001D41EE&quot;/&gt;&lt;wsp:rsid wsp:val=&quot;001D58D0&quot;/&gt;&lt;wsp:rsid wsp:val=&quot;001E0380&quot;/&gt;&lt;wsp:rsid wsp:val=&quot;001E13B1&quot;/&gt;&lt;wsp:rsid wsp:val=&quot;001E56AD&quot;/&gt;&lt;wsp:rsid wsp:val=&quot;001F2563&quot;/&gt;&lt;wsp:rsid wsp:val=&quot;001F2699&quot;/&gt;&lt;wsp:rsid wsp:val=&quot;001F3A19&quot;/&gt;&lt;wsp:rsid wsp:val=&quot;001F77C1&quot;/&gt;&lt;wsp:rsid wsp:val=&quot;00202FA8&quot;/&gt;&lt;wsp:rsid wsp:val=&quot;00204E6D&quot;/&gt;&lt;wsp:rsid wsp:val=&quot;00205723&quot;/&gt;&lt;wsp:rsid wsp:val=&quot;00221F02&quot;/&gt;&lt;wsp:rsid wsp:val=&quot;00222200&quot;/&gt;&lt;wsp:rsid wsp:val=&quot;00223129&quot;/&gt;&lt;wsp:rsid wsp:val=&quot;00234467&quot;/&gt;&lt;wsp:rsid wsp:val=&quot;00237D8D&quot;/&gt;&lt;wsp:rsid wsp:val=&quot;00241DA2&quot;/&gt;&lt;wsp:rsid wsp:val=&quot;0024212F&quot;/&gt;&lt;wsp:rsid wsp:val=&quot;0024575F&quot;/&gt;&lt;wsp:rsid wsp:val=&quot;00246E15&quot;/&gt;&lt;wsp:rsid wsp:val=&quot;00247FEE&quot;/&gt;&lt;wsp:rsid wsp:val=&quot;00250E7D&quot;/&gt;&lt;wsp:rsid wsp:val=&quot;002565D5&quot;/&gt;&lt;wsp:rsid wsp:val=&quot;00261D88&quot;/&gt;&lt;wsp:rsid wsp:val=&quot;002622C0&quot;/&gt;&lt;wsp:rsid wsp:val=&quot;00263889&quot;/&gt;&lt;wsp:rsid wsp:val=&quot;0026477A&quot;/&gt;&lt;wsp:rsid wsp:val=&quot;00266CB5&quot;/&gt;&lt;wsp:rsid wsp:val=&quot;002747F2&quot;/&gt;&lt;wsp:rsid wsp:val=&quot;002778AE&quot;/&gt;&lt;wsp:rsid wsp:val=&quot;0028120A&quot;/&gt;&lt;wsp:rsid wsp:val=&quot;00281A77&quot;/&gt;&lt;wsp:rsid wsp:val=&quot;0028269A&quot;/&gt;&lt;wsp:rsid wsp:val=&quot;00283590&quot;/&gt;&lt;wsp:rsid wsp:val=&quot;00285B1D&quot;/&gt;&lt;wsp:rsid wsp:val=&quot;00285DBB&quot;/&gt;&lt;wsp:rsid wsp:val=&quot;00286973&quot;/&gt;&lt;wsp:rsid wsp:val=&quot;00294E70&quot;/&gt;&lt;wsp:rsid wsp:val=&quot;00295EF9&quot;/&gt;&lt;wsp:rsid wsp:val=&quot;002A15B1&quot;/&gt;&lt;wsp:rsid wsp:val=&quot;002A1924&quot;/&gt;&lt;wsp:rsid wsp:val=&quot;002A37D8&quot;/&gt;&lt;wsp:rsid wsp:val=&quot;002A7420&quot;/&gt;&lt;wsp:rsid wsp:val=&quot;002B0F12&quot;/&gt;&lt;wsp:rsid wsp:val=&quot;002B1308&quot;/&gt;&lt;wsp:rsid wsp:val=&quot;002B16A5&quot;/&gt;&lt;wsp:rsid wsp:val=&quot;002B4554&quot;/&gt;&lt;wsp:rsid wsp:val=&quot;002C089D&quot;/&gt;&lt;wsp:rsid wsp:val=&quot;002C225E&quot;/&gt;&lt;wsp:rsid wsp:val=&quot;002C72D8&quot;/&gt;&lt;wsp:rsid wsp:val=&quot;002D11FA&quot;/&gt;&lt;wsp:rsid wsp:val=&quot;002D7A7F&quot;/&gt;&lt;wsp:rsid wsp:val=&quot;002D7DB3&quot;/&gt;&lt;wsp:rsid wsp:val=&quot;002E0DDF&quot;/&gt;&lt;wsp:rsid wsp:val=&quot;002E2906&quot;/&gt;&lt;wsp:rsid wsp:val=&quot;002E5635&quot;/&gt;&lt;wsp:rsid wsp:val=&quot;002E64C3&quot;/&gt;&lt;wsp:rsid wsp:val=&quot;002E6A2C&quot;/&gt;&lt;wsp:rsid wsp:val=&quot;002F1D8C&quot;/&gt;&lt;wsp:rsid wsp:val=&quot;002F21DA&quot;/&gt;&lt;wsp:rsid wsp:val=&quot;002F70B6&quot;/&gt;&lt;wsp:rsid wsp:val=&quot;00301F39&quot;/&gt;&lt;wsp:rsid wsp:val=&quot;00304C11&quot;/&gt;&lt;wsp:rsid wsp:val=&quot;00305CB8&quot;/&gt;&lt;wsp:rsid wsp:val=&quot;00313C9D&quot;/&gt;&lt;wsp:rsid wsp:val=&quot;00325926&quot;/&gt;&lt;wsp:rsid wsp:val=&quot;00327A8A&quot;/&gt;&lt;wsp:rsid wsp:val=&quot;00331CDB&quot;/&gt;&lt;wsp:rsid wsp:val=&quot;00332347&quot;/&gt;&lt;wsp:rsid wsp:val=&quot;003343C0&quot;/&gt;&lt;wsp:rsid wsp:val=&quot;00336610&quot;/&gt;&lt;wsp:rsid wsp:val=&quot;00342A2B&quot;/&gt;&lt;wsp:rsid wsp:val=&quot;00343F73&quot;/&gt;&lt;wsp:rsid wsp:val=&quot;00345060&quot;/&gt;&lt;wsp:rsid wsp:val=&quot;0034759C&quot;/&gt;&lt;wsp:rsid wsp:val=&quot;0035323B&quot;/&gt;&lt;wsp:rsid wsp:val=&quot;003609D2&quot;/&gt;&lt;wsp:rsid wsp:val=&quot;00363F22&quot;/&gt;&lt;wsp:rsid wsp:val=&quot;0037469C&quot;/&gt;&lt;wsp:rsid wsp:val=&quot;00375564&quot;/&gt;&lt;wsp:rsid wsp:val=&quot;00382365&quot;/&gt;&lt;wsp:rsid wsp:val=&quot;00383191&quot;/&gt;&lt;wsp:rsid wsp:val=&quot;00386DED&quot;/&gt;&lt;wsp:rsid wsp:val=&quot;00387A54&quot;/&gt;&lt;wsp:rsid wsp:val=&quot;003912E7&quot;/&gt;&lt;wsp:rsid wsp:val=&quot;00393947&quot;/&gt;&lt;wsp:rsid wsp:val=&quot;003A2275&quot;/&gt;&lt;wsp:rsid wsp:val=&quot;003A6A4F&quot;/&gt;&lt;wsp:rsid wsp:val=&quot;003A7088&quot;/&gt;&lt;wsp:rsid wsp:val=&quot;003B00DF&quot;/&gt;&lt;wsp:rsid wsp:val=&quot;003B1275&quot;/&gt;&lt;wsp:rsid wsp:val=&quot;003B1778&quot;/&gt;&lt;wsp:rsid wsp:val=&quot;003B4298&quot;/&gt;&lt;wsp:rsid wsp:val=&quot;003B5236&quot;/&gt;&lt;wsp:rsid wsp:val=&quot;003B5863&quot;/&gt;&lt;wsp:rsid wsp:val=&quot;003B7A7F&quot;/&gt;&lt;wsp:rsid wsp:val=&quot;003C11CB&quot;/&gt;&lt;wsp:rsid wsp:val=&quot;003C11FA&quot;/&gt;&lt;wsp:rsid wsp:val=&quot;003C455F&quot;/&gt;&lt;wsp:rsid wsp:val=&quot;003C75F3&quot;/&gt;&lt;wsp:rsid wsp:val=&quot;003C78A3&quot;/&gt;&lt;wsp:rsid wsp:val=&quot;003D0B1C&quot;/&gt;&lt;wsp:rsid wsp:val=&quot;003D140A&quot;/&gt;&lt;wsp:rsid wsp:val=&quot;003D3583&quot;/&gt;&lt;wsp:rsid wsp:val=&quot;003E1867&quot;/&gt;&lt;wsp:rsid wsp:val=&quot;003E536D&quot;/&gt;&lt;wsp:rsid wsp:val=&quot;003E5729&quot;/&gt;&lt;wsp:rsid wsp:val=&quot;003E7031&quot;/&gt;&lt;wsp:rsid wsp:val=&quot;003F0BBF&quot;/&gt;&lt;wsp:rsid wsp:val=&quot;003F1DBD&quot;/&gt;&lt;wsp:rsid wsp:val=&quot;003F2462&quot;/&gt;&lt;wsp:rsid wsp:val=&quot;003F4EE0&quot;/&gt;&lt;wsp:rsid wsp:val=&quot;003F5C61&quot;/&gt;&lt;wsp:rsid wsp:val=&quot;003F6D4B&quot;/&gt;&lt;wsp:rsid wsp:val=&quot;00402153&quot;/&gt;&lt;wsp:rsid wsp:val=&quot;00402FC1&quot;/&gt;&lt;wsp:rsid wsp:val=&quot;00404A37&quot;/&gt;&lt;wsp:rsid wsp:val=&quot;00410E73&quot;/&gt;&lt;wsp:rsid wsp:val=&quot;00417808&quot;/&gt;&lt;wsp:rsid wsp:val=&quot;00417A57&quot;/&gt;&lt;wsp:rsid wsp:val=&quot;004218D4&quot;/&gt;&lt;wsp:rsid wsp:val=&quot;00425082&quot;/&gt;&lt;wsp:rsid wsp:val=&quot;00430FEA&quot;/&gt;&lt;wsp:rsid wsp:val=&quot;00431C71&quot;/&gt;&lt;wsp:rsid wsp:val=&quot;00431D8C&quot;/&gt;&lt;wsp:rsid wsp:val=&quot;00431DEB&quot;/&gt;&lt;wsp:rsid wsp:val=&quot;0044369C&quot;/&gt;&lt;wsp:rsid wsp:val=&quot;00445FA5&quot;/&gt;&lt;wsp:rsid wsp:val=&quot;00446B29&quot;/&gt;&lt;wsp:rsid wsp:val=&quot;00451EE1&quot;/&gt;&lt;wsp:rsid wsp:val=&quot;00453F9A&quot;/&gt;&lt;wsp:rsid wsp:val=&quot;0045791E&quot;/&gt;&lt;wsp:rsid wsp:val=&quot;0046034D&quot;/&gt;&lt;wsp:rsid wsp:val=&quot;00471E91&quot;/&gt;&lt;wsp:rsid wsp:val=&quot;00473976&quot;/&gt;&lt;wsp:rsid wsp:val=&quot;00474675&quot;/&gt;&lt;wsp:rsid wsp:val=&quot;0047470C&quot;/&gt;&lt;wsp:rsid wsp:val=&quot;00477439&quot;/&gt;&lt;wsp:rsid wsp:val=&quot;004955CE&quot;/&gt;&lt;wsp:rsid wsp:val=&quot;004A0D84&quot;/&gt;&lt;wsp:rsid wsp:val=&quot;004A33CA&quot;/&gt;&lt;wsp:rsid wsp:val=&quot;004A35F9&quot;/&gt;&lt;wsp:rsid wsp:val=&quot;004B08EC&quot;/&gt;&lt;wsp:rsid wsp:val=&quot;004B24C1&quot;/&gt;&lt;wsp:rsid wsp:val=&quot;004B32B5&quot;/&gt;&lt;wsp:rsid wsp:val=&quot;004B4ACA&quot;/&gt;&lt;wsp:rsid wsp:val=&quot;004C224B&quot;/&gt;&lt;wsp:rsid wsp:val=&quot;004C292F&quot;/&gt;&lt;wsp:rsid wsp:val=&quot;004C5273&quot;/&gt;&lt;wsp:rsid wsp:val=&quot;004C750F&quot;/&gt;&lt;wsp:rsid wsp:val=&quot;004D119B&quot;/&gt;&lt;wsp:rsid wsp:val=&quot;004E0D80&quot;/&gt;&lt;wsp:rsid wsp:val=&quot;004E2C89&quot;/&gt;&lt;wsp:rsid wsp:val=&quot;004E4A5A&quot;/&gt;&lt;wsp:rsid wsp:val=&quot;004E7A27&quot;/&gt;&lt;wsp:rsid wsp:val=&quot;004F0770&quot;/&gt;&lt;wsp:rsid wsp:val=&quot;004F6A18&quot;/&gt;&lt;wsp:rsid wsp:val=&quot;00510280&quot;/&gt;&lt;wsp:rsid wsp:val=&quot;005124BA&quot;/&gt;&lt;wsp:rsid wsp:val=&quot;00513D73&quot;/&gt;&lt;wsp:rsid wsp:val=&quot;00514A43&quot;/&gt;&lt;wsp:rsid wsp:val=&quot;005174E5&quot;/&gt;&lt;wsp:rsid wsp:val=&quot;00522393&quot;/&gt;&lt;wsp:rsid wsp:val=&quot;00522620&quot;/&gt;&lt;wsp:rsid wsp:val=&quot;00525656&quot;/&gt;&lt;wsp:rsid wsp:val=&quot;00531B90&quot;/&gt;&lt;wsp:rsid wsp:val=&quot;00534514&quot;/&gt;&lt;wsp:rsid wsp:val=&quot;00534C02&quot;/&gt;&lt;wsp:rsid wsp:val=&quot;00534EF5&quot;/&gt;&lt;wsp:rsid wsp:val=&quot;0054264B&quot;/&gt;&lt;wsp:rsid wsp:val=&quot;00542955&quot;/&gt;&lt;wsp:rsid wsp:val=&quot;00543786&quot;/&gt;&lt;wsp:rsid wsp:val=&quot;00550181&quot;/&gt;&lt;wsp:rsid wsp:val=&quot;00550A77&quot;/&gt;&lt;wsp:rsid wsp:val=&quot;005533D7&quot;/&gt;&lt;wsp:rsid wsp:val=&quot;00565A30&quot;/&gt;&lt;wsp:rsid wsp:val=&quot;00565C79&quot;/&gt;&lt;wsp:rsid wsp:val=&quot;00566530&quot;/&gt;&lt;wsp:rsid wsp:val=&quot;005703DE&quot;/&gt;&lt;wsp:rsid wsp:val=&quot;0057043C&quot;/&gt;&lt;wsp:rsid wsp:val=&quot;00582B32&quot;/&gt;&lt;wsp:rsid wsp:val=&quot;0058464E&quot;/&gt;&lt;wsp:rsid wsp:val=&quot;005851B1&quot;/&gt;&lt;wsp:rsid wsp:val=&quot;0059602F&quot;/&gt;&lt;wsp:rsid wsp:val=&quot;005A01CB&quot;/&gt;&lt;wsp:rsid wsp:val=&quot;005A58FF&quot;/&gt;&lt;wsp:rsid wsp:val=&quot;005A5EAF&quot;/&gt;&lt;wsp:rsid wsp:val=&quot;005A64C0&quot;/&gt;&lt;wsp:rsid wsp:val=&quot;005B0FDA&quot;/&gt;&lt;wsp:rsid wsp:val=&quot;005B3C11&quot;/&gt;&lt;wsp:rsid wsp:val=&quot;005C1C28&quot;/&gt;&lt;wsp:rsid wsp:val=&quot;005C4597&quot;/&gt;&lt;wsp:rsid wsp:val=&quot;005C4C04&quot;/&gt;&lt;wsp:rsid wsp:val=&quot;005C63AD&quot;/&gt;&lt;wsp:rsid wsp:val=&quot;005C6DB5&quot;/&gt;&lt;wsp:rsid wsp:val=&quot;005C7136&quot;/&gt;&lt;wsp:rsid wsp:val=&quot;005E16B1&quot;/&gt;&lt;wsp:rsid wsp:val=&quot;005E19E7&quot;/&gt;&lt;wsp:rsid wsp:val=&quot;005F088A&quot;/&gt;&lt;wsp:rsid wsp:val=&quot;005F1FDA&quot;/&gt;&lt;wsp:rsid wsp:val=&quot;0060333C&quot;/&gt;&lt;wsp:rsid wsp:val=&quot;00611B4D&quot;/&gt;&lt;wsp:rsid wsp:val=&quot;006121A7&quot;/&gt;&lt;wsp:rsid wsp:val=&quot;006139FC&quot;/&gt;&lt;wsp:rsid wsp:val=&quot;0061716C&quot;/&gt;&lt;wsp:rsid wsp:val=&quot;00617B1D&quot;/&gt;&lt;wsp:rsid wsp:val=&quot;006243A1&quot;/&gt;&lt;wsp:rsid wsp:val=&quot;0063008A&quot;/&gt;&lt;wsp:rsid wsp:val=&quot;00632E56&quot;/&gt;&lt;wsp:rsid wsp:val=&quot;00634692&quot;/&gt;&lt;wsp:rsid wsp:val=&quot;00635CBA&quot;/&gt;&lt;wsp:rsid wsp:val=&quot;0063795B&quot;/&gt;&lt;wsp:rsid wsp:val=&quot;00641DAD&quot;/&gt;&lt;wsp:rsid wsp:val=&quot;0064338B&quot;/&gt;&lt;wsp:rsid wsp:val=&quot;00646542&quot;/&gt;&lt;wsp:rsid wsp:val=&quot;00647EE5&quot;/&gt;&lt;wsp:rsid wsp:val=&quot;006504F4&quot;/&gt;&lt;wsp:rsid wsp:val=&quot;00654092&quot;/&gt;&lt;wsp:rsid wsp:val=&quot;00654417&quot;/&gt;&lt;wsp:rsid wsp:val=&quot;00654BC9&quot;/&gt;&lt;wsp:rsid wsp:val=&quot;006552FD&quot;/&gt;&lt;wsp:rsid wsp:val=&quot;006572A3&quot;/&gt;&lt;wsp:rsid wsp:val=&quot;00663AF3&quot;/&gt;&lt;wsp:rsid wsp:val=&quot;00666B6C&quot;/&gt;&lt;wsp:rsid wsp:val=&quot;00680F64&quot;/&gt;&lt;wsp:rsid wsp:val=&quot;00682682&quot;/&gt;&lt;wsp:rsid wsp:val=&quot;00682702&quot;/&gt;&lt;wsp:rsid wsp:val=&quot;00682745&quot;/&gt;&lt;wsp:rsid wsp:val=&quot;00687BC9&quot;/&gt;&lt;wsp:rsid wsp:val=&quot;00692368&quot;/&gt;&lt;wsp:rsid wsp:val=&quot;006A168E&quot;/&gt;&lt;wsp:rsid wsp:val=&quot;006A2EBC&quot;/&gt;&lt;wsp:rsid wsp:val=&quot;006A5EA0&quot;/&gt;&lt;wsp:rsid wsp:val=&quot;006A783B&quot;/&gt;&lt;wsp:rsid wsp:val=&quot;006A7A7D&quot;/&gt;&lt;wsp:rsid wsp:val=&quot;006A7B33&quot;/&gt;&lt;wsp:rsid wsp:val=&quot;006B4E13&quot;/&gt;&lt;wsp:rsid wsp:val=&quot;006B62FA&quot;/&gt;&lt;wsp:rsid wsp:val=&quot;006B75DD&quot;/&gt;&lt;wsp:rsid wsp:val=&quot;006C04F5&quot;/&gt;&lt;wsp:rsid wsp:val=&quot;006C0AA1&quot;/&gt;&lt;wsp:rsid wsp:val=&quot;006C0E0B&quot;/&gt;&lt;wsp:rsid wsp:val=&quot;006C2270&quot;/&gt;&lt;wsp:rsid wsp:val=&quot;006C2D9A&quot;/&gt;&lt;wsp:rsid wsp:val=&quot;006C301C&quot;/&gt;&lt;wsp:rsid wsp:val=&quot;006C67E0&quot;/&gt;&lt;wsp:rsid wsp:val=&quot;006C7ABA&quot;/&gt;&lt;wsp:rsid wsp:val=&quot;006D0D60&quot;/&gt;&lt;wsp:rsid wsp:val=&quot;006D1122&quot;/&gt;&lt;wsp:rsid wsp:val=&quot;006D3C00&quot;/&gt;&lt;wsp:rsid wsp:val=&quot;006E2C1B&quot;/&gt;&lt;wsp:rsid wsp:val=&quot;006E3675&quot;/&gt;&lt;wsp:rsid wsp:val=&quot;006E4A7F&quot;/&gt;&lt;wsp:rsid wsp:val=&quot;006F63A5&quot;/&gt;&lt;wsp:rsid wsp:val=&quot;00704515&quot;/&gt;&lt;wsp:rsid wsp:val=&quot;00704DF6&quot;/&gt;&lt;wsp:rsid wsp:val=&quot;0070651C&quot;/&gt;&lt;wsp:rsid wsp:val=&quot;007077DC&quot;/&gt;&lt;wsp:rsid wsp:val=&quot;007105D8&quot;/&gt;&lt;wsp:rsid wsp:val=&quot;00710C35&quot;/&gt;&lt;wsp:rsid wsp:val=&quot;007132A3&quot;/&gt;&lt;wsp:rsid wsp:val=&quot;00714244&quot;/&gt;&lt;wsp:rsid wsp:val=&quot;00716421&quot;/&gt;&lt;wsp:rsid wsp:val=&quot;00721C82&quot;/&gt;&lt;wsp:rsid wsp:val=&quot;00724EFB&quot;/&gt;&lt;wsp:rsid wsp:val=&quot;007347D7&quot;/&gt;&lt;wsp:rsid wsp:val=&quot;00740E5C&quot;/&gt;&lt;wsp:rsid wsp:val=&quot;007419C3&quot;/&gt;&lt;wsp:rsid wsp:val=&quot;00745670&quot;/&gt;&lt;wsp:rsid wsp:val=&quot;007467A7&quot;/&gt;&lt;wsp:rsid wsp:val=&quot;007469DD&quot;/&gt;&lt;wsp:rsid wsp:val=&quot;0074741B&quot;/&gt;&lt;wsp:rsid wsp:val=&quot;0074749D&quot;/&gt;&lt;wsp:rsid wsp:val=&quot;0074759E&quot;/&gt;&lt;wsp:rsid wsp:val=&quot;007478EA&quot;/&gt;&lt;wsp:rsid wsp:val=&quot;0075415C&quot;/&gt;&lt;wsp:rsid wsp:val=&quot;00760009&quot;/&gt;&lt;wsp:rsid wsp:val=&quot;00761593&quot;/&gt;&lt;wsp:rsid wsp:val=&quot;00763502&quot;/&gt;&lt;wsp:rsid wsp:val=&quot;00763974&quot;/&gt;&lt;wsp:rsid wsp:val=&quot;0079044F&quot;/&gt;&lt;wsp:rsid wsp:val=&quot;007913AB&quot;/&gt;&lt;wsp:rsid wsp:val=&quot;007913C9&quot;/&gt;&lt;wsp:rsid wsp:val=&quot;007914F7&quot;/&gt;&lt;wsp:rsid wsp:val=&quot;0079338F&quot;/&gt;&lt;wsp:rsid wsp:val=&quot;0079422A&quot;/&gt;&lt;wsp:rsid wsp:val=&quot;007A5734&quot;/&gt;&lt;wsp:rsid wsp:val=&quot;007A7C9E&quot;/&gt;&lt;wsp:rsid wsp:val=&quot;007B1625&quot;/&gt;&lt;wsp:rsid wsp:val=&quot;007B1FA1&quot;/&gt;&lt;wsp:rsid wsp:val=&quot;007B706E&quot;/&gt;&lt;wsp:rsid wsp:val=&quot;007B71EB&quot;/&gt;&lt;wsp:rsid wsp:val=&quot;007C4B6C&quot;/&gt;&lt;wsp:rsid wsp:val=&quot;007C6205&quot;/&gt;&lt;wsp:rsid wsp:val=&quot;007C686A&quot;/&gt;&lt;wsp:rsid wsp:val=&quot;007C728E&quot;/&gt;&lt;wsp:rsid wsp:val=&quot;007D2C53&quot;/&gt;&lt;wsp:rsid wsp:val=&quot;007D30F6&quot;/&gt;&lt;wsp:rsid wsp:val=&quot;007D3D60&quot;/&gt;&lt;wsp:rsid wsp:val=&quot;007D5B1F&quot;/&gt;&lt;wsp:rsid wsp:val=&quot;007E1980&quot;/&gt;&lt;wsp:rsid wsp:val=&quot;007E4B76&quot;/&gt;&lt;wsp:rsid wsp:val=&quot;007E5EA8&quot;/&gt;&lt;wsp:rsid wsp:val=&quot;007F0391&quot;/&gt;&lt;wsp:rsid wsp:val=&quot;007F0CF1&quot;/&gt;&lt;wsp:rsid wsp:val=&quot;007F12A5&quot;/&gt;&lt;wsp:rsid wsp:val=&quot;007F26A4&quot;/&gt;&lt;wsp:rsid wsp:val=&quot;007F4CF1&quot;/&gt;&lt;wsp:rsid wsp:val=&quot;007F5B25&quot;/&gt;&lt;wsp:rsid wsp:val=&quot;007F758D&quot;/&gt;&lt;wsp:rsid wsp:val=&quot;007F7D52&quot;/&gt;&lt;wsp:rsid wsp:val=&quot;00803826&quot;/&gt;&lt;wsp:rsid wsp:val=&quot;00804829&quot;/&gt;&lt;wsp:rsid wsp:val=&quot;0080654C&quot;/&gt;&lt;wsp:rsid wsp:val=&quot;008071C6&quot;/&gt;&lt;wsp:rsid wsp:val=&quot;00812EB8&quot;/&gt;&lt;wsp:rsid wsp:val=&quot;00817A00&quot;/&gt;&lt;wsp:rsid wsp:val=&quot;00820AD1&quot;/&gt;&lt;wsp:rsid wsp:val=&quot;0082394A&quot;/&gt;&lt;wsp:rsid wsp:val=&quot;00824811&quot;/&gt;&lt;wsp:rsid wsp:val=&quot;0083337B&quot;/&gt;&lt;wsp:rsid wsp:val=&quot;00835DB3&quot;/&gt;&lt;wsp:rsid wsp:val=&quot;0083617B&quot;/&gt;&lt;wsp:rsid wsp:val=&quot;008371BD&quot;/&gt;&lt;wsp:rsid wsp:val=&quot;0084762E&quot;/&gt;&lt;wsp:rsid wsp:val=&quot;008504A8&quot;/&gt;&lt;wsp:rsid wsp:val=&quot;00851E5F&quot;/&gt;&lt;wsp:rsid wsp:val=&quot;0085282E&quot;/&gt;&lt;wsp:rsid wsp:val=&quot;00865014&quot;/&gt;&lt;wsp:rsid wsp:val=&quot;0087043C&quot;/&gt;&lt;wsp:rsid wsp:val=&quot;0087198C&quot;/&gt;&lt;wsp:rsid wsp:val=&quot;00872C1F&quot;/&gt;&lt;wsp:rsid wsp:val=&quot;00873B42&quot;/&gt;&lt;wsp:rsid wsp:val=&quot;00874AE5&quot;/&gt;&lt;wsp:rsid wsp:val=&quot;00876E40&quot;/&gt;&lt;wsp:rsid wsp:val=&quot;00877C22&quot;/&gt;&lt;wsp:rsid wsp:val=&quot;008856D8&quot;/&gt;&lt;wsp:rsid wsp:val=&quot;00892E82&quot;/&gt;&lt;wsp:rsid wsp:val=&quot;00892FF1&quot;/&gt;&lt;wsp:rsid wsp:val=&quot;008B26F2&quot;/&gt;&lt;wsp:rsid wsp:val=&quot;008C0C65&quot;/&gt;&lt;wsp:rsid wsp:val=&quot;008C1B58&quot;/&gt;&lt;wsp:rsid wsp:val=&quot;008C39AE&quot;/&gt;&lt;wsp:rsid wsp:val=&quot;008C590D&quot;/&gt;&lt;wsp:rsid wsp:val=&quot;008D2BB8&quot;/&gt;&lt;wsp:rsid wsp:val=&quot;008E031B&quot;/&gt;&lt;wsp:rsid wsp:val=&quot;008E69B6&quot;/&gt;&lt;wsp:rsid wsp:val=&quot;008E7029&quot;/&gt;&lt;wsp:rsid wsp:val=&quot;008E7EF6&quot;/&gt;&lt;wsp:rsid wsp:val=&quot;008F0417&quot;/&gt;&lt;wsp:rsid wsp:val=&quot;008F19AC&quot;/&gt;&lt;wsp:rsid wsp:val=&quot;008F1F98&quot;/&gt;&lt;wsp:rsid wsp:val=&quot;008F2CF1&quot;/&gt;&lt;wsp:rsid wsp:val=&quot;008F6758&quot;/&gt;&lt;wsp:rsid wsp:val=&quot;008F68A3&quot;/&gt;&lt;wsp:rsid wsp:val=&quot;00900742&quot;/&gt;&lt;wsp:rsid wsp:val=&quot;009040DD&quot;/&gt;&lt;wsp:rsid wsp:val=&quot;009049B0&quot;/&gt;&lt;wsp:rsid wsp:val=&quot;00905B47&quot;/&gt;&lt;wsp:rsid wsp:val=&quot;009119D1&quot;/&gt;&lt;wsp:rsid wsp:val=&quot;0091331C&quot;/&gt;&lt;wsp:rsid wsp:val=&quot;0091400D&quot;/&gt;&lt;wsp:rsid wsp:val=&quot;0091447A&quot;/&gt;&lt;wsp:rsid wsp:val=&quot;0091522C&quot;/&gt;&lt;wsp:rsid wsp:val=&quot;0092279A&quot;/&gt;&lt;wsp:rsid wsp:val=&quot;00926C60&quot;/&gt;&lt;wsp:rsid wsp:val=&quot;009279DE&quot;/&gt;&lt;wsp:rsid wsp:val=&quot;00930116&quot;/&gt;&lt;wsp:rsid wsp:val=&quot;0093341C&quot;/&gt;&lt;wsp:rsid wsp:val=&quot;0094102E&quot;/&gt;&lt;wsp:rsid wsp:val=&quot;0094212C&quot;/&gt;&lt;wsp:rsid wsp:val=&quot;009458EA&quot;/&gt;&lt;wsp:rsid wsp:val=&quot;009462AB&quot;/&gt;&lt;wsp:rsid wsp:val=&quot;00954689&quot;/&gt;&lt;wsp:rsid wsp:val=&quot;00957BA2&quot;/&gt;&lt;wsp:rsid wsp:val=&quot;0096054D&quot;/&gt;&lt;wsp:rsid wsp:val=&quot;00960560&quot;/&gt;&lt;wsp:rsid wsp:val=&quot;009617C9&quot;/&gt;&lt;wsp:rsid wsp:val=&quot;00961C93&quot;/&gt;&lt;wsp:rsid wsp:val=&quot;00965324&quot;/&gt;&lt;wsp:rsid wsp:val=&quot;0097091E&quot;/&gt;&lt;wsp:rsid wsp:val=&quot;00970C10&quot;/&gt;&lt;wsp:rsid wsp:val=&quot;009760D3&quot;/&gt;&lt;wsp:rsid wsp:val=&quot;00977132&quot;/&gt;&lt;wsp:rsid wsp:val=&quot;009808D3&quot;/&gt;&lt;wsp:rsid wsp:val=&quot;00981A4B&quot;/&gt;&lt;wsp:rsid wsp:val=&quot;00982501&quot;/&gt;&lt;wsp:rsid wsp:val=&quot;009851C5&quot;/&gt;&lt;wsp:rsid wsp:val=&quot;009877D3&quot;/&gt;&lt;wsp:rsid wsp:val=&quot;00994E8F&quot;/&gt;&lt;wsp:rsid wsp:val=&quot;009951DC&quot;/&gt;&lt;wsp:rsid wsp:val=&quot;009959BB&quot;/&gt;&lt;wsp:rsid wsp:val=&quot;00997158&quot;/&gt;&lt;wsp:rsid wsp:val=&quot;009A1000&quot;/&gt;&lt;wsp:rsid wsp:val=&quot;009A3577&quot;/&gt;&lt;wsp:rsid wsp:val=&quot;009A3A7C&quot;/&gt;&lt;wsp:rsid wsp:val=&quot;009A6504&quot;/&gt;&lt;wsp:rsid wsp:val=&quot;009A6CC5&quot;/&gt;&lt;wsp:rsid wsp:val=&quot;009A6EF2&quot;/&gt;&lt;wsp:rsid wsp:val=&quot;009B2ADB&quot;/&gt;&lt;wsp:rsid wsp:val=&quot;009B603A&quot;/&gt;&lt;wsp:rsid wsp:val=&quot;009C16E6&quot;/&gt;&lt;wsp:rsid wsp:val=&quot;009C2D0E&quot;/&gt;&lt;wsp:rsid wsp:val=&quot;009C3DAC&quot;/&gt;&lt;wsp:rsid wsp:val=&quot;009C42E0&quot;/&gt;&lt;wsp:rsid wsp:val=&quot;009C6B82&quot;/&gt;&lt;wsp:rsid wsp:val=&quot;009D076C&quot;/&gt;&lt;wsp:rsid wsp:val=&quot;009D11ED&quot;/&gt;&lt;wsp:rsid wsp:val=&quot;009D2083&quot;/&gt;&lt;wsp:rsid wsp:val=&quot;009D5362&quot;/&gt;&lt;wsp:rsid wsp:val=&quot;009D6A43&quot;/&gt;&lt;wsp:rsid wsp:val=&quot;009D700F&quot;/&gt;&lt;wsp:rsid wsp:val=&quot;009E1415&quot;/&gt;&lt;wsp:rsid wsp:val=&quot;009E6116&quot;/&gt;&lt;wsp:rsid wsp:val=&quot;009F2DA1&quot;/&gt;&lt;wsp:rsid wsp:val=&quot;00A02E43&quot;/&gt;&lt;wsp:rsid wsp:val=&quot;00A065F9&quot;/&gt;&lt;wsp:rsid wsp:val=&quot;00A07F34&quot;/&gt;&lt;wsp:rsid wsp:val=&quot;00A15C65&quot;/&gt;&lt;wsp:rsid wsp:val=&quot;00A22154&quot;/&gt;&lt;wsp:rsid wsp:val=&quot;00A235ED&quot;/&gt;&lt;wsp:rsid wsp:val=&quot;00A23B3B&quot;/&gt;&lt;wsp:rsid wsp:val=&quot;00A25C38&quot;/&gt;&lt;wsp:rsid wsp:val=&quot;00A338EF&quot;/&gt;&lt;wsp:rsid wsp:val=&quot;00A352FE&quot;/&gt;&lt;wsp:rsid wsp:val=&quot;00A36BBE&quot;/&gt;&lt;wsp:rsid wsp:val=&quot;00A4307A&quot;/&gt;&lt;wsp:rsid wsp:val=&quot;00A47EBB&quot;/&gt;&lt;wsp:rsid wsp:val=&quot;00A51CDD&quot;/&gt;&lt;wsp:rsid wsp:val=&quot;00A672FC&quot;/&gt;&lt;wsp:rsid wsp:val=&quot;00A6730D&quot;/&gt;&lt;wsp:rsid wsp:val=&quot;00A71625&quot;/&gt;&lt;wsp:rsid wsp:val=&quot;00A71B9B&quot;/&gt;&lt;wsp:rsid wsp:val=&quot;00A751C7&quot;/&gt;&lt;wsp:rsid wsp:val=&quot;00A87844&quot;/&gt;&lt;wsp:rsid wsp:val=&quot;00A94135&quot;/&gt;&lt;wsp:rsid wsp:val=&quot;00A941A0&quot;/&gt;&lt;wsp:rsid wsp:val=&quot;00AA038C&quot;/&gt;&lt;wsp:rsid wsp:val=&quot;00AA1FEF&quot;/&gt;&lt;wsp:rsid wsp:val=&quot;00AA75E2&quot;/&gt;&lt;wsp:rsid wsp:val=&quot;00AA7A09&quot;/&gt;&lt;wsp:rsid wsp:val=&quot;00AB1AAC&quot;/&gt;&lt;wsp:rsid wsp:val=&quot;00AB3B50&quot;/&gt;&lt;wsp:rsid wsp:val=&quot;00AC05B1&quot;/&gt;&lt;wsp:rsid wsp:val=&quot;00AC4954&quot;/&gt;&lt;wsp:rsid wsp:val=&quot;00AC4978&quot;/&gt;&lt;wsp:rsid wsp:val=&quot;00AD356C&quot;/&gt;&lt;wsp:rsid wsp:val=&quot;00AE1B11&quot;/&gt;&lt;wsp:rsid wsp:val=&quot;00AE2914&quot;/&gt;&lt;wsp:rsid wsp:val=&quot;00AE6D15&quot;/&gt;&lt;wsp:rsid wsp:val=&quot;00AE74A4&quot;/&gt;&lt;wsp:rsid wsp:val=&quot;00AF282D&quot;/&gt;&lt;wsp:rsid wsp:val=&quot;00AF61C2&quot;/&gt;&lt;wsp:rsid wsp:val=&quot;00B00430&quot;/&gt;&lt;wsp:rsid wsp:val=&quot;00B04182&quot;/&gt;&lt;wsp:rsid wsp:val=&quot;00B04512&quot;/&gt;&lt;wsp:rsid wsp:val=&quot;00B07AE3&quot;/&gt;&lt;wsp:rsid wsp:val=&quot;00B11430&quot;/&gt;&lt;wsp:rsid wsp:val=&quot;00B13C3D&quot;/&gt;&lt;wsp:rsid wsp:val=&quot;00B15BF8&quot;/&gt;&lt;wsp:rsid wsp:val=&quot;00B200A8&quot;/&gt;&lt;wsp:rsid wsp:val=&quot;00B26209&quot;/&gt;&lt;wsp:rsid wsp:val=&quot;00B26650&quot;/&gt;&lt;wsp:rsid wsp:val=&quot;00B353EB&quot;/&gt;&lt;wsp:rsid wsp:val=&quot;00B35A05&quot;/&gt;&lt;wsp:rsid wsp:val=&quot;00B3642D&quot;/&gt;&lt;wsp:rsid wsp:val=&quot;00B40E0D&quot;/&gt;&lt;wsp:rsid wsp:val=&quot;00B4269C&quot;/&gt;&lt;wsp:rsid wsp:val=&quot;00B439C4&quot;/&gt;&lt;wsp:rsid wsp:val=&quot;00B4535E&quot;/&gt;&lt;wsp:rsid wsp:val=&quot;00B52A8C&quot;/&gt;&lt;wsp:rsid wsp:val=&quot;00B61BB6&quot;/&gt;&lt;wsp:rsid wsp:val=&quot;00B636A8&quot;/&gt;&lt;wsp:rsid wsp:val=&quot;00B665C6&quot;/&gt;&lt;wsp:rsid wsp:val=&quot;00B73401&quot;/&gt;&lt;wsp:rsid wsp:val=&quot;00B805AF&quot;/&gt;&lt;wsp:rsid wsp:val=&quot;00B80700&quot;/&gt;&lt;wsp:rsid wsp:val=&quot;00B8121A&quot;/&gt;&lt;wsp:rsid wsp:val=&quot;00B84848&quot;/&gt;&lt;wsp:rsid wsp:val=&quot;00B85BAD&quot;/&gt;&lt;wsp:rsid wsp:val=&quot;00B869EC&quot;/&gt;&lt;wsp:rsid wsp:val=&quot;00B9184F&quot;/&gt;&lt;wsp:rsid wsp:val=&quot;00B9397A&quot;/&gt;&lt;wsp:rsid wsp:val=&quot;00B9633D&quot;/&gt;&lt;wsp:rsid wsp:val=&quot;00BA0BFC&quot;/&gt;&lt;wsp:rsid wsp:val=&quot;00BA2EBE&quot;/&gt;&lt;wsp:rsid wsp:val=&quot;00BB0F28&quot;/&gt;&lt;wsp:rsid wsp:val=&quot;00BB458A&quot;/&gt;&lt;wsp:rsid wsp:val=&quot;00BB58A6&quot;/&gt;&lt;wsp:rsid wsp:val=&quot;00BD00D3&quot;/&gt;&lt;wsp:rsid wsp:val=&quot;00BD1659&quot;/&gt;&lt;wsp:rsid wsp:val=&quot;00BD3AA9&quot;/&gt;&lt;wsp:rsid wsp:val=&quot;00BD40A6&quot;/&gt;&lt;wsp:rsid wsp:val=&quot;00BD4A18&quot;/&gt;&lt;wsp:rsid wsp:val=&quot;00BD6DB2&quot;/&gt;&lt;wsp:rsid wsp:val=&quot;00BE11CF&quot;/&gt;&lt;wsp:rsid wsp:val=&quot;00BE21AB&quot;/&gt;&lt;wsp:rsid wsp:val=&quot;00BE55CB&quot;/&gt;&lt;wsp:rsid wsp:val=&quot;00BF0F18&quot;/&gt;&lt;wsp:rsid wsp:val=&quot;00BF4F1E&quot;/&gt;&lt;wsp:rsid wsp:val=&quot;00BF617A&quot;/&gt;&lt;wsp:rsid wsp:val=&quot;00C00998&quot;/&gt;&lt;wsp:rsid wsp:val=&quot;00C035E4&quot;/&gt;&lt;wsp:rsid wsp:val=&quot;00C0379D&quot;/&gt;&lt;wsp:rsid wsp:val=&quot;00C03931&quot;/&gt;&lt;wsp:rsid wsp:val=&quot;00C041B1&quot;/&gt;&lt;wsp:rsid wsp:val=&quot;00C057DF&quot;/&gt;&lt;wsp:rsid wsp:val=&quot;00C05FE3&quot;/&gt;&lt;wsp:rsid wsp:val=&quot;00C13DBB&quot;/&gt;&lt;wsp:rsid wsp:val=&quot;00C140FB&quot;/&gt;&lt;wsp:rsid wsp:val=&quot;00C2136D&quot;/&gt;&lt;wsp:rsid wsp:val=&quot;00C214EE&quot;/&gt;&lt;wsp:rsid wsp:val=&quot;00C2314B&quot;/&gt;&lt;wsp:rsid wsp:val=&quot;00C24971&quot;/&gt;&lt;wsp:rsid wsp:val=&quot;00C26BE5&quot;/&gt;&lt;wsp:rsid wsp:val=&quot;00C26E4D&quot;/&gt;&lt;wsp:rsid wsp:val=&quot;00C27909&quot;/&gt;&lt;wsp:rsid wsp:val=&quot;00C27B03&quot;/&gt;&lt;wsp:rsid wsp:val=&quot;00C314E1&quot;/&gt;&lt;wsp:rsid wsp:val=&quot;00C34397&quot;/&gt;&lt;wsp:rsid wsp:val=&quot;00C4095D&quot;/&gt;&lt;wsp:rsid wsp:val=&quot;00C44792&quot;/&gt;&lt;wsp:rsid wsp:val=&quot;00C455AC&quot;/&gt;&lt;wsp:rsid wsp:val=&quot;00C45A79&quot;/&gt;&lt;wsp:rsid wsp:val=&quot;00C47910&quot;/&gt;&lt;wsp:rsid wsp:val=&quot;00C52C57&quot;/&gt;&lt;wsp:rsid wsp:val=&quot;00C5482A&quot;/&gt;&lt;wsp:rsid wsp:val=&quot;00C57463&quot;/&gt;&lt;wsp:rsid wsp:val=&quot;00C601D2&quot;/&gt;&lt;wsp:rsid wsp:val=&quot;00C63399&quot;/&gt;&lt;wsp:rsid wsp:val=&quot;00C65BCC&quot;/&gt;&lt;wsp:rsid wsp:val=&quot;00C66970&quot;/&gt;&lt;wsp:rsid wsp:val=&quot;00C70E36&quot;/&gt;&lt;wsp:rsid wsp:val=&quot;00C8691C&quot;/&gt;&lt;wsp:rsid wsp:val=&quot;00C924A5&quot;/&gt;&lt;wsp:rsid wsp:val=&quot;00C96643&quot;/&gt;&lt;wsp:rsid wsp:val=&quot;00CA168A&quot;/&gt;&lt;wsp:rsid wsp:val=&quot;00CA2ED3&quot;/&gt;&lt;wsp:rsid wsp:val=&quot;00CA357E&quot;/&gt;&lt;wsp:rsid wsp:val=&quot;00CA44F9&quot;/&gt;&lt;wsp:rsid wsp:val=&quot;00CA4A69&quot;/&gt;&lt;wsp:rsid wsp:val=&quot;00CB32BD&quot;/&gt;&lt;wsp:rsid wsp:val=&quot;00CB4D3F&quot;/&gt;&lt;wsp:rsid wsp:val=&quot;00CB6FCC&quot;/&gt;&lt;wsp:rsid wsp:val=&quot;00CC3842&quot;/&gt;&lt;wsp:rsid wsp:val=&quot;00CC3E0C&quot;/&gt;&lt;wsp:rsid wsp:val=&quot;00CC58D3&quot;/&gt;&lt;wsp:rsid wsp:val=&quot;00CC784D&quot;/&gt;&lt;wsp:rsid wsp:val=&quot;00CE1699&quot;/&gt;&lt;wsp:rsid wsp:val=&quot;00CE17E3&quot;/&gt;&lt;wsp:rsid wsp:val=&quot;00CE687C&quot;/&gt;&lt;wsp:rsid wsp:val=&quot;00CF0C3D&quot;/&gt;&lt;wsp:rsid wsp:val=&quot;00CF1746&quot;/&gt;&lt;wsp:rsid wsp:val=&quot;00CF3761&quot;/&gt;&lt;wsp:rsid wsp:val=&quot;00D02CC8&quot;/&gt;&lt;wsp:rsid wsp:val=&quot;00D0337B&quot;/&gt;&lt;wsp:rsid wsp:val=&quot;00D079B2&quot;/&gt;&lt;wsp:rsid wsp:val=&quot;00D113D9&quot;/&gt;&lt;wsp:rsid wsp:val=&quot;00D114E9&quot;/&gt;&lt;wsp:rsid wsp:val=&quot;00D248A3&quot;/&gt;&lt;wsp:rsid wsp:val=&quot;00D37BAC&quot;/&gt;&lt;wsp:rsid wsp:val=&quot;00D40A71&quot;/&gt;&lt;wsp:rsid wsp:val=&quot;00D429C6&quot;/&gt;&lt;wsp:rsid wsp:val=&quot;00D443BB&quot;/&gt;&lt;wsp:rsid wsp:val=&quot;00D47748&quot;/&gt;&lt;wsp:rsid wsp:val=&quot;00D5459B&quot;/&gt;&lt;wsp:rsid wsp:val=&quot;00D54CC3&quot;/&gt;&lt;wsp:rsid wsp:val=&quot;00D6041A&quot;/&gt;&lt;wsp:rsid wsp:val=&quot;00D633EB&quot;/&gt;&lt;wsp:rsid wsp:val=&quot;00D63DA5&quot;/&gt;&lt;wsp:rsid wsp:val=&quot;00D67E42&quot;/&gt;&lt;wsp:rsid wsp:val=&quot;00D75761&quot;/&gt;&lt;wsp:rsid wsp:val=&quot;00D81910&quot;/&gt;&lt;wsp:rsid wsp:val=&quot;00D82FF7&quot;/&gt;&lt;wsp:rsid wsp:val=&quot;00D847FE&quot;/&gt;&lt;wsp:rsid wsp:val=&quot;00D94E11&quot;/&gt;&lt;wsp:rsid wsp:val=&quot;00D964EA&quot;/&gt;&lt;wsp:rsid wsp:val=&quot;00D966D0&quot;/&gt;&lt;wsp:rsid wsp:val=&quot;00D96F9C&quot;/&gt;&lt;wsp:rsid wsp:val=&quot;00D97BB1&quot;/&gt;&lt;wsp:rsid wsp:val=&quot;00DA0C59&quot;/&gt;&lt;wsp:rsid wsp:val=&quot;00DA3991&quot;/&gt;&lt;wsp:rsid wsp:val=&quot;00DA4397&quot;/&gt;&lt;wsp:rsid wsp:val=&quot;00DB13F6&quot;/&gt;&lt;wsp:rsid wsp:val=&quot;00DB4E03&quot;/&gt;&lt;wsp:rsid wsp:val=&quot;00DB7D67&quot;/&gt;&lt;wsp:rsid wsp:val=&quot;00DB7E6C&quot;/&gt;&lt;wsp:rsid wsp:val=&quot;00DC0055&quot;/&gt;&lt;wsp:rsid wsp:val=&quot;00DC2775&quot;/&gt;&lt;wsp:rsid wsp:val=&quot;00DC2B84&quot;/&gt;&lt;wsp:rsid wsp:val=&quot;00DC3F33&quot;/&gt;&lt;wsp:rsid wsp:val=&quot;00DC72A7&quot;/&gt;&lt;wsp:rsid wsp:val=&quot;00DC7AFC&quot;/&gt;&lt;wsp:rsid wsp:val=&quot;00DD02AA&quot;/&gt;&lt;wsp:rsid wsp:val=&quot;00DD0A37&quot;/&gt;&lt;wsp:rsid wsp:val=&quot;00DD3A15&quot;/&gt;&lt;wsp:rsid wsp:val=&quot;00DD5A29&quot;/&gt;&lt;wsp:rsid wsp:val=&quot;00DD5D9D&quot;/&gt;&lt;wsp:rsid wsp:val=&quot;00DE194A&quot;/&gt;&lt;wsp:rsid wsp:val=&quot;00DE35CB&quot;/&gt;&lt;wsp:rsid wsp:val=&quot;00DF21E9&quot;/&gt;&lt;wsp:rsid wsp:val=&quot;00DF3EEA&quot;/&gt;&lt;wsp:rsid wsp:val=&quot;00DF450C&quot;/&gt;&lt;wsp:rsid wsp:val=&quot;00E00F14&quot;/&gt;&lt;wsp:rsid wsp:val=&quot;00E01409&quot;/&gt;&lt;wsp:rsid wsp:val=&quot;00E02A78&quot;/&gt;&lt;wsp:rsid wsp:val=&quot;00E0554B&quot;/&gt;&lt;wsp:rsid wsp:val=&quot;00E06386&quot;/&gt;&lt;wsp:rsid wsp:val=&quot;00E111A8&quot;/&gt;&lt;wsp:rsid wsp:val=&quot;00E117E5&quot;/&gt;&lt;wsp:rsid wsp:val=&quot;00E23112&quot;/&gt;&lt;wsp:rsid wsp:val=&quot;00E24EB4&quot;/&gt;&lt;wsp:rsid wsp:val=&quot;00E320ED&quot;/&gt;&lt;wsp:rsid wsp:val=&quot;00E33AFB&quot;/&gt;&lt;wsp:rsid wsp:val=&quot;00E34218&quot;/&gt;&lt;wsp:rsid wsp:val=&quot;00E418F3&quot;/&gt;&lt;wsp:rsid wsp:val=&quot;00E422F0&quot;/&gt;&lt;wsp:rsid wsp:val=&quot;00E46282&quot;/&gt;&lt;wsp:rsid wsp:val=&quot;00E5085C&quot;/&gt;&lt;wsp:rsid wsp:val=&quot;00E5216E&quot;/&gt;&lt;wsp:rsid wsp:val=&quot;00E57D5C&quot;/&gt;&lt;wsp:rsid wsp:val=&quot;00E62F64&quot;/&gt;&lt;wsp:rsid wsp:val=&quot;00E636E3&quot;/&gt;&lt;wsp:rsid wsp:val=&quot;00E719D9&quot;/&gt;&lt;wsp:rsid wsp:val=&quot;00E75A14&quot;/&gt;&lt;wsp:rsid wsp:val=&quot;00E82328&quot;/&gt;&lt;wsp:rsid wsp:val=&quot;00E82344&quot;/&gt;&lt;wsp:rsid wsp:val=&quot;00E84C82&quot;/&gt;&lt;wsp:rsid wsp:val=&quot;00E84D64&quot;/&gt;&lt;wsp:rsid wsp:val=&quot;00E87408&quot;/&gt;&lt;wsp:rsid wsp:val=&quot;00E914C4&quot;/&gt;&lt;wsp:rsid wsp:val=&quot;00E924D8&quot;/&gt;&lt;wsp:rsid wsp:val=&quot;00E934F5&quot;/&gt;&lt;wsp:rsid wsp:val=&quot;00E93BF0&quot;/&gt;&lt;wsp:rsid wsp:val=&quot;00E9481D&quot;/&gt;&lt;wsp:rsid wsp:val=&quot;00E96961&quot;/&gt;&lt;wsp:rsid wsp:val=&quot;00E96DAB&quot;/&gt;&lt;wsp:rsid wsp:val=&quot;00EA6979&quot;/&gt;&lt;wsp:rsid wsp:val=&quot;00EA72EC&quot;/&gt;&lt;wsp:rsid wsp:val=&quot;00EB11CB&quot;/&gt;&lt;wsp:rsid wsp:val=&quot;00EB15D2&quot;/&gt;&lt;wsp:rsid wsp:val=&quot;00EB171E&quot;/&gt;&lt;wsp:rsid wsp:val=&quot;00EB275A&quot;/&gt;&lt;wsp:rsid wsp:val=&quot;00EB3707&quot;/&gt;&lt;wsp:rsid wsp:val=&quot;00EB58A0&quot;/&gt;&lt;wsp:rsid wsp:val=&quot;00EB5F2B&quot;/&gt;&lt;wsp:rsid wsp:val=&quot;00EB786A&quot;/&gt;&lt;wsp:rsid wsp:val=&quot;00EB7F3C&quot;/&gt;&lt;wsp:rsid wsp:val=&quot;00EC1324&quot;/&gt;&lt;wsp:rsid wsp:val=&quot;00EC1578&quot;/&gt;&lt;wsp:rsid wsp:val=&quot;00EC1C72&quot;/&gt;&lt;wsp:rsid wsp:val=&quot;00EC3CC9&quot;/&gt;&lt;wsp:rsid wsp:val=&quot;00EC680A&quot;/&gt;&lt;wsp:rsid wsp:val=&quot;00EC6D6C&quot;/&gt;&lt;wsp:rsid wsp:val=&quot;00EE2BED&quot;/&gt;&lt;wsp:rsid wsp:val=&quot;00EE374B&quot;/&gt;&lt;wsp:rsid wsp:val=&quot;00EE452D&quot;/&gt;&lt;wsp:rsid wsp:val=&quot;00F00C77&quot;/&gt;&lt;wsp:rsid wsp:val=&quot;00F11BB5&quot;/&gt;&lt;wsp:rsid wsp:val=&quot;00F1417B&quot;/&gt;&lt;wsp:rsid wsp:val=&quot;00F2051A&quot;/&gt;&lt;wsp:rsid wsp:val=&quot;00F2539A&quot;/&gt;&lt;wsp:rsid wsp:val=&quot;00F34B99&quot;/&gt;&lt;wsp:rsid wsp:val=&quot;00F438C6&quot;/&gt;&lt;wsp:rsid wsp:val=&quot;00F52DAB&quot;/&gt;&lt;wsp:rsid wsp:val=&quot;00F543F0&quot;/&gt;&lt;wsp:rsid wsp:val=&quot;00F551C9&quot;/&gt;&lt;wsp:rsid wsp:val=&quot;00F55CD2&quot;/&gt;&lt;wsp:rsid wsp:val=&quot;00F56C69&quot;/&gt;&lt;wsp:rsid wsp:val=&quot;00F6526F&quot;/&gt;&lt;wsp:rsid wsp:val=&quot;00F67A3A&quot;/&gt;&lt;wsp:rsid wsp:val=&quot;00F71942&quot;/&gt;&lt;wsp:rsid wsp:val=&quot;00F759A0&quot;/&gt;&lt;wsp:rsid wsp:val=&quot;00F7652B&quot;/&gt;&lt;wsp:rsid wsp:val=&quot;00F81D29&quot;/&gt;&lt;wsp:rsid wsp:val=&quot;00F91C4D&quot;/&gt;&lt;wsp:rsid wsp:val=&quot;00F92FD9&quot;/&gt;&lt;wsp:rsid wsp:val=&quot;00F94660&quot;/&gt;&lt;wsp:rsid wsp:val=&quot;00FA6684&quot;/&gt;&lt;wsp:rsid wsp:val=&quot;00FA731E&quot;/&gt;&lt;wsp:rsid wsp:val=&quot;00FB2B38&quot;/&gt;&lt;wsp:rsid wsp:val=&quot;00FB6316&quot;/&gt;&lt;wsp:rsid wsp:val=&quot;00FB71D0&quot;/&gt;&lt;wsp:rsid wsp:val=&quot;00FC1DE5&quot;/&gt;&lt;wsp:rsid wsp:val=&quot;00FC6358&quot;/&gt;&lt;wsp:rsid wsp:val=&quot;00FD099F&quot;/&gt;&lt;wsp:rsid wsp:val=&quot;00FD162D&quot;/&gt;&lt;wsp:rsid wsp:val=&quot;00FD316A&quot;/&gt;&lt;wsp:rsid wsp:val=&quot;00FD320D&quot;/&gt;&lt;wsp:rsid wsp:val=&quot;00FE23DE&quot;/&gt;&lt;wsp:rsid wsp:val=&quot;00FF28BA&quot;/&gt;&lt;/wsp:rsids&gt;&lt;/w:docPr&gt;&lt;w:body&gt;&lt;wx:sect&gt;&lt;w:p wsp:rsidR=&quot;00000000&quot; wsp:rsidRDefault=&quot;000F2FD3&quot; wsp:rsidP=&quot;000F2FD3&quot;&gt;&lt;m:oMathPara&gt;&lt;m:oMath&gt;&lt;m:sSub&gt;&lt;m:sSubPr&gt;&lt;m:ctrlPr&gt;&lt;w:rPr&gt;&lt;w:rFonts w:ascii=&quot;Cambria Math&quot; w:h-ansi=&quot;Cambria Math&quot; w:cs=&quot;宋体&quot;/&gt;&lt;wx:font wx:val=&quot;Cambria Math&quot;/&gt;&lt;w:sz-cs w:val=&quot;21&quot;/&gt;&lt;/w:rPr&gt;&lt;/m:ctrlPr&gt;&lt;/m:sSubPr&gt;&lt;m:e&gt;&lt;aml:annotation aml:id=&quot;0&quot; w:type=&quot;Word.Insertion&quot; aml:author=&quot;CHENWEI&quot; aml:createdate=&quot;2018-10-24T14:06:00Z&quot;&gt;&lt;aml:content&gt;&lt;m:r&gt;&lt;m:rPr&gt;&lt;m:sty m:val=&quot;p&quot;/&gt;&lt;/m:rPr&gt;&lt;w:rPr&gt;&lt;w:rFonts w:ascii=&quot;Cambria Math&quot; w:h-ansi=&quot;Cambria Math&quot;/&gt;&lt;wx:font wx:val=&quot;Cambria Math&quot;/&gt;&lt;w:position w:val=&quot;-6&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8000001.wmz&quot; xml:space=&quot;preserve&quot;&gt;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&lt;/w:binData&gt;&lt;v:shape id=&quot;_x0000_i1025&quot; type=&quot;#_x0000_t75&quot; style=&quot;width:11.7pt;height:14.65pt&quot; o:ole=&quot;&quot;&gt;&lt;v:imagedata src=&quot;wordml://08000001.wmz&quot; o:title=&quot;&quot;/&gt;&lt;/v:shape&gt;&lt;o:OLEObject Type=&quot;Embed&quot; ProgID=&quot;Equation.3&quot; ShapeID=&quot;_x0000_i1025&quot; DrawAspect=&quot;Content&quot; ObjectID=&quot;_1602484209&quot;/&gt;&lt;/w:pict&gt;&lt;/m:r&gt;&lt;/aml:content&gt;&lt;/aml:annotation&gt;&lt;/m:e&gt;&lt;m:sub&gt;&lt;m:r&gt;&lt;w:rPr&gt;&lt;w:rFonts w:ascii=&quot;Cambria Math&quot; w:h-ansi=&quot;Cambria Math&quot; w:cs=&quot;宋体&quot;/&gt;&lt;wx:font wx:val=&quot;Cambria Math&quot;/&gt;&lt;w:i/&gt;&lt;w:sz-cs w:val=&quot;21&quot;/&gt;&lt;/w:rPr&gt;&lt;m:t&gt;acc&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76" chromakey="#FFFFFF" o:title=""/>
            <o:lock v:ext="edit" aspectratio="t"/>
            <w10:wrap type="none"/>
            <w10:anchorlock/>
          </v:shape>
        </w:pict>
      </w:r>
      <w:r>
        <w:fldChar w:fldCharType="end"/>
      </w:r>
      <w:r>
        <w:rPr>
          <w:rFonts w:hint="eastAsia"/>
        </w:rPr>
        <w:t>—</w:t>
      </w:r>
      <w:r>
        <w:rPr>
          <w:rFonts w:hint="eastAsia" w:eastAsia="黑体"/>
        </w:rPr>
        <w:t>额定附件电压</w:t>
      </w:r>
      <w:r>
        <w:rPr>
          <w:rFonts w:hint="eastAsia"/>
        </w:rPr>
        <w:t>，单位为伏</w:t>
      </w:r>
      <w:r>
        <w:t>(V)</w:t>
      </w:r>
      <w:r>
        <w:rPr>
          <w:rFonts w:hint="eastAsia"/>
        </w:rPr>
        <w:t>。</w:t>
      </w:r>
    </w:p>
    <w:p w14:paraId="1ACA5DC1">
      <w:pPr>
        <w:pStyle w:val="25"/>
        <w:rPr>
          <w:rFonts w:hAnsi="Calibri"/>
        </w:rPr>
      </w:pPr>
      <w:r>
        <w:rPr>
          <w:rFonts w:hint="eastAsia" w:hAnsi="Calibri"/>
        </w:rPr>
        <w:t>对于</w:t>
      </w:r>
      <w:r>
        <w:rPr>
          <w:rFonts w:hint="eastAsia" w:hAnsi="Calibri" w:eastAsia="黑体"/>
        </w:rPr>
        <w:t>额定附件电压</w:t>
      </w:r>
      <w:r>
        <w:rPr>
          <w:rFonts w:hAnsi="Calibri"/>
        </w:rPr>
        <w:t>＞4000V:</w:t>
      </w:r>
    </w:p>
    <w:p w14:paraId="09D954A1">
      <w:pPr>
        <w:pStyle w:val="55"/>
        <w:snapToGrid w:val="0"/>
        <w:spacing w:before="0" w:after="0"/>
        <w:jc w:val="center"/>
        <w:rPr>
          <w:rFonts w:ascii="宋体" w:hAnsi="Calibri" w:cs="宋体"/>
          <w:spacing w:val="0"/>
          <w:sz w:val="21"/>
          <w:szCs w:val="21"/>
          <w:highlight w:val="green"/>
          <w:lang w:val="en-US" w:eastAsia="zh-CN"/>
        </w:rPr>
      </w:pPr>
      <w:r>
        <w:rPr>
          <w:position w:val="-12"/>
        </w:rPr>
        <w:object>
          <v:shape id="_x0000_i1071" o:spt="75" type="#_x0000_t75" style="height:18.15pt;width:101.4pt;" o:ole="t" filled="f" o:preferrelative="t" stroked="f" coordsize="21600,21600">
            <v:path/>
            <v:fill on="f" focussize="0,0"/>
            <v:stroke on="f"/>
            <v:imagedata r:id="rId78" o:title=""/>
            <o:lock v:ext="edit" aspectratio="t"/>
            <w10:wrap type="none"/>
            <w10:anchorlock/>
          </v:shape>
          <o:OLEObject Type="Embed" ProgID="Equation.3" ShapeID="_x0000_i1071" DrawAspect="Content" ObjectID="_1468075760" r:id="rId77">
            <o:LockedField>false</o:LockedField>
          </o:OLEObject>
        </w:object>
      </w:r>
    </w:p>
    <w:p w14:paraId="5CE96183">
      <w:pPr>
        <w:pStyle w:val="25"/>
      </w:pPr>
      <w:r>
        <w:rPr>
          <w:rFonts w:hint="eastAsia"/>
        </w:rPr>
        <w:t>要求专门验证的、预期需要使用某些特定</w:t>
      </w:r>
      <w:r>
        <w:rPr>
          <w:rFonts w:hint="eastAsia" w:eastAsia="黑体"/>
        </w:rPr>
        <w:t>高频手术模式</w:t>
      </w:r>
      <w:r>
        <w:rPr>
          <w:rFonts w:hint="eastAsia"/>
        </w:rPr>
        <w:t>或输出设定的</w:t>
      </w:r>
      <w:r>
        <w:rPr>
          <w:rFonts w:hint="eastAsia" w:eastAsia="黑体"/>
        </w:rPr>
        <w:t>手术附件</w:t>
      </w:r>
      <w:r>
        <w:rPr>
          <w:rFonts w:hint="eastAsia"/>
        </w:rPr>
        <w:t>，应能承受这种</w:t>
      </w:r>
      <w:r>
        <w:rPr>
          <w:rFonts w:hint="eastAsia" w:eastAsia="黑体"/>
        </w:rPr>
        <w:t>高频手术模式</w:t>
      </w:r>
      <w:r>
        <w:rPr>
          <w:rFonts w:hint="eastAsia"/>
        </w:rPr>
        <w:t>或输出设定的</w:t>
      </w:r>
      <w:r>
        <w:t>1.2</w:t>
      </w:r>
      <w:r>
        <w:rPr>
          <w:rFonts w:hint="eastAsia"/>
        </w:rPr>
        <w:t>倍峰值输出电压。在上述同样条件下，但要用该种</w:t>
      </w:r>
      <w:r>
        <w:rPr>
          <w:rFonts w:hint="eastAsia" w:eastAsia="黑体"/>
        </w:rPr>
        <w:t>高频手术模式</w:t>
      </w:r>
      <w:r>
        <w:rPr>
          <w:rFonts w:hint="eastAsia"/>
        </w:rPr>
        <w:t>或输出设定时的实际</w:t>
      </w:r>
      <w:r>
        <w:rPr>
          <w:rFonts w:hint="eastAsia" w:eastAsia="黑体"/>
        </w:rPr>
        <w:t>峰值系数</w:t>
      </w:r>
      <w:r>
        <w:rPr>
          <w:rFonts w:hint="eastAsia"/>
        </w:rPr>
        <w:t>来进行试验（参见</w:t>
      </w:r>
      <w:r>
        <w:rPr>
          <w:rFonts w:ascii="宋体" w:hAnsi="宋体" w:eastAsia="宋体" w:cs="Arial"/>
          <w:lang/>
          <w:rPrChange w:id="3302" w:author="ZXQ" w:date="2018-09-19T17:31:00Z">
            <w:rPr>
              <w:rFonts w:ascii="Arial" w:hAnsi="Arial" w:eastAsia="Arial Unicode MS" w:cs="Arial"/>
            </w:rPr>
          </w:rPrChange>
        </w:rPr>
        <w:t>201.7.9.2.2.101 c)3)</w:t>
      </w:r>
      <w:r>
        <w:rPr>
          <w:rFonts w:ascii="宋体" w:hAnsi="宋体" w:eastAsia="宋体" w:cs="Arial"/>
          <w:lang/>
          <w:rPrChange w:id="3303" w:author="ZXQ" w:date="2018-09-19T17:32:00Z">
            <w:rPr>
              <w:rFonts w:ascii="Arial" w:hAnsi="Arial" w:eastAsia="Arial Unicode MS" w:cs="Arial"/>
            </w:rPr>
          </w:rPrChange>
        </w:rPr>
        <w:t>)</w:t>
      </w:r>
      <w:r>
        <w:rPr>
          <w:rFonts w:hint="eastAsia"/>
        </w:rPr>
        <w:t>。</w:t>
      </w:r>
    </w:p>
    <w:p w14:paraId="3275E952">
      <w:pPr>
        <w:pStyle w:val="25"/>
      </w:pPr>
      <w:r>
        <w:rPr>
          <w:rFonts w:hint="eastAsia"/>
        </w:rPr>
        <w:t>在试验条件呈现出容性负载阻碍</w:t>
      </w:r>
      <w:r>
        <w:rPr>
          <w:rFonts w:hint="eastAsia" w:eastAsia="黑体"/>
        </w:rPr>
        <w:t>高频</w:t>
      </w:r>
      <w:r>
        <w:rPr>
          <w:rFonts w:hint="eastAsia"/>
        </w:rPr>
        <w:t>试验电压特性</w:t>
      </w:r>
      <w:r>
        <w:t>保持</w:t>
      </w:r>
      <w:r>
        <w:rPr>
          <w:rFonts w:hint="eastAsia"/>
        </w:rPr>
        <w:t>的情况下，</w:t>
      </w:r>
      <w:r>
        <w:rPr>
          <w:rFonts w:hint="eastAsia" w:eastAsia="黑体"/>
        </w:rPr>
        <w:t>手术手柄</w:t>
      </w:r>
      <w:r>
        <w:rPr>
          <w:rFonts w:hint="eastAsia"/>
        </w:rPr>
        <w:t>的试验可在足够小的绝缘部分中依次进行，直到手柄的整个外表面（包括至少150mm的电缆表面上和5mm的</w:t>
      </w:r>
      <w:r>
        <w:rPr>
          <w:rFonts w:hint="eastAsia" w:eastAsia="黑体"/>
        </w:rPr>
        <w:t>手术电极绝缘</w:t>
      </w:r>
      <w:r>
        <w:rPr>
          <w:rFonts w:hint="eastAsia"/>
        </w:rPr>
        <w:t>上）都经过试验。</w:t>
      </w:r>
    </w:p>
    <w:p w14:paraId="466012D3">
      <w:pPr>
        <w:pStyle w:val="59"/>
        <w:spacing w:before="156" w:after="156"/>
      </w:pPr>
      <w:r>
        <w:t>*</w:t>
      </w:r>
      <w:r>
        <w:rPr>
          <w:rFonts w:hint="eastAsia"/>
        </w:rPr>
        <w:t>手术附件的工频电介质强度</w:t>
      </w:r>
    </w:p>
    <w:p w14:paraId="38CCB7AF">
      <w:pPr>
        <w:pStyle w:val="25"/>
      </w:pPr>
      <w:r>
        <w:rPr>
          <w:rFonts w:hint="eastAsia"/>
        </w:rPr>
        <w:t>用于</w:t>
      </w:r>
      <w:r>
        <w:rPr>
          <w:rFonts w:hint="eastAsia" w:eastAsia="黑体"/>
        </w:rPr>
        <w:t>手术附件</w:t>
      </w:r>
      <w:r>
        <w:rPr>
          <w:rFonts w:hint="eastAsia"/>
        </w:rPr>
        <w:t>的绝缘，包括按</w:t>
      </w:r>
      <w:r>
        <w:t>201.8.8.3.103</w:t>
      </w:r>
      <w:r>
        <w:rPr>
          <w:rFonts w:hint="eastAsia" w:eastAsia="黑体"/>
        </w:rPr>
        <w:t>高频</w:t>
      </w:r>
      <w:r>
        <w:rPr>
          <w:rFonts w:hint="eastAsia"/>
        </w:rPr>
        <w:t>试验过的绝缘部分，应能承受比</w:t>
      </w:r>
      <w:r>
        <w:rPr>
          <w:rFonts w:hint="eastAsia" w:eastAsia="黑体"/>
        </w:rPr>
        <w:t>高频附件</w:t>
      </w:r>
      <w:r>
        <w:rPr>
          <w:rFonts w:hint="eastAsia" w:ascii="黑体" w:hAnsi="黑体" w:eastAsia="黑体"/>
        </w:rPr>
        <w:t>制造商</w:t>
      </w:r>
      <w:r>
        <w:rPr>
          <w:rFonts w:hint="eastAsia"/>
        </w:rPr>
        <w:t>规定的</w:t>
      </w:r>
      <w:r>
        <w:rPr>
          <w:rFonts w:hint="eastAsia" w:eastAsia="黑体"/>
        </w:rPr>
        <w:t>额定附件电压</w:t>
      </w:r>
      <w:r>
        <w:rPr>
          <w:rFonts w:hint="eastAsia"/>
        </w:rPr>
        <w:t>高1000V的</w:t>
      </w:r>
      <w:r>
        <w:rPr>
          <w:rFonts w:hint="eastAsia" w:ascii="黑体" w:hAnsi="黑体" w:eastAsia="黑体"/>
        </w:rPr>
        <w:t>直流</w:t>
      </w:r>
      <w:r>
        <w:rPr>
          <w:rFonts w:hint="eastAsia"/>
        </w:rPr>
        <w:t>或工频峰值电压。</w:t>
      </w:r>
    </w:p>
    <w:p w14:paraId="1D6610E0">
      <w:pPr>
        <w:pStyle w:val="25"/>
        <w:rPr>
          <w:highlight w:val="green"/>
        </w:rPr>
      </w:pPr>
      <w:r>
        <w:rPr>
          <w:rFonts w:hint="eastAsia"/>
        </w:rPr>
        <w:t>通过以下试验来检验是否符合要求</w:t>
      </w:r>
      <w:r>
        <w:t>:</w:t>
      </w:r>
    </w:p>
    <w:p w14:paraId="2766AE6D">
      <w:pPr>
        <w:pStyle w:val="25"/>
      </w:pPr>
      <w:r>
        <w:rPr>
          <w:rFonts w:hint="eastAsia"/>
        </w:rPr>
        <w:t>试验电压源、应能产生一个</w:t>
      </w:r>
      <w:r>
        <w:rPr>
          <w:rFonts w:hint="eastAsia" w:ascii="黑体" w:hAnsi="黑体" w:eastAsia="黑体"/>
        </w:rPr>
        <w:t>直流</w:t>
      </w:r>
      <w:r>
        <w:rPr>
          <w:rFonts w:hint="eastAsia"/>
        </w:rPr>
        <w:t>或工频信号，对于</w:t>
      </w:r>
      <w:r>
        <w:rPr>
          <w:rFonts w:hint="eastAsia" w:eastAsia="黑体"/>
        </w:rPr>
        <w:t>手术手柄</w:t>
      </w:r>
      <w:r>
        <w:rPr>
          <w:rFonts w:hint="eastAsia"/>
        </w:rPr>
        <w:t>、</w:t>
      </w:r>
      <w:r>
        <w:rPr>
          <w:rFonts w:hint="eastAsia" w:eastAsia="黑体"/>
        </w:rPr>
        <w:t>手术电极</w:t>
      </w:r>
      <w:r>
        <w:rPr>
          <w:rFonts w:hint="eastAsia"/>
        </w:rPr>
        <w:t>和</w:t>
      </w:r>
      <w:r>
        <w:rPr>
          <w:rFonts w:hint="eastAsia" w:eastAsia="黑体"/>
        </w:rPr>
        <w:t>手术连接器</w:t>
      </w:r>
      <w:r>
        <w:rPr>
          <w:rFonts w:hint="eastAsia"/>
        </w:rPr>
        <w:t>，试验持续时间应为</w:t>
      </w:r>
      <w:r>
        <w:t>30</w:t>
      </w:r>
      <w:r>
        <w:rPr>
          <w:rFonts w:hint="eastAsia"/>
        </w:rPr>
        <w:t>s；对于</w:t>
      </w:r>
      <w:r>
        <w:rPr>
          <w:rFonts w:hint="eastAsia" w:eastAsia="黑体"/>
        </w:rPr>
        <w:t>手术附件</w:t>
      </w:r>
      <w:r>
        <w:rPr>
          <w:rFonts w:hint="eastAsia"/>
        </w:rPr>
        <w:t>电缆，试验持续时间应为</w:t>
      </w:r>
      <w:r>
        <w:t>5min</w:t>
      </w:r>
      <w:r>
        <w:rPr>
          <w:rFonts w:hint="eastAsia"/>
        </w:rPr>
        <w:t>。虽然可能出现电晕放电，但不应出现绝缘击穿或闪弧。该电介质强度试验后立即操作所装</w:t>
      </w:r>
      <w:r>
        <w:rPr>
          <w:rFonts w:hint="eastAsia" w:eastAsia="黑体"/>
        </w:rPr>
        <w:t>指揿开关</w:t>
      </w:r>
      <w:r>
        <w:t>10</w:t>
      </w:r>
      <w:r>
        <w:rPr>
          <w:rFonts w:hint="eastAsia"/>
        </w:rPr>
        <w:t>次，应用欧姆表或其他合适的工具，检查开关结构是否如预期的那样动作，以保证</w:t>
      </w:r>
      <w:r>
        <w:t>:</w:t>
      </w:r>
      <w:r>
        <w:rPr>
          <w:rFonts w:hint="eastAsia"/>
        </w:rPr>
        <w:t>当其连接到</w:t>
      </w:r>
      <w:r>
        <w:rPr>
          <w:rFonts w:hint="eastAsia" w:eastAsia="黑体"/>
        </w:rPr>
        <w:t>高频手术设备</w:t>
      </w:r>
      <w:r>
        <w:rPr>
          <w:rFonts w:hint="eastAsia"/>
        </w:rPr>
        <w:t>，释放</w:t>
      </w:r>
      <w:r>
        <w:rPr>
          <w:rFonts w:hint="eastAsia" w:eastAsia="黑体"/>
        </w:rPr>
        <w:t>指揿开关</w:t>
      </w:r>
      <w:r>
        <w:rPr>
          <w:rFonts w:hint="eastAsia"/>
        </w:rPr>
        <w:t>时，</w:t>
      </w:r>
      <w:r>
        <w:rPr>
          <w:rFonts w:hint="eastAsia" w:ascii="黑体" w:hAnsi="黑体" w:eastAsia="黑体"/>
        </w:rPr>
        <w:t>高频</w:t>
      </w:r>
      <w:r>
        <w:rPr>
          <w:rFonts w:hint="eastAsia"/>
        </w:rPr>
        <w:t>输出会失励。</w:t>
      </w:r>
    </w:p>
    <w:p w14:paraId="5006481F">
      <w:pPr>
        <w:pStyle w:val="25"/>
      </w:pPr>
      <w:r>
        <w:rPr>
          <w:rFonts w:hint="eastAsia" w:eastAsia="黑体"/>
        </w:rPr>
        <w:t>手术连接器</w:t>
      </w:r>
      <w:r>
        <w:rPr>
          <w:rFonts w:hint="eastAsia"/>
        </w:rPr>
        <w:t>上的离裸露的工作导体</w:t>
      </w:r>
      <w:r>
        <w:t>10mm</w:t>
      </w:r>
      <w:r>
        <w:rPr>
          <w:rFonts w:hint="eastAsia"/>
        </w:rPr>
        <w:t>以上</w:t>
      </w:r>
      <w:r>
        <w:rPr>
          <w:rFonts w:hint="eastAsia" w:eastAsia="黑体"/>
        </w:rPr>
        <w:t>爬电距离</w:t>
      </w:r>
      <w:r>
        <w:rPr>
          <w:rFonts w:hint="eastAsia"/>
        </w:rPr>
        <w:t>的绝缘部分，包上浸过</w:t>
      </w:r>
      <w:r>
        <w:t>0.9%</w:t>
      </w:r>
      <w:r>
        <w:rPr>
          <w:rFonts w:hint="eastAsia"/>
        </w:rPr>
        <w:t>盐水的透水布，再在布的中间缠上金属箔，试验电压就加在该金属箔和</w:t>
      </w:r>
      <w:r>
        <w:rPr>
          <w:rFonts w:hint="eastAsia" w:eastAsia="黑体"/>
        </w:rPr>
        <w:t>手术连接器</w:t>
      </w:r>
      <w:r>
        <w:rPr>
          <w:rFonts w:hint="eastAsia"/>
        </w:rPr>
        <w:t>所有工作接头上。</w:t>
      </w:r>
    </w:p>
    <w:p w14:paraId="7D438EEA">
      <w:pPr>
        <w:pStyle w:val="25"/>
      </w:pPr>
      <w:r>
        <w:rPr>
          <w:rFonts w:hint="eastAsia" w:eastAsia="黑体"/>
        </w:rPr>
        <w:t>手术附件</w:t>
      </w:r>
      <w:r>
        <w:rPr>
          <w:rFonts w:hint="eastAsia"/>
        </w:rPr>
        <w:t>电缆绝缘的整个长度，包括前面已按</w:t>
      </w:r>
      <w:r>
        <w:t>201.8.8.3.103</w:t>
      </w:r>
      <w:r>
        <w:rPr>
          <w:rFonts w:hint="eastAsia"/>
        </w:rPr>
        <w:t>经过</w:t>
      </w:r>
      <w:r>
        <w:rPr>
          <w:rFonts w:hint="eastAsia" w:eastAsia="黑体"/>
        </w:rPr>
        <w:t>高频</w:t>
      </w:r>
      <w:r>
        <w:rPr>
          <w:rFonts w:hint="eastAsia"/>
        </w:rPr>
        <w:t>试验的那部分</w:t>
      </w:r>
      <w:r>
        <w:t>(</w:t>
      </w:r>
      <w:r>
        <w:rPr>
          <w:rFonts w:hint="eastAsia"/>
        </w:rPr>
        <w:t>但不包括端部</w:t>
      </w:r>
      <w:r>
        <w:t>100mm)</w:t>
      </w:r>
      <w:r>
        <w:rPr>
          <w:rFonts w:hint="eastAsia"/>
        </w:rPr>
        <w:t>，应浸入</w:t>
      </w:r>
      <w:r>
        <w:t>0.9%</w:t>
      </w:r>
      <w:r>
        <w:rPr>
          <w:rFonts w:hint="eastAsia"/>
        </w:rPr>
        <w:t>盐溶液中，在一个浸于盐溶液的导电体与被试电缆所有导线之间施加试验电压。</w:t>
      </w:r>
    </w:p>
    <w:p w14:paraId="2C270DF3">
      <w:pPr>
        <w:pStyle w:val="25"/>
      </w:pPr>
      <w:r>
        <w:rPr>
          <w:rFonts w:hint="eastAsia"/>
        </w:rPr>
        <w:t>接好可拆卸电极的</w:t>
      </w:r>
      <w:r>
        <w:rPr>
          <w:rFonts w:hint="eastAsia" w:eastAsia="黑体"/>
        </w:rPr>
        <w:t>手术手柄</w:t>
      </w:r>
      <w:r>
        <w:rPr>
          <w:rFonts w:hint="eastAsia"/>
        </w:rPr>
        <w:t>，用</w:t>
      </w:r>
      <w:r>
        <w:t>201.8.8.3.103</w:t>
      </w:r>
      <w:r>
        <w:rPr>
          <w:rFonts w:hint="eastAsia"/>
        </w:rPr>
        <w:t>所述同样方法进行试验准备和连接到试验电压源上。试验所用的透水布和金属箔可保留在原位进行本试验，只要注意确保透水布保持足够的潮湿。</w:t>
      </w:r>
    </w:p>
    <w:p w14:paraId="77669DE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21739B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BEFFAC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1A46575C">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9A011A9">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76B602ED">
      <w:pPr>
        <w:pStyle w:val="149"/>
        <w:widowControl/>
        <w:numPr>
          <w:ilvl w:val="4"/>
          <w:numId w:val="4"/>
        </w:numPr>
        <w:spacing w:before="156" w:beforeLines="50" w:after="156" w:afterLines="50"/>
        <w:ind w:firstLineChars="0"/>
        <w:jc w:val="left"/>
        <w:outlineLvl w:val="5"/>
        <w:rPr>
          <w:rFonts w:ascii="黑体" w:eastAsia="黑体"/>
          <w:vanish/>
          <w:kern w:val="0"/>
          <w:szCs w:val="21"/>
        </w:rPr>
      </w:pPr>
    </w:p>
    <w:p w14:paraId="5976381A">
      <w:pPr>
        <w:pStyle w:val="59"/>
        <w:spacing w:before="156" w:after="156"/>
        <w:rPr>
          <w:rFonts w:cs="黑体"/>
        </w:rPr>
      </w:pPr>
      <w:r>
        <w:rPr>
          <w:rFonts w:hint="eastAsia" w:cs="黑体"/>
        </w:rPr>
        <w:t>用于高海拔的</w:t>
      </w:r>
      <w:r>
        <w:rPr>
          <w:rFonts w:ascii="ºÚÌå" w:hAnsi="ºÚÌå" w:cs="ºÚÌå"/>
        </w:rPr>
        <w:t>ME设备</w:t>
      </w:r>
    </w:p>
    <w:p w14:paraId="1469291E">
      <w:pPr>
        <w:pStyle w:val="25"/>
      </w:pPr>
      <w:r>
        <w:rPr>
          <w:rFonts w:hint="eastAsia"/>
        </w:rPr>
        <w:t>修改：</w:t>
      </w:r>
    </w:p>
    <w:p w14:paraId="3CD9392C">
      <w:pPr>
        <w:pStyle w:val="25"/>
      </w:pPr>
      <w:r>
        <w:rPr>
          <w:rFonts w:hint="eastAsia"/>
        </w:rPr>
        <w:t>这个要求不适用于</w:t>
      </w:r>
      <w:r>
        <w:rPr>
          <w:rFonts w:hint="eastAsia" w:ascii="黑体" w:hAnsi="黑体" w:eastAsia="黑体"/>
        </w:rPr>
        <w:t>高频患者电路</w:t>
      </w:r>
      <w:r>
        <w:rPr>
          <w:rFonts w:hint="eastAsia"/>
        </w:rPr>
        <w:t>与包括</w:t>
      </w:r>
      <w:r>
        <w:rPr>
          <w:rFonts w:hint="eastAsia" w:ascii="黑体" w:hAnsi="黑体" w:eastAsia="黑体"/>
        </w:rPr>
        <w:t>信号输入/输出部分</w:t>
      </w:r>
      <w:r>
        <w:rPr>
          <w:rFonts w:hint="eastAsia"/>
        </w:rPr>
        <w:t>的</w:t>
      </w:r>
      <w:r>
        <w:rPr>
          <w:rFonts w:hint="eastAsia" w:eastAsia="黑体"/>
        </w:rPr>
        <w:t>外壳</w:t>
      </w:r>
      <w:r>
        <w:rPr>
          <w:rFonts w:hint="eastAsia"/>
        </w:rPr>
        <w:t>之间以及不同的</w:t>
      </w:r>
      <w:r>
        <w:rPr>
          <w:rFonts w:hint="eastAsia" w:eastAsia="黑体"/>
        </w:rPr>
        <w:t>高频患者电路</w:t>
      </w:r>
      <w:r>
        <w:rPr>
          <w:rFonts w:hint="eastAsia"/>
        </w:rPr>
        <w:t>之间的隔离。</w:t>
      </w:r>
    </w:p>
    <w:p w14:paraId="2630CA2D">
      <w:pPr>
        <w:pStyle w:val="25"/>
      </w:pPr>
      <w:r>
        <w:rPr>
          <w:rFonts w:hint="eastAsia"/>
        </w:rPr>
        <w:t>对于</w:t>
      </w:r>
      <w:r>
        <w:rPr>
          <w:rFonts w:hint="eastAsia" w:eastAsia="黑体"/>
        </w:rPr>
        <w:t>高频手术设备</w:t>
      </w:r>
      <w:r>
        <w:rPr>
          <w:rFonts w:hint="eastAsia"/>
        </w:rPr>
        <w:t>和</w:t>
      </w:r>
      <w:r>
        <w:rPr>
          <w:rFonts w:hint="eastAsia" w:eastAsia="黑体"/>
        </w:rPr>
        <w:t>附属设备</w:t>
      </w:r>
      <w:r>
        <w:rPr>
          <w:rFonts w:hint="eastAsia"/>
        </w:rPr>
        <w:t>，</w:t>
      </w:r>
      <w:r>
        <w:rPr>
          <w:rFonts w:hint="eastAsia" w:eastAsia="黑体"/>
        </w:rPr>
        <w:t>高频患者电路</w:t>
      </w:r>
      <w:r>
        <w:rPr>
          <w:rFonts w:hint="eastAsia"/>
        </w:rPr>
        <w:t>与包括</w:t>
      </w:r>
      <w:r>
        <w:rPr>
          <w:rFonts w:hint="eastAsia" w:ascii="黑体" w:hAnsi="黑体" w:eastAsia="黑体"/>
        </w:rPr>
        <w:t>信号输入/输出部分</w:t>
      </w:r>
      <w:r>
        <w:rPr>
          <w:rFonts w:hint="eastAsia"/>
        </w:rPr>
        <w:t>的</w:t>
      </w:r>
      <w:r>
        <w:rPr>
          <w:rFonts w:hint="eastAsia" w:eastAsia="黑体"/>
        </w:rPr>
        <w:t>外壳</w:t>
      </w:r>
      <w:r>
        <w:rPr>
          <w:rFonts w:hint="eastAsia"/>
        </w:rPr>
        <w:t>之间、</w:t>
      </w:r>
      <w:r>
        <w:rPr>
          <w:rFonts w:hint="eastAsia" w:eastAsia="黑体"/>
        </w:rPr>
        <w:t>高频患者电路</w:t>
      </w:r>
      <w:r>
        <w:rPr>
          <w:rFonts w:hint="eastAsia"/>
        </w:rPr>
        <w:t>与中间电路之间以及不同</w:t>
      </w:r>
      <w:r>
        <w:rPr>
          <w:rFonts w:hint="eastAsia" w:eastAsia="黑体"/>
        </w:rPr>
        <w:t>高频患者电路</w:t>
      </w:r>
      <w:r>
        <w:rPr>
          <w:rFonts w:hint="eastAsia"/>
        </w:rPr>
        <w:t>之间的隔离要求由201.8.5.1.2规定。</w:t>
      </w:r>
    </w:p>
    <w:p w14:paraId="45AFD42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0FFCFD1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3236D7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6CEB6A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B813EB4">
      <w:pPr>
        <w:pStyle w:val="60"/>
        <w:spacing w:before="156" w:after="156"/>
      </w:pPr>
      <w:r>
        <w:rPr>
          <w:rFonts w:hint="eastAsia"/>
        </w:rPr>
        <w:t>有电线连接的手持式和脚踏式控制装置</w:t>
      </w:r>
    </w:p>
    <w:p w14:paraId="37BCB468">
      <w:pPr>
        <w:pStyle w:val="59"/>
        <w:spacing w:before="156" w:after="156"/>
      </w:pPr>
      <w:r>
        <w:rPr>
          <w:rFonts w:hint="eastAsia" w:cs="黑体"/>
        </w:rPr>
        <w:t>工作电压的限制</w:t>
      </w:r>
    </w:p>
    <w:p w14:paraId="5C08E73D">
      <w:pPr>
        <w:pStyle w:val="25"/>
      </w:pPr>
      <w:r>
        <w:rPr>
          <w:rFonts w:hint="eastAsia"/>
        </w:rPr>
        <w:t>通用标准的</w:t>
      </w:r>
      <w:r>
        <w:t>8.10.4.1</w:t>
      </w:r>
      <w:r>
        <w:rPr>
          <w:rFonts w:hint="eastAsia"/>
        </w:rPr>
        <w:t>条不适用。参见</w:t>
      </w:r>
      <w:r>
        <w:t>201.8.10.4.101</w:t>
      </w:r>
      <w:r>
        <w:rPr>
          <w:rFonts w:hint="eastAsia"/>
        </w:rPr>
        <w:t>。</w:t>
      </w:r>
    </w:p>
    <w:p w14:paraId="2EC5CB0C">
      <w:pPr>
        <w:pStyle w:val="59"/>
        <w:spacing w:before="156" w:after="156"/>
        <w:rPr>
          <w:rFonts w:cs="黑体"/>
        </w:rPr>
      </w:pPr>
      <w:r>
        <w:t>*</w:t>
      </w:r>
      <w:r>
        <w:rPr>
          <w:rFonts w:hint="eastAsia" w:cs="黑体"/>
        </w:rPr>
        <w:t>连接用电线</w:t>
      </w:r>
    </w:p>
    <w:p w14:paraId="15D801B3">
      <w:pPr>
        <w:pStyle w:val="25"/>
        <w:rPr>
          <w:highlight w:val="cyan"/>
        </w:rPr>
      </w:pPr>
      <w:r>
        <w:rPr>
          <w:rFonts w:hint="eastAsia"/>
        </w:rPr>
        <w:t>替换：</w:t>
      </w:r>
    </w:p>
    <w:p w14:paraId="42FAE427">
      <w:pPr>
        <w:pStyle w:val="25"/>
      </w:pPr>
      <w:r>
        <w:rPr>
          <w:rFonts w:hint="eastAsia" w:eastAsia="黑体"/>
        </w:rPr>
        <w:t>手术附件</w:t>
      </w:r>
      <w:r>
        <w:rPr>
          <w:rFonts w:hint="eastAsia"/>
        </w:rPr>
        <w:t>电缆的固定结构应设计成能防止由于电缆扭曲或过分拉扯引起的导体和绝缘损坏，从而能使</w:t>
      </w:r>
      <w:r>
        <w:rPr>
          <w:rFonts w:hint="eastAsia" w:eastAsia="黑体"/>
        </w:rPr>
        <w:t>患者</w:t>
      </w:r>
      <w:r>
        <w:rPr>
          <w:rFonts w:hint="eastAsia"/>
        </w:rPr>
        <w:t>和</w:t>
      </w:r>
      <w:r>
        <w:rPr>
          <w:rFonts w:hint="eastAsia" w:eastAsia="黑体"/>
        </w:rPr>
        <w:t>操作者</w:t>
      </w:r>
      <w:r>
        <w:rPr>
          <w:rFonts w:hint="eastAsia"/>
        </w:rPr>
        <w:t>受到的</w:t>
      </w:r>
      <w:r>
        <w:rPr>
          <w:rFonts w:hint="eastAsia" w:eastAsia="黑体"/>
        </w:rPr>
        <w:t>风险</w:t>
      </w:r>
      <w:r>
        <w:rPr>
          <w:rFonts w:hint="eastAsia"/>
        </w:rPr>
        <w:t>最小化。</w:t>
      </w:r>
    </w:p>
    <w:p w14:paraId="169E5B19">
      <w:pPr>
        <w:pStyle w:val="25"/>
      </w:pPr>
      <w:r>
        <w:rPr>
          <w:rFonts w:hint="eastAsia"/>
        </w:rPr>
        <w:t>通过检查和下述试验来检验是否符合要求</w:t>
      </w:r>
      <w:r>
        <w:t>:</w:t>
      </w:r>
    </w:p>
    <w:p w14:paraId="2AEEE094">
      <w:pPr>
        <w:pStyle w:val="25"/>
      </w:pPr>
      <w:r>
        <w:rPr>
          <w:rFonts w:hint="eastAsia" w:eastAsia="黑体"/>
        </w:rPr>
        <w:t>手术手柄</w:t>
      </w:r>
      <w:r>
        <w:rPr>
          <w:rFonts w:hint="eastAsia"/>
        </w:rPr>
        <w:t>和</w:t>
      </w:r>
      <w:r>
        <w:rPr>
          <w:rFonts w:hint="eastAsia" w:eastAsia="黑体"/>
        </w:rPr>
        <w:t>手术连接器</w:t>
      </w:r>
      <w:r>
        <w:rPr>
          <w:rFonts w:hint="eastAsia"/>
        </w:rPr>
        <w:t>分别试验一次。</w:t>
      </w:r>
    </w:p>
    <w:p w14:paraId="376E8633">
      <w:pPr>
        <w:pStyle w:val="25"/>
      </w:pPr>
      <w:ins w:id="3304" w:author="VTRON" w:date="2018-05-14T16:09:00Z">
        <w:r>
          <w:rPr>
            <w:rFonts w:hint="eastAsia"/>
          </w:rPr>
          <w:t>被试</w:t>
        </w:r>
      </w:ins>
      <w:ins w:id="3305" w:author="VTRON" w:date="2018-05-14T16:09:00Z">
        <w:r>
          <w:rPr>
            <w:rFonts w:hint="eastAsia" w:eastAsia="黑体"/>
          </w:rPr>
          <w:t>手术手柄</w:t>
        </w:r>
      </w:ins>
      <w:ins w:id="3306" w:author="VTRON" w:date="2018-05-14T16:09:00Z">
        <w:r>
          <w:rPr>
            <w:rFonts w:hint="eastAsia"/>
          </w:rPr>
          <w:t>或</w:t>
        </w:r>
      </w:ins>
      <w:ins w:id="3307" w:author="VTRON" w:date="2018-05-14T16:09:00Z">
        <w:r>
          <w:rPr>
            <w:rFonts w:hint="eastAsia" w:eastAsia="黑体"/>
          </w:rPr>
          <w:t>手术连接器</w:t>
        </w:r>
      </w:ins>
      <w:ins w:id="3308" w:author="VTRON" w:date="2018-05-14T16:09:00Z">
        <w:r>
          <w:rPr>
            <w:rFonts w:hint="eastAsia" w:ascii="黑体" w:hAnsi="黑体" w:eastAsia="黑体"/>
          </w:rPr>
          <w:t>固定</w:t>
        </w:r>
      </w:ins>
      <w:r>
        <w:rPr>
          <w:rFonts w:hint="eastAsia"/>
        </w:rPr>
        <w:t>在如图</w:t>
      </w:r>
      <w:r>
        <w:t>201.108</w:t>
      </w:r>
      <w:r>
        <w:rPr>
          <w:rFonts w:hint="eastAsia"/>
        </w:rPr>
        <w:t>所示</w:t>
      </w:r>
      <w:ins w:id="3309" w:author="VTRON" w:date="2018-05-14T16:10:00Z">
        <w:r>
          <w:rPr>
            <w:rFonts w:hint="eastAsia"/>
          </w:rPr>
          <w:t>的</w:t>
        </w:r>
      </w:ins>
      <w:r>
        <w:rPr>
          <w:rFonts w:hint="eastAsia"/>
        </w:rPr>
        <w:t>类似装置上，</w:t>
      </w:r>
      <w:del w:id="3310" w:author="VTRON" w:date="2018-05-14T16:09:00Z">
        <w:r>
          <w:rPr>
            <w:rFonts w:hint="eastAsia"/>
          </w:rPr>
          <w:delText>被试</w:delText>
        </w:r>
      </w:del>
      <w:del w:id="3311" w:author="VTRON" w:date="2018-05-14T16:09:00Z">
        <w:r>
          <w:rPr>
            <w:rFonts w:hint="eastAsia" w:eastAsia="黑体"/>
          </w:rPr>
          <w:delText>手术手柄</w:delText>
        </w:r>
      </w:del>
      <w:del w:id="3312" w:author="VTRON" w:date="2018-05-14T16:09:00Z">
        <w:r>
          <w:rPr>
            <w:rFonts w:hint="eastAsia"/>
          </w:rPr>
          <w:delText>或</w:delText>
        </w:r>
      </w:del>
      <w:del w:id="3313" w:author="VTRON" w:date="2018-05-14T16:09:00Z">
        <w:r>
          <w:rPr>
            <w:rFonts w:hint="eastAsia" w:eastAsia="黑体"/>
          </w:rPr>
          <w:delText>手术连接器</w:delText>
        </w:r>
      </w:del>
      <w:del w:id="3314" w:author="VTRON" w:date="2018-05-14T16:09:00Z">
        <w:r>
          <w:rPr>
            <w:rFonts w:hint="eastAsia" w:ascii="黑体" w:hAnsi="黑体" w:eastAsia="黑体"/>
          </w:rPr>
          <w:delText>固定的</w:delText>
        </w:r>
      </w:del>
      <w:del w:id="3315" w:author="ZXQ" w:date="2018-10-24T10:45:00Z">
        <w:r>
          <w:rPr>
            <w:rFonts w:hint="eastAsia"/>
          </w:rPr>
          <w:delText>，</w:delText>
        </w:r>
      </w:del>
      <w:r>
        <w:rPr>
          <w:rFonts w:hint="eastAsia"/>
        </w:rPr>
        <w:t>当装置的摆杆处于摆程中间位置即与电缆同轴时，在垂直方向上将被试件沿轴线向下放，穿过一个离摆动轴心</w:t>
      </w:r>
      <w:r>
        <w:t xml:space="preserve">300 mm </w:t>
      </w:r>
      <w:r>
        <w:rPr>
          <w:rFonts w:hint="eastAsia"/>
        </w:rPr>
        <w:t>的小孔，一个等于</w:t>
      </w:r>
      <w:r>
        <w:rPr>
          <w:rFonts w:hint="eastAsia" w:eastAsia="黑体"/>
        </w:rPr>
        <w:t>手术附件</w:t>
      </w:r>
      <w:r>
        <w:rPr>
          <w:rFonts w:hint="eastAsia"/>
        </w:rPr>
        <w:t>电缆和连接器总重的重物固定于小孔以下的电缆上，以对电缆施加张力，小孔直径最大不宜超过电缆直径的</w:t>
      </w:r>
      <w:r>
        <w:t>2</w:t>
      </w:r>
      <w:r>
        <w:rPr>
          <w:rFonts w:hint="eastAsia"/>
        </w:rPr>
        <w:t>倍。</w:t>
      </w:r>
    </w:p>
    <w:p w14:paraId="74F59174">
      <w:pPr>
        <w:pStyle w:val="25"/>
      </w:pPr>
      <w:r>
        <w:rPr>
          <w:rFonts w:hint="eastAsia"/>
        </w:rPr>
        <w:t>如果被试</w:t>
      </w:r>
      <w:r>
        <w:rPr>
          <w:rFonts w:hint="eastAsia" w:eastAsia="黑体"/>
        </w:rPr>
        <w:t>手术手柄</w:t>
      </w:r>
      <w:r>
        <w:rPr>
          <w:rFonts w:hint="eastAsia"/>
        </w:rPr>
        <w:t>或</w:t>
      </w:r>
      <w:r>
        <w:rPr>
          <w:rFonts w:hint="eastAsia" w:eastAsia="黑体"/>
        </w:rPr>
        <w:t>手术连接器</w:t>
      </w:r>
      <w:r>
        <w:rPr>
          <w:rFonts w:hint="eastAsia"/>
        </w:rPr>
        <w:t>装有两根或多根电缆，它们应一起试验，加到固定装置上的总重量应是每一根电缆单独要加的重量之和。</w:t>
      </w:r>
    </w:p>
    <w:p w14:paraId="71E07DAA">
      <w:pPr>
        <w:pStyle w:val="25"/>
      </w:pPr>
      <w:r>
        <w:rPr>
          <w:rFonts w:hint="eastAsia"/>
        </w:rPr>
        <w:t>摆动杆以</w:t>
      </w:r>
      <w:r>
        <w:t>90</w:t>
      </w:r>
      <w:r>
        <w:rPr>
          <w:rFonts w:hint="eastAsia" w:hAnsi="宋体"/>
        </w:rPr>
        <w:t>º</w:t>
      </w:r>
      <w:r>
        <w:rPr>
          <w:rFonts w:hint="eastAsia"/>
        </w:rPr>
        <w:t>角摆动(垂直方向上每边</w:t>
      </w:r>
      <w:r>
        <w:t>45</w:t>
      </w:r>
      <w:r>
        <w:rPr>
          <w:rFonts w:hint="eastAsia" w:hAnsi="宋体"/>
        </w:rPr>
        <w:t>º</w:t>
      </w:r>
      <w:r>
        <w:t>)</w:t>
      </w:r>
      <w:r>
        <w:rPr>
          <w:rFonts w:hint="eastAsia"/>
        </w:rPr>
        <w:t>。</w:t>
      </w:r>
    </w:p>
    <w:p w14:paraId="2200AC47">
      <w:pPr>
        <w:pStyle w:val="25"/>
      </w:pPr>
      <w:r>
        <w:rPr>
          <w:rFonts w:hint="eastAsia" w:eastAsia="黑体"/>
        </w:rPr>
        <w:t>手术手柄</w:t>
      </w:r>
      <w:r>
        <w:rPr>
          <w:rFonts w:hint="eastAsia"/>
        </w:rPr>
        <w:t>的电缆固定装置应以大约每分钟</w:t>
      </w:r>
      <w:r>
        <w:t>30</w:t>
      </w:r>
      <w:r>
        <w:rPr>
          <w:rFonts w:hint="eastAsia"/>
        </w:rPr>
        <w:t>次速率摆动</w:t>
      </w:r>
      <w:r>
        <w:t>1000</w:t>
      </w:r>
      <w:r>
        <w:rPr>
          <w:rFonts w:hint="eastAsia"/>
        </w:rPr>
        <w:t>0次</w:t>
      </w:r>
      <w:r>
        <w:t>(</w:t>
      </w:r>
      <w:r>
        <w:rPr>
          <w:rFonts w:hint="eastAsia"/>
        </w:rPr>
        <w:t>标记为一次性使用的</w:t>
      </w:r>
      <w:r>
        <w:rPr>
          <w:rFonts w:hint="eastAsia" w:eastAsia="黑体"/>
        </w:rPr>
        <w:t>手术附件</w:t>
      </w:r>
      <w:r>
        <w:rPr>
          <w:rFonts w:hint="eastAsia"/>
        </w:rPr>
        <w:t>摆动</w:t>
      </w:r>
      <w:r>
        <w:t>200</w:t>
      </w:r>
      <w:r>
        <w:rPr>
          <w:rFonts w:hint="eastAsia"/>
        </w:rPr>
        <w:t>次</w:t>
      </w:r>
      <w:r>
        <w:t>)</w:t>
      </w:r>
      <w:r>
        <w:rPr>
          <w:rFonts w:hint="eastAsia"/>
        </w:rPr>
        <w:t>，</w:t>
      </w:r>
      <w:r>
        <w:rPr>
          <w:rFonts w:hint="eastAsia" w:eastAsia="黑体"/>
        </w:rPr>
        <w:t>手术连接器</w:t>
      </w:r>
      <w:r>
        <w:rPr>
          <w:rFonts w:hint="eastAsia"/>
        </w:rPr>
        <w:t>的电缆固定装置应以大约每分钟</w:t>
      </w:r>
      <w:r>
        <w:t>30</w:t>
      </w:r>
      <w:r>
        <w:rPr>
          <w:rFonts w:hint="eastAsia"/>
        </w:rPr>
        <w:t>次速率摆动</w:t>
      </w:r>
      <w:r>
        <w:t>5000</w:t>
      </w:r>
      <w:r>
        <w:rPr>
          <w:rFonts w:hint="eastAsia"/>
        </w:rPr>
        <w:t>次(标记为一次性使用的</w:t>
      </w:r>
      <w:r>
        <w:rPr>
          <w:rFonts w:hint="eastAsia" w:eastAsia="黑体"/>
        </w:rPr>
        <w:t>手术附件</w:t>
      </w:r>
      <w:r>
        <w:rPr>
          <w:rFonts w:hint="eastAsia"/>
        </w:rPr>
        <w:t>摆动</w:t>
      </w:r>
      <w:r>
        <w:t>100</w:t>
      </w:r>
      <w:r>
        <w:rPr>
          <w:rFonts w:hint="eastAsia"/>
        </w:rPr>
        <w:t>次)。</w:t>
      </w:r>
    </w:p>
    <w:p w14:paraId="0193D557">
      <w:pPr>
        <w:pStyle w:val="25"/>
      </w:pPr>
      <w:r>
        <w:rPr>
          <w:rFonts w:hint="eastAsia"/>
        </w:rPr>
        <w:t>试验后，电缆不应失效也应无可见损伤。对于多芯电缆，各芯线不应出现短路。施加张力的重物应增加到</w:t>
      </w:r>
      <w:r>
        <w:t>1</w:t>
      </w:r>
      <w:del w:id="3316" w:author="ZXQ" w:date="2018-09-19T17:33:00Z">
        <w:r>
          <w:rPr/>
          <w:delText>k</w:delText>
        </w:r>
      </w:del>
      <w:ins w:id="3317" w:author="ZXQ" w:date="2018-09-19T17:33:00Z">
        <w:r>
          <w:rPr>
            <w:rFonts w:hint="eastAsia"/>
          </w:rPr>
          <w:t>K</w:t>
        </w:r>
      </w:ins>
      <w:r>
        <w:t>g</w:t>
      </w:r>
      <w:r>
        <w:rPr>
          <w:rFonts w:hint="eastAsia"/>
        </w:rPr>
        <w:t>，并用不超过</w:t>
      </w:r>
      <w:r>
        <w:t>1A</w:t>
      </w:r>
      <w:r>
        <w:rPr>
          <w:rFonts w:hint="eastAsia"/>
        </w:rPr>
        <w:t>的</w:t>
      </w:r>
      <w:r>
        <w:rPr>
          <w:rFonts w:hint="eastAsia" w:ascii="黑体" w:hAnsi="黑体" w:eastAsia="黑体"/>
        </w:rPr>
        <w:t>直流</w:t>
      </w:r>
      <w:r>
        <w:rPr>
          <w:rFonts w:hint="eastAsia"/>
        </w:rPr>
        <w:t>电流检查</w:t>
      </w:r>
      <w:ins w:id="3318" w:author="VTRON" w:date="2018-05-14T16:14:00Z">
        <w:r>
          <w:rPr>
            <w:rFonts w:hint="eastAsia"/>
          </w:rPr>
          <w:t>各芯线的</w:t>
        </w:r>
      </w:ins>
      <w:del w:id="3319" w:author="VTRON" w:date="2018-05-14T16:14:00Z">
        <w:r>
          <w:rPr>
            <w:rFonts w:hint="eastAsia"/>
          </w:rPr>
          <w:delText>其</w:delText>
        </w:r>
      </w:del>
      <w:r>
        <w:rPr>
          <w:rFonts w:hint="eastAsia"/>
        </w:rPr>
        <w:t>电气连续性。</w:t>
      </w:r>
    </w:p>
    <w:p w14:paraId="73EA0692">
      <w:pPr>
        <w:autoSpaceDE w:val="0"/>
        <w:autoSpaceDN w:val="0"/>
        <w:adjustRightInd w:val="0"/>
        <w:jc w:val="center"/>
        <w:rPr>
          <w:rFonts w:ascii="宋体" w:cs="宋体"/>
          <w:kern w:val="0"/>
          <w:szCs w:val="21"/>
        </w:rPr>
      </w:pPr>
      <w:r>
        <w:rPr>
          <w:rFonts w:ascii="Arial" w:hAnsi="Arial" w:eastAsia="Arial Unicode MS" w:cs="Arial"/>
          <w:color w:val="231F20"/>
          <w:kern w:val="0"/>
          <w:szCs w:val="21"/>
          <w:lang/>
        </w:rPr>
        <w:drawing>
          <wp:inline distT="0" distB="0" distL="114300" distR="114300">
            <wp:extent cx="3193415" cy="3501390"/>
            <wp:effectExtent l="0" t="0" r="6985" b="3810"/>
            <wp:docPr id="16" name="图片 38"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8" descr="201"/>
                    <pic:cNvPicPr>
                      <a:picLocks noChangeAspect="1"/>
                    </pic:cNvPicPr>
                  </pic:nvPicPr>
                  <pic:blipFill>
                    <a:blip r:embed="rId79"/>
                    <a:stretch>
                      <a:fillRect/>
                    </a:stretch>
                  </pic:blipFill>
                  <pic:spPr>
                    <a:xfrm>
                      <a:off x="0" y="0"/>
                      <a:ext cx="3193415" cy="3501390"/>
                    </a:xfrm>
                    <a:prstGeom prst="rect">
                      <a:avLst/>
                    </a:prstGeom>
                    <a:noFill/>
                    <a:ln>
                      <a:noFill/>
                    </a:ln>
                  </pic:spPr>
                </pic:pic>
              </a:graphicData>
            </a:graphic>
          </wp:inline>
        </w:drawing>
      </w:r>
    </w:p>
    <w:p w14:paraId="61351AEF">
      <w:pPr>
        <w:pStyle w:val="143"/>
        <w:tabs>
          <w:tab w:val="left" w:pos="142"/>
        </w:tabs>
        <w:spacing w:before="156" w:after="156"/>
      </w:pPr>
      <w:r>
        <w:rPr>
          <w:rFonts w:hint="eastAsia"/>
        </w:rPr>
        <w:t>图201.108 手术附件电缆固定装置的试验布置</w:t>
      </w:r>
    </w:p>
    <w:p w14:paraId="7B8E1434">
      <w:pPr>
        <w:autoSpaceDE w:val="0"/>
        <w:autoSpaceDN w:val="0"/>
        <w:adjustRightInd w:val="0"/>
        <w:jc w:val="left"/>
        <w:rPr>
          <w:rFonts w:ascii="宋体" w:cs="宋体"/>
          <w:kern w:val="0"/>
          <w:szCs w:val="21"/>
        </w:rPr>
      </w:pPr>
      <w:r>
        <w:rPr>
          <w:rFonts w:hint="eastAsia" w:ascii="宋体" w:cs="宋体"/>
          <w:kern w:val="0"/>
          <w:szCs w:val="21"/>
        </w:rPr>
        <w:t>增补条款：</w:t>
      </w:r>
    </w:p>
    <w:p w14:paraId="32E1410B">
      <w:pPr>
        <w:pStyle w:val="59"/>
        <w:numPr>
          <w:ilvl w:val="4"/>
          <w:numId w:val="53"/>
        </w:numPr>
        <w:spacing w:before="156" w:after="156"/>
      </w:pPr>
      <w:r>
        <w:rPr>
          <w:rFonts w:hint="eastAsia"/>
        </w:rPr>
        <w:t>*开关检测器</w:t>
      </w:r>
    </w:p>
    <w:p w14:paraId="7DB23CA3">
      <w:pPr>
        <w:pStyle w:val="88"/>
        <w:spacing w:before="156" w:after="156"/>
      </w:pPr>
      <w:r>
        <w:rPr>
          <w:rFonts w:hint="eastAsia"/>
        </w:rPr>
        <w:t>概述</w:t>
      </w:r>
    </w:p>
    <w:p w14:paraId="062B246F">
      <w:pPr>
        <w:pStyle w:val="25"/>
      </w:pPr>
      <w:r>
        <w:rPr>
          <w:rFonts w:hint="eastAsia"/>
        </w:rPr>
        <w:t>除了</w:t>
      </w:r>
      <w:r>
        <w:t>201.8.10.4.101.2</w:t>
      </w:r>
      <w:r>
        <w:rPr>
          <w:rFonts w:hint="eastAsia"/>
        </w:rPr>
        <w:t>中所述之外，</w:t>
      </w:r>
      <w:r>
        <w:rPr>
          <w:rFonts w:hint="eastAsia" w:eastAsia="黑体"/>
        </w:rPr>
        <w:t>高频手术设备</w:t>
      </w:r>
      <w:r>
        <w:rPr>
          <w:rFonts w:hint="eastAsia"/>
        </w:rPr>
        <w:t>和可用</w:t>
      </w:r>
      <w:r>
        <w:rPr>
          <w:rFonts w:hint="eastAsia" w:eastAsia="黑体"/>
        </w:rPr>
        <w:t>附属设备</w:t>
      </w:r>
      <w:r>
        <w:rPr>
          <w:rFonts w:hint="eastAsia"/>
        </w:rPr>
        <w:t>都应配置一个</w:t>
      </w:r>
      <w:r>
        <w:rPr>
          <w:rFonts w:hint="eastAsia" w:eastAsia="黑体"/>
        </w:rPr>
        <w:t>开关检测器</w:t>
      </w:r>
      <w:r>
        <w:rPr>
          <w:rFonts w:hint="eastAsia"/>
        </w:rPr>
        <w:t>，以便即时响应开关的通断动作而使相应</w:t>
      </w:r>
      <w:r>
        <w:rPr>
          <w:rFonts w:hint="eastAsia" w:eastAsia="黑体"/>
        </w:rPr>
        <w:t>手术输出端子</w:t>
      </w:r>
      <w:r>
        <w:rPr>
          <w:rFonts w:hint="eastAsia"/>
        </w:rPr>
        <w:t>受激或停激。</w:t>
      </w:r>
    </w:p>
    <w:p w14:paraId="32C68364">
      <w:pPr>
        <w:pStyle w:val="25"/>
      </w:pPr>
      <w:r>
        <w:rPr>
          <w:rFonts w:hint="eastAsia"/>
        </w:rPr>
        <w:t>对于电缆连接的</w:t>
      </w:r>
      <w:r>
        <w:rPr>
          <w:rFonts w:hint="eastAsia" w:eastAsia="黑体"/>
        </w:rPr>
        <w:t>手术附件</w:t>
      </w:r>
      <w:r>
        <w:rPr>
          <w:rFonts w:hint="eastAsia"/>
        </w:rPr>
        <w:t>的</w:t>
      </w:r>
      <w:r>
        <w:rPr>
          <w:rFonts w:hint="eastAsia" w:eastAsia="黑体"/>
        </w:rPr>
        <w:t>开关检测器</w:t>
      </w:r>
      <w:r>
        <w:rPr>
          <w:rFonts w:hint="eastAsia"/>
        </w:rPr>
        <w:t>，应使用与</w:t>
      </w:r>
      <w:r>
        <w:rPr>
          <w:rFonts w:hint="eastAsia" w:eastAsia="黑体"/>
        </w:rPr>
        <w:t>网电源部分</w:t>
      </w:r>
      <w:r>
        <w:rPr>
          <w:rFonts w:hint="eastAsia"/>
        </w:rPr>
        <w:t>和地绝缘的电源供电，如果它与</w:t>
      </w:r>
      <w:r>
        <w:rPr>
          <w:rFonts w:hint="eastAsia" w:ascii="黑体" w:hAnsi="黑体" w:eastAsia="黑体"/>
        </w:rPr>
        <w:t>应用部分</w:t>
      </w:r>
      <w:r>
        <w:rPr>
          <w:rFonts w:hint="eastAsia"/>
        </w:rPr>
        <w:t>有</w:t>
      </w:r>
      <w:r>
        <w:rPr>
          <w:rFonts w:hint="eastAsia" w:ascii="黑体" w:hAnsi="黑体" w:eastAsia="黑体"/>
        </w:rPr>
        <w:t>导电连接</w:t>
      </w:r>
      <w:r>
        <w:rPr>
          <w:rFonts w:hint="eastAsia"/>
        </w:rPr>
        <w:t>时，供电电压不超过12V，无导电连接时供电电压不超过</w:t>
      </w:r>
      <w:r>
        <w:rPr>
          <w:rFonts w:hint="eastAsia" w:ascii="黑体" w:hAnsi="黑体" w:eastAsia="黑体"/>
        </w:rPr>
        <w:t>交流</w:t>
      </w:r>
      <w:r>
        <w:rPr>
          <w:rFonts w:hint="eastAsia"/>
        </w:rPr>
        <w:t>24V或</w:t>
      </w:r>
      <w:r>
        <w:rPr>
          <w:rFonts w:hint="eastAsia" w:ascii="黑体" w:hAnsi="黑体" w:eastAsia="黑体"/>
        </w:rPr>
        <w:t>直流</w:t>
      </w:r>
      <w:r>
        <w:rPr>
          <w:rFonts w:hint="eastAsia"/>
        </w:rPr>
        <w:t>34V。</w:t>
      </w:r>
    </w:p>
    <w:p w14:paraId="6F989098">
      <w:pPr>
        <w:pStyle w:val="100"/>
        <w:numPr>
          <w:ilvl w:val="0"/>
          <w:numId w:val="54"/>
        </w:numPr>
      </w:pPr>
      <w:r>
        <w:rPr>
          <w:rFonts w:hint="eastAsia"/>
        </w:rPr>
        <w:t>该要求(也)适用于</w:t>
      </w:r>
      <w:r>
        <w:rPr>
          <w:rFonts w:hint="eastAsia" w:eastAsia="黑体"/>
        </w:rPr>
        <w:t>开关检测器</w:t>
      </w:r>
      <w:r>
        <w:rPr>
          <w:rFonts w:hint="eastAsia"/>
        </w:rPr>
        <w:t>中出现的电压。忽略共模</w:t>
      </w:r>
      <w:r>
        <w:rPr>
          <w:rFonts w:hint="eastAsia" w:eastAsia="黑体"/>
        </w:rPr>
        <w:t>高频</w:t>
      </w:r>
      <w:r>
        <w:rPr>
          <w:rFonts w:hint="eastAsia"/>
        </w:rPr>
        <w:t>电压。</w:t>
      </w:r>
    </w:p>
    <w:p w14:paraId="524288EA">
      <w:pPr>
        <w:pStyle w:val="25"/>
      </w:pPr>
      <w:r>
        <w:rPr>
          <w:rFonts w:hint="eastAsia"/>
        </w:rPr>
        <w:t>在</w:t>
      </w:r>
      <w:r>
        <w:rPr>
          <w:rFonts w:hint="eastAsia" w:ascii="黑体" w:hAnsi="黑体" w:eastAsia="黑体"/>
        </w:rPr>
        <w:t>单一故障状态</w:t>
      </w:r>
      <w:r>
        <w:rPr>
          <w:rFonts w:hint="eastAsia"/>
        </w:rPr>
        <w:t>下，</w:t>
      </w:r>
      <w:r>
        <w:rPr>
          <w:rFonts w:hint="eastAsia" w:eastAsia="黑体"/>
        </w:rPr>
        <w:t>开关检测器</w:t>
      </w:r>
      <w:r>
        <w:rPr>
          <w:rFonts w:hint="eastAsia"/>
        </w:rPr>
        <w:t>不应引起低频</w:t>
      </w:r>
      <w:r>
        <w:rPr>
          <w:rFonts w:hint="eastAsia" w:eastAsia="黑体"/>
        </w:rPr>
        <w:t>患者漏电流</w:t>
      </w:r>
      <w:r>
        <w:rPr>
          <w:rFonts w:hint="eastAsia"/>
        </w:rPr>
        <w:t>超过允许限值(参见</w:t>
      </w:r>
      <w:r>
        <w:t>201.8.7.3</w:t>
      </w:r>
      <w:r>
        <w:rPr>
          <w:rFonts w:hint="eastAsia"/>
        </w:rPr>
        <w:t>)。</w:t>
      </w:r>
    </w:p>
    <w:p w14:paraId="54B0C3B5">
      <w:pPr>
        <w:pStyle w:val="25"/>
      </w:pPr>
      <w:r>
        <w:rPr>
          <w:rFonts w:hint="eastAsia"/>
        </w:rPr>
        <w:t>通过检查、功能试验以及电压和</w:t>
      </w:r>
      <w:r>
        <w:rPr>
          <w:rFonts w:hint="eastAsia" w:eastAsia="黑体"/>
        </w:rPr>
        <w:t>漏电流</w:t>
      </w:r>
      <w:r>
        <w:rPr>
          <w:rFonts w:hint="eastAsia"/>
        </w:rPr>
        <w:t>测量来检验是否符合要求。</w:t>
      </w:r>
    </w:p>
    <w:p w14:paraId="18E89EA9">
      <w:pPr>
        <w:pStyle w:val="25"/>
      </w:pPr>
      <w:r>
        <w:rPr>
          <w:rFonts w:hint="eastAsia"/>
        </w:rPr>
        <w:t>如果</w:t>
      </w:r>
      <w:r>
        <w:rPr>
          <w:rFonts w:hint="eastAsia" w:eastAsia="黑体"/>
        </w:rPr>
        <w:t>开关检测器</w:t>
      </w:r>
      <w:r>
        <w:rPr>
          <w:rFonts w:hint="eastAsia"/>
        </w:rPr>
        <w:t>具有预期连接外部电气开关触点的输入端口，当这些端口上跨接一个</w:t>
      </w:r>
      <w:r>
        <w:rPr>
          <w:rFonts w:hint="eastAsia" w:hAnsi="宋体"/>
        </w:rPr>
        <w:t>≥</w:t>
      </w:r>
      <w:r>
        <w:rPr>
          <w:rFonts w:hint="eastAsia"/>
        </w:rPr>
        <w:t>1000</w:t>
      </w:r>
      <w:r>
        <w:rPr>
          <w:rFonts w:hint="eastAsia"/>
        </w:rPr>
        <w:sym w:font="Symbol" w:char="F057"/>
      </w:r>
      <w:r>
        <w:rPr>
          <w:rFonts w:hint="eastAsia"/>
        </w:rPr>
        <w:t>电阻时，应不能启动</w:t>
      </w:r>
      <w:r>
        <w:rPr>
          <w:rFonts w:hint="eastAsia" w:eastAsia="黑体"/>
        </w:rPr>
        <w:t>高频手术设备</w:t>
      </w:r>
      <w:r>
        <w:rPr>
          <w:rFonts w:hint="eastAsia"/>
        </w:rPr>
        <w:t>的任何输出。</w:t>
      </w:r>
    </w:p>
    <w:p w14:paraId="4A71C554">
      <w:pPr>
        <w:pStyle w:val="25"/>
      </w:pPr>
      <w:r>
        <w:rPr>
          <w:rFonts w:hint="eastAsia"/>
        </w:rPr>
        <w:t>通过功能试验来检验是否符合要求。</w:t>
      </w:r>
    </w:p>
    <w:p w14:paraId="73FF8153">
      <w:pPr>
        <w:pStyle w:val="25"/>
      </w:pPr>
      <w:r>
        <w:rPr>
          <w:rFonts w:hint="eastAsia"/>
        </w:rPr>
        <w:t>每一个</w:t>
      </w:r>
      <w:r>
        <w:rPr>
          <w:rFonts w:hint="eastAsia" w:eastAsia="黑体"/>
        </w:rPr>
        <w:t>开关检测器</w:t>
      </w:r>
      <w:r>
        <w:rPr>
          <w:rFonts w:hint="eastAsia"/>
        </w:rPr>
        <w:t>应只能启动预期的单一</w:t>
      </w:r>
      <w:r>
        <w:rPr>
          <w:rFonts w:hint="eastAsia" w:eastAsia="黑体"/>
        </w:rPr>
        <w:t>手术输出端子</w:t>
      </w:r>
      <w:r>
        <w:rPr>
          <w:rFonts w:hint="eastAsia"/>
        </w:rPr>
        <w:t>，并且一次不应控制多于一个的</w:t>
      </w:r>
      <w:r>
        <w:rPr>
          <w:rFonts w:hint="eastAsia" w:eastAsia="黑体"/>
        </w:rPr>
        <w:t>高频手术模式</w:t>
      </w:r>
      <w:r>
        <w:rPr>
          <w:rFonts w:hint="eastAsia"/>
        </w:rPr>
        <w:t>。</w:t>
      </w:r>
    </w:p>
    <w:p w14:paraId="2917B407">
      <w:pPr>
        <w:pStyle w:val="100"/>
      </w:pPr>
      <w:r>
        <w:rPr>
          <w:rFonts w:hint="eastAsia"/>
        </w:rPr>
        <w:t>为满足该要求，一个翘板式开关的两臂被看作是两个独立开关。</w:t>
      </w:r>
    </w:p>
    <w:p w14:paraId="273732D0">
      <w:pPr>
        <w:pStyle w:val="88"/>
        <w:spacing w:before="156" w:after="156"/>
      </w:pPr>
      <w:r>
        <w:rPr>
          <w:rFonts w:hint="eastAsia"/>
        </w:rPr>
        <w:t>非连续启动</w:t>
      </w:r>
    </w:p>
    <w:p w14:paraId="67707ACA">
      <w:pPr>
        <w:rPr>
          <w:kern w:val="0"/>
        </w:rPr>
      </w:pPr>
      <w:r>
        <w:rPr>
          <w:rFonts w:hint="eastAsia" w:eastAsia="黑体"/>
          <w:kern w:val="0"/>
        </w:rPr>
        <w:t>开关检测器</w:t>
      </w:r>
      <w:r>
        <w:rPr>
          <w:rFonts w:hint="eastAsia"/>
          <w:kern w:val="0"/>
        </w:rPr>
        <w:t>的非连续启动模式被接受，仅当：</w:t>
      </w:r>
    </w:p>
    <w:p w14:paraId="6027CDAB">
      <w:pPr>
        <w:pStyle w:val="69"/>
        <w:numPr>
          <w:ilvl w:val="0"/>
          <w:numId w:val="55"/>
        </w:numPr>
      </w:pPr>
      <w:r>
        <w:rPr>
          <w:rFonts w:hint="eastAsia" w:eastAsia="黑体"/>
        </w:rPr>
        <w:t>高频手术设备</w:t>
      </w:r>
      <w:r>
        <w:rPr>
          <w:rFonts w:hint="eastAsia"/>
        </w:rPr>
        <w:t>根据设备的专门用途自动停止输出</w:t>
      </w:r>
      <w:r>
        <w:t>；</w:t>
      </w:r>
    </w:p>
    <w:p w14:paraId="56CC8BB7">
      <w:pPr>
        <w:pStyle w:val="69"/>
      </w:pPr>
      <w:r>
        <w:rPr>
          <w:rFonts w:hint="eastAsia"/>
        </w:rPr>
        <w:t>提供一个</w:t>
      </w:r>
      <w:del w:id="3320" w:author="cmtc" w:date="2018-09-19T11:45:00Z">
        <w:r>
          <w:rPr>
            <w:rFonts w:hint="eastAsia"/>
          </w:rPr>
          <w:delText>指示灯</w:delText>
        </w:r>
      </w:del>
      <w:ins w:id="3321" w:author="cmtc" w:date="2018-09-19T11:45:00Z">
        <w:r>
          <w:rPr>
            <w:rFonts w:hint="eastAsia"/>
          </w:rPr>
          <w:t>可视指示器</w:t>
        </w:r>
      </w:ins>
      <w:r>
        <w:rPr>
          <w:rFonts w:hint="eastAsia"/>
        </w:rPr>
        <w:t>向</w:t>
      </w:r>
      <w:r>
        <w:rPr>
          <w:rFonts w:hint="eastAsia" w:eastAsia="黑体"/>
        </w:rPr>
        <w:t>操作者</w:t>
      </w:r>
      <w:r>
        <w:rPr>
          <w:rFonts w:hint="eastAsia"/>
        </w:rPr>
        <w:t>指明</w:t>
      </w:r>
      <w:r>
        <w:rPr>
          <w:rFonts w:hint="eastAsia" w:eastAsia="黑体"/>
        </w:rPr>
        <w:t>高频手术设备</w:t>
      </w:r>
      <w:r>
        <w:rPr>
          <w:rFonts w:hint="eastAsia"/>
        </w:rPr>
        <w:t>设置于这种专门应用方式，以及</w:t>
      </w:r>
    </w:p>
    <w:p w14:paraId="3AFECDD9">
      <w:pPr>
        <w:pStyle w:val="69"/>
      </w:pPr>
      <w:r>
        <w:rPr>
          <w:rFonts w:hint="eastAsia"/>
        </w:rPr>
        <w:t>具有手动停止输出功能。</w:t>
      </w:r>
    </w:p>
    <w:p w14:paraId="7DAECBA3">
      <w:pPr>
        <w:pStyle w:val="25"/>
      </w:pPr>
      <w:r>
        <w:rPr>
          <w:rFonts w:hint="eastAsia"/>
        </w:rPr>
        <w:t>通过检查</w:t>
      </w:r>
      <w:r>
        <w:rPr>
          <w:rFonts w:hint="eastAsia" w:ascii="黑体" w:hAnsi="黑体" w:eastAsia="黑体"/>
        </w:rPr>
        <w:t>随机文件</w:t>
      </w:r>
      <w:r>
        <w:rPr>
          <w:rFonts w:hint="eastAsia"/>
        </w:rPr>
        <w:t>和功能试验来检验是否符合要求。</w:t>
      </w:r>
    </w:p>
    <w:p w14:paraId="0DEA303E">
      <w:pPr>
        <w:pStyle w:val="88"/>
        <w:spacing w:before="156" w:after="156"/>
        <w:rPr>
          <w:rFonts w:hAnsi="黑体" w:cs="宋体"/>
        </w:rPr>
      </w:pPr>
      <w:r>
        <w:rPr>
          <w:rFonts w:hint="eastAsia" w:hAnsi="黑体" w:cs="宋体"/>
        </w:rPr>
        <w:t>用阻抗检测方法启动</w:t>
      </w:r>
    </w:p>
    <w:p w14:paraId="516E0DB2">
      <w:pPr>
        <w:pStyle w:val="25"/>
      </w:pPr>
      <w:r>
        <w:rPr>
          <w:rFonts w:hint="eastAsia"/>
        </w:rPr>
        <w:t>只有对</w:t>
      </w:r>
      <w:r>
        <w:rPr>
          <w:rFonts w:hint="eastAsia" w:eastAsia="黑体"/>
        </w:rPr>
        <w:t>双极凝</w:t>
      </w:r>
      <w:r>
        <w:rPr>
          <w:rFonts w:hint="eastAsia"/>
        </w:rPr>
        <w:t>，</w:t>
      </w:r>
      <w:r>
        <w:rPr>
          <w:rFonts w:hint="eastAsia" w:eastAsia="黑体"/>
        </w:rPr>
        <w:t>开关检测器</w:t>
      </w:r>
      <w:r>
        <w:rPr>
          <w:rFonts w:hint="eastAsia"/>
        </w:rPr>
        <w:t>方可根据</w:t>
      </w:r>
      <w:r>
        <w:rPr>
          <w:rFonts w:hint="eastAsia" w:eastAsia="黑体"/>
        </w:rPr>
        <w:t>手术输出端子</w:t>
      </w:r>
      <w:r>
        <w:rPr>
          <w:rFonts w:hint="eastAsia"/>
        </w:rPr>
        <w:t>上呈现的阻抗来启动</w:t>
      </w:r>
      <w:r>
        <w:rPr>
          <w:rFonts w:hint="eastAsia" w:eastAsia="黑体"/>
        </w:rPr>
        <w:t>高频</w:t>
      </w:r>
      <w:r>
        <w:rPr>
          <w:rFonts w:hint="eastAsia"/>
        </w:rPr>
        <w:t>输出。</w:t>
      </w:r>
    </w:p>
    <w:p w14:paraId="1DFB08C0">
      <w:pPr>
        <w:pStyle w:val="25"/>
      </w:pPr>
      <w:r>
        <w:rPr>
          <w:rFonts w:hint="eastAsia"/>
        </w:rPr>
        <w:t>如果这种阻扰敏感</w:t>
      </w:r>
      <w:r>
        <w:rPr>
          <w:rFonts w:hint="eastAsia" w:eastAsia="黑体"/>
        </w:rPr>
        <w:t>开关检测器</w:t>
      </w:r>
      <w:r>
        <w:rPr>
          <w:rFonts w:hint="eastAsia"/>
        </w:rPr>
        <w:t>具有其他用途或附加到一个触点闭合敏感</w:t>
      </w:r>
      <w:r>
        <w:rPr>
          <w:rFonts w:hint="eastAsia" w:eastAsia="黑体"/>
        </w:rPr>
        <w:t>开关检测器</w:t>
      </w:r>
      <w:r>
        <w:rPr>
          <w:rFonts w:hint="eastAsia"/>
        </w:rPr>
        <w:t>上，那么</w:t>
      </w:r>
      <w:r>
        <w:t>:</w:t>
      </w:r>
    </w:p>
    <w:p w14:paraId="1B272194">
      <w:pPr>
        <w:pStyle w:val="69"/>
        <w:numPr>
          <w:ilvl w:val="0"/>
          <w:numId w:val="56"/>
        </w:numPr>
      </w:pPr>
      <w:r>
        <w:rPr>
          <w:rFonts w:hint="eastAsia"/>
        </w:rPr>
        <w:t>当</w:t>
      </w:r>
      <w:r>
        <w:rPr>
          <w:rFonts w:hint="eastAsia" w:ascii="黑体" w:hAnsi="黑体" w:eastAsia="黑体"/>
        </w:rPr>
        <w:t>供电网</w:t>
      </w:r>
      <w:r>
        <w:rPr>
          <w:rFonts w:hint="eastAsia"/>
        </w:rPr>
        <w:t>中断并恢复时，这种检测器在任何情况下应不能单独激励</w:t>
      </w:r>
      <w:r>
        <w:rPr>
          <w:rFonts w:hint="eastAsia" w:eastAsia="黑体"/>
        </w:rPr>
        <w:t>高频</w:t>
      </w:r>
      <w:r>
        <w:rPr>
          <w:rFonts w:hint="eastAsia"/>
        </w:rPr>
        <w:t>输出</w:t>
      </w:r>
      <w:r>
        <w:t>，以及</w:t>
      </w:r>
    </w:p>
    <w:p w14:paraId="32ABCE22">
      <w:pPr>
        <w:pStyle w:val="69"/>
      </w:pPr>
      <w:r>
        <w:rPr>
          <w:rFonts w:hint="eastAsia"/>
        </w:rPr>
        <w:t>只有当</w:t>
      </w:r>
      <w:r>
        <w:rPr>
          <w:rFonts w:hint="eastAsia" w:eastAsia="黑体"/>
        </w:rPr>
        <w:t>操作者</w:t>
      </w:r>
      <w:r>
        <w:rPr>
          <w:rFonts w:hint="eastAsia"/>
        </w:rPr>
        <w:t>专门选中时，阻抗检测启动才能起作用，以及</w:t>
      </w:r>
    </w:p>
    <w:p w14:paraId="2FADEAE0">
      <w:pPr>
        <w:pStyle w:val="69"/>
      </w:pPr>
      <w:r>
        <w:rPr>
          <w:rFonts w:hint="eastAsia"/>
        </w:rPr>
        <w:t>对这种选择应向</w:t>
      </w:r>
      <w:r>
        <w:rPr>
          <w:rFonts w:hint="eastAsia" w:eastAsia="黑体"/>
        </w:rPr>
        <w:t>操作者</w:t>
      </w:r>
      <w:r>
        <w:rPr>
          <w:rFonts w:hint="eastAsia"/>
        </w:rPr>
        <w:t>提供可见指示。</w:t>
      </w:r>
    </w:p>
    <w:p w14:paraId="36940DDC">
      <w:pPr>
        <w:pStyle w:val="25"/>
      </w:pPr>
      <w:r>
        <w:rPr>
          <w:rFonts w:hint="eastAsia"/>
        </w:rPr>
        <w:t>阻抗敏感</w:t>
      </w:r>
      <w:r>
        <w:rPr>
          <w:rFonts w:hint="eastAsia" w:eastAsia="黑体"/>
        </w:rPr>
        <w:t>开关检测器</w:t>
      </w:r>
      <w:r>
        <w:rPr>
          <w:rFonts w:hint="eastAsia"/>
        </w:rPr>
        <w:t>不应用于</w:t>
      </w:r>
      <w:r>
        <w:rPr>
          <w:rFonts w:hint="eastAsia" w:eastAsia="黑体"/>
        </w:rPr>
        <w:t>单极</w:t>
      </w:r>
      <w:r>
        <w:rPr>
          <w:rFonts w:hint="eastAsia"/>
        </w:rPr>
        <w:t>输出启动，本条要求并不适用于根据专门应用方式只能自动终止</w:t>
      </w:r>
      <w:r>
        <w:rPr>
          <w:rFonts w:hint="eastAsia" w:eastAsia="黑体"/>
        </w:rPr>
        <w:t>高频</w:t>
      </w:r>
      <w:r>
        <w:rPr>
          <w:rFonts w:hint="eastAsia"/>
        </w:rPr>
        <w:t>输出的</w:t>
      </w:r>
      <w:r>
        <w:rPr>
          <w:rFonts w:hint="eastAsia" w:eastAsia="黑体"/>
        </w:rPr>
        <w:t>开关检测器</w:t>
      </w:r>
      <w:r>
        <w:rPr>
          <w:rFonts w:hint="eastAsia"/>
        </w:rPr>
        <w:t>(参见</w:t>
      </w:r>
      <w:r>
        <w:t>201.8.10.4.101.2 a)</w:t>
      </w:r>
      <w:r>
        <w:rPr>
          <w:rFonts w:hint="eastAsia"/>
        </w:rPr>
        <w:t>)。</w:t>
      </w:r>
    </w:p>
    <w:p w14:paraId="09F029A3">
      <w:pPr>
        <w:pStyle w:val="25"/>
      </w:pPr>
      <w:r>
        <w:rPr>
          <w:rFonts w:hint="eastAsia"/>
        </w:rPr>
        <w:t>通过检查</w:t>
      </w:r>
      <w:r>
        <w:rPr>
          <w:rFonts w:hint="eastAsia" w:ascii="黑体" w:hAnsi="黑体" w:eastAsia="黑体"/>
        </w:rPr>
        <w:t>随机文件</w:t>
      </w:r>
      <w:r>
        <w:rPr>
          <w:rFonts w:hint="eastAsia"/>
        </w:rPr>
        <w:t>和功能试验来检验是否符合要求。</w:t>
      </w:r>
    </w:p>
    <w:p w14:paraId="11B1C703">
      <w:pPr>
        <w:pStyle w:val="88"/>
        <w:spacing w:before="156" w:after="156"/>
      </w:pPr>
      <w:r>
        <w:rPr>
          <w:rFonts w:hint="eastAsia"/>
        </w:rPr>
        <w:t>脚踏开关</w:t>
      </w:r>
    </w:p>
    <w:p w14:paraId="39F4E237">
      <w:pPr>
        <w:pStyle w:val="25"/>
      </w:pPr>
      <w:r>
        <w:rPr>
          <w:rFonts w:hint="eastAsia"/>
        </w:rPr>
        <w:t>脚踏开关应符合下述要求</w:t>
      </w:r>
      <w:r>
        <w:t>(</w:t>
      </w:r>
      <w:r>
        <w:rPr>
          <w:rFonts w:hint="eastAsia"/>
        </w:rPr>
        <w:t>还可参见</w:t>
      </w:r>
      <w:r>
        <w:t>201.11.6.5</w:t>
      </w:r>
      <w:r>
        <w:rPr>
          <w:rFonts w:hint="eastAsia"/>
        </w:rPr>
        <w:t>和</w:t>
      </w:r>
      <w:r>
        <w:t>201.12.2):</w:t>
      </w:r>
    </w:p>
    <w:p w14:paraId="52C8CE76">
      <w:pPr>
        <w:pStyle w:val="25"/>
      </w:pPr>
      <w:r>
        <w:rPr>
          <w:rFonts w:hint="eastAsia"/>
        </w:rPr>
        <w:t>启动开关所要求的力不应小于</w:t>
      </w:r>
      <w:r>
        <w:t>10N</w:t>
      </w:r>
      <w:r>
        <w:rPr>
          <w:rFonts w:hint="eastAsia"/>
        </w:rPr>
        <w:t>，该力施加于脚踏开关操作表面上任何</w:t>
      </w:r>
      <w:r>
        <w:t>625mm</w:t>
      </w:r>
      <w:r>
        <w:rPr>
          <w:vertAlign w:val="superscript"/>
        </w:rPr>
        <w:t>2</w:t>
      </w:r>
      <w:r>
        <w:rPr>
          <w:rFonts w:hint="eastAsia"/>
        </w:rPr>
        <w:t>面积上。</w:t>
      </w:r>
    </w:p>
    <w:p w14:paraId="62CAF9D0">
      <w:pPr>
        <w:pStyle w:val="25"/>
      </w:pPr>
      <w:r>
        <w:rPr>
          <w:rFonts w:hint="eastAsia"/>
        </w:rPr>
        <w:t>通过测量启动力来检验是否符合要求。</w:t>
      </w:r>
    </w:p>
    <w:p w14:paraId="55D801D8">
      <w:pPr>
        <w:pStyle w:val="62"/>
        <w:spacing w:before="156" w:after="156"/>
      </w:pPr>
      <w:bookmarkStart w:id="195" w:name="_Toc499971349"/>
      <w:bookmarkStart w:id="196" w:name="_Toc499994814"/>
      <w:bookmarkStart w:id="197" w:name="_Toc499908473"/>
      <w:bookmarkStart w:id="198" w:name="_Toc528766377"/>
      <w:bookmarkStart w:id="199" w:name="_Toc499901819"/>
      <w:bookmarkStart w:id="200" w:name="_Toc499898801"/>
      <w:r>
        <w:rPr>
          <w:rFonts w:hint="eastAsia"/>
        </w:rPr>
        <w:t>设备和</w:t>
      </w:r>
      <w:r>
        <w:t xml:space="preserve">ME </w:t>
      </w:r>
      <w:r>
        <w:rPr>
          <w:rFonts w:hint="eastAsia"/>
        </w:rPr>
        <w:t>系统对机械危险的防护</w:t>
      </w:r>
      <w:bookmarkEnd w:id="195"/>
      <w:bookmarkEnd w:id="196"/>
      <w:bookmarkEnd w:id="197"/>
      <w:bookmarkEnd w:id="198"/>
      <w:bookmarkEnd w:id="199"/>
      <w:bookmarkEnd w:id="200"/>
    </w:p>
    <w:p w14:paraId="1411FEAC">
      <w:pPr>
        <w:pStyle w:val="25"/>
        <w:rPr>
          <w:rFonts w:ascii="Arial" w:hAnsi="Arial" w:eastAsia="Arial Unicode MS" w:cs="Arial"/>
          <w:color w:val="000000"/>
        </w:rPr>
      </w:pPr>
      <w:r>
        <w:rPr>
          <w:rFonts w:hint="eastAsia"/>
        </w:rPr>
        <w:t>通用标准的第9章适用。</w:t>
      </w:r>
    </w:p>
    <w:p w14:paraId="0A2E1206">
      <w:pPr>
        <w:pStyle w:val="62"/>
        <w:spacing w:before="156" w:after="156"/>
      </w:pPr>
      <w:bookmarkStart w:id="201" w:name="_Toc528766378"/>
      <w:bookmarkStart w:id="202" w:name="_Toc499908474"/>
      <w:bookmarkStart w:id="203" w:name="_Toc499901820"/>
      <w:bookmarkStart w:id="204" w:name="_Toc499994815"/>
      <w:bookmarkStart w:id="205" w:name="_Toc499971350"/>
      <w:bookmarkStart w:id="206" w:name="_Toc499898802"/>
      <w:r>
        <w:rPr>
          <w:rFonts w:hint="eastAsia"/>
        </w:rPr>
        <w:t>对不需要的或过量的辐射危险的防护</w:t>
      </w:r>
      <w:bookmarkEnd w:id="201"/>
      <w:bookmarkEnd w:id="202"/>
      <w:bookmarkEnd w:id="203"/>
      <w:bookmarkEnd w:id="204"/>
      <w:bookmarkEnd w:id="205"/>
      <w:bookmarkEnd w:id="206"/>
    </w:p>
    <w:p w14:paraId="216DFA92">
      <w:pPr>
        <w:pStyle w:val="25"/>
      </w:pPr>
      <w:r>
        <w:rPr>
          <w:rFonts w:hint="eastAsia"/>
        </w:rPr>
        <w:t>通用标准的第10章适用。</w:t>
      </w:r>
    </w:p>
    <w:p w14:paraId="5D490C75">
      <w:pPr>
        <w:pStyle w:val="62"/>
        <w:spacing w:before="156" w:after="156"/>
      </w:pPr>
      <w:bookmarkStart w:id="207" w:name="_Toc499971351"/>
      <w:bookmarkStart w:id="208" w:name="_Toc528766379"/>
      <w:bookmarkStart w:id="209" w:name="_Toc499994816"/>
      <w:bookmarkStart w:id="210" w:name="_Toc499908475"/>
      <w:bookmarkStart w:id="211" w:name="_Toc499898803"/>
      <w:bookmarkStart w:id="212" w:name="_Toc499901821"/>
      <w:r>
        <w:rPr>
          <w:rFonts w:hint="eastAsia"/>
        </w:rPr>
        <w:t>对超温和其他危险的防护</w:t>
      </w:r>
      <w:bookmarkEnd w:id="207"/>
      <w:bookmarkEnd w:id="208"/>
      <w:bookmarkEnd w:id="209"/>
      <w:bookmarkEnd w:id="210"/>
      <w:bookmarkEnd w:id="211"/>
      <w:bookmarkEnd w:id="212"/>
    </w:p>
    <w:p w14:paraId="7A9A8CA9">
      <w:pPr>
        <w:pStyle w:val="25"/>
      </w:pPr>
      <w:r>
        <w:rPr>
          <w:rFonts w:hint="eastAsia"/>
        </w:rPr>
        <w:t>除下述内容外，通用标准的第11章适用。</w:t>
      </w:r>
    </w:p>
    <w:p w14:paraId="3467B084">
      <w:pPr>
        <w:pStyle w:val="60"/>
        <w:spacing w:before="156" w:after="156"/>
        <w:rPr>
          <w:lang w:val="en-GB"/>
        </w:rPr>
      </w:pPr>
      <w:r>
        <w:t>*</w:t>
      </w:r>
      <w:r>
        <w:rPr>
          <w:rFonts w:hint="eastAsia" w:cs="黑体"/>
        </w:rPr>
        <w:t>正常使用时的最高温度</w:t>
      </w:r>
    </w:p>
    <w:p w14:paraId="5533712E">
      <w:pPr>
        <w:pStyle w:val="25"/>
      </w:pPr>
      <w:r>
        <w:rPr>
          <w:rFonts w:hint="eastAsia"/>
        </w:rPr>
        <w:t>增补：</w:t>
      </w:r>
    </w:p>
    <w:p w14:paraId="17730FD9">
      <w:pPr>
        <w:pStyle w:val="25"/>
      </w:pPr>
      <w:r>
        <w:rPr>
          <w:rFonts w:hint="eastAsia"/>
        </w:rPr>
        <w:t>用电极电缆将</w:t>
      </w:r>
      <w:r>
        <w:rPr>
          <w:rFonts w:hint="eastAsia" w:eastAsia="黑体"/>
        </w:rPr>
        <w:t>高频手术设备</w:t>
      </w:r>
      <w:r>
        <w:rPr>
          <w:rFonts w:hint="eastAsia"/>
        </w:rPr>
        <w:t>的</w:t>
      </w:r>
      <w:r>
        <w:rPr>
          <w:rFonts w:hint="eastAsia" w:eastAsia="黑体"/>
        </w:rPr>
        <w:t>额定输出功率</w:t>
      </w:r>
      <w:r>
        <w:rPr>
          <w:rFonts w:hint="eastAsia"/>
        </w:rPr>
        <w:t>加到一个电阻性负载上，以</w:t>
      </w:r>
      <w:r>
        <w:rPr>
          <w:rFonts w:hint="eastAsia" w:ascii="黑体" w:hAnsi="黑体" w:eastAsia="黑体"/>
        </w:rPr>
        <w:t>制造商</w:t>
      </w:r>
      <w:r>
        <w:rPr>
          <w:rFonts w:hint="eastAsia"/>
        </w:rPr>
        <w:t>规定的</w:t>
      </w:r>
      <w:r>
        <w:rPr>
          <w:rFonts w:hint="eastAsia" w:ascii="黑体" w:hAnsi="黑体" w:eastAsia="黑体"/>
          <w:sz w:val="21"/>
          <w:lang/>
          <w:rPrChange w:id="3322" w:author="ZXQ" w:date="2018-09-19T17:06:00Z">
            <w:rPr>
              <w:rFonts w:hint="eastAsia" w:hAnsi="宋体" w:eastAsia="黑体"/>
              <w:sz w:val="18"/>
            </w:rPr>
          </w:rPrChange>
        </w:rPr>
        <w:t>持续周期</w:t>
      </w:r>
    </w:p>
    <w:p w14:paraId="4432738A">
      <w:pPr>
        <w:pStyle w:val="122"/>
        <w:snapToGrid w:val="0"/>
        <w:spacing w:after="0"/>
        <w:rPr>
          <w:rFonts w:ascii="宋体" w:hAnsi="Times New Roman" w:cs="Times New Roman"/>
          <w:i w:val="0"/>
          <w:sz w:val="21"/>
          <w:szCs w:val="20"/>
          <w:lang w:val="en-US" w:eastAsia="zh-CN"/>
          <w:rPrChange w:id="3323" w:author="ZXQ" w:date="2018-09-19T17:06:00Z">
            <w:rPr>
              <w:rFonts w:ascii="宋体" w:cs="宋体"/>
              <w:i w:val="0"/>
              <w:szCs w:val="21"/>
              <w:lang w:eastAsia="zh-CN"/>
            </w:rPr>
          </w:rPrChange>
        </w:rPr>
      </w:pPr>
      <w:r>
        <w:rPr>
          <w:rFonts w:hint="eastAsia" w:ascii="宋体" w:hAnsi="Times New Roman"/>
          <w:i w:val="0"/>
          <w:sz w:val="21"/>
          <w:lang w:val="en-US" w:eastAsia="zh-CN"/>
        </w:rPr>
        <w:t>运行</w:t>
      </w:r>
      <w:r>
        <w:rPr>
          <w:rFonts w:ascii="宋体" w:hAnsi="Times New Roman"/>
          <w:i w:val="0"/>
          <w:sz w:val="21"/>
          <w:lang w:val="en-US" w:eastAsia="zh-CN"/>
        </w:rPr>
        <w:t>1 h</w:t>
      </w:r>
      <w:r>
        <w:rPr>
          <w:rFonts w:hint="eastAsia" w:ascii="宋体" w:hAnsi="Times New Roman"/>
          <w:i w:val="0"/>
          <w:sz w:val="21"/>
          <w:lang w:val="en-US" w:eastAsia="zh-CN"/>
        </w:rPr>
        <w:t>，但运行时间不少于</w:t>
      </w:r>
      <w:r>
        <w:rPr>
          <w:rFonts w:ascii="宋体" w:hAnsi="Times New Roman"/>
          <w:i w:val="0"/>
          <w:sz w:val="21"/>
          <w:lang w:val="en-US" w:eastAsia="zh-CN"/>
        </w:rPr>
        <w:t>10s</w:t>
      </w:r>
      <w:r>
        <w:rPr>
          <w:rFonts w:hint="eastAsia" w:ascii="宋体" w:hAnsi="Times New Roman"/>
          <w:i w:val="0"/>
          <w:sz w:val="21"/>
          <w:lang w:val="en-US" w:eastAsia="zh-CN"/>
        </w:rPr>
        <w:t>，间歇时间不多于</w:t>
      </w:r>
      <w:r>
        <w:rPr>
          <w:rFonts w:ascii="宋体" w:hAnsi="Times New Roman"/>
          <w:i w:val="0"/>
          <w:sz w:val="21"/>
          <w:lang w:val="en-US" w:eastAsia="zh-CN"/>
        </w:rPr>
        <w:t>30s</w:t>
      </w:r>
      <w:r>
        <w:rPr>
          <w:rFonts w:hint="eastAsia" w:ascii="宋体" w:hAnsi="Times New Roman"/>
          <w:i w:val="0"/>
          <w:sz w:val="21"/>
          <w:lang w:val="en-US" w:eastAsia="zh-CN"/>
        </w:rPr>
        <w:t>。</w:t>
      </w:r>
    </w:p>
    <w:p w14:paraId="185E0081">
      <w:pPr>
        <w:pStyle w:val="149"/>
        <w:widowControl/>
        <w:numPr>
          <w:ilvl w:val="3"/>
          <w:numId w:val="4"/>
        </w:numPr>
        <w:spacing w:before="156" w:beforeLines="50" w:after="156" w:afterLines="50"/>
        <w:ind w:firstLineChars="0"/>
        <w:jc w:val="left"/>
        <w:outlineLvl w:val="4"/>
        <w:rPr>
          <w:rFonts w:ascii="黑体" w:eastAsia="黑体"/>
          <w:bCs/>
          <w:vanish/>
          <w:kern w:val="0"/>
          <w:szCs w:val="21"/>
        </w:rPr>
      </w:pPr>
    </w:p>
    <w:p w14:paraId="5C93FE12">
      <w:pPr>
        <w:pStyle w:val="59"/>
        <w:spacing w:before="156" w:after="156"/>
      </w:pPr>
      <w:r>
        <w:rPr>
          <w:rFonts w:hint="eastAsia" w:cs="黑体"/>
        </w:rPr>
        <w:t>向患者提供热量的应用部分</w:t>
      </w:r>
    </w:p>
    <w:p w14:paraId="178B920E">
      <w:pPr>
        <w:pStyle w:val="25"/>
      </w:pPr>
      <w:r>
        <w:rPr>
          <w:rFonts w:hint="eastAsia"/>
        </w:rPr>
        <w:t>增补：</w:t>
      </w:r>
    </w:p>
    <w:p w14:paraId="149458B3">
      <w:pPr>
        <w:pStyle w:val="25"/>
      </w:pPr>
      <w:r>
        <w:rPr>
          <w:rFonts w:hint="eastAsia" w:eastAsia="黑体"/>
        </w:rPr>
        <w:t>手术电极</w:t>
      </w:r>
      <w:r>
        <w:rPr>
          <w:rFonts w:hint="eastAsia"/>
        </w:rPr>
        <w:t>被认为是</w:t>
      </w:r>
      <w:r>
        <w:rPr>
          <w:rFonts w:hint="eastAsia" w:eastAsia="黑体"/>
        </w:rPr>
        <w:t>应用部分</w:t>
      </w:r>
      <w:r>
        <w:rPr>
          <w:rFonts w:hint="eastAsia"/>
        </w:rPr>
        <w:t>，作为其预期临床效果（</w:t>
      </w:r>
      <w:r>
        <w:rPr>
          <w:rFonts w:hint="eastAsia" w:eastAsia="黑体"/>
        </w:rPr>
        <w:t>切</w:t>
      </w:r>
      <w:r>
        <w:rPr>
          <w:rFonts w:hint="eastAsia"/>
        </w:rPr>
        <w:t>和</w:t>
      </w:r>
      <w:r>
        <w:rPr>
          <w:rFonts w:hint="eastAsia" w:eastAsia="黑体"/>
        </w:rPr>
        <w:t>凝</w:t>
      </w:r>
      <w:r>
        <w:rPr>
          <w:rFonts w:hint="eastAsia"/>
        </w:rPr>
        <w:t>）的一部分预期为</w:t>
      </w:r>
      <w:r>
        <w:rPr>
          <w:rFonts w:hint="eastAsia" w:eastAsia="黑体"/>
        </w:rPr>
        <w:t>患者</w:t>
      </w:r>
      <w:r>
        <w:rPr>
          <w:rFonts w:hint="eastAsia"/>
        </w:rPr>
        <w:t>提供热量。不要求披露温度和临床效果。</w:t>
      </w:r>
    </w:p>
    <w:p w14:paraId="47692FD8">
      <w:pPr>
        <w:pStyle w:val="59"/>
        <w:spacing w:before="156" w:after="156"/>
      </w:pPr>
      <w:r>
        <w:rPr>
          <w:rFonts w:hint="eastAsia"/>
        </w:rPr>
        <w:t>不向患者提供热量的应用部分</w:t>
      </w:r>
    </w:p>
    <w:p w14:paraId="162741CA">
      <w:pPr>
        <w:pStyle w:val="25"/>
      </w:pPr>
      <w:r>
        <w:rPr>
          <w:rFonts w:hint="eastAsia"/>
        </w:rPr>
        <w:t>增补：</w:t>
      </w:r>
    </w:p>
    <w:p w14:paraId="4AC8A1F6">
      <w:pPr>
        <w:pStyle w:val="25"/>
        <w:rPr>
          <w:highlight w:val="cyan"/>
        </w:rPr>
      </w:pPr>
      <w:r>
        <w:rPr>
          <w:rFonts w:hint="eastAsia" w:eastAsia="黑体"/>
        </w:rPr>
        <w:t>中性电极</w:t>
      </w:r>
      <w:r>
        <w:rPr>
          <w:rFonts w:hint="eastAsia"/>
        </w:rPr>
        <w:t>被认为是</w:t>
      </w:r>
      <w:r>
        <w:rPr>
          <w:rFonts w:hint="eastAsia" w:eastAsia="黑体"/>
        </w:rPr>
        <w:t>应用部分</w:t>
      </w:r>
      <w:r>
        <w:rPr>
          <w:rFonts w:hint="eastAsia"/>
        </w:rPr>
        <w:t>，不预期为</w:t>
      </w:r>
      <w:r>
        <w:rPr>
          <w:rFonts w:hint="eastAsia" w:eastAsia="黑体"/>
        </w:rPr>
        <w:t>患者</w:t>
      </w:r>
      <w:r>
        <w:rPr>
          <w:rFonts w:hint="eastAsia"/>
        </w:rPr>
        <w:t>提供热量。</w:t>
      </w:r>
      <w:r>
        <w:t>(参见201.12.4.101和201.15.101.5)</w:t>
      </w:r>
      <w:r>
        <w:rPr>
          <w:rFonts w:hint="eastAsia"/>
        </w:rPr>
        <w:t>。</w:t>
      </w:r>
    </w:p>
    <w:p w14:paraId="5617C53E">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FE6C7E5">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FE72906">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20F4AD7">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0BA3B43">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7DC9975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AC8D4B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E932192">
      <w:pPr>
        <w:pStyle w:val="60"/>
        <w:spacing w:before="156" w:after="156"/>
      </w:pPr>
      <w:r>
        <w:t>* ME</w:t>
      </w:r>
      <w:r>
        <w:rPr>
          <w:rFonts w:hint="eastAsia"/>
        </w:rPr>
        <w:t>设备和</w:t>
      </w:r>
      <w:r>
        <w:t>ME系统</w:t>
      </w:r>
      <w:r>
        <w:rPr>
          <w:rFonts w:hint="eastAsia"/>
        </w:rPr>
        <w:t>中的液体泼洒</w:t>
      </w:r>
    </w:p>
    <w:p w14:paraId="7D7EE9FF">
      <w:pPr>
        <w:pStyle w:val="25"/>
      </w:pPr>
      <w:r>
        <w:rPr>
          <w:rFonts w:hint="eastAsia"/>
        </w:rPr>
        <w:t>替换</w:t>
      </w:r>
      <w:r>
        <w:t>:</w:t>
      </w:r>
    </w:p>
    <w:p w14:paraId="532EB8EF">
      <w:pPr>
        <w:pStyle w:val="25"/>
      </w:pPr>
      <w:r>
        <w:rPr>
          <w:rFonts w:hint="eastAsia" w:eastAsia="黑体"/>
        </w:rPr>
        <w:t>高频手术设备</w:t>
      </w:r>
      <w:r>
        <w:rPr>
          <w:rFonts w:hint="eastAsia"/>
        </w:rPr>
        <w:t>和</w:t>
      </w:r>
      <w:r>
        <w:rPr>
          <w:rFonts w:hint="eastAsia" w:eastAsia="黑体"/>
        </w:rPr>
        <w:t>附属设备</w:t>
      </w:r>
      <w:r>
        <w:rPr>
          <w:rFonts w:hint="eastAsia"/>
        </w:rPr>
        <w:t>的</w:t>
      </w:r>
      <w:r>
        <w:rPr>
          <w:rFonts w:hint="eastAsia" w:eastAsia="黑体"/>
        </w:rPr>
        <w:t>外壳</w:t>
      </w:r>
      <w:r>
        <w:rPr>
          <w:rFonts w:hint="eastAsia"/>
        </w:rPr>
        <w:t>结构应制成在</w:t>
      </w:r>
      <w:r>
        <w:rPr>
          <w:rFonts w:hint="eastAsia" w:eastAsia="黑体"/>
        </w:rPr>
        <w:t>正常使用</w:t>
      </w:r>
      <w:r>
        <w:rPr>
          <w:rFonts w:hint="eastAsia"/>
        </w:rPr>
        <w:t>时不会因液体泼洒而弄湿电气绝缘和那些一旦弄湿可能影响</w:t>
      </w:r>
      <w:r>
        <w:rPr>
          <w:rFonts w:hint="eastAsia" w:eastAsia="黑体"/>
        </w:rPr>
        <w:t>高频手术设备</w:t>
      </w:r>
      <w:r>
        <w:rPr>
          <w:rFonts w:hint="eastAsia"/>
        </w:rPr>
        <w:t>和</w:t>
      </w:r>
      <w:r>
        <w:rPr>
          <w:rFonts w:hint="eastAsia" w:eastAsia="黑体"/>
        </w:rPr>
        <w:t>附属设备</w:t>
      </w:r>
      <w:r>
        <w:rPr>
          <w:rFonts w:hint="eastAsia"/>
        </w:rPr>
        <w:t>安全的其他元器件。</w:t>
      </w:r>
    </w:p>
    <w:p w14:paraId="0364B042">
      <w:pPr>
        <w:pStyle w:val="25"/>
      </w:pPr>
      <w:r>
        <w:rPr>
          <w:rFonts w:hint="eastAsia"/>
        </w:rPr>
        <w:t>用下述试验来检验是否符合要求</w:t>
      </w:r>
      <w:r>
        <w:t>。</w:t>
      </w:r>
    </w:p>
    <w:p w14:paraId="29FD805C">
      <w:pPr>
        <w:pStyle w:val="25"/>
      </w:pPr>
      <w:r>
        <w:rPr>
          <w:rFonts w:hint="eastAsia"/>
        </w:rPr>
        <w:t>在</w:t>
      </w:r>
      <w:r>
        <w:t>15s</w:t>
      </w:r>
      <w:r>
        <w:rPr>
          <w:rFonts w:hint="eastAsia"/>
        </w:rPr>
        <w:t>中内将</w:t>
      </w:r>
      <w:r>
        <w:t>1L</w:t>
      </w:r>
      <w:r>
        <w:rPr>
          <w:rFonts w:hint="eastAsia"/>
        </w:rPr>
        <w:t>水匀速地倒在</w:t>
      </w:r>
      <w:r>
        <w:rPr>
          <w:rFonts w:hint="eastAsia" w:eastAsia="黑体"/>
        </w:rPr>
        <w:t>高频手术设备</w:t>
      </w:r>
      <w:r>
        <w:rPr>
          <w:rFonts w:hint="eastAsia"/>
        </w:rPr>
        <w:t>和</w:t>
      </w:r>
      <w:r>
        <w:rPr>
          <w:rFonts w:hint="eastAsia" w:eastAsia="黑体"/>
        </w:rPr>
        <w:t>附属设备</w:t>
      </w:r>
      <w:r>
        <w:rPr>
          <w:rFonts w:hint="eastAsia"/>
        </w:rPr>
        <w:t>顶盖中央。预期要装入墙上或箱内的</w:t>
      </w:r>
      <w:r>
        <w:rPr>
          <w:rFonts w:hint="eastAsia" w:eastAsia="黑体"/>
        </w:rPr>
        <w:t>高频手术设备</w:t>
      </w:r>
      <w:r>
        <w:rPr>
          <w:rFonts w:hint="eastAsia"/>
        </w:rPr>
        <w:t>和</w:t>
      </w:r>
      <w:r>
        <w:rPr>
          <w:rFonts w:hint="eastAsia" w:eastAsia="黑体"/>
        </w:rPr>
        <w:t>附属设备</w:t>
      </w:r>
      <w:r>
        <w:rPr>
          <w:rFonts w:hint="eastAsia"/>
        </w:rPr>
        <w:t>，在按建议的那样安装到位后再试验，水应倒在控制面板上方的墙壁上。如此处理后，</w:t>
      </w:r>
      <w:r>
        <w:rPr>
          <w:rFonts w:hint="eastAsia" w:eastAsia="黑体"/>
        </w:rPr>
        <w:t>高频手术设备</w:t>
      </w:r>
      <w:r>
        <w:rPr>
          <w:rFonts w:hint="eastAsia"/>
        </w:rPr>
        <w:t>和</w:t>
      </w:r>
      <w:r>
        <w:rPr>
          <w:rFonts w:hint="eastAsia" w:eastAsia="黑体"/>
        </w:rPr>
        <w:t>附属设备</w:t>
      </w:r>
      <w:r>
        <w:rPr>
          <w:rFonts w:hint="eastAsia"/>
        </w:rPr>
        <w:t>应能承受</w:t>
      </w:r>
      <w:r>
        <w:t>201.8.8.3</w:t>
      </w:r>
      <w:r>
        <w:rPr>
          <w:rFonts w:hint="eastAsia"/>
        </w:rPr>
        <w:t>中规定的介电强度试验，并且检查可能进入</w:t>
      </w:r>
      <w:r>
        <w:rPr>
          <w:rFonts w:hint="eastAsia" w:ascii="黑体" w:hAnsi="黑体" w:eastAsia="黑体"/>
        </w:rPr>
        <w:t>外壳</w:t>
      </w:r>
      <w:r>
        <w:rPr>
          <w:rFonts w:hint="eastAsia"/>
        </w:rPr>
        <w:t>的水对</w:t>
      </w:r>
      <w:r>
        <w:rPr>
          <w:rFonts w:hint="eastAsia" w:eastAsia="黑体"/>
        </w:rPr>
        <w:t>高频手术设备</w:t>
      </w:r>
      <w:r>
        <w:rPr>
          <w:rFonts w:hint="eastAsia"/>
        </w:rPr>
        <w:t>和</w:t>
      </w:r>
      <w:r>
        <w:rPr>
          <w:rFonts w:hint="eastAsia" w:eastAsia="黑体"/>
        </w:rPr>
        <w:t>附属设备</w:t>
      </w:r>
      <w:r>
        <w:rPr>
          <w:rFonts w:hint="eastAsia"/>
        </w:rPr>
        <w:t>安全应不会产生不利影响，特别是那些按通用标准</w:t>
      </w:r>
      <w:r>
        <w:t>8.9.1</w:t>
      </w:r>
      <w:r>
        <w:rPr>
          <w:rFonts w:hint="eastAsia"/>
        </w:rPr>
        <w:t>规定了</w:t>
      </w:r>
      <w:r>
        <w:rPr>
          <w:rFonts w:hint="eastAsia" w:eastAsia="黑体"/>
        </w:rPr>
        <w:t>爬电距离</w:t>
      </w:r>
      <w:r>
        <w:rPr>
          <w:rFonts w:hint="eastAsia"/>
        </w:rPr>
        <w:t>的绝缘上不应有水迹。</w:t>
      </w:r>
    </w:p>
    <w:p w14:paraId="7F1661D8">
      <w:pPr>
        <w:pStyle w:val="60"/>
        <w:numPr>
          <w:ilvl w:val="3"/>
          <w:numId w:val="57"/>
        </w:numPr>
        <w:spacing w:before="156" w:after="156"/>
        <w:rPr>
          <w:rFonts w:ascii="宋体"/>
        </w:rPr>
      </w:pPr>
      <w:r>
        <w:rPr>
          <w:rFonts w:hint="eastAsia"/>
        </w:rPr>
        <w:t>水或颗粒物质侵入</w:t>
      </w:r>
      <w:r>
        <w:t>ME设备</w:t>
      </w:r>
      <w:r>
        <w:rPr>
          <w:rFonts w:hint="eastAsia"/>
        </w:rPr>
        <w:t>和</w:t>
      </w:r>
      <w:r>
        <w:t>ME系统</w:t>
      </w:r>
    </w:p>
    <w:p w14:paraId="629BA4C5">
      <w:pPr>
        <w:pStyle w:val="25"/>
      </w:pPr>
      <w:r>
        <w:rPr>
          <w:rFonts w:hint="eastAsia"/>
        </w:rPr>
        <w:t>增补</w:t>
      </w:r>
      <w:r>
        <w:t>:</w:t>
      </w:r>
    </w:p>
    <w:p w14:paraId="581F9A52">
      <w:pPr>
        <w:pStyle w:val="69"/>
        <w:numPr>
          <w:ilvl w:val="0"/>
          <w:numId w:val="58"/>
        </w:numPr>
        <w:autoSpaceDE w:val="0"/>
        <w:autoSpaceDN w:val="0"/>
        <w:adjustRightInd w:val="0"/>
        <w:jc w:val="left"/>
        <w:rPr>
          <w:rFonts w:cs="宋体"/>
          <w:szCs w:val="21"/>
        </w:rPr>
      </w:pPr>
      <w:r>
        <w:rPr>
          <w:rFonts w:hint="eastAsia"/>
        </w:rPr>
        <w:t>*预期在手术室中使用的</w:t>
      </w:r>
      <w:r>
        <w:rPr>
          <w:rFonts w:hint="eastAsia" w:eastAsia="黑体"/>
        </w:rPr>
        <w:t>高频手术设备</w:t>
      </w:r>
      <w:r>
        <w:rPr>
          <w:rFonts w:hint="eastAsia"/>
        </w:rPr>
        <w:t>和</w:t>
      </w:r>
      <w:r>
        <w:rPr>
          <w:rFonts w:hint="eastAsia" w:eastAsia="黑体"/>
        </w:rPr>
        <w:t>附属设备</w:t>
      </w:r>
      <w:r>
        <w:rPr>
          <w:rFonts w:hint="eastAsia"/>
        </w:rPr>
        <w:t>的脚踏开关，其电气开关部件应防止液体进入，可能引起</w:t>
      </w:r>
      <w:r>
        <w:rPr>
          <w:rFonts w:hint="eastAsia" w:eastAsia="黑体"/>
        </w:rPr>
        <w:t>应用部分</w:t>
      </w:r>
      <w:r>
        <w:rPr>
          <w:rFonts w:hint="eastAsia"/>
        </w:rPr>
        <w:t>意外激励的影响。</w:t>
      </w:r>
      <w:r>
        <w:rPr/>
        <w:br w:type="textWrapping" w:clear="all"/>
      </w:r>
      <w:r>
        <w:rPr>
          <w:rFonts w:hint="eastAsia" w:cs="宋体"/>
          <w:szCs w:val="21"/>
        </w:rPr>
        <w:t>用下述试验来检验是否符合要求</w:t>
      </w:r>
      <w:r>
        <w:rPr>
          <w:rFonts w:cs="宋体"/>
          <w:szCs w:val="21"/>
        </w:rPr>
        <w:t>。</w:t>
      </w:r>
      <w:r>
        <w:rPr>
          <w:rFonts w:cs="宋体"/>
          <w:szCs w:val="21"/>
        </w:rPr>
        <w:br w:type="textWrapping" w:clear="all"/>
      </w:r>
      <w:r>
        <w:rPr>
          <w:rFonts w:hint="eastAsia" w:cs="宋体"/>
          <w:szCs w:val="21"/>
        </w:rPr>
        <w:t>将整个脚踏开关在</w:t>
      </w:r>
      <w:r>
        <w:rPr>
          <w:rFonts w:cs="宋体"/>
          <w:szCs w:val="21"/>
        </w:rPr>
        <w:t>0.9%</w:t>
      </w:r>
      <w:r>
        <w:rPr>
          <w:rFonts w:hint="eastAsia" w:cs="宋体"/>
          <w:szCs w:val="21"/>
        </w:rPr>
        <w:t>盐水、</w:t>
      </w:r>
      <w:r>
        <w:rPr>
          <w:rFonts w:cs="宋体"/>
          <w:szCs w:val="21"/>
        </w:rPr>
        <w:t>150mm</w:t>
      </w:r>
      <w:r>
        <w:rPr>
          <w:rFonts w:hint="eastAsia" w:cs="宋体"/>
          <w:szCs w:val="21"/>
        </w:rPr>
        <w:t>深度下浸没</w:t>
      </w:r>
      <w:r>
        <w:rPr>
          <w:rFonts w:cs="宋体"/>
          <w:szCs w:val="21"/>
        </w:rPr>
        <w:t>30min</w:t>
      </w:r>
      <w:r>
        <w:rPr>
          <w:rFonts w:hint="eastAsia" w:cs="宋体"/>
          <w:szCs w:val="21"/>
        </w:rPr>
        <w:t>，在浸没状态下，将脚踏开关连接到与</w:t>
      </w:r>
      <w:r>
        <w:rPr>
          <w:rFonts w:hint="eastAsia" w:eastAsia="黑体" w:cs="宋体"/>
          <w:szCs w:val="21"/>
        </w:rPr>
        <w:t>正常使用</w:t>
      </w:r>
      <w:r>
        <w:rPr>
          <w:rFonts w:hint="eastAsia" w:cs="宋体"/>
          <w:szCs w:val="21"/>
        </w:rPr>
        <w:t>相对应的</w:t>
      </w:r>
      <w:r>
        <w:rPr>
          <w:rFonts w:hint="eastAsia" w:eastAsia="黑体" w:cs="宋体"/>
          <w:szCs w:val="21"/>
        </w:rPr>
        <w:t>开关检测器</w:t>
      </w:r>
      <w:r>
        <w:rPr>
          <w:rFonts w:hint="eastAsia" w:cs="宋体"/>
          <w:szCs w:val="21"/>
        </w:rPr>
        <w:t>上并操作</w:t>
      </w:r>
      <w:r>
        <w:rPr>
          <w:rFonts w:cs="宋体"/>
          <w:szCs w:val="21"/>
        </w:rPr>
        <w:t xml:space="preserve">50 </w:t>
      </w:r>
      <w:r>
        <w:rPr>
          <w:rFonts w:hint="eastAsia" w:cs="宋体"/>
          <w:szCs w:val="21"/>
        </w:rPr>
        <w:t>次，脚踏开关每释放一次，</w:t>
      </w:r>
      <w:r>
        <w:rPr>
          <w:rFonts w:hint="eastAsia" w:eastAsia="黑体" w:cs="宋体"/>
          <w:szCs w:val="21"/>
        </w:rPr>
        <w:t>开关检测器</w:t>
      </w:r>
      <w:r>
        <w:rPr>
          <w:rFonts w:hint="eastAsia" w:cs="宋体"/>
          <w:szCs w:val="21"/>
        </w:rPr>
        <w:t>都应指示不启动状态。</w:t>
      </w:r>
    </w:p>
    <w:p w14:paraId="50003757">
      <w:pPr>
        <w:pStyle w:val="69"/>
        <w:autoSpaceDE w:val="0"/>
        <w:autoSpaceDN w:val="0"/>
        <w:adjustRightInd w:val="0"/>
        <w:jc w:val="left"/>
        <w:rPr>
          <w:rFonts w:cs="宋体"/>
          <w:szCs w:val="21"/>
        </w:rPr>
      </w:pPr>
      <w:r>
        <w:t>*</w:t>
      </w:r>
      <w:r>
        <w:rPr>
          <w:rFonts w:hint="eastAsia" w:eastAsia="黑体"/>
        </w:rPr>
        <w:t>指揿开关</w:t>
      </w:r>
      <w:r>
        <w:rPr>
          <w:rFonts w:hint="eastAsia"/>
        </w:rPr>
        <w:t>的电气部件应能防止进液影响，进液可能引起</w:t>
      </w:r>
      <w:r>
        <w:rPr>
          <w:rFonts w:hint="eastAsia" w:eastAsia="黑体"/>
        </w:rPr>
        <w:t>应用部分</w:t>
      </w:r>
      <w:r>
        <w:rPr>
          <w:rFonts w:hint="eastAsia"/>
        </w:rPr>
        <w:t>被意外激励</w:t>
      </w:r>
      <w:r>
        <w:t>(</w:t>
      </w:r>
      <w:r>
        <w:rPr>
          <w:rFonts w:hint="eastAsia"/>
        </w:rPr>
        <w:t>还可参见</w:t>
      </w:r>
      <w:r>
        <w:t>201.8.8.3.103)</w:t>
      </w:r>
      <w:r>
        <w:rPr>
          <w:rFonts w:hint="eastAsia"/>
        </w:rPr>
        <w:t>。</w:t>
      </w:r>
      <w:r>
        <w:rPr/>
        <w:br w:type="textWrapping" w:clear="all"/>
      </w:r>
      <w:r>
        <w:rPr>
          <w:rFonts w:hint="eastAsia" w:cs="宋体"/>
          <w:szCs w:val="21"/>
        </w:rPr>
        <w:t>用以下试验来检验是否符合要求</w:t>
      </w:r>
      <w:r>
        <w:rPr>
          <w:rFonts w:cs="宋体"/>
          <w:szCs w:val="21"/>
        </w:rPr>
        <w:t>。</w:t>
      </w:r>
      <w:r>
        <w:rPr>
          <w:rFonts w:cs="宋体"/>
          <w:szCs w:val="21"/>
        </w:rPr>
        <w:br w:type="textWrapping" w:clear="all"/>
      </w:r>
      <w:r>
        <w:rPr>
          <w:rFonts w:hint="eastAsia" w:cs="宋体"/>
          <w:szCs w:val="21"/>
        </w:rPr>
        <w:t>应在</w:t>
      </w:r>
      <w:r>
        <w:rPr>
          <w:rFonts w:hint="eastAsia" w:eastAsia="黑体" w:cs="宋体"/>
          <w:szCs w:val="21"/>
        </w:rPr>
        <w:t>手术连接器</w:t>
      </w:r>
      <w:r>
        <w:rPr>
          <w:rFonts w:hint="eastAsia" w:cs="宋体"/>
          <w:szCs w:val="21"/>
        </w:rPr>
        <w:t>的每一个开关端子上用频率至少为</w:t>
      </w:r>
      <w:r>
        <w:rPr>
          <w:rFonts w:cs="宋体"/>
          <w:szCs w:val="21"/>
        </w:rPr>
        <w:t>1kHz</w:t>
      </w:r>
      <w:r>
        <w:rPr>
          <w:rFonts w:hint="eastAsia" w:cs="宋体"/>
          <w:szCs w:val="21"/>
        </w:rPr>
        <w:t>、电压不超过</w:t>
      </w:r>
      <w:r>
        <w:rPr>
          <w:rFonts w:cs="宋体"/>
          <w:szCs w:val="21"/>
        </w:rPr>
        <w:t>12V(</w:t>
      </w:r>
      <w:r>
        <w:rPr>
          <w:rFonts w:hint="eastAsia" w:cs="宋体"/>
          <w:szCs w:val="21"/>
        </w:rPr>
        <w:t>的电源</w:t>
      </w:r>
      <w:r>
        <w:rPr>
          <w:rFonts w:cs="宋体"/>
          <w:szCs w:val="21"/>
        </w:rPr>
        <w:t>)</w:t>
      </w:r>
      <w:r>
        <w:rPr>
          <w:rFonts w:hint="eastAsia" w:cs="宋体"/>
          <w:szCs w:val="21"/>
        </w:rPr>
        <w:t>测量其</w:t>
      </w:r>
      <w:r>
        <w:rPr>
          <w:rFonts w:hint="eastAsia" w:ascii="黑体" w:hAnsi="黑体" w:eastAsia="黑体" w:cs="宋体"/>
          <w:szCs w:val="21"/>
        </w:rPr>
        <w:t>交流</w:t>
      </w:r>
      <w:r>
        <w:rPr>
          <w:rFonts w:hint="eastAsia" w:cs="宋体"/>
          <w:szCs w:val="21"/>
        </w:rPr>
        <w:t>阻抗。</w:t>
      </w:r>
      <w:r>
        <w:rPr>
          <w:rFonts w:hint="eastAsia" w:ascii="黑体" w:hAnsi="黑体" w:eastAsia="黑体" w:cs="宋体"/>
          <w:szCs w:val="21"/>
        </w:rPr>
        <w:t>手术手柄</w:t>
      </w:r>
      <w:r>
        <w:rPr>
          <w:rFonts w:hint="eastAsia" w:cs="宋体"/>
          <w:szCs w:val="21"/>
        </w:rPr>
        <w:t>水平支撑起来至少</w:t>
      </w:r>
      <w:r>
        <w:rPr>
          <w:rFonts w:cs="宋体"/>
          <w:szCs w:val="21"/>
        </w:rPr>
        <w:t>50mm</w:t>
      </w:r>
      <w:r>
        <w:rPr>
          <w:rFonts w:hint="eastAsia" w:cs="宋体"/>
          <w:szCs w:val="21"/>
        </w:rPr>
        <w:t>，其最上面的开关启动部件应高于任何表面。在</w:t>
      </w:r>
      <w:r>
        <w:rPr>
          <w:rFonts w:cs="宋体"/>
          <w:szCs w:val="21"/>
        </w:rPr>
        <w:t>15s</w:t>
      </w:r>
      <w:r>
        <w:rPr>
          <w:rFonts w:hint="eastAsia" w:cs="宋体"/>
          <w:szCs w:val="21"/>
        </w:rPr>
        <w:t>内将</w:t>
      </w:r>
      <w:r>
        <w:rPr>
          <w:rFonts w:cs="宋体"/>
          <w:szCs w:val="21"/>
        </w:rPr>
        <w:t>1L0.9%</w:t>
      </w:r>
      <w:r>
        <w:rPr>
          <w:rFonts w:hint="eastAsia" w:cs="宋体"/>
          <w:szCs w:val="21"/>
        </w:rPr>
        <w:t>盐溶液匀速地倒在</w:t>
      </w:r>
      <w:r>
        <w:rPr>
          <w:rFonts w:hint="eastAsia" w:ascii="黑体" w:hAnsi="黑体" w:eastAsia="黑体" w:cs="宋体"/>
          <w:szCs w:val="21"/>
        </w:rPr>
        <w:t>手术手柄</w:t>
      </w:r>
      <w:r>
        <w:rPr>
          <w:rFonts w:hint="eastAsia" w:cs="宋体"/>
          <w:szCs w:val="21"/>
        </w:rPr>
        <w:t>上，并要弄湿</w:t>
      </w:r>
      <w:r>
        <w:rPr>
          <w:rFonts w:hint="eastAsia" w:ascii="黑体" w:hAnsi="黑体" w:eastAsia="黑体" w:cs="宋体"/>
          <w:szCs w:val="21"/>
        </w:rPr>
        <w:t>手术手柄</w:t>
      </w:r>
      <w:r>
        <w:rPr>
          <w:rFonts w:hint="eastAsia" w:cs="宋体"/>
          <w:szCs w:val="21"/>
        </w:rPr>
        <w:t>整个长度。允许溶液自由滴离。开关端子上的</w:t>
      </w:r>
      <w:r>
        <w:rPr>
          <w:rFonts w:hint="eastAsia" w:ascii="黑体" w:hAnsi="黑体" w:eastAsia="黑体" w:cs="宋体"/>
          <w:szCs w:val="21"/>
        </w:rPr>
        <w:t>交流</w:t>
      </w:r>
      <w:r>
        <w:rPr>
          <w:rFonts w:hint="eastAsia" w:cs="宋体"/>
          <w:szCs w:val="21"/>
        </w:rPr>
        <w:t>阻抗应保持在</w:t>
      </w:r>
      <w:r>
        <w:rPr>
          <w:rFonts w:cs="宋体"/>
          <w:szCs w:val="21"/>
        </w:rPr>
        <w:t>2000</w:t>
      </w:r>
      <w:r>
        <w:rPr>
          <w:rFonts w:cs="宋体"/>
          <w:szCs w:val="21"/>
        </w:rPr>
        <w:sym w:font="Symbol" w:char="F057"/>
      </w:r>
      <w:r>
        <w:rPr>
          <w:rFonts w:hint="eastAsia" w:cs="宋体"/>
          <w:szCs w:val="21"/>
        </w:rPr>
        <w:t>以上。</w:t>
      </w:r>
      <w:r>
        <w:rPr>
          <w:rFonts w:cs="宋体"/>
          <w:szCs w:val="21"/>
        </w:rPr>
        <w:br w:type="textWrapping" w:clear="all"/>
      </w:r>
      <w:r>
        <w:rPr>
          <w:rFonts w:hint="eastAsia" w:cs="宋体"/>
          <w:szCs w:val="21"/>
        </w:rPr>
        <w:t>此后立即对每一个</w:t>
      </w:r>
      <w:r>
        <w:rPr>
          <w:rFonts w:hint="eastAsia" w:eastAsia="黑体" w:cs="宋体"/>
          <w:szCs w:val="21"/>
        </w:rPr>
        <w:t>指揿开关</w:t>
      </w:r>
      <w:r>
        <w:rPr>
          <w:rFonts w:hint="eastAsia" w:cs="宋体"/>
          <w:szCs w:val="21"/>
        </w:rPr>
        <w:t>操作和释放</w:t>
      </w:r>
      <w:r>
        <w:rPr>
          <w:rFonts w:cs="宋体"/>
          <w:szCs w:val="21"/>
        </w:rPr>
        <w:t>10</w:t>
      </w:r>
      <w:r>
        <w:rPr>
          <w:rFonts w:hint="eastAsia" w:cs="宋体"/>
          <w:szCs w:val="21"/>
        </w:rPr>
        <w:t>次，在每一次释放后</w:t>
      </w:r>
      <w:r>
        <w:rPr>
          <w:rFonts w:cs="宋体"/>
          <w:szCs w:val="21"/>
        </w:rPr>
        <w:t>0.5s</w:t>
      </w:r>
      <w:r>
        <w:rPr>
          <w:rFonts w:hint="eastAsia" w:cs="宋体"/>
          <w:szCs w:val="21"/>
        </w:rPr>
        <w:t>内开关端子上的</w:t>
      </w:r>
      <w:r>
        <w:rPr>
          <w:rFonts w:hint="eastAsia" w:ascii="黑体" w:hAnsi="黑体" w:eastAsia="黑体" w:cs="宋体"/>
          <w:szCs w:val="21"/>
        </w:rPr>
        <w:t>交流</w:t>
      </w:r>
      <w:r>
        <w:rPr>
          <w:rFonts w:hint="eastAsia" w:cs="宋体"/>
          <w:szCs w:val="21"/>
        </w:rPr>
        <w:t>阻抗应超过</w:t>
      </w:r>
      <w:r>
        <w:rPr>
          <w:rFonts w:cs="宋体"/>
          <w:szCs w:val="21"/>
        </w:rPr>
        <w:t>2000</w:t>
      </w:r>
      <w:r>
        <w:rPr>
          <w:rFonts w:cs="宋体"/>
          <w:szCs w:val="21"/>
        </w:rPr>
        <w:sym w:font="Symbol" w:char="F057"/>
      </w:r>
      <w:r>
        <w:rPr>
          <w:rFonts w:hint="eastAsia" w:cs="宋体"/>
          <w:szCs w:val="21"/>
        </w:rPr>
        <w:t>。</w:t>
      </w:r>
    </w:p>
    <w:p w14:paraId="180227DF">
      <w:pPr>
        <w:pStyle w:val="60"/>
        <w:numPr>
          <w:ilvl w:val="3"/>
          <w:numId w:val="59"/>
        </w:numPr>
        <w:spacing w:before="156" w:after="156"/>
      </w:pPr>
      <w:r>
        <w:t>*ME设备</w:t>
      </w:r>
      <w:r>
        <w:rPr>
          <w:rFonts w:hint="eastAsia"/>
        </w:rPr>
        <w:t>和</w:t>
      </w:r>
      <w:r>
        <w:t>ME系统</w:t>
      </w:r>
      <w:r>
        <w:rPr>
          <w:rFonts w:hint="eastAsia"/>
        </w:rPr>
        <w:t>的灭菌</w:t>
      </w:r>
    </w:p>
    <w:p w14:paraId="319806A5">
      <w:pPr>
        <w:pStyle w:val="25"/>
      </w:pPr>
      <w:r>
        <w:rPr>
          <w:rFonts w:hint="eastAsia"/>
        </w:rPr>
        <w:t>增补</w:t>
      </w:r>
      <w:r>
        <w:t>:</w:t>
      </w:r>
    </w:p>
    <w:p w14:paraId="4460FCF1">
      <w:pPr>
        <w:pStyle w:val="25"/>
      </w:pPr>
      <w:r>
        <w:rPr>
          <w:rFonts w:hint="eastAsia"/>
        </w:rPr>
        <w:t>除非标记为仅一次性使用，</w:t>
      </w:r>
      <w:r>
        <w:rPr>
          <w:rFonts w:hint="eastAsia" w:eastAsia="黑体"/>
        </w:rPr>
        <w:t>手术附件</w:t>
      </w:r>
      <w:r>
        <w:rPr>
          <w:rFonts w:hint="eastAsia"/>
        </w:rPr>
        <w:t>及其所有可拆卸部件</w:t>
      </w:r>
      <w:r>
        <w:t>(</w:t>
      </w:r>
      <w:r>
        <w:rPr>
          <w:rFonts w:hint="eastAsia"/>
        </w:rPr>
        <w:t>不用</w:t>
      </w:r>
      <w:r>
        <w:rPr>
          <w:rFonts w:hint="eastAsia" w:ascii="黑体" w:hAnsi="黑体" w:eastAsia="黑体"/>
        </w:rPr>
        <w:t>工具</w:t>
      </w:r>
      <w:r>
        <w:rPr>
          <w:rFonts w:hint="eastAsia"/>
        </w:rPr>
        <w:t>可从电缆上拆卸下来的</w:t>
      </w:r>
      <w:r>
        <w:rPr>
          <w:rFonts w:hint="eastAsia" w:eastAsia="黑体"/>
        </w:rPr>
        <w:t>手术连接器</w:t>
      </w:r>
      <w:r>
        <w:rPr>
          <w:rFonts w:hint="eastAsia"/>
        </w:rPr>
        <w:t>除外</w:t>
      </w:r>
      <w:r>
        <w:t>)</w:t>
      </w:r>
      <w:r>
        <w:rPr>
          <w:rFonts w:hint="eastAsia"/>
        </w:rPr>
        <w:t>，经过通用标准该条规定的试验后，都应符合本标准的要求。</w:t>
      </w:r>
    </w:p>
    <w:p w14:paraId="5AD46C09">
      <w:pPr>
        <w:pStyle w:val="61"/>
        <w:numPr>
          <w:ilvl w:val="2"/>
          <w:numId w:val="60"/>
        </w:numPr>
        <w:spacing w:before="156" w:after="156"/>
      </w:pPr>
      <w:r>
        <w:t>ME设备</w:t>
      </w:r>
      <w:r>
        <w:rPr>
          <w:rFonts w:hint="eastAsia"/>
        </w:rPr>
        <w:t>的供电电源</w:t>
      </w:r>
      <w:r>
        <w:t>/</w:t>
      </w:r>
      <w:r>
        <w:rPr>
          <w:rFonts w:hint="eastAsia"/>
        </w:rPr>
        <w:t>供电网中断</w:t>
      </w:r>
    </w:p>
    <w:p w14:paraId="0237C8EA">
      <w:pPr>
        <w:pStyle w:val="25"/>
      </w:pPr>
      <w:r>
        <w:rPr>
          <w:rFonts w:hint="eastAsia"/>
        </w:rPr>
        <w:t>当</w:t>
      </w:r>
      <w:r>
        <w:rPr>
          <w:rFonts w:hint="eastAsia" w:eastAsia="黑体"/>
        </w:rPr>
        <w:t>高频手术设备</w:t>
      </w:r>
      <w:r>
        <w:rPr>
          <w:rFonts w:hint="eastAsia"/>
        </w:rPr>
        <w:t>电源关断再接通，或者</w:t>
      </w:r>
      <w:r>
        <w:rPr>
          <w:rFonts w:hint="eastAsia" w:ascii="黑体" w:hAnsi="黑体" w:eastAsia="黑体"/>
        </w:rPr>
        <w:t>供电网</w:t>
      </w:r>
      <w:r>
        <w:rPr>
          <w:rFonts w:hint="eastAsia"/>
        </w:rPr>
        <w:t>中断再恢复时，</w:t>
      </w:r>
    </w:p>
    <w:p w14:paraId="6616F562">
      <w:pPr>
        <w:pStyle w:val="99"/>
      </w:pPr>
      <w:r>
        <w:rPr>
          <w:rFonts w:hint="eastAsia"/>
        </w:rPr>
        <w:t>输出控制器一个给定设定下的输出功率不应增加</w:t>
      </w:r>
      <w:r>
        <w:t>20%</w:t>
      </w:r>
      <w:r>
        <w:rPr>
          <w:rFonts w:hint="eastAsia"/>
        </w:rPr>
        <w:t>以上，并且</w:t>
      </w:r>
    </w:p>
    <w:p w14:paraId="058D1A27">
      <w:pPr>
        <w:pStyle w:val="99"/>
      </w:pPr>
      <w:r>
        <w:rPr>
          <w:rFonts w:hint="eastAsia"/>
        </w:rPr>
        <w:t>除了不产生功率输出的待机状态之外，原来选择的</w:t>
      </w:r>
      <w:r>
        <w:rPr>
          <w:rFonts w:hint="eastAsia" w:eastAsia="黑体"/>
        </w:rPr>
        <w:t>高频手术模式</w:t>
      </w:r>
      <w:r>
        <w:rPr>
          <w:rFonts w:hint="eastAsia"/>
        </w:rPr>
        <w:t>不应改变。</w:t>
      </w:r>
    </w:p>
    <w:p w14:paraId="777C17F1">
      <w:pPr>
        <w:pStyle w:val="25"/>
      </w:pPr>
      <w:r>
        <w:rPr>
          <w:rFonts w:hint="eastAsia"/>
        </w:rPr>
        <w:t>通过以下操作，测量</w:t>
      </w:r>
      <w:r>
        <w:t>1s</w:t>
      </w:r>
      <w:r>
        <w:rPr>
          <w:rFonts w:hint="eastAsia"/>
        </w:rPr>
        <w:t>内的平均功率和观察工作模式来检验是否符合要求。</w:t>
      </w:r>
    </w:p>
    <w:p w14:paraId="3D1CFCD2">
      <w:pPr>
        <w:pStyle w:val="69"/>
        <w:numPr>
          <w:ilvl w:val="0"/>
          <w:numId w:val="61"/>
        </w:numPr>
      </w:pPr>
      <w:r>
        <w:rPr>
          <w:rFonts w:hint="eastAsia"/>
        </w:rPr>
        <w:t>反复操作</w:t>
      </w:r>
      <w:r>
        <w:rPr>
          <w:rFonts w:hint="eastAsia" w:eastAsia="黑体"/>
        </w:rPr>
        <w:t>高频手术设备</w:t>
      </w:r>
      <w:r>
        <w:rPr>
          <w:rFonts w:hint="eastAsia"/>
        </w:rPr>
        <w:t>的电源开关</w:t>
      </w:r>
      <w:r>
        <w:t>；</w:t>
      </w:r>
    </w:p>
    <w:p w14:paraId="2C99370C">
      <w:pPr>
        <w:pStyle w:val="69"/>
      </w:pPr>
      <w:r>
        <w:rPr>
          <w:rFonts w:hint="eastAsia" w:eastAsia="黑体"/>
        </w:rPr>
        <w:t>高频手术设备</w:t>
      </w:r>
      <w:r>
        <w:rPr>
          <w:rFonts w:hint="eastAsia"/>
        </w:rPr>
        <w:t>电源开关处于接通位置，中断和恢复</w:t>
      </w:r>
      <w:r>
        <w:rPr>
          <w:rFonts w:hint="eastAsia" w:ascii="黑体" w:hAnsi="黑体" w:eastAsia="黑体"/>
        </w:rPr>
        <w:t>供电网</w:t>
      </w:r>
      <w:r>
        <w:rPr>
          <w:rFonts w:hint="eastAsia"/>
        </w:rPr>
        <w:t>。</w:t>
      </w:r>
    </w:p>
    <w:p w14:paraId="69D1475E">
      <w:pPr>
        <w:pStyle w:val="62"/>
        <w:spacing w:before="156" w:after="156"/>
        <w:rPr>
          <w:rFonts w:ascii="Arial" w:hAnsi="Arial" w:eastAsia="Arial Unicode MS" w:cs="Arial"/>
          <w:color w:val="000000"/>
        </w:rPr>
      </w:pPr>
      <w:bookmarkStart w:id="213" w:name="_Toc528766380"/>
      <w:bookmarkStart w:id="214" w:name="_Toc499994817"/>
      <w:bookmarkStart w:id="215" w:name="_Toc499971352"/>
      <w:bookmarkStart w:id="216" w:name="_Toc499898804"/>
      <w:bookmarkStart w:id="217" w:name="_Toc499908476"/>
      <w:bookmarkStart w:id="218" w:name="_Toc499901822"/>
      <w:r>
        <w:rPr>
          <w:rFonts w:hint="eastAsia"/>
        </w:rPr>
        <w:t>控制器和仪表的准确性和危险输出的防护</w:t>
      </w:r>
      <w:bookmarkEnd w:id="213"/>
      <w:bookmarkEnd w:id="214"/>
      <w:bookmarkEnd w:id="215"/>
      <w:bookmarkEnd w:id="216"/>
      <w:bookmarkEnd w:id="217"/>
      <w:bookmarkEnd w:id="218"/>
    </w:p>
    <w:p w14:paraId="327CB73B">
      <w:pPr>
        <w:pStyle w:val="25"/>
      </w:pPr>
      <w:r>
        <w:rPr>
          <w:rFonts w:hint="eastAsia"/>
        </w:rPr>
        <w:t>除下述内容外，通用标准的第12章适用。</w:t>
      </w:r>
    </w:p>
    <w:p w14:paraId="3490777B">
      <w:pPr>
        <w:pStyle w:val="61"/>
        <w:spacing w:before="156" w:after="156"/>
      </w:pPr>
      <w:r>
        <w:rPr>
          <w:rFonts w:hint="eastAsia"/>
        </w:rPr>
        <w:t>控制器和仪表的准确性</w:t>
      </w:r>
    </w:p>
    <w:p w14:paraId="0A376630">
      <w:pPr>
        <w:autoSpaceDE w:val="0"/>
        <w:autoSpaceDN w:val="0"/>
        <w:adjustRightInd w:val="0"/>
        <w:jc w:val="left"/>
        <w:rPr>
          <w:rFonts w:ascii="宋体" w:cs="宋体"/>
          <w:kern w:val="0"/>
          <w:szCs w:val="21"/>
        </w:rPr>
      </w:pPr>
      <w:r>
        <w:rPr>
          <w:rFonts w:hint="eastAsia" w:ascii="宋体" w:cs="宋体"/>
          <w:kern w:val="0"/>
          <w:szCs w:val="21"/>
        </w:rPr>
        <w:t>增补条款：</w:t>
      </w:r>
    </w:p>
    <w:p w14:paraId="3E62BF18">
      <w:pPr>
        <w:pStyle w:val="60"/>
        <w:numPr>
          <w:ilvl w:val="3"/>
          <w:numId w:val="62"/>
        </w:numPr>
        <w:spacing w:before="156" w:after="156"/>
      </w:pPr>
      <w:r>
        <w:rPr>
          <w:rFonts w:hint="eastAsia"/>
        </w:rPr>
        <w:t>输出控制设定的准确性</w:t>
      </w:r>
    </w:p>
    <w:p w14:paraId="1DBA9815">
      <w:pPr>
        <w:pStyle w:val="25"/>
      </w:pPr>
      <w:r>
        <w:rPr>
          <w:rFonts w:hint="eastAsia"/>
        </w:rPr>
        <w:t>对于超过</w:t>
      </w:r>
      <w:r>
        <w:rPr>
          <w:rFonts w:hint="eastAsia" w:eastAsia="黑体"/>
        </w:rPr>
        <w:t>额定输出功率</w:t>
      </w:r>
      <w:r>
        <w:rPr>
          <w:rFonts w:hint="eastAsia"/>
        </w:rPr>
        <w:t>的</w:t>
      </w:r>
      <w:r>
        <w:t>1</w:t>
      </w:r>
      <w:r>
        <w:rPr>
          <w:rFonts w:hint="eastAsia"/>
        </w:rPr>
        <w:t>0</w:t>
      </w:r>
      <w:r>
        <w:t>%</w:t>
      </w:r>
      <w:r>
        <w:rPr>
          <w:rFonts w:hint="eastAsia"/>
        </w:rPr>
        <w:t>的输出功率，作为负载电阻和输出控制设定函数的实际输出功率与</w:t>
      </w:r>
      <w:r>
        <w:t>201.7.9.3.1</w:t>
      </w:r>
      <w:r>
        <w:rPr>
          <w:rFonts w:hint="eastAsia"/>
        </w:rPr>
        <w:t>所规定的图示值偏差不应超出士</w:t>
      </w:r>
      <w:r>
        <w:t xml:space="preserve">20% </w:t>
      </w:r>
      <w:r>
        <w:rPr>
          <w:rFonts w:hint="eastAsia"/>
        </w:rPr>
        <w:t>。</w:t>
      </w:r>
    </w:p>
    <w:p w14:paraId="10B03B22">
      <w:pPr>
        <w:pStyle w:val="25"/>
      </w:pPr>
      <w:r>
        <w:rPr>
          <w:rFonts w:hint="eastAsia"/>
        </w:rPr>
        <w:t>通过使用合适负载电阻值的</w:t>
      </w:r>
      <w:r>
        <w:t>201.12.1.102</w:t>
      </w:r>
      <w:r>
        <w:rPr>
          <w:rFonts w:hint="eastAsia"/>
        </w:rPr>
        <w:t>试验来检验是否符合要求。</w:t>
      </w:r>
    </w:p>
    <w:p w14:paraId="6EB8590A">
      <w:pPr>
        <w:pStyle w:val="60"/>
        <w:spacing w:before="156" w:after="156"/>
        <w:rPr>
          <w:rFonts w:ascii="宋体" w:cs="宋体"/>
        </w:rPr>
      </w:pPr>
      <w:r>
        <w:rPr>
          <w:rFonts w:hint="eastAsia" w:ascii="宋体" w:cs="宋体"/>
        </w:rPr>
        <w:t>输出控制设定的</w:t>
      </w:r>
      <w:r>
        <w:rPr>
          <w:rFonts w:ascii="宋体" w:cs="宋体"/>
        </w:rPr>
        <w:t>单调性</w:t>
      </w:r>
    </w:p>
    <w:p w14:paraId="185A15E9">
      <w:pPr>
        <w:pStyle w:val="25"/>
      </w:pPr>
      <w:r>
        <w:rPr>
          <w:rFonts w:hint="eastAsia"/>
        </w:rPr>
        <w:t>输出功率不应随输出控制设定的下降而升高（参见</w:t>
      </w:r>
      <w:r>
        <w:t>201.7.9.3.1</w:t>
      </w:r>
      <w:r>
        <w:rPr>
          <w:rFonts w:hint="eastAsia"/>
        </w:rPr>
        <w:t>、图</w:t>
      </w:r>
      <w:r>
        <w:t>201.109</w:t>
      </w:r>
      <w:r>
        <w:rPr>
          <w:rFonts w:hint="eastAsia"/>
        </w:rPr>
        <w:t>和图</w:t>
      </w:r>
      <w:r>
        <w:t>201.110)</w:t>
      </w:r>
      <w:r>
        <w:rPr>
          <w:rFonts w:hint="eastAsia"/>
        </w:rPr>
        <w:t>。</w:t>
      </w:r>
    </w:p>
    <w:p w14:paraId="25E98C41">
      <w:pPr>
        <w:pStyle w:val="25"/>
      </w:pPr>
      <w:r>
        <w:rPr>
          <w:rFonts w:hint="eastAsia"/>
        </w:rPr>
        <w:t>通过以下试验来检验是否符合要求</w:t>
      </w:r>
      <w:r>
        <w:t>:</w:t>
      </w:r>
    </w:p>
    <w:p w14:paraId="644312B0">
      <w:pPr>
        <w:pStyle w:val="69"/>
        <w:numPr>
          <w:ilvl w:val="0"/>
          <w:numId w:val="63"/>
        </w:numPr>
      </w:pPr>
      <w:r>
        <w:rPr>
          <w:rFonts w:hint="eastAsia"/>
        </w:rPr>
        <w:t>*</w:t>
      </w:r>
      <w:r>
        <w:rPr>
          <w:rFonts w:hint="eastAsia" w:eastAsia="黑体"/>
        </w:rPr>
        <w:t>单极</w:t>
      </w:r>
      <w:r>
        <w:rPr>
          <w:rFonts w:hint="eastAsia"/>
        </w:rPr>
        <w:t>输出</w:t>
      </w:r>
      <w:r>
        <w:rPr/>
        <w:br w:type="textWrapping" w:clear="all"/>
      </w:r>
      <w:r>
        <w:rPr>
          <w:rFonts w:hint="eastAsia"/>
        </w:rPr>
        <w:t>在包括100</w:t>
      </w:r>
      <w:r>
        <w:rPr>
          <w:rFonts w:hint="eastAsia"/>
        </w:rPr>
        <w:sym w:font="Symbol" w:char="F057"/>
      </w:r>
      <w:r>
        <w:rPr>
          <w:rFonts w:hint="eastAsia"/>
        </w:rPr>
        <w:t>，200</w:t>
      </w:r>
      <w:r>
        <w:rPr>
          <w:rFonts w:hint="eastAsia"/>
        </w:rPr>
        <w:sym w:font="Symbol" w:char="F057"/>
      </w:r>
      <w:r>
        <w:rPr>
          <w:rFonts w:hint="eastAsia"/>
        </w:rPr>
        <w:t>，500</w:t>
      </w:r>
      <w:r>
        <w:rPr>
          <w:rFonts w:hint="eastAsia"/>
        </w:rPr>
        <w:sym w:font="Symbol" w:char="F057"/>
      </w:r>
      <w:r>
        <w:rPr>
          <w:rFonts w:hint="eastAsia"/>
        </w:rPr>
        <w:t xml:space="preserve"> ,1000</w:t>
      </w:r>
      <w:r>
        <w:rPr>
          <w:rFonts w:hint="eastAsia"/>
        </w:rPr>
        <w:sym w:font="Symbol" w:char="F057"/>
      </w:r>
      <w:r>
        <w:rPr>
          <w:rFonts w:hint="eastAsia"/>
        </w:rPr>
        <w:t xml:space="preserve"> ,2000</w:t>
      </w:r>
      <w:r>
        <w:rPr>
          <w:rFonts w:hint="eastAsia"/>
        </w:rPr>
        <w:sym w:font="Symbol" w:char="F057"/>
      </w:r>
      <w:r>
        <w:rPr>
          <w:rFonts w:hint="eastAsia"/>
        </w:rPr>
        <w:t xml:space="preserve"> 和</w:t>
      </w:r>
      <w:r>
        <w:rPr>
          <w:rFonts w:hint="eastAsia" w:eastAsia="黑体"/>
        </w:rPr>
        <w:t>额定负载</w:t>
      </w:r>
      <w:r>
        <w:rPr>
          <w:rFonts w:hint="eastAsia"/>
        </w:rPr>
        <w:t>等至少为5个特定负载电阻值上，测量作为输出控制设定函数的输出功率。应使用与</w:t>
      </w:r>
      <w:r>
        <w:rPr>
          <w:rFonts w:hint="eastAsia" w:eastAsia="黑体"/>
        </w:rPr>
        <w:t>高频手术设备</w:t>
      </w:r>
      <w:r>
        <w:rPr>
          <w:rFonts w:hint="eastAsia"/>
        </w:rPr>
        <w:t>一起提供的</w:t>
      </w:r>
      <w:r>
        <w:rPr>
          <w:rFonts w:hint="eastAsia" w:eastAsia="黑体"/>
        </w:rPr>
        <w:t>手术附件</w:t>
      </w:r>
      <w:r>
        <w:rPr>
          <w:rFonts w:hint="eastAsia"/>
        </w:rPr>
        <w:t>和</w:t>
      </w:r>
      <w:r>
        <w:rPr>
          <w:rFonts w:hint="eastAsia" w:eastAsia="黑体"/>
        </w:rPr>
        <w:t>中性电极</w:t>
      </w:r>
      <w:r>
        <w:rPr>
          <w:rFonts w:hint="eastAsia"/>
        </w:rPr>
        <w:t>，或者使用3m长绝缘导线来连接负载电阻。</w:t>
      </w:r>
    </w:p>
    <w:p w14:paraId="597A897C">
      <w:pPr>
        <w:autoSpaceDE w:val="0"/>
        <w:autoSpaceDN w:val="0"/>
        <w:adjustRightInd w:val="0"/>
        <w:jc w:val="center"/>
        <w:rPr>
          <w:rFonts w:ascii="Arial" w:hAnsi="Arial" w:eastAsia="Arial Unicode MS" w:cs="Arial"/>
          <w:color w:val="231F20"/>
          <w:kern w:val="0"/>
          <w:szCs w:val="21"/>
          <w:highlight w:val="lightGray"/>
        </w:rPr>
      </w:pPr>
      <w:r>
        <w:rPr>
          <w:rFonts w:ascii="Arial" w:hAnsi="Arial" w:eastAsia="Arial Unicode MS" w:cs="Arial"/>
          <w:color w:val="231F20"/>
          <w:kern w:val="0"/>
          <w:szCs w:val="21"/>
          <w:lang/>
        </w:rPr>
        <w:drawing>
          <wp:inline distT="0" distB="0" distL="114300" distR="114300">
            <wp:extent cx="4935220" cy="2585720"/>
            <wp:effectExtent l="0" t="0" r="17780" b="5080"/>
            <wp:docPr id="17" name="图片 39"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descr="201"/>
                    <pic:cNvPicPr>
                      <a:picLocks noChangeAspect="1"/>
                    </pic:cNvPicPr>
                  </pic:nvPicPr>
                  <pic:blipFill>
                    <a:blip r:embed="rId80"/>
                    <a:stretch>
                      <a:fillRect/>
                    </a:stretch>
                  </pic:blipFill>
                  <pic:spPr>
                    <a:xfrm>
                      <a:off x="0" y="0"/>
                      <a:ext cx="4935220" cy="2585720"/>
                    </a:xfrm>
                    <a:prstGeom prst="rect">
                      <a:avLst/>
                    </a:prstGeom>
                    <a:noFill/>
                    <a:ln>
                      <a:noFill/>
                    </a:ln>
                  </pic:spPr>
                </pic:pic>
              </a:graphicData>
            </a:graphic>
          </wp:inline>
        </w:drawing>
      </w:r>
    </w:p>
    <w:p w14:paraId="254032AA">
      <w:pPr>
        <w:pStyle w:val="69"/>
        <w:numPr>
          <w:ilvl w:val="0"/>
          <w:numId w:val="0"/>
        </w:numPr>
        <w:autoSpaceDE w:val="0"/>
        <w:autoSpaceDN w:val="0"/>
        <w:adjustRightInd w:val="0"/>
        <w:ind w:left="839"/>
        <w:jc w:val="left"/>
        <w:rPr>
          <w:rFonts w:cs="宋体"/>
          <w:szCs w:val="21"/>
        </w:rPr>
      </w:pPr>
      <w:r>
        <w:rPr>
          <w:rFonts w:hint="eastAsia" w:cs="宋体"/>
          <w:szCs w:val="21"/>
        </w:rPr>
        <w:t xml:space="preserve">1 </w:t>
      </w:r>
      <w:r>
        <w:rPr>
          <w:rFonts w:hint="eastAsia" w:ascii="黑体" w:hAnsi="黑体" w:eastAsia="黑体" w:cs="宋体"/>
          <w:szCs w:val="21"/>
        </w:rPr>
        <w:t>供电网</w:t>
      </w:r>
      <w:r>
        <w:rPr>
          <w:rFonts w:hint="eastAsia" w:cs="宋体"/>
          <w:szCs w:val="21"/>
        </w:rPr>
        <w:t>；</w:t>
      </w:r>
    </w:p>
    <w:p w14:paraId="0FD50381">
      <w:pPr>
        <w:pStyle w:val="69"/>
        <w:numPr>
          <w:ilvl w:val="0"/>
          <w:numId w:val="0"/>
        </w:numPr>
        <w:autoSpaceDE w:val="0"/>
        <w:autoSpaceDN w:val="0"/>
        <w:adjustRightInd w:val="0"/>
        <w:ind w:left="839"/>
        <w:jc w:val="left"/>
        <w:rPr>
          <w:rFonts w:cs="宋体"/>
          <w:szCs w:val="21"/>
        </w:rPr>
      </w:pPr>
      <w:r>
        <w:rPr>
          <w:rFonts w:hint="eastAsia" w:cs="宋体"/>
          <w:szCs w:val="21"/>
        </w:rPr>
        <w:t>2 绝缘材料制作的台板；</w:t>
      </w:r>
    </w:p>
    <w:p w14:paraId="2015F7DD">
      <w:pPr>
        <w:pStyle w:val="69"/>
        <w:numPr>
          <w:ilvl w:val="0"/>
          <w:numId w:val="0"/>
        </w:numPr>
        <w:autoSpaceDE w:val="0"/>
        <w:autoSpaceDN w:val="0"/>
        <w:adjustRightInd w:val="0"/>
        <w:ind w:left="839"/>
        <w:jc w:val="left"/>
        <w:rPr>
          <w:rFonts w:cs="宋体"/>
          <w:szCs w:val="21"/>
        </w:rPr>
      </w:pPr>
      <w:r>
        <w:rPr>
          <w:rFonts w:hint="eastAsia" w:cs="宋体"/>
          <w:szCs w:val="21"/>
        </w:rPr>
        <w:t xml:space="preserve">3 </w:t>
      </w:r>
      <w:r>
        <w:rPr>
          <w:rFonts w:hint="eastAsia" w:eastAsia="黑体" w:cs="宋体"/>
          <w:szCs w:val="21"/>
        </w:rPr>
        <w:t>高频手术设备</w:t>
      </w:r>
      <w:r>
        <w:rPr>
          <w:rFonts w:hint="eastAsia" w:cs="宋体"/>
          <w:szCs w:val="21"/>
        </w:rPr>
        <w:t>；</w:t>
      </w:r>
    </w:p>
    <w:p w14:paraId="20812111">
      <w:pPr>
        <w:pStyle w:val="69"/>
        <w:numPr>
          <w:ilvl w:val="0"/>
          <w:numId w:val="0"/>
        </w:numPr>
        <w:autoSpaceDE w:val="0"/>
        <w:autoSpaceDN w:val="0"/>
        <w:adjustRightInd w:val="0"/>
        <w:ind w:left="839"/>
        <w:jc w:val="left"/>
        <w:rPr>
          <w:rFonts w:cs="宋体"/>
          <w:szCs w:val="21"/>
        </w:rPr>
      </w:pPr>
      <w:r>
        <w:rPr>
          <w:rFonts w:hint="eastAsia" w:cs="宋体"/>
          <w:szCs w:val="21"/>
        </w:rPr>
        <w:t xml:space="preserve">4 </w:t>
      </w:r>
      <w:r>
        <w:rPr>
          <w:rFonts w:hint="eastAsia" w:eastAsia="黑体" w:cs="宋体"/>
          <w:szCs w:val="21"/>
        </w:rPr>
        <w:t>手术电极</w:t>
      </w:r>
      <w:r>
        <w:rPr>
          <w:rFonts w:hint="eastAsia" w:cs="宋体"/>
          <w:szCs w:val="21"/>
        </w:rPr>
        <w:t>；</w:t>
      </w:r>
    </w:p>
    <w:p w14:paraId="2A785EE3">
      <w:pPr>
        <w:pStyle w:val="69"/>
        <w:numPr>
          <w:ilvl w:val="0"/>
          <w:numId w:val="0"/>
        </w:numPr>
        <w:autoSpaceDE w:val="0"/>
        <w:autoSpaceDN w:val="0"/>
        <w:adjustRightInd w:val="0"/>
        <w:ind w:left="839"/>
        <w:jc w:val="left"/>
        <w:rPr>
          <w:rFonts w:cs="宋体"/>
          <w:szCs w:val="21"/>
        </w:rPr>
      </w:pPr>
      <w:r>
        <w:rPr>
          <w:rFonts w:hint="eastAsia" w:cs="宋体"/>
          <w:szCs w:val="21"/>
        </w:rPr>
        <w:t xml:space="preserve">5 </w:t>
      </w:r>
      <w:r>
        <w:rPr>
          <w:rFonts w:hint="eastAsia" w:eastAsia="黑体" w:cs="宋体"/>
          <w:szCs w:val="21"/>
        </w:rPr>
        <w:t>中性电极</w:t>
      </w:r>
      <w:r>
        <w:rPr>
          <w:rFonts w:hint="eastAsia" w:cs="宋体"/>
          <w:szCs w:val="21"/>
        </w:rPr>
        <w:t>、金属或与同样尺寸的金属箔相接触；</w:t>
      </w:r>
    </w:p>
    <w:p w14:paraId="11FF32F9">
      <w:pPr>
        <w:pStyle w:val="69"/>
        <w:numPr>
          <w:ilvl w:val="0"/>
          <w:numId w:val="0"/>
        </w:numPr>
        <w:autoSpaceDE w:val="0"/>
        <w:autoSpaceDN w:val="0"/>
        <w:adjustRightInd w:val="0"/>
        <w:ind w:left="839"/>
        <w:jc w:val="left"/>
        <w:rPr>
          <w:rFonts w:cs="宋体"/>
          <w:szCs w:val="21"/>
        </w:rPr>
      </w:pPr>
      <w:r>
        <w:rPr>
          <w:rFonts w:hint="eastAsia" w:cs="宋体"/>
          <w:szCs w:val="21"/>
        </w:rPr>
        <w:t>9 接地的导电平面；</w:t>
      </w:r>
    </w:p>
    <w:p w14:paraId="66B851C2">
      <w:pPr>
        <w:pStyle w:val="69"/>
        <w:numPr>
          <w:ilvl w:val="0"/>
          <w:numId w:val="0"/>
        </w:numPr>
        <w:autoSpaceDE w:val="0"/>
        <w:autoSpaceDN w:val="0"/>
        <w:adjustRightInd w:val="0"/>
        <w:ind w:left="839"/>
        <w:jc w:val="left"/>
        <w:rPr>
          <w:rFonts w:cs="宋体"/>
          <w:szCs w:val="21"/>
        </w:rPr>
      </w:pPr>
      <w:r>
        <w:rPr>
          <w:rFonts w:hint="eastAsia" w:cs="宋体"/>
          <w:szCs w:val="21"/>
        </w:rPr>
        <w:t>11 负载电阻，如要求，可带</w:t>
      </w:r>
      <w:r>
        <w:rPr>
          <w:rFonts w:hint="eastAsia" w:eastAsia="黑体" w:cs="宋体"/>
          <w:szCs w:val="21"/>
        </w:rPr>
        <w:t>高频</w:t>
      </w:r>
      <w:r>
        <w:rPr>
          <w:rFonts w:hint="eastAsia" w:cs="宋体"/>
          <w:szCs w:val="21"/>
        </w:rPr>
        <w:t>功率测量装置。</w:t>
      </w:r>
    </w:p>
    <w:p w14:paraId="7CBD9E23">
      <w:pPr>
        <w:pStyle w:val="143"/>
        <w:spacing w:before="156" w:after="156"/>
      </w:pPr>
      <w:r>
        <w:rPr>
          <w:rFonts w:hint="eastAsia"/>
        </w:rPr>
        <w:t>图201.109 输出功率的测量—单极输出</w:t>
      </w:r>
    </w:p>
    <w:p w14:paraId="7170CC70">
      <w:pPr>
        <w:pStyle w:val="69"/>
        <w:autoSpaceDE w:val="0"/>
        <w:autoSpaceDN w:val="0"/>
        <w:adjustRightInd w:val="0"/>
        <w:jc w:val="left"/>
        <w:rPr>
          <w:rFonts w:cs="宋体"/>
          <w:szCs w:val="21"/>
        </w:rPr>
      </w:pPr>
      <w:r>
        <w:rPr>
          <w:rFonts w:hint="eastAsia"/>
        </w:rPr>
        <w:t>*</w:t>
      </w:r>
      <w:r>
        <w:rPr>
          <w:rFonts w:hint="eastAsia" w:eastAsia="黑体"/>
        </w:rPr>
        <w:t>双极</w:t>
      </w:r>
      <w:r>
        <w:rPr>
          <w:rFonts w:hint="eastAsia"/>
        </w:rPr>
        <w:t>输出</w:t>
      </w:r>
      <w:r>
        <w:rPr/>
        <w:br w:type="textWrapping" w:clear="all"/>
      </w:r>
      <w:r>
        <w:rPr>
          <w:rFonts w:hint="eastAsia" w:cs="宋体"/>
          <w:szCs w:val="21"/>
        </w:rPr>
        <w:t>在包括</w:t>
      </w:r>
      <w:r>
        <w:rPr>
          <w:rFonts w:cs="宋体"/>
          <w:szCs w:val="21"/>
        </w:rPr>
        <w:t>10</w:t>
      </w:r>
      <w:r>
        <w:rPr>
          <w:rFonts w:hint="eastAsia" w:cs="宋体"/>
          <w:szCs w:val="21"/>
        </w:rPr>
        <w:sym w:font="Symbol" w:char="F057"/>
      </w:r>
      <w:r>
        <w:rPr>
          <w:rFonts w:hint="eastAsia" w:cs="宋体"/>
          <w:szCs w:val="21"/>
        </w:rPr>
        <w:t>，</w:t>
      </w:r>
      <w:r>
        <w:rPr>
          <w:rFonts w:cs="宋体"/>
          <w:szCs w:val="21"/>
        </w:rPr>
        <w:t>50</w:t>
      </w:r>
      <w:r>
        <w:rPr>
          <w:rFonts w:hint="eastAsia" w:cs="宋体"/>
          <w:szCs w:val="21"/>
        </w:rPr>
        <w:sym w:font="Symbol" w:char="F057"/>
      </w:r>
      <w:r>
        <w:rPr>
          <w:rFonts w:hint="eastAsia" w:cs="宋体"/>
          <w:szCs w:val="21"/>
        </w:rPr>
        <w:t>，</w:t>
      </w:r>
      <w:r>
        <w:rPr>
          <w:rFonts w:cs="宋体"/>
          <w:szCs w:val="21"/>
        </w:rPr>
        <w:t>200</w:t>
      </w:r>
      <w:r>
        <w:rPr>
          <w:rFonts w:hint="eastAsia" w:cs="宋体"/>
          <w:szCs w:val="21"/>
        </w:rPr>
        <w:sym w:font="Symbol" w:char="F057"/>
      </w:r>
      <w:r>
        <w:rPr>
          <w:rFonts w:hint="eastAsia" w:cs="宋体"/>
          <w:szCs w:val="21"/>
        </w:rPr>
        <w:t>，</w:t>
      </w:r>
      <w:r>
        <w:rPr>
          <w:rFonts w:cs="宋体"/>
          <w:szCs w:val="21"/>
        </w:rPr>
        <w:t>500</w:t>
      </w:r>
      <w:r>
        <w:rPr>
          <w:rFonts w:hint="eastAsia" w:cs="宋体"/>
          <w:szCs w:val="21"/>
        </w:rPr>
        <w:sym w:font="Symbol" w:char="F057"/>
      </w:r>
      <w:r>
        <w:rPr>
          <w:rFonts w:hint="eastAsia" w:cs="宋体"/>
          <w:szCs w:val="21"/>
        </w:rPr>
        <w:t>，</w:t>
      </w:r>
      <w:r>
        <w:rPr>
          <w:rFonts w:cs="宋体"/>
          <w:szCs w:val="21"/>
        </w:rPr>
        <w:t>1000</w:t>
      </w:r>
      <w:r>
        <w:rPr>
          <w:rFonts w:hint="eastAsia" w:cs="宋体"/>
          <w:szCs w:val="21"/>
        </w:rPr>
        <w:sym w:font="Symbol" w:char="F057"/>
      </w:r>
      <w:r>
        <w:rPr>
          <w:rFonts w:hint="eastAsia" w:cs="宋体"/>
          <w:szCs w:val="21"/>
        </w:rPr>
        <w:t>和</w:t>
      </w:r>
      <w:r>
        <w:rPr>
          <w:rFonts w:hint="eastAsia" w:eastAsia="黑体" w:cs="宋体"/>
          <w:szCs w:val="21"/>
        </w:rPr>
        <w:t>额定负载</w:t>
      </w:r>
      <w:r>
        <w:rPr>
          <w:rFonts w:hint="eastAsia" w:cs="宋体"/>
          <w:szCs w:val="21"/>
        </w:rPr>
        <w:t>等至少</w:t>
      </w:r>
      <w:r>
        <w:rPr>
          <w:rFonts w:cs="宋体"/>
          <w:szCs w:val="21"/>
        </w:rPr>
        <w:t>5</w:t>
      </w:r>
      <w:r>
        <w:rPr>
          <w:rFonts w:hint="eastAsia" w:cs="宋体"/>
          <w:szCs w:val="21"/>
        </w:rPr>
        <w:t>个特定负载电阻值上，测量作为输出控制设定函数的输出功率，应使用与</w:t>
      </w:r>
      <w:r>
        <w:rPr>
          <w:rFonts w:hint="eastAsia" w:eastAsia="黑体" w:cs="宋体"/>
          <w:szCs w:val="21"/>
        </w:rPr>
        <w:t>高频手术设备</w:t>
      </w:r>
      <w:r>
        <w:rPr>
          <w:rFonts w:hint="eastAsia" w:cs="宋体"/>
          <w:szCs w:val="21"/>
        </w:rPr>
        <w:t>一起提供的</w:t>
      </w:r>
      <w:r>
        <w:rPr>
          <w:rFonts w:hint="eastAsia" w:eastAsia="黑体" w:cs="宋体"/>
          <w:szCs w:val="21"/>
        </w:rPr>
        <w:t>双极</w:t>
      </w:r>
      <w:r>
        <w:rPr>
          <w:rFonts w:hint="eastAsia" w:cs="宋体"/>
          <w:szCs w:val="21"/>
        </w:rPr>
        <w:t>电极电缆，或者使用</w:t>
      </w:r>
      <w:r>
        <w:rPr>
          <w:rFonts w:hint="eastAsia" w:ascii="黑体" w:hAnsi="黑体" w:eastAsia="黑体" w:cs="宋体"/>
          <w:szCs w:val="21"/>
        </w:rPr>
        <w:t>额定</w:t>
      </w:r>
      <w:r>
        <w:rPr>
          <w:rFonts w:hint="eastAsia" w:cs="宋体"/>
          <w:szCs w:val="21"/>
        </w:rPr>
        <w:t>电压</w:t>
      </w:r>
      <w:r>
        <w:rPr>
          <w:rFonts w:hint="eastAsia" w:hAnsi="宋体" w:cs="宋体"/>
          <w:szCs w:val="21"/>
        </w:rPr>
        <w:t>≥</w:t>
      </w:r>
      <w:r>
        <w:rPr>
          <w:rFonts w:cs="宋体"/>
          <w:szCs w:val="21"/>
        </w:rPr>
        <w:t>600V</w:t>
      </w:r>
      <w:r>
        <w:rPr>
          <w:rFonts w:hint="eastAsia" w:cs="宋体"/>
          <w:szCs w:val="21"/>
        </w:rPr>
        <w:t>的</w:t>
      </w:r>
      <w:r>
        <w:rPr>
          <w:rFonts w:cs="宋体"/>
          <w:szCs w:val="21"/>
        </w:rPr>
        <w:t>3m</w:t>
      </w:r>
      <w:r>
        <w:rPr>
          <w:rFonts w:hint="eastAsia" w:cs="宋体"/>
          <w:szCs w:val="21"/>
        </w:rPr>
        <w:t>长双导体绝缘电缆来连接负载电阻。</w:t>
      </w:r>
      <w:r>
        <w:rPr>
          <w:rFonts w:cs="宋体"/>
          <w:szCs w:val="21"/>
        </w:rPr>
        <w:br w:type="textWrapping" w:clear="all"/>
      </w:r>
      <w:r>
        <w:rPr>
          <w:rFonts w:hint="eastAsia" w:ascii="黑体" w:hAnsi="黑体" w:eastAsia="黑体" w:cs="宋体"/>
          <w:szCs w:val="21"/>
        </w:rPr>
        <w:t>制造商</w:t>
      </w:r>
      <w:r>
        <w:rPr>
          <w:rFonts w:hint="eastAsia" w:cs="宋体"/>
          <w:szCs w:val="21"/>
        </w:rPr>
        <w:t>应提供用</w:t>
      </w:r>
      <w:r>
        <w:rPr>
          <w:rFonts w:hint="eastAsia" w:eastAsia="黑体" w:cs="宋体"/>
          <w:szCs w:val="21"/>
        </w:rPr>
        <w:t>双极附件</w:t>
      </w:r>
      <w:r>
        <w:rPr>
          <w:rFonts w:hint="eastAsia" w:cs="宋体"/>
          <w:szCs w:val="21"/>
        </w:rPr>
        <w:t>的替代形式如何设置这些测量的具体说明。</w:t>
      </w:r>
    </w:p>
    <w:p w14:paraId="4A3919A0">
      <w:pPr>
        <w:autoSpaceDE w:val="0"/>
        <w:autoSpaceDN w:val="0"/>
        <w:adjustRightInd w:val="0"/>
        <w:jc w:val="center"/>
        <w:rPr>
          <w:rFonts w:ascii="Arial" w:hAnsi="Arial" w:eastAsia="Arial Unicode MS" w:cs="Arial"/>
          <w:bCs/>
          <w:color w:val="000000"/>
          <w:kern w:val="0"/>
          <w:szCs w:val="21"/>
          <w:highlight w:val="lightGray"/>
        </w:rPr>
      </w:pPr>
      <w:r>
        <w:rPr>
          <w:rFonts w:ascii="Arial" w:hAnsi="Arial" w:eastAsia="Arial Unicode MS" w:cs="Arial"/>
          <w:color w:val="000000"/>
          <w:kern w:val="0"/>
          <w:szCs w:val="21"/>
          <w:lang/>
        </w:rPr>
        <w:drawing>
          <wp:inline distT="0" distB="0" distL="114300" distR="114300">
            <wp:extent cx="4899660" cy="2579370"/>
            <wp:effectExtent l="0" t="0" r="2540" b="10795"/>
            <wp:docPr id="18" name="图片 40"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descr="201"/>
                    <pic:cNvPicPr>
                      <a:picLocks noChangeAspect="1"/>
                    </pic:cNvPicPr>
                  </pic:nvPicPr>
                  <pic:blipFill>
                    <a:blip r:embed="rId81"/>
                    <a:stretch>
                      <a:fillRect/>
                    </a:stretch>
                  </pic:blipFill>
                  <pic:spPr>
                    <a:xfrm>
                      <a:off x="0" y="0"/>
                      <a:ext cx="4899660" cy="2579370"/>
                    </a:xfrm>
                    <a:prstGeom prst="rect">
                      <a:avLst/>
                    </a:prstGeom>
                    <a:noFill/>
                    <a:ln>
                      <a:noFill/>
                    </a:ln>
                  </pic:spPr>
                </pic:pic>
              </a:graphicData>
            </a:graphic>
          </wp:inline>
        </w:drawing>
      </w:r>
    </w:p>
    <w:p w14:paraId="6319D3BB">
      <w:pPr>
        <w:pStyle w:val="69"/>
        <w:numPr>
          <w:ilvl w:val="0"/>
          <w:numId w:val="0"/>
        </w:numPr>
        <w:autoSpaceDE w:val="0"/>
        <w:autoSpaceDN w:val="0"/>
        <w:adjustRightInd w:val="0"/>
        <w:ind w:left="839"/>
        <w:jc w:val="left"/>
        <w:rPr>
          <w:rFonts w:cs="宋体"/>
          <w:szCs w:val="21"/>
        </w:rPr>
      </w:pPr>
      <w:r>
        <w:rPr>
          <w:rFonts w:hint="eastAsia" w:cs="宋体"/>
          <w:szCs w:val="21"/>
        </w:rPr>
        <w:t xml:space="preserve">1  </w:t>
      </w:r>
      <w:r>
        <w:rPr>
          <w:rFonts w:hint="eastAsia" w:ascii="黑体" w:hAnsi="黑体" w:eastAsia="黑体" w:cs="宋体"/>
          <w:szCs w:val="21"/>
        </w:rPr>
        <w:t>供电网</w:t>
      </w:r>
      <w:r>
        <w:rPr>
          <w:rFonts w:hint="eastAsia" w:cs="宋体"/>
          <w:szCs w:val="21"/>
        </w:rPr>
        <w:t>；</w:t>
      </w:r>
    </w:p>
    <w:p w14:paraId="4F611BC1">
      <w:pPr>
        <w:pStyle w:val="69"/>
        <w:numPr>
          <w:ilvl w:val="0"/>
          <w:numId w:val="0"/>
        </w:numPr>
        <w:autoSpaceDE w:val="0"/>
        <w:autoSpaceDN w:val="0"/>
        <w:adjustRightInd w:val="0"/>
        <w:ind w:left="839"/>
        <w:jc w:val="left"/>
        <w:rPr>
          <w:rFonts w:cs="宋体"/>
          <w:szCs w:val="21"/>
        </w:rPr>
      </w:pPr>
      <w:r>
        <w:rPr>
          <w:rFonts w:hint="eastAsia" w:cs="宋体"/>
          <w:szCs w:val="21"/>
        </w:rPr>
        <w:t>2  绝缘材料制作的台板；</w:t>
      </w:r>
    </w:p>
    <w:p w14:paraId="48DAAE12">
      <w:pPr>
        <w:pStyle w:val="69"/>
        <w:numPr>
          <w:ilvl w:val="0"/>
          <w:numId w:val="0"/>
        </w:numPr>
        <w:autoSpaceDE w:val="0"/>
        <w:autoSpaceDN w:val="0"/>
        <w:adjustRightInd w:val="0"/>
        <w:ind w:left="839"/>
        <w:jc w:val="left"/>
        <w:rPr>
          <w:rFonts w:cs="宋体"/>
          <w:szCs w:val="21"/>
        </w:rPr>
      </w:pPr>
      <w:r>
        <w:rPr>
          <w:rFonts w:hint="eastAsia" w:cs="宋体"/>
          <w:szCs w:val="21"/>
        </w:rPr>
        <w:t xml:space="preserve">3  </w:t>
      </w:r>
      <w:r>
        <w:rPr>
          <w:rFonts w:hint="eastAsia" w:eastAsia="黑体" w:cs="宋体"/>
          <w:szCs w:val="21"/>
        </w:rPr>
        <w:t>高频手术设备</w:t>
      </w:r>
      <w:r>
        <w:rPr>
          <w:rFonts w:hint="eastAsia" w:cs="宋体"/>
          <w:szCs w:val="21"/>
        </w:rPr>
        <w:t>；</w:t>
      </w:r>
    </w:p>
    <w:p w14:paraId="1690B86B">
      <w:pPr>
        <w:pStyle w:val="69"/>
        <w:numPr>
          <w:ilvl w:val="0"/>
          <w:numId w:val="0"/>
        </w:numPr>
        <w:autoSpaceDE w:val="0"/>
        <w:autoSpaceDN w:val="0"/>
        <w:adjustRightInd w:val="0"/>
        <w:ind w:left="839"/>
        <w:jc w:val="left"/>
        <w:rPr>
          <w:rFonts w:cs="宋体"/>
          <w:szCs w:val="21"/>
        </w:rPr>
      </w:pPr>
      <w:r>
        <w:rPr>
          <w:rFonts w:hint="eastAsia" w:cs="宋体"/>
          <w:szCs w:val="21"/>
        </w:rPr>
        <w:t>9  接地的导电平面；</w:t>
      </w:r>
    </w:p>
    <w:p w14:paraId="667CAB3E">
      <w:pPr>
        <w:pStyle w:val="69"/>
        <w:numPr>
          <w:ilvl w:val="0"/>
          <w:numId w:val="0"/>
        </w:numPr>
        <w:autoSpaceDE w:val="0"/>
        <w:autoSpaceDN w:val="0"/>
        <w:adjustRightInd w:val="0"/>
        <w:ind w:left="839"/>
        <w:jc w:val="left"/>
        <w:rPr>
          <w:rFonts w:cs="宋体"/>
          <w:szCs w:val="21"/>
        </w:rPr>
      </w:pPr>
      <w:r>
        <w:rPr>
          <w:rFonts w:hint="eastAsia" w:cs="宋体"/>
          <w:szCs w:val="21"/>
        </w:rPr>
        <w:t>10 启动的</w:t>
      </w:r>
      <w:r>
        <w:rPr>
          <w:rFonts w:hint="eastAsia" w:eastAsia="黑体" w:cs="宋体"/>
          <w:szCs w:val="21"/>
        </w:rPr>
        <w:t>双极附件</w:t>
      </w:r>
      <w:r>
        <w:rPr>
          <w:rFonts w:hint="eastAsia" w:cs="宋体"/>
          <w:szCs w:val="21"/>
        </w:rPr>
        <w:t>；</w:t>
      </w:r>
    </w:p>
    <w:p w14:paraId="264F358A">
      <w:pPr>
        <w:pStyle w:val="69"/>
        <w:numPr>
          <w:ilvl w:val="0"/>
          <w:numId w:val="0"/>
        </w:numPr>
        <w:autoSpaceDE w:val="0"/>
        <w:autoSpaceDN w:val="0"/>
        <w:adjustRightInd w:val="0"/>
        <w:ind w:left="839"/>
        <w:jc w:val="left"/>
        <w:rPr>
          <w:rFonts w:cs="宋体"/>
          <w:szCs w:val="21"/>
        </w:rPr>
      </w:pPr>
      <w:r>
        <w:rPr>
          <w:rFonts w:hint="eastAsia" w:cs="宋体"/>
          <w:szCs w:val="21"/>
        </w:rPr>
        <w:t>11 负载电阻，如要求，可带</w:t>
      </w:r>
      <w:r>
        <w:rPr>
          <w:rFonts w:hint="eastAsia" w:eastAsia="黑体" w:cs="宋体"/>
          <w:szCs w:val="21"/>
        </w:rPr>
        <w:t>高频</w:t>
      </w:r>
      <w:r>
        <w:rPr>
          <w:rFonts w:hint="eastAsia" w:cs="宋体"/>
          <w:szCs w:val="21"/>
        </w:rPr>
        <w:t>功率测量装置。</w:t>
      </w:r>
    </w:p>
    <w:p w14:paraId="66E30193">
      <w:pPr>
        <w:pStyle w:val="143"/>
        <w:spacing w:before="156" w:after="156"/>
        <w:rPr>
          <w:rFonts w:ascii="宋体" w:cs="宋体"/>
          <w:szCs w:val="21"/>
        </w:rPr>
      </w:pPr>
      <w:r>
        <w:rPr>
          <w:rFonts w:hint="eastAsia"/>
        </w:rPr>
        <w:t>图201.110 输出功率的测量—双极输出</w:t>
      </w:r>
    </w:p>
    <w:p w14:paraId="23874894">
      <w:pPr>
        <w:pStyle w:val="60"/>
        <w:spacing w:before="156" w:after="156"/>
      </w:pPr>
      <w:r>
        <w:t>*</w:t>
      </w:r>
      <w:r>
        <w:rPr>
          <w:rFonts w:hint="eastAsia"/>
        </w:rPr>
        <w:t>最大输出电压的准确性</w:t>
      </w:r>
    </w:p>
    <w:p w14:paraId="7FF469DD">
      <w:pPr>
        <w:pStyle w:val="25"/>
      </w:pPr>
      <w:r>
        <w:rPr>
          <w:rFonts w:hint="eastAsia"/>
        </w:rPr>
        <w:t>对于</w:t>
      </w:r>
      <w:r>
        <w:rPr>
          <w:rFonts w:hint="eastAsia" w:eastAsia="黑体"/>
        </w:rPr>
        <w:t>高频手术设备</w:t>
      </w:r>
      <w:r>
        <w:rPr>
          <w:rFonts w:hint="eastAsia"/>
        </w:rPr>
        <w:t>可用的每一个</w:t>
      </w:r>
      <w:r>
        <w:rPr>
          <w:rFonts w:hint="eastAsia" w:eastAsia="黑体"/>
        </w:rPr>
        <w:t>高频手术模式</w:t>
      </w:r>
      <w:r>
        <w:rPr>
          <w:rFonts w:hint="eastAsia"/>
        </w:rPr>
        <w:t>，施加于</w:t>
      </w:r>
      <w:r>
        <w:rPr>
          <w:rFonts w:hint="eastAsia" w:ascii="黑体" w:hAnsi="黑体" w:eastAsia="黑体"/>
        </w:rPr>
        <w:t>手术输出端子</w:t>
      </w:r>
      <w:r>
        <w:rPr>
          <w:rFonts w:hint="eastAsia"/>
        </w:rPr>
        <w:t>上的</w:t>
      </w:r>
      <w:r>
        <w:rPr>
          <w:rFonts w:hint="eastAsia" w:eastAsia="黑体"/>
        </w:rPr>
        <w:t>最大输出电压</w:t>
      </w:r>
      <w:r>
        <w:rPr>
          <w:rFonts w:hint="eastAsia"/>
        </w:rPr>
        <w:t>不应超过</w:t>
      </w:r>
      <w:r>
        <w:t>201.7.9.3.1</w:t>
      </w:r>
      <w:r>
        <w:rPr>
          <w:rFonts w:hint="eastAsia"/>
        </w:rPr>
        <w:t>中规定的值。</w:t>
      </w:r>
    </w:p>
    <w:p w14:paraId="0171FBF9">
      <w:pPr>
        <w:pStyle w:val="25"/>
        <w:rPr>
          <w:rFonts w:cs="宋体"/>
          <w:szCs w:val="21"/>
        </w:rPr>
      </w:pPr>
      <w:r>
        <w:rPr>
          <w:rFonts w:hint="eastAsia" w:cs="宋体"/>
          <w:szCs w:val="21"/>
        </w:rPr>
        <w:t>用示波器观察来检验是否符合要求，还可参见</w:t>
      </w:r>
      <w:r>
        <w:rPr>
          <w:rFonts w:cs="宋体"/>
          <w:szCs w:val="21"/>
        </w:rPr>
        <w:t>201.5.4 aa)</w:t>
      </w:r>
      <w:r>
        <w:rPr>
          <w:rFonts w:hint="eastAsia" w:cs="宋体"/>
          <w:szCs w:val="21"/>
        </w:rPr>
        <w:t>。对于每一种</w:t>
      </w:r>
      <w:r>
        <w:rPr>
          <w:rFonts w:hint="eastAsia" w:eastAsia="黑体" w:cs="宋体"/>
          <w:szCs w:val="21"/>
        </w:rPr>
        <w:t>高频手术模式</w:t>
      </w:r>
      <w:r>
        <w:rPr>
          <w:rFonts w:hint="eastAsia" w:cs="宋体"/>
          <w:szCs w:val="21"/>
        </w:rPr>
        <w:t>，应在输出设定和负载状态能产生最高峰值电压的条件下测量。</w:t>
      </w:r>
    </w:p>
    <w:p w14:paraId="62A49CD4">
      <w:pPr>
        <w:pStyle w:val="61"/>
        <w:spacing w:before="156" w:after="156"/>
        <w:rPr>
          <w:rFonts w:ascii="Arial" w:hAnsi="Arial" w:eastAsia="Arial Unicode MS" w:cs="Arial"/>
          <w:i/>
          <w:iCs/>
          <w:color w:val="000000"/>
        </w:rPr>
      </w:pPr>
      <w:r>
        <w:t>ME</w:t>
      </w:r>
      <w:r>
        <w:rPr>
          <w:rFonts w:hint="eastAsia" w:cs="黑体"/>
        </w:rPr>
        <w:t>设备的可用性</w:t>
      </w:r>
    </w:p>
    <w:p w14:paraId="61F77E82">
      <w:pPr>
        <w:pStyle w:val="25"/>
      </w:pPr>
      <w:r>
        <w:rPr>
          <w:rFonts w:hint="eastAsia"/>
        </w:rPr>
        <w:t>增补：</w:t>
      </w:r>
    </w:p>
    <w:p w14:paraId="243D2388">
      <w:pPr>
        <w:pStyle w:val="69"/>
        <w:numPr>
          <w:ilvl w:val="0"/>
          <w:numId w:val="64"/>
        </w:numPr>
        <w:autoSpaceDE w:val="0"/>
        <w:autoSpaceDN w:val="0"/>
        <w:adjustRightInd w:val="0"/>
        <w:jc w:val="left"/>
        <w:rPr>
          <w:rFonts w:cs="宋体"/>
          <w:szCs w:val="21"/>
        </w:rPr>
      </w:pPr>
      <w:r>
        <w:rPr>
          <w:rFonts w:hint="eastAsia"/>
        </w:rPr>
        <w:t>如果使用一个双踏板脚踏开关组件来选择</w:t>
      </w:r>
      <w:r>
        <w:rPr>
          <w:rFonts w:hint="eastAsia" w:eastAsia="黑体"/>
        </w:rPr>
        <w:t>切</w:t>
      </w:r>
      <w:r>
        <w:rPr>
          <w:rFonts w:hint="eastAsia"/>
        </w:rPr>
        <w:t>和</w:t>
      </w:r>
      <w:r>
        <w:rPr>
          <w:rFonts w:hint="eastAsia" w:eastAsia="黑体"/>
        </w:rPr>
        <w:t>凝</w:t>
      </w:r>
      <w:r>
        <w:rPr>
          <w:rFonts w:hint="eastAsia"/>
        </w:rPr>
        <w:t>输出模式，则应设计成</w:t>
      </w:r>
      <w:r>
        <w:t>:</w:t>
      </w:r>
      <w:r>
        <w:rPr>
          <w:rFonts w:hint="eastAsia"/>
        </w:rPr>
        <w:t>按</w:t>
      </w:r>
      <w:r>
        <w:rPr>
          <w:rFonts w:hint="eastAsia" w:eastAsia="黑体"/>
        </w:rPr>
        <w:t>操作者</w:t>
      </w:r>
      <w:r>
        <w:rPr>
          <w:rFonts w:hint="eastAsia"/>
        </w:rPr>
        <w:t>方向观察，左踏板启动</w:t>
      </w:r>
      <w:r>
        <w:rPr>
          <w:rFonts w:hint="eastAsia" w:eastAsia="黑体"/>
        </w:rPr>
        <w:t>切</w:t>
      </w:r>
      <w:r>
        <w:rPr>
          <w:rFonts w:hint="eastAsia"/>
        </w:rPr>
        <w:t>，右踏板启动</w:t>
      </w:r>
      <w:r>
        <w:rPr>
          <w:rFonts w:hint="eastAsia" w:eastAsia="黑体"/>
        </w:rPr>
        <w:t>凝</w:t>
      </w:r>
      <w:r>
        <w:rPr>
          <w:rFonts w:hint="eastAsia"/>
        </w:rPr>
        <w:t>。</w:t>
      </w:r>
      <w:r>
        <w:rPr/>
        <w:br w:type="textWrapping" w:clear="all"/>
      </w:r>
      <w:r>
        <w:rPr>
          <w:rFonts w:hint="eastAsia" w:cs="宋体"/>
          <w:szCs w:val="21"/>
        </w:rPr>
        <w:t>通过</w:t>
      </w:r>
      <w:del w:id="3324" w:author="cmtc" w:date="2018-09-19T12:04:00Z">
        <w:r>
          <w:rPr>
            <w:rFonts w:hint="eastAsia" w:cs="宋体"/>
            <w:szCs w:val="21"/>
          </w:rPr>
          <w:delText>目测</w:delText>
        </w:r>
      </w:del>
      <w:ins w:id="3325" w:author="cmtc" w:date="2018-09-19T12:04:00Z">
        <w:r>
          <w:rPr>
            <w:rFonts w:hint="eastAsia" w:cs="宋体"/>
            <w:szCs w:val="21"/>
          </w:rPr>
          <w:t>检查</w:t>
        </w:r>
      </w:ins>
      <w:r>
        <w:rPr>
          <w:rFonts w:hint="eastAsia" w:cs="宋体"/>
          <w:szCs w:val="21"/>
        </w:rPr>
        <w:t>来检验是否符合要求。</w:t>
      </w:r>
    </w:p>
    <w:p w14:paraId="1CBBFEB8">
      <w:pPr>
        <w:pStyle w:val="69"/>
        <w:autoSpaceDE w:val="0"/>
        <w:autoSpaceDN w:val="0"/>
        <w:adjustRightInd w:val="0"/>
        <w:jc w:val="left"/>
        <w:rPr>
          <w:rFonts w:cs="宋体"/>
          <w:szCs w:val="21"/>
        </w:rPr>
      </w:pPr>
      <w:r>
        <w:t>*</w:t>
      </w:r>
      <w:r>
        <w:rPr>
          <w:rFonts w:hint="eastAsia"/>
        </w:rPr>
        <w:t>如果在一个</w:t>
      </w:r>
      <w:r>
        <w:rPr>
          <w:rFonts w:hint="eastAsia" w:eastAsia="黑体"/>
        </w:rPr>
        <w:t>手术手柄</w:t>
      </w:r>
      <w:r>
        <w:rPr>
          <w:rFonts w:hint="eastAsia"/>
        </w:rPr>
        <w:t>上装有独立而分开的</w:t>
      </w:r>
      <w:r>
        <w:rPr>
          <w:rFonts w:hint="eastAsia" w:eastAsia="黑体"/>
        </w:rPr>
        <w:t>指揿开关</w:t>
      </w:r>
      <w:r>
        <w:rPr>
          <w:rFonts w:hint="eastAsia"/>
        </w:rPr>
        <w:t>来选择性地启动</w:t>
      </w:r>
      <w:r>
        <w:rPr>
          <w:rFonts w:hint="eastAsia" w:eastAsia="黑体"/>
        </w:rPr>
        <w:t>切</w:t>
      </w:r>
      <w:r>
        <w:rPr>
          <w:rFonts w:hint="eastAsia"/>
        </w:rPr>
        <w:t>和</w:t>
      </w:r>
      <w:r>
        <w:rPr>
          <w:rFonts w:hint="eastAsia" w:eastAsia="黑体"/>
        </w:rPr>
        <w:t>凝高频手术模式</w:t>
      </w:r>
      <w:r>
        <w:rPr>
          <w:rFonts w:hint="eastAsia"/>
        </w:rPr>
        <w:t>，那么启动</w:t>
      </w:r>
      <w:r>
        <w:rPr>
          <w:rFonts w:hint="eastAsia" w:eastAsia="黑体"/>
        </w:rPr>
        <w:t>切</w:t>
      </w:r>
      <w:r>
        <w:rPr>
          <w:rFonts w:hint="eastAsia"/>
        </w:rPr>
        <w:t>的开关应比另一个开关更靠近</w:t>
      </w:r>
      <w:r>
        <w:rPr>
          <w:rFonts w:hint="eastAsia" w:eastAsia="黑体"/>
        </w:rPr>
        <w:t>手术电极</w:t>
      </w:r>
      <w:r>
        <w:rPr>
          <w:rFonts w:hint="eastAsia"/>
        </w:rPr>
        <w:t>。</w:t>
      </w:r>
      <w:r>
        <w:rPr/>
        <w:br w:type="textWrapping" w:clear="all"/>
      </w:r>
      <w:r>
        <w:rPr>
          <w:rFonts w:hint="eastAsia" w:cs="宋体"/>
          <w:szCs w:val="21"/>
        </w:rPr>
        <w:t>通过</w:t>
      </w:r>
      <w:del w:id="3326" w:author="cmtc" w:date="2018-09-19T12:05:00Z">
        <w:r>
          <w:rPr>
            <w:rFonts w:hint="eastAsia" w:cs="宋体"/>
            <w:szCs w:val="21"/>
          </w:rPr>
          <w:delText>目测</w:delText>
        </w:r>
      </w:del>
      <w:ins w:id="3327" w:author="cmtc" w:date="2018-09-19T12:05:00Z">
        <w:r>
          <w:rPr>
            <w:rFonts w:hint="eastAsia" w:cs="宋体"/>
            <w:szCs w:val="21"/>
          </w:rPr>
          <w:t>检查</w:t>
        </w:r>
      </w:ins>
      <w:r>
        <w:rPr>
          <w:rFonts w:hint="eastAsia" w:cs="宋体"/>
          <w:szCs w:val="21"/>
        </w:rPr>
        <w:t>来检验是否符合要求。</w:t>
      </w:r>
    </w:p>
    <w:p w14:paraId="3A83302E">
      <w:pPr>
        <w:pStyle w:val="69"/>
      </w:pPr>
      <w:r>
        <w:rPr>
          <w:rFonts w:hint="eastAsia"/>
        </w:rPr>
        <w:t>应不能同时激励一个以上</w:t>
      </w:r>
      <w:r>
        <w:rPr>
          <w:rFonts w:hint="eastAsia" w:eastAsia="黑体"/>
        </w:rPr>
        <w:t>手术输出端子</w:t>
      </w:r>
      <w:r>
        <w:rPr>
          <w:rFonts w:hint="eastAsia"/>
        </w:rPr>
        <w:t>，除非</w:t>
      </w:r>
      <w:r>
        <w:t>:</w:t>
      </w:r>
    </w:p>
    <w:p w14:paraId="448CCEA8">
      <w:pPr>
        <w:pStyle w:val="75"/>
      </w:pPr>
      <w:r>
        <w:rPr>
          <w:rFonts w:hint="eastAsia"/>
        </w:rPr>
        <w:t>每一个</w:t>
      </w:r>
      <w:r>
        <w:rPr>
          <w:rFonts w:hint="eastAsia" w:eastAsia="黑体"/>
        </w:rPr>
        <w:t>手术输出端子</w:t>
      </w:r>
      <w:r>
        <w:rPr>
          <w:rFonts w:hint="eastAsia"/>
        </w:rPr>
        <w:t>具有独立的控制装置来选择</w:t>
      </w:r>
      <w:r>
        <w:rPr>
          <w:rFonts w:hint="eastAsia" w:eastAsia="黑体"/>
        </w:rPr>
        <w:t>高频手术模式</w:t>
      </w:r>
      <w:r>
        <w:rPr>
          <w:rFonts w:hint="eastAsia"/>
        </w:rPr>
        <w:t>、</w:t>
      </w:r>
      <w:r>
        <w:rPr>
          <w:rFonts w:hint="eastAsia" w:eastAsia="黑体"/>
        </w:rPr>
        <w:t>高频</w:t>
      </w:r>
      <w:r>
        <w:rPr>
          <w:rFonts w:hint="eastAsia"/>
        </w:rPr>
        <w:t>输出设定和</w:t>
      </w:r>
      <w:r>
        <w:rPr>
          <w:rFonts w:hint="eastAsia" w:eastAsia="黑体"/>
        </w:rPr>
        <w:t>开关检测器</w:t>
      </w:r>
      <w:r>
        <w:rPr>
          <w:rFonts w:hint="eastAsia"/>
        </w:rPr>
        <w:t>，或者</w:t>
      </w:r>
    </w:p>
    <w:p w14:paraId="7DA7BA65">
      <w:pPr>
        <w:pStyle w:val="75"/>
      </w:pPr>
      <w:r>
        <w:rPr>
          <w:rFonts w:hint="eastAsia"/>
        </w:rPr>
        <w:t>两个</w:t>
      </w:r>
      <w:r>
        <w:rPr>
          <w:rFonts w:hint="eastAsia" w:eastAsia="黑体"/>
        </w:rPr>
        <w:t>单极手术输出端子</w:t>
      </w:r>
      <w:r>
        <w:rPr>
          <w:rFonts w:hint="eastAsia"/>
        </w:rPr>
        <w:t>具有各自的</w:t>
      </w:r>
      <w:r>
        <w:rPr>
          <w:rFonts w:hint="eastAsia" w:eastAsia="黑体"/>
        </w:rPr>
        <w:t>开关检测器</w:t>
      </w:r>
      <w:r>
        <w:rPr>
          <w:rFonts w:hint="eastAsia"/>
        </w:rPr>
        <w:t>并且分担一个公用的</w:t>
      </w:r>
      <w:r>
        <w:rPr>
          <w:rFonts w:hint="eastAsia" w:eastAsia="黑体"/>
        </w:rPr>
        <w:t>电灼</w:t>
      </w:r>
      <w:r>
        <w:t>(</w:t>
      </w:r>
      <w:r>
        <w:rPr>
          <w:rFonts w:hint="eastAsia"/>
        </w:rPr>
        <w:t>面</w:t>
      </w:r>
      <w:r>
        <w:rPr>
          <w:rFonts w:hint="eastAsia" w:eastAsia="黑体"/>
        </w:rPr>
        <w:t>凝</w:t>
      </w:r>
      <w:r>
        <w:rPr>
          <w:rFonts w:hint="eastAsia"/>
        </w:rPr>
        <w:t>)输出。</w:t>
      </w:r>
    </w:p>
    <w:p w14:paraId="54775977">
      <w:pPr>
        <w:pStyle w:val="69"/>
        <w:numPr>
          <w:ilvl w:val="0"/>
          <w:numId w:val="0"/>
        </w:numPr>
        <w:ind w:left="839"/>
      </w:pPr>
      <w:r>
        <w:rPr>
          <w:rFonts w:hint="eastAsia"/>
        </w:rPr>
        <w:t>通过</w:t>
      </w:r>
      <w:del w:id="3328" w:author="cmtc" w:date="2018-09-19T12:05:00Z">
        <w:r>
          <w:rPr>
            <w:rFonts w:hint="eastAsia"/>
          </w:rPr>
          <w:delText>目测</w:delText>
        </w:r>
      </w:del>
      <w:ins w:id="3329" w:author="cmtc" w:date="2018-09-19T12:05:00Z">
        <w:r>
          <w:rPr>
            <w:rFonts w:hint="eastAsia"/>
          </w:rPr>
          <w:t>检查</w:t>
        </w:r>
      </w:ins>
      <w:r>
        <w:rPr>
          <w:rFonts w:hint="eastAsia"/>
        </w:rPr>
        <w:t>和功能试验来检验是否符合要求。</w:t>
      </w:r>
    </w:p>
    <w:p w14:paraId="7FA9FE13">
      <w:pPr>
        <w:pStyle w:val="69"/>
        <w:autoSpaceDE w:val="0"/>
        <w:autoSpaceDN w:val="0"/>
        <w:adjustRightInd w:val="0"/>
        <w:jc w:val="left"/>
        <w:rPr>
          <w:rFonts w:cs="宋体"/>
          <w:szCs w:val="21"/>
        </w:rPr>
      </w:pPr>
      <w:r>
        <w:rPr>
          <w:rFonts w:ascii="Arial" w:hAnsi="Arial" w:eastAsia="Arial Unicode MS" w:cs="Arial"/>
          <w:color w:val="000000"/>
        </w:rPr>
        <w:t>*</w:t>
      </w:r>
      <w:r>
        <w:rPr>
          <w:rFonts w:hint="eastAsia"/>
        </w:rPr>
        <w:t>同时启动时的提示声响应不同于单个启动时的声响</w:t>
      </w:r>
      <w:r>
        <w:t>(</w:t>
      </w:r>
      <w:r>
        <w:rPr>
          <w:rFonts w:hint="eastAsia"/>
        </w:rPr>
        <w:t>还可参见</w:t>
      </w:r>
      <w:r>
        <w:t xml:space="preserve">201.12.4.2.101) </w:t>
      </w:r>
      <w:r>
        <w:rPr>
          <w:rFonts w:hint="eastAsia"/>
        </w:rPr>
        <w:t>。除了被</w:t>
      </w:r>
      <w:r>
        <w:rPr>
          <w:rFonts w:hint="eastAsia" w:eastAsia="黑体"/>
        </w:rPr>
        <w:t>操作者</w:t>
      </w:r>
      <w:r>
        <w:rPr>
          <w:rFonts w:hint="eastAsia"/>
        </w:rPr>
        <w:t>启动的那个</w:t>
      </w:r>
      <w:r>
        <w:rPr>
          <w:rFonts w:hint="eastAsia" w:eastAsia="黑体"/>
        </w:rPr>
        <w:t>患者</w:t>
      </w:r>
      <w:r>
        <w:rPr>
          <w:rFonts w:hint="eastAsia"/>
        </w:rPr>
        <w:t>电路之外，任何其他的</w:t>
      </w:r>
      <w:r>
        <w:rPr>
          <w:rFonts w:hint="eastAsia" w:eastAsia="黑体"/>
        </w:rPr>
        <w:t>患者</w:t>
      </w:r>
      <w:r>
        <w:rPr>
          <w:rFonts w:hint="eastAsia"/>
        </w:rPr>
        <w:t>电路绝对不应被激励到</w:t>
      </w:r>
      <w:r>
        <w:t>201.8.7.3.101 c)</w:t>
      </w:r>
      <w:r>
        <w:rPr>
          <w:rFonts w:hint="eastAsia"/>
        </w:rPr>
        <w:t>中规定的水平之上。</w:t>
      </w:r>
      <w:r>
        <w:rPr/>
        <w:br w:type="textWrapping" w:clear="all"/>
      </w:r>
      <w:r>
        <w:rPr>
          <w:rFonts w:hint="eastAsia" w:cs="宋体"/>
          <w:szCs w:val="21"/>
        </w:rPr>
        <w:t>通过</w:t>
      </w:r>
      <w:del w:id="3330" w:author="cmtc" w:date="2018-09-19T12:06:00Z">
        <w:r>
          <w:rPr>
            <w:rFonts w:hint="eastAsia" w:cs="宋体"/>
            <w:szCs w:val="21"/>
          </w:rPr>
          <w:delText>目测</w:delText>
        </w:r>
      </w:del>
      <w:ins w:id="3331" w:author="cmtc" w:date="2018-09-19T12:06:00Z">
        <w:r>
          <w:rPr>
            <w:rFonts w:hint="eastAsia" w:cs="宋体"/>
            <w:szCs w:val="21"/>
          </w:rPr>
          <w:t>检查</w:t>
        </w:r>
      </w:ins>
      <w:r>
        <w:rPr>
          <w:rFonts w:hint="eastAsia" w:cs="宋体"/>
          <w:szCs w:val="21"/>
        </w:rPr>
        <w:t>和功能试验来检验是否符合要求，</w:t>
      </w:r>
    </w:p>
    <w:p w14:paraId="162BD3B9">
      <w:pPr>
        <w:pStyle w:val="69"/>
      </w:pPr>
      <w:r>
        <w:t>*</w:t>
      </w:r>
      <w:r>
        <w:rPr>
          <w:rFonts w:hint="eastAsia" w:eastAsia="黑体"/>
        </w:rPr>
        <w:t>高频手术设备</w:t>
      </w:r>
      <w:r>
        <w:rPr>
          <w:rFonts w:hint="eastAsia"/>
        </w:rPr>
        <w:t>和</w:t>
      </w:r>
      <w:r>
        <w:rPr>
          <w:rFonts w:hint="eastAsia" w:eastAsia="黑体"/>
        </w:rPr>
        <w:t>附属设备</w:t>
      </w:r>
      <w:r>
        <w:rPr>
          <w:rFonts w:hint="eastAsia"/>
        </w:rPr>
        <w:t>上的</w:t>
      </w:r>
      <w:r>
        <w:rPr>
          <w:rFonts w:hint="eastAsia" w:eastAsia="黑体"/>
        </w:rPr>
        <w:t>手术输出端子</w:t>
      </w:r>
      <w:r>
        <w:rPr>
          <w:rFonts w:hint="eastAsia"/>
        </w:rPr>
        <w:t>在结构、外</w:t>
      </w:r>
      <w:del w:id="3332" w:author="cmtc" w:date="2018-09-19T12:02:00Z">
        <w:r>
          <w:rPr>
            <w:rFonts w:hint="eastAsia"/>
          </w:rPr>
          <w:delText>型</w:delText>
        </w:r>
      </w:del>
      <w:ins w:id="3333" w:author="cmtc" w:date="2018-09-19T12:02:00Z">
        <w:r>
          <w:rPr>
            <w:rFonts w:hint="eastAsia"/>
          </w:rPr>
          <w:t>形</w:t>
        </w:r>
      </w:ins>
      <w:r>
        <w:rPr>
          <w:rFonts w:hint="eastAsia"/>
        </w:rPr>
        <w:t>上应明显不同，以使</w:t>
      </w:r>
      <w:r>
        <w:rPr>
          <w:rFonts w:hint="eastAsia" w:eastAsia="黑体"/>
        </w:rPr>
        <w:t>单极手术附件</w:t>
      </w:r>
      <w:r>
        <w:rPr>
          <w:rFonts w:hint="eastAsia"/>
        </w:rPr>
        <w:t>、</w:t>
      </w:r>
      <w:r>
        <w:rPr>
          <w:rFonts w:hint="eastAsia" w:eastAsia="黑体"/>
        </w:rPr>
        <w:t>中性电极</w:t>
      </w:r>
      <w:r>
        <w:rPr>
          <w:rFonts w:hint="eastAsia"/>
        </w:rPr>
        <w:t>和</w:t>
      </w:r>
      <w:r>
        <w:rPr>
          <w:rFonts w:hint="eastAsia" w:eastAsia="黑体"/>
        </w:rPr>
        <w:t>双极手术附件</w:t>
      </w:r>
      <w:r>
        <w:rPr>
          <w:rFonts w:hint="eastAsia"/>
        </w:rPr>
        <w:t>不能错误连接。</w:t>
      </w:r>
    </w:p>
    <w:p w14:paraId="74043270">
      <w:pPr>
        <w:pStyle w:val="91"/>
        <w:ind w:firstLine="125"/>
      </w:pPr>
      <w:r>
        <w:rPr>
          <w:rFonts w:hint="eastAsia"/>
        </w:rPr>
        <w:t>参见附录</w:t>
      </w:r>
      <w:r>
        <w:t>AA</w:t>
      </w:r>
      <w:r>
        <w:rPr>
          <w:rFonts w:hint="eastAsia"/>
        </w:rPr>
        <w:t>。</w:t>
      </w:r>
    </w:p>
    <w:p w14:paraId="04BFD79B">
      <w:pPr>
        <w:pStyle w:val="69"/>
        <w:numPr>
          <w:ilvl w:val="0"/>
          <w:numId w:val="0"/>
        </w:numPr>
        <w:ind w:left="839"/>
      </w:pPr>
      <w:r>
        <w:rPr>
          <w:rFonts w:hint="eastAsia"/>
        </w:rPr>
        <w:t>通过</w:t>
      </w:r>
      <w:del w:id="3334" w:author="cmtc" w:date="2018-09-19T12:06:00Z">
        <w:r>
          <w:rPr>
            <w:rFonts w:hint="eastAsia"/>
          </w:rPr>
          <w:delText>目测</w:delText>
        </w:r>
      </w:del>
      <w:ins w:id="3335" w:author="cmtc" w:date="2018-09-19T12:06:00Z">
        <w:r>
          <w:rPr>
            <w:rFonts w:hint="eastAsia"/>
          </w:rPr>
          <w:t>检查</w:t>
        </w:r>
      </w:ins>
      <w:r>
        <w:rPr>
          <w:rFonts w:hint="eastAsia"/>
        </w:rPr>
        <w:t>来检验是否符合要求。</w:t>
      </w:r>
    </w:p>
    <w:p w14:paraId="3E136979">
      <w:pPr>
        <w:pStyle w:val="69"/>
        <w:autoSpaceDE w:val="0"/>
        <w:autoSpaceDN w:val="0"/>
        <w:adjustRightInd w:val="0"/>
        <w:jc w:val="left"/>
        <w:rPr>
          <w:rFonts w:ascii="Arial" w:hAnsi="Arial" w:eastAsia="Arial Unicode MS" w:cs="Arial"/>
          <w:i/>
          <w:iCs/>
          <w:color w:val="000000"/>
          <w:szCs w:val="21"/>
        </w:rPr>
      </w:pPr>
      <w:r>
        <w:t>*</w:t>
      </w:r>
      <w:r>
        <w:rPr>
          <w:rFonts w:hint="eastAsia"/>
        </w:rPr>
        <w:t>具有一个以上插脚的</w:t>
      </w:r>
      <w:r>
        <w:rPr>
          <w:rFonts w:hint="eastAsia" w:eastAsia="黑体"/>
        </w:rPr>
        <w:t>手术连接器</w:t>
      </w:r>
      <w:r>
        <w:rPr>
          <w:rFonts w:hint="eastAsia"/>
        </w:rPr>
        <w:t>应有永久</w:t>
      </w:r>
      <w:r>
        <w:rPr>
          <w:rFonts w:hint="eastAsia" w:ascii="黑体" w:hAnsi="黑体" w:eastAsia="黑体"/>
        </w:rPr>
        <w:t>固定的</w:t>
      </w:r>
      <w:r>
        <w:rPr>
          <w:rFonts w:hint="eastAsia"/>
        </w:rPr>
        <w:t>脚距，禁止“飞线”连接。</w:t>
      </w:r>
      <w:r>
        <w:rPr/>
        <w:br w:type="textWrapping" w:clear="all"/>
      </w:r>
      <w:r>
        <w:rPr>
          <w:rFonts w:hint="eastAsia" w:cs="宋体"/>
          <w:szCs w:val="21"/>
        </w:rPr>
        <w:t>通过</w:t>
      </w:r>
      <w:del w:id="3336" w:author="cmtc" w:date="2018-09-19T12:06:00Z">
        <w:r>
          <w:rPr>
            <w:rFonts w:hint="eastAsia" w:cs="宋体"/>
            <w:szCs w:val="21"/>
          </w:rPr>
          <w:delText>目测</w:delText>
        </w:r>
      </w:del>
      <w:ins w:id="3337" w:author="cmtc" w:date="2018-09-19T12:06:00Z">
        <w:r>
          <w:rPr>
            <w:rFonts w:hint="eastAsia" w:cs="宋体"/>
            <w:szCs w:val="21"/>
          </w:rPr>
          <w:t>检查</w:t>
        </w:r>
      </w:ins>
      <w:r>
        <w:rPr>
          <w:rFonts w:hint="eastAsia" w:cs="宋体"/>
          <w:szCs w:val="21"/>
        </w:rPr>
        <w:t>来检验是否符合要求。</w:t>
      </w:r>
    </w:p>
    <w:p w14:paraId="1EED8A2C">
      <w:pPr>
        <w:pStyle w:val="69"/>
        <w:autoSpaceDE w:val="0"/>
        <w:autoSpaceDN w:val="0"/>
        <w:adjustRightInd w:val="0"/>
        <w:jc w:val="left"/>
        <w:rPr>
          <w:rFonts w:cs="宋体"/>
          <w:szCs w:val="21"/>
        </w:rPr>
      </w:pPr>
      <w:r>
        <w:t>*</w:t>
      </w:r>
      <w:r>
        <w:rPr>
          <w:rFonts w:hint="eastAsia"/>
        </w:rPr>
        <w:t>如果多于一个</w:t>
      </w:r>
      <w:r>
        <w:rPr>
          <w:rFonts w:hint="eastAsia" w:eastAsia="黑体"/>
        </w:rPr>
        <w:t>高频手术模式</w:t>
      </w:r>
      <w:r>
        <w:rPr>
          <w:rFonts w:hint="eastAsia"/>
        </w:rPr>
        <w:t>可被单个</w:t>
      </w:r>
      <w:r>
        <w:rPr>
          <w:rFonts w:hint="eastAsia" w:ascii="黑体" w:hAnsi="黑体" w:eastAsia="黑体"/>
        </w:rPr>
        <w:t>开关检测器</w:t>
      </w:r>
      <w:r>
        <w:rPr>
          <w:rFonts w:hint="eastAsia"/>
        </w:rPr>
        <w:t>激励，在被激励输出前，应提供一个指示以表明被选中的</w:t>
      </w:r>
      <w:r>
        <w:rPr>
          <w:rFonts w:hint="eastAsia" w:eastAsia="黑体"/>
        </w:rPr>
        <w:t>高频手术模式</w:t>
      </w:r>
      <w:r>
        <w:rPr>
          <w:rFonts w:hint="eastAsia"/>
        </w:rPr>
        <w:t>。</w:t>
      </w:r>
      <w:r>
        <w:rPr/>
        <w:br w:type="textWrapping" w:clear="all"/>
      </w:r>
      <w:r>
        <w:rPr>
          <w:rFonts w:hint="eastAsia" w:cs="宋体"/>
          <w:szCs w:val="21"/>
        </w:rPr>
        <w:t>通过</w:t>
      </w:r>
      <w:del w:id="3338" w:author="cmtc" w:date="2018-09-19T12:06:00Z">
        <w:r>
          <w:rPr>
            <w:rFonts w:hint="eastAsia" w:cs="宋体"/>
            <w:szCs w:val="21"/>
          </w:rPr>
          <w:delText>目测</w:delText>
        </w:r>
      </w:del>
      <w:ins w:id="3339" w:author="cmtc" w:date="2018-09-19T12:06:00Z">
        <w:r>
          <w:rPr>
            <w:rFonts w:hint="eastAsia" w:cs="宋体"/>
            <w:szCs w:val="21"/>
          </w:rPr>
          <w:t>检查</w:t>
        </w:r>
      </w:ins>
      <w:r>
        <w:rPr>
          <w:rFonts w:hint="eastAsia" w:cs="宋体"/>
          <w:szCs w:val="21"/>
        </w:rPr>
        <w:t>和功能试验来检验是否符合要求。</w:t>
      </w:r>
    </w:p>
    <w:p w14:paraId="5ECA9175">
      <w:pPr>
        <w:pStyle w:val="61"/>
        <w:numPr>
          <w:ilvl w:val="2"/>
          <w:numId w:val="65"/>
        </w:numPr>
        <w:spacing w:before="156" w:after="156"/>
      </w:pPr>
      <w:r>
        <w:rPr>
          <w:rFonts w:hint="eastAsia"/>
        </w:rPr>
        <w:t>危险输出的防护</w:t>
      </w:r>
    </w:p>
    <w:p w14:paraId="468D6A1D">
      <w:pPr>
        <w:autoSpaceDE w:val="0"/>
        <w:autoSpaceDN w:val="0"/>
        <w:adjustRightInd w:val="0"/>
        <w:jc w:val="left"/>
        <w:rPr>
          <w:rFonts w:ascii="宋体" w:cs="宋体"/>
          <w:kern w:val="0"/>
          <w:szCs w:val="21"/>
        </w:rPr>
      </w:pPr>
      <w:r>
        <w:rPr>
          <w:rFonts w:hint="eastAsia" w:ascii="宋体" w:cs="宋体"/>
          <w:kern w:val="0"/>
          <w:szCs w:val="21"/>
        </w:rPr>
        <w:t>增补条款：</w:t>
      </w:r>
    </w:p>
    <w:p w14:paraId="549A2DE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7A378A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5D1036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2D04F3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CE34C4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302397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EA8658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C38B14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CEFDF0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AA4417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0FA835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F2D592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67B065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56D1CA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E066B6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57101E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76CA81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1624D9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88A49E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25881F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2270DE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18500F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F2AC61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7A16EB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962E88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38B5D2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0B0228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A53772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4691C3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D552FE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60DF4D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8313C7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6C6885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BE9A034">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C7614F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3934B0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60462C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0344BE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FD0803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511C57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651FCC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700DE8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26288A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5BEBE2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77B123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A3895F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8D40C9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F4A98F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BC04A7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F5082D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C645A7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C17BAE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3E93B2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FC1206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516E3B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8E3FA3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9E43C9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F62893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E521BB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B11FA2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7C987A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E01F92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FE1A19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01B001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EDA1E7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76FB09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26DD0A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D23476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56EF0C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54D507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C1F286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673DEC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D74397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65A340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323BB3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BECCBC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20875D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B8B6D4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A7F34BB">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F244ED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2F4B0C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8D1BD2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97932B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B3A4EA5">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01D7E2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5C8C6B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B007D7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74A174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1905D82">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A6EAA23">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8AD085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DAE5B8C">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DBC8FE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FC44647">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563C92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47E6D11">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37B0EE7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621D32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C5C40FD">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5FF2CBF">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730CD79">
      <w:pPr>
        <w:pStyle w:val="60"/>
        <w:spacing w:before="156" w:after="156"/>
      </w:pPr>
      <w:r>
        <w:rPr>
          <w:rFonts w:hint="eastAsia"/>
        </w:rPr>
        <w:t>*大电流模式的使用</w:t>
      </w:r>
    </w:p>
    <w:p w14:paraId="34EF0607">
      <w:pPr>
        <w:pStyle w:val="25"/>
      </w:pPr>
      <w:r>
        <w:rPr>
          <w:rFonts w:hint="eastAsia" w:ascii="黑体" w:hAnsi="黑体" w:eastAsia="黑体"/>
        </w:rPr>
        <w:t>高频手术设备</w:t>
      </w:r>
      <w:r>
        <w:rPr>
          <w:rFonts w:hint="eastAsia"/>
        </w:rPr>
        <w:t>应提供一种方法，在</w:t>
      </w:r>
      <w:r>
        <w:rPr>
          <w:rFonts w:hint="eastAsia" w:ascii="黑体" w:hAnsi="黑体" w:eastAsia="黑体"/>
        </w:rPr>
        <w:t>大电流模式</w:t>
      </w:r>
      <w:r>
        <w:rPr>
          <w:rFonts w:hint="eastAsia"/>
        </w:rPr>
        <w:t>下，使用具有足够电流承载能力的</w:t>
      </w:r>
      <w:r>
        <w:rPr>
          <w:rFonts w:hint="eastAsia" w:ascii="黑体" w:hAnsi="黑体" w:eastAsia="黑体"/>
        </w:rPr>
        <w:t>中性电极</w:t>
      </w:r>
      <w:r>
        <w:rPr>
          <w:rFonts w:hint="eastAsia"/>
        </w:rPr>
        <w:t>，确保无不可接受的温升。在此过程中，201.15.101的要求应在</w:t>
      </w:r>
      <w:r>
        <w:rPr>
          <w:rFonts w:hint="eastAsia" w:ascii="黑体" w:hAnsi="黑体" w:eastAsia="黑体"/>
        </w:rPr>
        <w:t>风险管理文档</w:t>
      </w:r>
      <w:r>
        <w:rPr>
          <w:rFonts w:hint="eastAsia"/>
        </w:rPr>
        <w:t>中对</w:t>
      </w:r>
      <w:r>
        <w:rPr>
          <w:rFonts w:hint="eastAsia" w:ascii="黑体" w:hAnsi="黑体" w:eastAsia="黑体"/>
        </w:rPr>
        <w:t>大电流模式</w:t>
      </w:r>
      <w:r>
        <w:rPr>
          <w:rFonts w:hint="eastAsia"/>
        </w:rPr>
        <w:t>情况具体分析。该要求应被认为是一个</w:t>
      </w:r>
      <w:r>
        <w:rPr>
          <w:rFonts w:hint="eastAsia" w:ascii="黑体" w:hAnsi="黑体" w:eastAsia="黑体"/>
        </w:rPr>
        <w:t>基本性能</w:t>
      </w:r>
      <w:r>
        <w:rPr>
          <w:rFonts w:hint="eastAsia"/>
        </w:rPr>
        <w:t>要求。</w:t>
      </w:r>
    </w:p>
    <w:p w14:paraId="1C9724CF">
      <w:pPr>
        <w:pStyle w:val="25"/>
      </w:pPr>
      <w:r>
        <w:rPr>
          <w:rFonts w:hint="eastAsia"/>
        </w:rPr>
        <w:t>通过检查</w:t>
      </w:r>
      <w:r>
        <w:rPr>
          <w:rFonts w:hint="eastAsia" w:ascii="黑体" w:hAnsi="黑体" w:eastAsia="黑体"/>
        </w:rPr>
        <w:t>制造商</w:t>
      </w:r>
      <w:r>
        <w:rPr>
          <w:rFonts w:hint="eastAsia"/>
        </w:rPr>
        <w:t>的文件和</w:t>
      </w:r>
      <w:r>
        <w:rPr>
          <w:rFonts w:hint="eastAsia" w:ascii="黑体" w:hAnsi="黑体" w:eastAsia="黑体"/>
        </w:rPr>
        <w:t>风险管理文档</w:t>
      </w:r>
      <w:r>
        <w:rPr>
          <w:rFonts w:hint="eastAsia"/>
        </w:rPr>
        <w:t>来检验是否符合要求。</w:t>
      </w:r>
    </w:p>
    <w:p w14:paraId="666C2EF5">
      <w:pPr>
        <w:pStyle w:val="60"/>
        <w:numPr>
          <w:ilvl w:val="3"/>
          <w:numId w:val="66"/>
        </w:numPr>
        <w:spacing w:before="156" w:after="156"/>
        <w:rPr>
          <w:i/>
          <w:iCs/>
          <w:lang w:val="en-GB"/>
        </w:rPr>
      </w:pPr>
      <w:r>
        <w:t>*</w:t>
      </w:r>
      <w:r>
        <w:rPr>
          <w:rFonts w:hint="eastAsia" w:cs="黑体"/>
        </w:rPr>
        <w:t>有关安全的指示</w:t>
      </w:r>
    </w:p>
    <w:p w14:paraId="435F98EC">
      <w:pPr>
        <w:pStyle w:val="25"/>
      </w:pPr>
      <w:r>
        <w:rPr>
          <w:rFonts w:hint="eastAsia"/>
        </w:rPr>
        <w:t>增补：</w:t>
      </w:r>
    </w:p>
    <w:p w14:paraId="4091EA52">
      <w:pPr>
        <w:pStyle w:val="25"/>
      </w:pPr>
      <w:r>
        <w:rPr>
          <w:rFonts w:hint="eastAsia"/>
        </w:rPr>
        <w:t>如果任何</w:t>
      </w:r>
      <w:r>
        <w:rPr>
          <w:rFonts w:hint="eastAsia" w:eastAsia="黑体"/>
        </w:rPr>
        <w:t>高频手术模式</w:t>
      </w:r>
      <w:r>
        <w:rPr>
          <w:rFonts w:hint="eastAsia"/>
        </w:rPr>
        <w:t>，包括各个独立输出</w:t>
      </w:r>
      <w:r>
        <w:t>(</w:t>
      </w:r>
      <w:r>
        <w:rPr>
          <w:rFonts w:hint="eastAsia"/>
        </w:rPr>
        <w:t>如可用)被同时启动时，每一个输出端接入</w:t>
      </w:r>
      <w:r>
        <w:rPr>
          <w:rFonts w:hint="eastAsia" w:eastAsia="黑体"/>
        </w:rPr>
        <w:t>额定负载</w:t>
      </w:r>
      <w:r>
        <w:rPr>
          <w:rFonts w:hint="eastAsia"/>
        </w:rPr>
        <w:t>的总输出功率，在任何1s时间内平均超过</w:t>
      </w:r>
      <w:r>
        <w:t>400W</w:t>
      </w:r>
      <w:r>
        <w:rPr>
          <w:rFonts w:hint="eastAsia"/>
        </w:rPr>
        <w:t>，那么</w:t>
      </w:r>
      <w:r>
        <w:rPr>
          <w:rFonts w:hint="eastAsia" w:eastAsia="黑体"/>
        </w:rPr>
        <w:t>风险管理文档</w:t>
      </w:r>
      <w:r>
        <w:rPr>
          <w:rFonts w:hint="eastAsia"/>
        </w:rPr>
        <w:t>中应给出潜在危险的特殊考虑，特别是关于</w:t>
      </w:r>
      <w:r>
        <w:rPr>
          <w:rFonts w:hint="eastAsia" w:eastAsia="黑体"/>
        </w:rPr>
        <w:t>中性电极</w:t>
      </w:r>
      <w:r>
        <w:rPr>
          <w:rFonts w:hint="eastAsia"/>
        </w:rPr>
        <w:t>。</w:t>
      </w:r>
    </w:p>
    <w:p w14:paraId="48D63706">
      <w:pPr>
        <w:pStyle w:val="25"/>
      </w:pPr>
      <w:r>
        <w:rPr>
          <w:rFonts w:hint="eastAsia"/>
        </w:rPr>
        <w:t>通过测量来检验是否符合要求。</w:t>
      </w:r>
    </w:p>
    <w:p w14:paraId="7B64A2BB">
      <w:pPr>
        <w:autoSpaceDE w:val="0"/>
        <w:autoSpaceDN w:val="0"/>
        <w:adjustRightInd w:val="0"/>
        <w:jc w:val="left"/>
        <w:rPr>
          <w:rFonts w:ascii="宋体" w:cs="宋体"/>
          <w:kern w:val="0"/>
          <w:szCs w:val="21"/>
        </w:rPr>
      </w:pPr>
      <w:r>
        <w:rPr>
          <w:rFonts w:hint="eastAsia" w:ascii="宋体" w:cs="宋体"/>
          <w:kern w:val="0"/>
          <w:szCs w:val="21"/>
        </w:rPr>
        <w:t>增补条款：</w:t>
      </w:r>
    </w:p>
    <w:p w14:paraId="35FB9C6A">
      <w:pPr>
        <w:pStyle w:val="59"/>
        <w:numPr>
          <w:ilvl w:val="4"/>
          <w:numId w:val="67"/>
        </w:numPr>
        <w:spacing w:before="156" w:after="156"/>
      </w:pPr>
      <w:r>
        <w:rPr>
          <w:rFonts w:hint="eastAsia"/>
        </w:rPr>
        <w:t>输出指示器</w:t>
      </w:r>
    </w:p>
    <w:p w14:paraId="746CA9DD">
      <w:pPr>
        <w:pStyle w:val="25"/>
        <w:rPr>
          <w:color w:val="FF0000"/>
          <w:rPrChange w:id="3340" w:author="cmtc" w:date="2018-09-19T14:20:00Z">
            <w:rPr/>
          </w:rPrChange>
        </w:rPr>
      </w:pPr>
      <w:r>
        <w:rPr>
          <w:rFonts w:hint="eastAsia" w:eastAsia="黑体"/>
          <w:color w:val="FF0000"/>
          <w:lang/>
          <w:rPrChange w:id="3341" w:author="cmtc" w:date="2018-09-19T14:20:00Z">
            <w:rPr>
              <w:rFonts w:hint="eastAsia" w:eastAsia="黑体"/>
            </w:rPr>
          </w:rPrChange>
        </w:rPr>
        <w:t>高频手术设备</w:t>
      </w:r>
      <w:r>
        <w:rPr>
          <w:rFonts w:hint="eastAsia"/>
          <w:color w:val="FF0000"/>
          <w:lang/>
          <w:rPrChange w:id="3342" w:author="cmtc" w:date="2018-09-19T14:20:00Z">
            <w:rPr>
              <w:rFonts w:hint="eastAsia"/>
            </w:rPr>
          </w:rPrChange>
        </w:rPr>
        <w:t>应配备一指示器，当任何输出电路由于一个</w:t>
      </w:r>
      <w:r>
        <w:rPr>
          <w:rFonts w:hint="eastAsia" w:eastAsia="黑体"/>
          <w:color w:val="FF0000"/>
          <w:lang/>
          <w:rPrChange w:id="3343" w:author="cmtc" w:date="2018-09-19T14:20:00Z">
            <w:rPr>
              <w:rFonts w:hint="eastAsia" w:eastAsia="黑体"/>
            </w:rPr>
          </w:rPrChange>
        </w:rPr>
        <w:t>开关检测器</w:t>
      </w:r>
      <w:r>
        <w:rPr>
          <w:rFonts w:hint="eastAsia"/>
          <w:color w:val="FF0000"/>
          <w:lang/>
          <w:rPrChange w:id="3344" w:author="cmtc" w:date="2018-09-19T14:20:00Z">
            <w:rPr>
              <w:rFonts w:hint="eastAsia"/>
            </w:rPr>
          </w:rPrChange>
        </w:rPr>
        <w:t>的工作或者因一个</w:t>
      </w:r>
      <w:r>
        <w:rPr>
          <w:rFonts w:hint="eastAsia" w:ascii="黑体" w:hAnsi="黑体" w:eastAsia="黑体"/>
          <w:color w:val="FF0000"/>
          <w:lang/>
          <w:rPrChange w:id="3345" w:author="cmtc" w:date="2018-09-19T14:20:00Z">
            <w:rPr>
              <w:rFonts w:hint="eastAsia" w:ascii="黑体" w:hAnsi="黑体" w:eastAsia="黑体"/>
            </w:rPr>
          </w:rPrChange>
        </w:rPr>
        <w:t>单</w:t>
      </w:r>
      <w:r>
        <w:rPr>
          <w:rFonts w:ascii="黑体" w:hAnsi="黑体" w:eastAsia="黑体"/>
          <w:color w:val="FF0000"/>
          <w:lang/>
          <w:rPrChange w:id="3346" w:author="cmtc" w:date="2018-09-19T14:20:00Z">
            <w:rPr>
              <w:rFonts w:ascii="黑体" w:hAnsi="黑体" w:eastAsia="黑体"/>
            </w:rPr>
          </w:rPrChange>
        </w:rPr>
        <w:t>一</w:t>
      </w:r>
      <w:r>
        <w:rPr>
          <w:rFonts w:hint="eastAsia" w:ascii="黑体" w:hAnsi="黑体" w:eastAsia="黑体"/>
          <w:color w:val="FF0000"/>
          <w:lang/>
          <w:rPrChange w:id="3347" w:author="cmtc" w:date="2018-09-19T14:20:00Z">
            <w:rPr>
              <w:rFonts w:hint="eastAsia" w:ascii="黑体" w:hAnsi="黑体" w:eastAsia="黑体"/>
            </w:rPr>
          </w:rPrChange>
        </w:rPr>
        <w:t>故障状态</w:t>
      </w:r>
      <w:r>
        <w:rPr>
          <w:rFonts w:hint="eastAsia"/>
          <w:color w:val="FF0000"/>
          <w:lang/>
          <w:rPrChange w:id="3348" w:author="cmtc" w:date="2018-09-19T14:20:00Z">
            <w:rPr>
              <w:rFonts w:hint="eastAsia"/>
            </w:rPr>
          </w:rPrChange>
        </w:rPr>
        <w:t>而被激励时提供一个可闻的（声响提示）信号。声音输出的主要能量应包含在</w:t>
      </w:r>
      <w:r>
        <w:rPr>
          <w:color w:val="FF0000"/>
          <w:lang/>
          <w:rPrChange w:id="3349" w:author="cmtc" w:date="2018-09-19T14:20:00Z">
            <w:rPr/>
          </w:rPrChange>
        </w:rPr>
        <w:t>100Hz</w:t>
      </w:r>
      <w:r>
        <w:rPr>
          <w:rFonts w:hint="eastAsia"/>
          <w:color w:val="FF0000"/>
          <w:lang/>
          <w:rPrChange w:id="3350" w:author="cmtc" w:date="2018-09-19T14:20:00Z">
            <w:rPr>
              <w:rFonts w:hint="eastAsia"/>
            </w:rPr>
          </w:rPrChange>
        </w:rPr>
        <w:t>到</w:t>
      </w:r>
      <w:r>
        <w:rPr>
          <w:color w:val="FF0000"/>
          <w:lang/>
          <w:rPrChange w:id="3351" w:author="cmtc" w:date="2018-09-19T14:20:00Z">
            <w:rPr/>
          </w:rPrChange>
        </w:rPr>
        <w:t>3kHz</w:t>
      </w:r>
      <w:r>
        <w:rPr>
          <w:rFonts w:hint="eastAsia"/>
          <w:color w:val="FF0000"/>
          <w:lang/>
          <w:rPrChange w:id="3352" w:author="cmtc" w:date="2018-09-19T14:20:00Z">
            <w:rPr>
              <w:rFonts w:hint="eastAsia"/>
            </w:rPr>
          </w:rPrChange>
        </w:rPr>
        <w:t>的频段内，根据</w:t>
      </w:r>
      <w:r>
        <w:rPr>
          <w:rFonts w:hint="eastAsia" w:ascii="黑体" w:hAnsi="黑体" w:eastAsia="黑体"/>
          <w:color w:val="FF0000"/>
          <w:lang/>
          <w:rPrChange w:id="3353" w:author="cmtc" w:date="2018-09-19T14:20:00Z">
            <w:rPr>
              <w:rFonts w:hint="eastAsia" w:ascii="黑体" w:hAnsi="黑体" w:eastAsia="黑体"/>
            </w:rPr>
          </w:rPrChange>
        </w:rPr>
        <w:t>制造商</w:t>
      </w:r>
      <w:r>
        <w:rPr>
          <w:rFonts w:hint="eastAsia"/>
          <w:color w:val="FF0000"/>
          <w:lang/>
          <w:rPrChange w:id="3354" w:author="cmtc" w:date="2018-09-19T14:20:00Z">
            <w:rPr>
              <w:rFonts w:hint="eastAsia"/>
            </w:rPr>
          </w:rPrChange>
        </w:rPr>
        <w:t>规定的方向上离</w:t>
      </w:r>
      <w:r>
        <w:rPr>
          <w:rFonts w:hint="eastAsia" w:eastAsia="黑体"/>
          <w:color w:val="FF0000"/>
          <w:lang/>
          <w:rPrChange w:id="3355" w:author="cmtc" w:date="2018-09-19T14:20:00Z">
            <w:rPr>
              <w:rFonts w:hint="eastAsia" w:eastAsia="黑体"/>
            </w:rPr>
          </w:rPrChange>
        </w:rPr>
        <w:t>高频手术设备</w:t>
      </w:r>
      <w:r>
        <w:rPr>
          <w:color w:val="FF0000"/>
          <w:lang/>
          <w:rPrChange w:id="3356" w:author="cmtc" w:date="2018-09-19T14:20:00Z">
            <w:rPr/>
          </w:rPrChange>
        </w:rPr>
        <w:t xml:space="preserve">1m </w:t>
      </w:r>
      <w:r>
        <w:rPr>
          <w:rFonts w:hint="eastAsia"/>
          <w:color w:val="FF0000"/>
          <w:lang/>
          <w:rPrChange w:id="3357" w:author="cmtc" w:date="2018-09-19T14:20:00Z">
            <w:rPr>
              <w:rFonts w:hint="eastAsia"/>
            </w:rPr>
          </w:rPrChange>
        </w:rPr>
        <w:t>距离处，声源产生的声级至少应为</w:t>
      </w:r>
      <w:r>
        <w:rPr>
          <w:color w:val="FF0000"/>
          <w:lang/>
          <w:rPrChange w:id="3358" w:author="cmtc" w:date="2018-09-19T14:20:00Z">
            <w:rPr/>
          </w:rPrChange>
        </w:rPr>
        <w:t>65dB(A</w:t>
      </w:r>
      <w:r>
        <w:rPr>
          <w:rFonts w:hint="eastAsia"/>
          <w:color w:val="FF0000"/>
          <w:lang/>
          <w:rPrChange w:id="3359" w:author="cmtc" w:date="2018-09-19T14:20:00Z">
            <w:rPr>
              <w:rFonts w:hint="eastAsia"/>
            </w:rPr>
          </w:rPrChange>
        </w:rPr>
        <w:t>计权</w:t>
      </w:r>
      <w:r>
        <w:rPr>
          <w:color w:val="FF0000"/>
          <w:lang/>
          <w:rPrChange w:id="3360" w:author="cmtc" w:date="2018-09-19T14:20:00Z">
            <w:rPr/>
          </w:rPrChange>
        </w:rPr>
        <w:t>)</w:t>
      </w:r>
      <w:r>
        <w:rPr>
          <w:rFonts w:hint="eastAsia"/>
          <w:color w:val="FF0000"/>
          <w:lang/>
          <w:rPrChange w:id="3361" w:author="cmtc" w:date="2018-09-19T14:20:00Z">
            <w:rPr>
              <w:rFonts w:hint="eastAsia"/>
            </w:rPr>
          </w:rPrChange>
        </w:rPr>
        <w:t>。可配备一个可触及的声级控制器，但不应将声级降到</w:t>
      </w:r>
      <w:r>
        <w:rPr>
          <w:color w:val="FF0000"/>
          <w:lang/>
          <w:rPrChange w:id="3362" w:author="cmtc" w:date="2018-09-19T14:20:00Z">
            <w:rPr/>
          </w:rPrChange>
        </w:rPr>
        <w:t>40dB(A</w:t>
      </w:r>
      <w:r>
        <w:rPr>
          <w:rFonts w:hint="eastAsia"/>
          <w:color w:val="FF0000"/>
          <w:lang/>
          <w:rPrChange w:id="3363" w:author="cmtc" w:date="2018-09-19T14:20:00Z">
            <w:rPr>
              <w:rFonts w:hint="eastAsia"/>
            </w:rPr>
          </w:rPrChange>
        </w:rPr>
        <w:t>计权</w:t>
      </w:r>
      <w:r>
        <w:rPr>
          <w:color w:val="FF0000"/>
          <w:lang/>
          <w:rPrChange w:id="3364" w:author="cmtc" w:date="2018-09-19T14:20:00Z">
            <w:rPr/>
          </w:rPrChange>
        </w:rPr>
        <w:t>)</w:t>
      </w:r>
      <w:r>
        <w:rPr>
          <w:rFonts w:hint="eastAsia"/>
          <w:color w:val="FF0000"/>
          <w:lang/>
          <w:rPrChange w:id="3365" w:author="cmtc" w:date="2018-09-19T14:20:00Z">
            <w:rPr>
              <w:rFonts w:hint="eastAsia"/>
            </w:rPr>
          </w:rPrChange>
        </w:rPr>
        <w:t>以下。对于模拟启动，还可参见</w:t>
      </w:r>
      <w:r>
        <w:rPr>
          <w:color w:val="FF0000"/>
          <w:lang/>
          <w:rPrChange w:id="3366" w:author="cmtc" w:date="2018-09-19T14:20:00Z">
            <w:rPr/>
          </w:rPrChange>
        </w:rPr>
        <w:t>201.12.2 d)</w:t>
      </w:r>
      <w:r>
        <w:rPr>
          <w:rFonts w:hint="eastAsia"/>
          <w:color w:val="FF0000"/>
          <w:lang/>
          <w:rPrChange w:id="3367" w:author="cmtc" w:date="2018-09-19T14:20:00Z">
            <w:rPr>
              <w:rFonts w:hint="eastAsia"/>
            </w:rPr>
          </w:rPrChange>
        </w:rPr>
        <w:t>。</w:t>
      </w:r>
    </w:p>
    <w:p w14:paraId="2AA80B08">
      <w:pPr>
        <w:pStyle w:val="25"/>
      </w:pPr>
      <w:r>
        <w:rPr>
          <w:rFonts w:hint="eastAsia"/>
        </w:rPr>
        <w:t>为了使</w:t>
      </w:r>
      <w:r>
        <w:rPr>
          <w:rFonts w:hint="eastAsia" w:eastAsia="黑体"/>
        </w:rPr>
        <w:t>操作者</w:t>
      </w:r>
      <w:r>
        <w:rPr>
          <w:rFonts w:hint="eastAsia"/>
        </w:rPr>
        <w:t>能区分</w:t>
      </w:r>
      <w:r>
        <w:t>201.8.4.101</w:t>
      </w:r>
      <w:r>
        <w:rPr>
          <w:rFonts w:hint="eastAsia"/>
        </w:rPr>
        <w:t>所述可闻报警和以上规定的可闻信号，应将前者制成脉动式的或者使用两种不同的频率。</w:t>
      </w:r>
    </w:p>
    <w:p w14:paraId="6241F655">
      <w:pPr>
        <w:pStyle w:val="91"/>
      </w:pPr>
      <w:r>
        <w:rPr>
          <w:rFonts w:hint="eastAsia"/>
        </w:rPr>
        <w:t>该声音信号不</w:t>
      </w:r>
      <w:ins w:id="3368" w:author="cmtc" w:date="2018-09-19T14:02:00Z">
        <w:r>
          <w:rPr>
            <w:rFonts w:hint="eastAsia"/>
          </w:rPr>
          <w:t>预期</w:t>
        </w:r>
      </w:ins>
      <w:r>
        <w:rPr>
          <w:rFonts w:hint="eastAsia"/>
        </w:rPr>
        <w:t>符合YY 0709中“</w:t>
      </w:r>
      <w:r>
        <w:rPr>
          <w:rFonts w:hint="eastAsia" w:eastAsia="黑体"/>
        </w:rPr>
        <w:t>报警信号</w:t>
      </w:r>
      <w:r>
        <w:rPr>
          <w:rFonts w:hint="eastAsia"/>
        </w:rPr>
        <w:t>”的定义。还可参见本</w:t>
      </w:r>
      <w:del w:id="3369" w:author="ZXQ" w:date="2018-09-19T20:28:00Z">
        <w:r>
          <w:rPr>
            <w:rFonts w:hint="eastAsia"/>
          </w:rPr>
          <w:delText>文件</w:delText>
        </w:r>
      </w:del>
      <w:ins w:id="3370" w:author="ZXQ" w:date="2018-09-19T20:28:00Z">
        <w:r>
          <w:rPr>
            <w:rFonts w:hint="eastAsia"/>
          </w:rPr>
          <w:t>标准</w:t>
        </w:r>
      </w:ins>
      <w:r>
        <w:rPr>
          <w:rFonts w:hint="eastAsia"/>
        </w:rPr>
        <w:t>的第208章。</w:t>
      </w:r>
    </w:p>
    <w:p w14:paraId="6AD3E0CC">
      <w:pPr>
        <w:pStyle w:val="25"/>
      </w:pPr>
      <w:r>
        <w:rPr>
          <w:rFonts w:hint="eastAsia"/>
        </w:rPr>
        <w:t>通过功能检查和声级测量来检验是否符合要求。</w:t>
      </w:r>
    </w:p>
    <w:p w14:paraId="2EC6FA57">
      <w:pPr>
        <w:pStyle w:val="60"/>
        <w:spacing w:before="156" w:after="156"/>
      </w:pPr>
      <w:r>
        <w:rPr>
          <w:rFonts w:hint="eastAsia"/>
        </w:rPr>
        <w:t>意外的选成过量的输出值</w:t>
      </w:r>
    </w:p>
    <w:p w14:paraId="3DAC0C3E">
      <w:pPr>
        <w:autoSpaceDE w:val="0"/>
        <w:autoSpaceDN w:val="0"/>
        <w:adjustRightInd w:val="0"/>
        <w:jc w:val="left"/>
      </w:pPr>
      <w:r>
        <w:rPr>
          <w:rFonts w:hint="eastAsia"/>
        </w:rPr>
        <w:t>增补条款：</w:t>
      </w:r>
    </w:p>
    <w:p w14:paraId="16FAE2F1">
      <w:pPr>
        <w:pStyle w:val="59"/>
        <w:numPr>
          <w:ilvl w:val="4"/>
          <w:numId w:val="68"/>
        </w:numPr>
        <w:spacing w:before="156" w:after="156"/>
        <w:rPr>
          <w:i/>
          <w:kern w:val="2"/>
        </w:rPr>
      </w:pPr>
      <w:r>
        <w:rPr>
          <w:rFonts w:hint="eastAsia"/>
        </w:rPr>
        <w:t>*输出降低的方法</w:t>
      </w:r>
    </w:p>
    <w:p w14:paraId="0F70EFB4">
      <w:pPr>
        <w:pStyle w:val="25"/>
      </w:pPr>
      <w:r>
        <w:rPr>
          <w:rFonts w:hint="eastAsia"/>
        </w:rPr>
        <w:t>对于每一个</w:t>
      </w:r>
      <w:r>
        <w:rPr>
          <w:rFonts w:hint="eastAsia" w:eastAsia="黑体"/>
        </w:rPr>
        <w:t>高频手术模式</w:t>
      </w:r>
      <w:r>
        <w:rPr>
          <w:rFonts w:hint="eastAsia"/>
        </w:rPr>
        <w:t>，除了</w:t>
      </w:r>
      <w:r>
        <w:t>201.7.9.2.2.101a)7</w:t>
      </w:r>
      <w:r>
        <w:rPr>
          <w:rFonts w:hint="eastAsia"/>
        </w:rPr>
        <w:t>)和</w:t>
      </w:r>
      <w:r>
        <w:t>201.7.9.3.1</w:t>
      </w:r>
      <w:r>
        <w:rPr>
          <w:rFonts w:hint="eastAsia"/>
        </w:rPr>
        <w:t>所提要求外，</w:t>
      </w:r>
      <w:r>
        <w:rPr>
          <w:rFonts w:hint="eastAsia" w:eastAsia="黑体"/>
        </w:rPr>
        <w:t>高频手术设备</w:t>
      </w:r>
      <w:r>
        <w:rPr>
          <w:rFonts w:hint="eastAsia"/>
        </w:rPr>
        <w:t>应配备一个装置（输出控制器）以使输出功率可降到</w:t>
      </w:r>
      <w:r>
        <w:rPr>
          <w:rFonts w:hint="eastAsia" w:eastAsia="黑体"/>
        </w:rPr>
        <w:t>额定输出功率</w:t>
      </w:r>
      <w:r>
        <w:rPr>
          <w:rFonts w:hint="eastAsia"/>
        </w:rPr>
        <w:t>的5%或10W以下，取其较小者（还可参见</w:t>
      </w:r>
      <w:r>
        <w:t>201.12.1.102</w:t>
      </w:r>
      <w:r>
        <w:rPr>
          <w:rFonts w:hint="eastAsia"/>
        </w:rPr>
        <w:t>）。</w:t>
      </w:r>
    </w:p>
    <w:p w14:paraId="004F9ECE">
      <w:pPr>
        <w:pStyle w:val="25"/>
      </w:pPr>
      <w:r>
        <w:rPr>
          <w:rFonts w:hint="eastAsia"/>
        </w:rPr>
        <w:t>通过测量输出功率和检查来检验是否符合要求。</w:t>
      </w:r>
    </w:p>
    <w:p w14:paraId="66D1E56B">
      <w:pPr>
        <w:pStyle w:val="60"/>
        <w:spacing w:before="156" w:after="156"/>
        <w:rPr>
          <w:rFonts w:cs="黑体"/>
        </w:rPr>
      </w:pPr>
      <w:r>
        <w:rPr>
          <w:rFonts w:hint="eastAsia" w:cs="黑体"/>
        </w:rPr>
        <w:t>不正确的输出</w:t>
      </w:r>
    </w:p>
    <w:p w14:paraId="0F8EBC5D">
      <w:pPr>
        <w:autoSpaceDE w:val="0"/>
        <w:autoSpaceDN w:val="0"/>
        <w:adjustRightInd w:val="0"/>
        <w:jc w:val="left"/>
      </w:pPr>
      <w:r>
        <w:rPr>
          <w:rFonts w:hint="eastAsia"/>
        </w:rPr>
        <w:t>增补条款：</w:t>
      </w:r>
    </w:p>
    <w:p w14:paraId="622D8C22">
      <w:pPr>
        <w:pStyle w:val="59"/>
        <w:numPr>
          <w:ilvl w:val="4"/>
          <w:numId w:val="69"/>
        </w:numPr>
        <w:spacing w:before="156" w:after="156"/>
        <w:rPr>
          <w:rFonts w:ascii="Arial" w:hAnsi="Arial" w:eastAsia="Arial Unicode MS"/>
        </w:rPr>
      </w:pPr>
      <w:r>
        <w:rPr>
          <w:rFonts w:hint="eastAsia"/>
        </w:rPr>
        <w:t>*单一故障状态下最大允许输出功率</w:t>
      </w:r>
    </w:p>
    <w:p w14:paraId="4DFC807D">
      <w:pPr>
        <w:pStyle w:val="25"/>
      </w:pPr>
      <w:r>
        <w:rPr>
          <w:rFonts w:hint="eastAsia" w:ascii="黑体" w:hAnsi="黑体" w:eastAsia="黑体"/>
        </w:rPr>
        <w:t>额定输出功率</w:t>
      </w:r>
      <w:r>
        <w:rPr>
          <w:rFonts w:hint="eastAsia"/>
        </w:rPr>
        <w:t>大于50W的</w:t>
      </w:r>
      <w:r>
        <w:rPr>
          <w:rFonts w:hint="eastAsia" w:ascii="黑体" w:hAnsi="黑体" w:eastAsia="黑体"/>
        </w:rPr>
        <w:t>单极高频手术设备</w:t>
      </w:r>
      <w:r>
        <w:rPr>
          <w:rFonts w:hint="eastAsia"/>
        </w:rPr>
        <w:t>和所有</w:t>
      </w:r>
      <w:r>
        <w:rPr>
          <w:rFonts w:hint="eastAsia" w:ascii="黑体" w:hAnsi="黑体" w:eastAsia="黑体"/>
        </w:rPr>
        <w:t>高频手术设备</w:t>
      </w:r>
      <w:r>
        <w:rPr>
          <w:rFonts w:hint="eastAsia"/>
        </w:rPr>
        <w:t>的</w:t>
      </w:r>
      <w:r>
        <w:rPr>
          <w:rFonts w:hint="eastAsia" w:ascii="黑体" w:hAnsi="黑体" w:eastAsia="黑体"/>
        </w:rPr>
        <w:t>双极</w:t>
      </w:r>
      <w:r>
        <w:rPr>
          <w:rFonts w:hint="eastAsia"/>
        </w:rPr>
        <w:t>输出都应配备一个报警和/或连锁系统，来指示和/或防止输出功率相对于输出设定的明显增加。</w:t>
      </w:r>
    </w:p>
    <w:p w14:paraId="2DF268AB">
      <w:pPr>
        <w:pStyle w:val="25"/>
      </w:pPr>
      <w:r>
        <w:rPr>
          <w:rFonts w:hint="eastAsia"/>
        </w:rPr>
        <w:t>在</w:t>
      </w:r>
      <w:r>
        <w:rPr>
          <w:rFonts w:hint="eastAsia" w:ascii="黑体" w:hAnsi="黑体" w:eastAsia="黑体"/>
        </w:rPr>
        <w:t>单一故障状态</w:t>
      </w:r>
      <w:r>
        <w:rPr>
          <w:rFonts w:hint="eastAsia"/>
        </w:rPr>
        <w:t>下，最大允许输出功率必须对每一个</w:t>
      </w:r>
      <w:r>
        <w:rPr>
          <w:rFonts w:hint="eastAsia" w:ascii="黑体" w:hAnsi="黑体" w:eastAsia="黑体"/>
        </w:rPr>
        <w:t>患者电路</w:t>
      </w:r>
      <w:r>
        <w:rPr>
          <w:rFonts w:hint="eastAsia"/>
        </w:rPr>
        <w:t>和工作模式分别计算。</w:t>
      </w:r>
    </w:p>
    <w:p w14:paraId="679121B8">
      <w:pPr>
        <w:pStyle w:val="25"/>
      </w:pPr>
      <w:r>
        <w:rPr>
          <w:rFonts w:hint="eastAsia" w:ascii="黑体" w:hAnsi="黑体" w:eastAsia="黑体"/>
        </w:rPr>
        <w:t>单一故障状态</w:t>
      </w:r>
      <w:r>
        <w:rPr>
          <w:rFonts w:hint="eastAsia"/>
        </w:rPr>
        <w:t>下最大允许输出功率规定见表201.102：</w:t>
      </w:r>
    </w:p>
    <w:p w14:paraId="786015B1">
      <w:pPr>
        <w:pStyle w:val="141"/>
        <w:spacing w:before="156" w:after="156"/>
      </w:pPr>
      <w:r>
        <w:rPr>
          <w:rFonts w:hint="eastAsia"/>
        </w:rPr>
        <w:t>单一故障状态下最大输出功率</w:t>
      </w:r>
    </w:p>
    <w:tbl>
      <w:tblPr>
        <w:tblStyle w:val="34"/>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785"/>
        <w:gridCol w:w="4785"/>
      </w:tblGrid>
      <w:tr w14:paraId="6ABB5BBF">
        <w:trPr>
          <w:wBefore w:w="0" w:type="dxa"/>
          <w:jc w:val="center"/>
        </w:trPr>
        <w:tc>
          <w:tcPr>
            <w:tcW w:w="4785" w:type="dxa"/>
            <w:tcBorders>
              <w:top w:val="single" w:color="auto" w:sz="8" w:space="0"/>
              <w:bottom w:val="single" w:color="auto" w:sz="8" w:space="0"/>
            </w:tcBorders>
            <w:noWrap w:val="0"/>
            <w:vAlign w:val="center"/>
          </w:tcPr>
          <w:p w14:paraId="4AE5C8C5">
            <w:pPr>
              <w:tabs>
                <w:tab w:val="left" w:pos="-2880"/>
                <w:tab w:val="left" w:pos="-2700"/>
                <w:tab w:val="left" w:pos="-1800"/>
              </w:tabs>
              <w:jc w:val="center"/>
              <w:rPr>
                <w:rFonts w:ascii="宋体"/>
                <w:sz w:val="18"/>
                <w:szCs w:val="21"/>
              </w:rPr>
            </w:pPr>
            <w:r>
              <w:rPr>
                <w:rFonts w:hint="eastAsia" w:ascii="宋体"/>
                <w:sz w:val="18"/>
                <w:szCs w:val="21"/>
              </w:rPr>
              <w:t>设定（</w:t>
            </w:r>
            <w:r>
              <w:rPr>
                <w:rFonts w:hint="eastAsia" w:ascii="黑体" w:hAnsi="黑体" w:eastAsia="黑体"/>
                <w:sz w:val="18"/>
                <w:szCs w:val="21"/>
              </w:rPr>
              <w:t>额定输出功率</w:t>
            </w:r>
            <w:r>
              <w:rPr>
                <w:rFonts w:hint="eastAsia" w:ascii="宋体"/>
                <w:sz w:val="18"/>
                <w:szCs w:val="21"/>
              </w:rPr>
              <w:t>的百分比范围P/%）</w:t>
            </w:r>
          </w:p>
        </w:tc>
        <w:tc>
          <w:tcPr>
            <w:tcW w:w="4785" w:type="dxa"/>
            <w:tcBorders>
              <w:top w:val="single" w:color="auto" w:sz="8" w:space="0"/>
              <w:bottom w:val="single" w:color="auto" w:sz="8" w:space="0"/>
            </w:tcBorders>
            <w:noWrap w:val="0"/>
            <w:vAlign w:val="center"/>
          </w:tcPr>
          <w:p w14:paraId="40F9803F">
            <w:pPr>
              <w:tabs>
                <w:tab w:val="left" w:pos="-6948"/>
              </w:tabs>
              <w:jc w:val="center"/>
              <w:rPr>
                <w:rFonts w:ascii="宋体" w:hAnsi="宋体"/>
                <w:sz w:val="18"/>
                <w:szCs w:val="21"/>
              </w:rPr>
            </w:pPr>
            <w:r>
              <w:rPr>
                <w:rFonts w:hint="eastAsia" w:ascii="黑体" w:hAnsi="黑体" w:eastAsia="黑体"/>
                <w:sz w:val="18"/>
                <w:szCs w:val="21"/>
              </w:rPr>
              <w:t>单一故障状态</w:t>
            </w:r>
            <w:r>
              <w:rPr>
                <w:rFonts w:hint="eastAsia" w:ascii="宋体" w:hAnsi="宋体"/>
                <w:sz w:val="18"/>
                <w:szCs w:val="21"/>
              </w:rPr>
              <w:t>下最大允许输出功率</w:t>
            </w:r>
          </w:p>
        </w:tc>
      </w:tr>
      <w:tr w14:paraId="10CA53A3">
        <w:trPr>
          <w:wBefore w:w="0" w:type="dxa"/>
          <w:jc w:val="center"/>
        </w:trPr>
        <w:tc>
          <w:tcPr>
            <w:tcW w:w="4785" w:type="dxa"/>
            <w:tcBorders>
              <w:top w:val="single" w:color="auto" w:sz="8" w:space="0"/>
            </w:tcBorders>
            <w:noWrap w:val="0"/>
            <w:vAlign w:val="center"/>
          </w:tcPr>
          <w:p w14:paraId="77DB22A2">
            <w:pPr>
              <w:tabs>
                <w:tab w:val="left" w:pos="-2880"/>
                <w:tab w:val="left" w:pos="-2700"/>
                <w:tab w:val="left" w:pos="-1800"/>
              </w:tabs>
              <w:jc w:val="center"/>
              <w:rPr>
                <w:rFonts w:ascii="宋体"/>
                <w:sz w:val="18"/>
                <w:szCs w:val="21"/>
              </w:rPr>
            </w:pPr>
            <w:r>
              <w:rPr>
                <w:rFonts w:hint="eastAsia" w:ascii="宋体"/>
                <w:sz w:val="18"/>
                <w:szCs w:val="21"/>
              </w:rPr>
              <w:t>P＜10</w:t>
            </w:r>
          </w:p>
        </w:tc>
        <w:tc>
          <w:tcPr>
            <w:tcW w:w="4785" w:type="dxa"/>
            <w:tcBorders>
              <w:top w:val="single" w:color="auto" w:sz="8" w:space="0"/>
            </w:tcBorders>
            <w:noWrap w:val="0"/>
            <w:vAlign w:val="center"/>
          </w:tcPr>
          <w:p w14:paraId="0A6370C8">
            <w:pPr>
              <w:tabs>
                <w:tab w:val="left" w:pos="-6948"/>
              </w:tabs>
              <w:ind w:left="-288"/>
              <w:jc w:val="center"/>
              <w:rPr>
                <w:rFonts w:ascii="宋体"/>
                <w:sz w:val="18"/>
                <w:szCs w:val="21"/>
              </w:rPr>
            </w:pPr>
            <w:r>
              <w:rPr>
                <w:rFonts w:hint="eastAsia" w:ascii="黑体" w:hAnsi="黑体" w:eastAsia="黑体"/>
                <w:sz w:val="18"/>
                <w:szCs w:val="21"/>
              </w:rPr>
              <w:t>额定输出功率</w:t>
            </w:r>
            <w:r>
              <w:rPr>
                <w:rFonts w:hint="eastAsia" w:ascii="宋体"/>
                <w:sz w:val="18"/>
                <w:szCs w:val="21"/>
              </w:rPr>
              <w:t>的20%</w:t>
            </w:r>
          </w:p>
        </w:tc>
      </w:tr>
      <w:tr w14:paraId="43A7B8E1">
        <w:trPr>
          <w:wBefore w:w="0" w:type="dxa"/>
          <w:jc w:val="center"/>
        </w:trPr>
        <w:tc>
          <w:tcPr>
            <w:tcW w:w="4785" w:type="dxa"/>
            <w:tcBorders>
              <w:bottom w:val="single" w:color="auto" w:sz="4" w:space="0"/>
            </w:tcBorders>
            <w:noWrap w:val="0"/>
            <w:vAlign w:val="center"/>
          </w:tcPr>
          <w:p w14:paraId="5A31B927">
            <w:pPr>
              <w:tabs>
                <w:tab w:val="left" w:pos="-2880"/>
                <w:tab w:val="left" w:pos="-2700"/>
                <w:tab w:val="left" w:pos="-1800"/>
              </w:tabs>
              <w:jc w:val="center"/>
              <w:rPr>
                <w:rFonts w:ascii="宋体"/>
                <w:sz w:val="18"/>
                <w:szCs w:val="21"/>
              </w:rPr>
            </w:pPr>
            <w:r>
              <w:rPr>
                <w:rFonts w:hint="eastAsia" w:ascii="宋体"/>
                <w:sz w:val="18"/>
                <w:szCs w:val="21"/>
              </w:rPr>
              <w:t>10≤P</w:t>
            </w:r>
            <w:ins w:id="3371" w:author="cmtc" w:date="2018-09-19T14:21:00Z">
              <w:r>
                <w:rPr>
                  <w:rFonts w:hint="eastAsia" w:ascii="宋体"/>
                  <w:sz w:val="18"/>
                  <w:szCs w:val="21"/>
                </w:rPr>
                <w:t>≤</w:t>
              </w:r>
            </w:ins>
            <w:del w:id="3372" w:author="cmtc" w:date="2018-09-19T14:21:00Z">
              <w:r>
                <w:rPr>
                  <w:rFonts w:hint="eastAsia" w:ascii="宋体"/>
                  <w:sz w:val="18"/>
                  <w:szCs w:val="21"/>
                </w:rPr>
                <w:delText>≥</w:delText>
              </w:r>
            </w:del>
            <w:r>
              <w:rPr>
                <w:rFonts w:hint="eastAsia" w:ascii="宋体"/>
                <w:sz w:val="18"/>
                <w:szCs w:val="21"/>
              </w:rPr>
              <w:t>25</w:t>
            </w:r>
          </w:p>
        </w:tc>
        <w:tc>
          <w:tcPr>
            <w:tcW w:w="4785" w:type="dxa"/>
            <w:tcBorders>
              <w:bottom w:val="single" w:color="auto" w:sz="4" w:space="0"/>
            </w:tcBorders>
            <w:noWrap w:val="0"/>
            <w:vAlign w:val="center"/>
          </w:tcPr>
          <w:p w14:paraId="0F2405F3">
            <w:pPr>
              <w:tabs>
                <w:tab w:val="left" w:pos="-6948"/>
              </w:tabs>
              <w:jc w:val="center"/>
              <w:rPr>
                <w:rFonts w:ascii="宋体"/>
                <w:sz w:val="18"/>
                <w:szCs w:val="21"/>
              </w:rPr>
            </w:pPr>
            <w:r>
              <w:rPr>
                <w:rFonts w:hint="eastAsia" w:ascii="宋体"/>
                <w:sz w:val="18"/>
                <w:szCs w:val="21"/>
              </w:rPr>
              <w:t>设定值×2</w:t>
            </w:r>
          </w:p>
        </w:tc>
      </w:tr>
      <w:tr w14:paraId="4E88858C">
        <w:trPr>
          <w:wBefore w:w="0" w:type="dxa"/>
          <w:jc w:val="center"/>
        </w:trPr>
        <w:tc>
          <w:tcPr>
            <w:tcW w:w="4785" w:type="dxa"/>
            <w:tcBorders>
              <w:top w:val="single" w:color="auto" w:sz="4" w:space="0"/>
              <w:bottom w:val="single" w:color="auto" w:sz="4" w:space="0"/>
            </w:tcBorders>
            <w:noWrap w:val="0"/>
            <w:vAlign w:val="center"/>
          </w:tcPr>
          <w:p w14:paraId="117CBF98">
            <w:pPr>
              <w:tabs>
                <w:tab w:val="left" w:pos="-2880"/>
                <w:tab w:val="left" w:pos="-2700"/>
                <w:tab w:val="left" w:pos="-1800"/>
              </w:tabs>
              <w:jc w:val="center"/>
              <w:rPr>
                <w:rFonts w:ascii="宋体"/>
                <w:sz w:val="18"/>
                <w:szCs w:val="21"/>
              </w:rPr>
            </w:pPr>
            <w:r>
              <w:rPr>
                <w:rFonts w:hint="eastAsia" w:ascii="宋体"/>
                <w:sz w:val="18"/>
                <w:szCs w:val="21"/>
              </w:rPr>
              <w:t>25＜P≤80</w:t>
            </w:r>
          </w:p>
        </w:tc>
        <w:tc>
          <w:tcPr>
            <w:tcW w:w="4785" w:type="dxa"/>
            <w:tcBorders>
              <w:top w:val="single" w:color="auto" w:sz="4" w:space="0"/>
              <w:bottom w:val="single" w:color="auto" w:sz="4" w:space="0"/>
            </w:tcBorders>
            <w:noWrap w:val="0"/>
            <w:vAlign w:val="center"/>
          </w:tcPr>
          <w:p w14:paraId="2AD62ADA">
            <w:pPr>
              <w:tabs>
                <w:tab w:val="left" w:pos="-6948"/>
              </w:tabs>
              <w:jc w:val="center"/>
              <w:rPr>
                <w:rFonts w:ascii="宋体"/>
                <w:sz w:val="18"/>
                <w:szCs w:val="21"/>
              </w:rPr>
            </w:pPr>
            <w:r>
              <w:rPr>
                <w:rFonts w:hint="eastAsia" w:ascii="宋体"/>
                <w:sz w:val="18"/>
                <w:szCs w:val="21"/>
              </w:rPr>
              <w:t>设定值＋</w:t>
            </w:r>
            <w:r>
              <w:rPr>
                <w:rFonts w:hint="eastAsia" w:ascii="黑体" w:hAnsi="黑体" w:eastAsia="黑体"/>
                <w:sz w:val="18"/>
                <w:szCs w:val="21"/>
              </w:rPr>
              <w:t>额定输出功率</w:t>
            </w:r>
            <w:r>
              <w:rPr>
                <w:rFonts w:hint="eastAsia" w:ascii="宋体"/>
                <w:sz w:val="18"/>
                <w:szCs w:val="21"/>
              </w:rPr>
              <w:t>的25%</w:t>
            </w:r>
          </w:p>
        </w:tc>
      </w:tr>
      <w:tr w14:paraId="11F71B85">
        <w:trPr>
          <w:wBefore w:w="0" w:type="dxa"/>
          <w:jc w:val="center"/>
        </w:trPr>
        <w:tc>
          <w:tcPr>
            <w:tcW w:w="4785" w:type="dxa"/>
            <w:tcBorders>
              <w:top w:val="single" w:color="auto" w:sz="4" w:space="0"/>
              <w:bottom w:val="single" w:color="auto" w:sz="8" w:space="0"/>
            </w:tcBorders>
            <w:noWrap w:val="0"/>
            <w:vAlign w:val="center"/>
          </w:tcPr>
          <w:p w14:paraId="676D9598">
            <w:pPr>
              <w:tabs>
                <w:tab w:val="left" w:pos="-2880"/>
                <w:tab w:val="left" w:pos="-2700"/>
                <w:tab w:val="left" w:pos="-1800"/>
              </w:tabs>
              <w:jc w:val="center"/>
              <w:rPr>
                <w:rFonts w:ascii="宋体"/>
                <w:sz w:val="18"/>
                <w:szCs w:val="21"/>
              </w:rPr>
            </w:pPr>
            <w:r>
              <w:rPr>
                <w:rFonts w:hint="eastAsia" w:ascii="宋体"/>
                <w:sz w:val="18"/>
                <w:szCs w:val="21"/>
              </w:rPr>
              <w:t>80＜P≤100</w:t>
            </w:r>
          </w:p>
        </w:tc>
        <w:tc>
          <w:tcPr>
            <w:tcW w:w="4785" w:type="dxa"/>
            <w:tcBorders>
              <w:top w:val="single" w:color="auto" w:sz="4" w:space="0"/>
              <w:bottom w:val="single" w:color="auto" w:sz="8" w:space="0"/>
            </w:tcBorders>
            <w:noWrap w:val="0"/>
            <w:vAlign w:val="center"/>
          </w:tcPr>
          <w:p w14:paraId="0C83861F">
            <w:pPr>
              <w:tabs>
                <w:tab w:val="left" w:pos="-6948"/>
              </w:tabs>
              <w:jc w:val="center"/>
              <w:rPr>
                <w:rFonts w:ascii="宋体"/>
                <w:sz w:val="18"/>
                <w:szCs w:val="21"/>
              </w:rPr>
            </w:pPr>
            <w:r>
              <w:rPr>
                <w:rFonts w:hint="eastAsia" w:ascii="宋体"/>
                <w:sz w:val="18"/>
                <w:szCs w:val="21"/>
              </w:rPr>
              <w:t>设定值＋</w:t>
            </w:r>
            <w:r>
              <w:rPr>
                <w:rFonts w:hint="eastAsia" w:ascii="黑体" w:hAnsi="黑体" w:eastAsia="黑体"/>
                <w:sz w:val="18"/>
                <w:szCs w:val="21"/>
              </w:rPr>
              <w:t>额定输出功率</w:t>
            </w:r>
            <w:r>
              <w:rPr>
                <w:rFonts w:hint="eastAsia" w:ascii="宋体"/>
                <w:sz w:val="18"/>
                <w:szCs w:val="21"/>
              </w:rPr>
              <w:t>的30%</w:t>
            </w:r>
          </w:p>
        </w:tc>
      </w:tr>
    </w:tbl>
    <w:p w14:paraId="2DC073CA">
      <w:pPr>
        <w:pStyle w:val="25"/>
        <w:rPr>
          <w:rFonts w:ascii="Arial" w:hAnsi="Arial" w:eastAsia="Arial Unicode MS" w:cs="Arial"/>
          <w:i/>
          <w:color w:val="000000"/>
          <w:szCs w:val="21"/>
          <w:highlight w:val="lightGray"/>
        </w:rPr>
      </w:pPr>
      <w:r>
        <w:rPr>
          <w:rFonts w:hint="eastAsia"/>
        </w:rPr>
        <w:t>通过技术说明书检查和合适</w:t>
      </w:r>
      <w:r>
        <w:rPr>
          <w:rFonts w:hint="eastAsia" w:ascii="黑体" w:hAnsi="黑体" w:eastAsia="黑体"/>
        </w:rPr>
        <w:t>单一故障状态</w:t>
      </w:r>
      <w:r>
        <w:rPr>
          <w:rFonts w:hint="eastAsia"/>
        </w:rPr>
        <w:t>的模拟试验来检验是否符合要求。</w:t>
      </w:r>
    </w:p>
    <w:p w14:paraId="1F3DFECA">
      <w:pPr>
        <w:pStyle w:val="59"/>
        <w:spacing w:before="156" w:after="156"/>
      </w:pPr>
      <w:r>
        <w:t>*</w:t>
      </w:r>
      <w:r>
        <w:rPr>
          <w:rFonts w:hint="eastAsia"/>
        </w:rPr>
        <w:t>同时激活期间的输出功率</w:t>
      </w:r>
    </w:p>
    <w:p w14:paraId="07EF38F9">
      <w:pPr>
        <w:pStyle w:val="25"/>
      </w:pPr>
      <w:r>
        <w:rPr>
          <w:rFonts w:hint="eastAsia"/>
        </w:rPr>
        <w:t>对于可同时启动多于一个以上</w:t>
      </w:r>
      <w:r>
        <w:rPr>
          <w:rFonts w:hint="eastAsia" w:ascii="黑体" w:hAnsi="黑体" w:eastAsia="黑体"/>
        </w:rPr>
        <w:t>患者</w:t>
      </w:r>
      <w:r>
        <w:rPr>
          <w:rFonts w:hint="eastAsia"/>
        </w:rPr>
        <w:t>电路（参见</w:t>
      </w:r>
      <w:r>
        <w:t>201.12.2</w:t>
      </w:r>
      <w:r>
        <w:rPr>
          <w:rFonts w:hint="eastAsia"/>
        </w:rPr>
        <w:t>）的</w:t>
      </w:r>
      <w:r>
        <w:rPr>
          <w:rFonts w:hint="eastAsia" w:ascii="黑体" w:hAnsi="黑体" w:eastAsia="黑体"/>
        </w:rPr>
        <w:t>高频手术设备</w:t>
      </w:r>
      <w:r>
        <w:rPr>
          <w:rFonts w:hint="eastAsia"/>
        </w:rPr>
        <w:t>，当这些</w:t>
      </w:r>
      <w:r>
        <w:rPr>
          <w:rFonts w:hint="eastAsia" w:ascii="黑体" w:hAnsi="黑体" w:eastAsia="黑体"/>
        </w:rPr>
        <w:t>患者</w:t>
      </w:r>
      <w:r>
        <w:rPr>
          <w:rFonts w:hint="eastAsia"/>
        </w:rPr>
        <w:t>电路在任何可用的</w:t>
      </w:r>
      <w:r>
        <w:rPr>
          <w:rFonts w:hint="eastAsia" w:ascii="黑体" w:hAnsi="黑体" w:eastAsia="黑体"/>
        </w:rPr>
        <w:t>高频手术模式</w:t>
      </w:r>
      <w:r>
        <w:rPr>
          <w:rFonts w:hint="eastAsia"/>
        </w:rPr>
        <w:t>组合下同时启动时，其释放的输出功率不得超过</w:t>
      </w:r>
      <w:r>
        <w:t>201.12.1.101</w:t>
      </w:r>
      <w:r>
        <w:rPr>
          <w:rFonts w:hint="eastAsia"/>
        </w:rPr>
        <w:t>规定的偏差20%。</w:t>
      </w:r>
    </w:p>
    <w:p w14:paraId="242BCE5D">
      <w:pPr>
        <w:pStyle w:val="25"/>
      </w:pPr>
      <w:r>
        <w:rPr>
          <w:rFonts w:hint="eastAsia"/>
        </w:rPr>
        <w:t>任何单独启动的</w:t>
      </w:r>
      <w:r>
        <w:rPr>
          <w:rFonts w:hint="eastAsia" w:ascii="黑体" w:hAnsi="黑体" w:eastAsia="黑体"/>
        </w:rPr>
        <w:t>患者</w:t>
      </w:r>
      <w:r>
        <w:rPr>
          <w:rFonts w:hint="eastAsia"/>
        </w:rPr>
        <w:t>电路应符合</w:t>
      </w:r>
      <w:r>
        <w:t>201.12.1.101.</w:t>
      </w:r>
      <w:r>
        <w:rPr>
          <w:rFonts w:hint="eastAsia"/>
        </w:rPr>
        <w:t>。</w:t>
      </w:r>
    </w:p>
    <w:p w14:paraId="575FE900">
      <w:pPr>
        <w:pStyle w:val="25"/>
        <w:rPr>
          <w:iCs/>
        </w:rPr>
      </w:pPr>
      <w:r>
        <w:rPr>
          <w:rFonts w:hint="eastAsia"/>
          <w:iCs/>
        </w:rPr>
        <w:t>通过以下试验（参见图</w:t>
      </w:r>
      <w:r>
        <w:rPr>
          <w:iCs/>
        </w:rPr>
        <w:t>201.111</w:t>
      </w:r>
      <w:r>
        <w:rPr>
          <w:rFonts w:hint="eastAsia"/>
          <w:iCs/>
        </w:rPr>
        <w:t>）来检验是否符合要求。</w:t>
      </w:r>
    </w:p>
    <w:p w14:paraId="0B0CB5F0">
      <w:pPr>
        <w:pStyle w:val="25"/>
        <w:rPr>
          <w:iCs/>
        </w:rPr>
      </w:pPr>
      <w:r>
        <w:rPr>
          <w:rFonts w:hint="eastAsia"/>
          <w:iCs/>
        </w:rPr>
        <w:t>对于</w:t>
      </w:r>
      <w:r>
        <w:rPr>
          <w:iCs/>
        </w:rPr>
        <w:t>201.12.2 c)</w:t>
      </w:r>
      <w:r>
        <w:rPr>
          <w:rFonts w:hint="eastAsia"/>
          <w:iCs/>
        </w:rPr>
        <w:t>所定义的</w:t>
      </w:r>
      <w:r>
        <w:rPr>
          <w:rFonts w:hint="eastAsia" w:ascii="黑体" w:hAnsi="黑体" w:eastAsia="黑体"/>
        </w:rPr>
        <w:t>高频手术设备</w:t>
      </w:r>
      <w:r>
        <w:rPr>
          <w:rFonts w:hint="eastAsia"/>
          <w:iCs/>
        </w:rPr>
        <w:t>：</w:t>
      </w:r>
    </w:p>
    <w:p w14:paraId="48A32CE1">
      <w:pPr>
        <w:pStyle w:val="25"/>
        <w:rPr>
          <w:iCs/>
        </w:rPr>
      </w:pPr>
      <w:r>
        <w:rPr>
          <w:rFonts w:hint="eastAsia"/>
          <w:iCs/>
        </w:rPr>
        <w:t>被试输出以20%</w:t>
      </w:r>
      <w:r>
        <w:rPr>
          <w:rFonts w:hint="eastAsia" w:ascii="黑体" w:hAnsi="黑体" w:eastAsia="黑体"/>
        </w:rPr>
        <w:t>额定输出功率</w:t>
      </w:r>
      <w:r>
        <w:rPr>
          <w:rFonts w:hint="eastAsia"/>
          <w:iCs/>
        </w:rPr>
        <w:t>启动，并记下此时的输出</w:t>
      </w:r>
      <w:r>
        <w:rPr>
          <w:rFonts w:hint="eastAsia" w:ascii="黑体" w:hAnsi="黑体" w:eastAsia="黑体"/>
        </w:rPr>
        <w:t>高频</w:t>
      </w:r>
      <w:r>
        <w:rPr>
          <w:rFonts w:hint="eastAsia"/>
          <w:iCs/>
        </w:rPr>
        <w:t>电流读数，然后任何其它输出在最大功率下启动，被试输出电流不应增加10%以上。</w:t>
      </w:r>
    </w:p>
    <w:p w14:paraId="3FADB658">
      <w:pPr>
        <w:pStyle w:val="25"/>
        <w:rPr>
          <w:rFonts w:ascii="黑体" w:eastAsia="黑体"/>
          <w:iCs/>
        </w:rPr>
      </w:pPr>
      <w:r>
        <w:rPr>
          <w:rFonts w:hint="eastAsia"/>
          <w:iCs/>
        </w:rPr>
        <w:t>被试输出分别以50%和100%输出设定启动，记下输出电流值，当另一输出也启动时，被试输出电流不应增大10%以上。</w:t>
      </w:r>
    </w:p>
    <w:p w14:paraId="220F9826">
      <w:pPr>
        <w:pStyle w:val="25"/>
        <w:rPr>
          <w:rFonts w:ascii="黑体" w:eastAsia="黑体"/>
        </w:rPr>
      </w:pPr>
      <w:r>
        <w:rPr>
          <w:rFonts w:hint="eastAsia"/>
          <w:iCs/>
        </w:rPr>
        <w:t>对于可以在任一时刻一</w:t>
      </w:r>
      <w:del w:id="3373" w:author="ZXQ" w:date="2018-09-19T22:02:00Z">
        <w:r>
          <w:rPr>
            <w:rFonts w:hint="eastAsia"/>
            <w:iCs/>
          </w:rPr>
          <w:delText>道</w:delText>
        </w:r>
      </w:del>
      <w:ins w:id="3374" w:author="ZXQ" w:date="2018-09-19T22:02:00Z">
        <w:r>
          <w:rPr>
            <w:rFonts w:hint="eastAsia"/>
            <w:iCs/>
          </w:rPr>
          <w:t>同</w:t>
        </w:r>
      </w:ins>
      <w:r>
        <w:rPr>
          <w:rFonts w:hint="eastAsia"/>
          <w:iCs/>
        </w:rPr>
        <w:t>启动输出的所有可能组合，重复进行这些试验。</w:t>
      </w:r>
    </w:p>
    <w:p w14:paraId="11A77030">
      <w:pPr>
        <w:pStyle w:val="25"/>
        <w:jc w:val="center"/>
        <w:rPr>
          <w:rFonts w:hAnsi="宋体"/>
        </w:rPr>
      </w:pPr>
      <w:r>
        <w:rPr>
          <w:rFonts w:hAnsi="宋体"/>
        </w:rPr>
        <w:drawing>
          <wp:inline distT="0" distB="0" distL="114300" distR="114300">
            <wp:extent cx="2932430" cy="2708275"/>
            <wp:effectExtent l="0" t="0" r="0" b="0"/>
            <wp:docPr id="19" name="图片 41"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descr="201"/>
                    <pic:cNvPicPr>
                      <a:picLocks noChangeAspect="1"/>
                    </pic:cNvPicPr>
                  </pic:nvPicPr>
                  <pic:blipFill>
                    <a:blip r:embed="rId82"/>
                    <a:stretch>
                      <a:fillRect/>
                    </a:stretch>
                  </pic:blipFill>
                  <pic:spPr>
                    <a:xfrm>
                      <a:off x="0" y="0"/>
                      <a:ext cx="2932430" cy="2708275"/>
                    </a:xfrm>
                    <a:prstGeom prst="rect">
                      <a:avLst/>
                    </a:prstGeom>
                    <a:noFill/>
                    <a:ln>
                      <a:noFill/>
                    </a:ln>
                  </pic:spPr>
                </pic:pic>
              </a:graphicData>
            </a:graphic>
          </wp:inline>
        </w:drawing>
      </w:r>
    </w:p>
    <w:p w14:paraId="2FB581D7">
      <w:pPr>
        <w:pStyle w:val="25"/>
        <w:rPr>
          <w:rFonts w:hAnsi="宋体"/>
        </w:rPr>
      </w:pPr>
      <w:r>
        <w:rPr>
          <w:rFonts w:hint="eastAsia" w:hAnsi="宋体"/>
        </w:rPr>
        <w:t xml:space="preserve">1   </w:t>
      </w:r>
      <w:r>
        <w:rPr>
          <w:rFonts w:hint="eastAsia" w:eastAsia="黑体"/>
        </w:rPr>
        <w:t>高频手术设备</w:t>
      </w:r>
      <w:r>
        <w:rPr>
          <w:rFonts w:hint="eastAsia" w:hAnsi="宋体"/>
        </w:rPr>
        <w:t>；</w:t>
      </w:r>
    </w:p>
    <w:p w14:paraId="1836A102">
      <w:pPr>
        <w:pStyle w:val="25"/>
      </w:pPr>
      <w:r>
        <w:rPr>
          <w:rFonts w:hint="eastAsia" w:hAnsi="宋体"/>
        </w:rPr>
        <w:t xml:space="preserve">2   </w:t>
      </w:r>
      <w:r>
        <w:rPr>
          <w:rFonts w:hint="eastAsia" w:eastAsia="黑体"/>
        </w:rPr>
        <w:t>中性电极</w:t>
      </w:r>
      <w:r>
        <w:rPr>
          <w:rFonts w:hint="eastAsia" w:hAnsi="宋体"/>
        </w:rPr>
        <w:t>连接器；</w:t>
      </w:r>
    </w:p>
    <w:p w14:paraId="45B911CD">
      <w:pPr>
        <w:pStyle w:val="25"/>
        <w:rPr>
          <w:rFonts w:hAnsi="宋体"/>
        </w:rPr>
      </w:pPr>
      <w:r>
        <w:rPr>
          <w:rFonts w:hint="eastAsia" w:ascii="幼圆" w:hAnsi="宋体" w:eastAsia="幼圆"/>
        </w:rPr>
        <w:t xml:space="preserve">R1  </w:t>
      </w:r>
      <w:r>
        <w:rPr>
          <w:rFonts w:hint="eastAsia" w:hAnsi="宋体"/>
        </w:rPr>
        <w:t>手术输出的</w:t>
      </w:r>
      <w:r>
        <w:rPr>
          <w:rFonts w:hint="eastAsia" w:eastAsia="黑体"/>
        </w:rPr>
        <w:t>额定负载</w:t>
      </w:r>
      <w:r>
        <w:rPr>
          <w:rFonts w:hint="eastAsia" w:hAnsi="宋体"/>
        </w:rPr>
        <w:t>；</w:t>
      </w:r>
    </w:p>
    <w:p w14:paraId="20D7A7AF">
      <w:pPr>
        <w:pStyle w:val="25"/>
        <w:rPr>
          <w:rFonts w:hAnsi="宋体"/>
        </w:rPr>
      </w:pPr>
      <w:r>
        <w:rPr>
          <w:rFonts w:hint="eastAsia" w:ascii="幼圆" w:hAnsi="宋体" w:eastAsia="幼圆"/>
        </w:rPr>
        <w:t xml:space="preserve">R2  </w:t>
      </w:r>
      <w:r>
        <w:rPr>
          <w:rFonts w:hint="eastAsia" w:hAnsi="宋体"/>
        </w:rPr>
        <w:t>手术输出的</w:t>
      </w:r>
      <w:r>
        <w:rPr>
          <w:rFonts w:hint="eastAsia" w:eastAsia="黑体"/>
        </w:rPr>
        <w:t>额定负载</w:t>
      </w:r>
      <w:r>
        <w:rPr>
          <w:rFonts w:hint="eastAsia" w:hAnsi="宋体"/>
        </w:rPr>
        <w:t>；</w:t>
      </w:r>
    </w:p>
    <w:p w14:paraId="22A49A22">
      <w:pPr>
        <w:pStyle w:val="25"/>
        <w:rPr>
          <w:rFonts w:hAnsi="宋体"/>
        </w:rPr>
      </w:pPr>
      <w:r>
        <w:rPr>
          <w:rFonts w:hint="eastAsia" w:ascii="幼圆" w:hAnsi="宋体" w:eastAsia="幼圆"/>
        </w:rPr>
        <w:t xml:space="preserve">R3  </w:t>
      </w:r>
      <w:r>
        <w:rPr>
          <w:rFonts w:hint="eastAsia" w:hAnsi="宋体"/>
        </w:rPr>
        <w:t>手术输出的</w:t>
      </w:r>
      <w:r>
        <w:rPr>
          <w:rFonts w:hint="eastAsia" w:eastAsia="黑体"/>
        </w:rPr>
        <w:t>额定负载</w:t>
      </w:r>
      <w:r>
        <w:rPr>
          <w:rFonts w:hint="eastAsia" w:hAnsi="宋体"/>
        </w:rPr>
        <w:t>；</w:t>
      </w:r>
    </w:p>
    <w:p w14:paraId="30C69E46">
      <w:pPr>
        <w:pStyle w:val="25"/>
        <w:rPr>
          <w:rFonts w:hAnsi="宋体"/>
        </w:rPr>
      </w:pPr>
      <w:r>
        <w:rPr>
          <w:rFonts w:hint="eastAsia" w:ascii="幼圆" w:hAnsi="宋体" w:eastAsia="幼圆"/>
        </w:rPr>
        <w:t xml:space="preserve">AO1 </w:t>
      </w:r>
      <w:r>
        <w:rPr>
          <w:rFonts w:hint="eastAsia" w:eastAsia="黑体"/>
        </w:rPr>
        <w:t>单极</w:t>
      </w:r>
      <w:r>
        <w:rPr>
          <w:rFonts w:hint="eastAsia" w:hAnsi="宋体"/>
        </w:rPr>
        <w:t>手术输出；</w:t>
      </w:r>
    </w:p>
    <w:p w14:paraId="7973B1A3">
      <w:pPr>
        <w:pStyle w:val="25"/>
        <w:rPr>
          <w:rFonts w:hAnsi="宋体"/>
        </w:rPr>
      </w:pPr>
      <w:r>
        <w:rPr>
          <w:rFonts w:hint="eastAsia" w:ascii="幼圆" w:hAnsi="宋体" w:eastAsia="幼圆"/>
        </w:rPr>
        <w:t xml:space="preserve">AO2 </w:t>
      </w:r>
      <w:r>
        <w:rPr>
          <w:rFonts w:hint="eastAsia" w:eastAsia="黑体"/>
        </w:rPr>
        <w:t>单极</w:t>
      </w:r>
      <w:r>
        <w:rPr>
          <w:rFonts w:hint="eastAsia" w:hAnsi="宋体"/>
        </w:rPr>
        <w:t>手术输出；</w:t>
      </w:r>
    </w:p>
    <w:p w14:paraId="5613622C">
      <w:pPr>
        <w:pStyle w:val="25"/>
        <w:rPr>
          <w:rFonts w:hAnsi="宋体"/>
        </w:rPr>
      </w:pPr>
      <w:r>
        <w:rPr>
          <w:rFonts w:hint="eastAsia" w:ascii="幼圆" w:hAnsi="宋体" w:eastAsia="幼圆"/>
        </w:rPr>
        <w:t xml:space="preserve">AO3 </w:t>
      </w:r>
      <w:r>
        <w:rPr>
          <w:rFonts w:hint="eastAsia" w:eastAsia="黑体"/>
        </w:rPr>
        <w:t>双极</w:t>
      </w:r>
      <w:r>
        <w:rPr>
          <w:rFonts w:hint="eastAsia" w:hAnsi="宋体"/>
        </w:rPr>
        <w:t>手术输出。</w:t>
      </w:r>
    </w:p>
    <w:p w14:paraId="615D7036">
      <w:pPr>
        <w:pStyle w:val="143"/>
        <w:spacing w:before="156" w:after="156"/>
      </w:pPr>
      <w:r>
        <w:rPr>
          <w:rFonts w:hint="eastAsia"/>
        </w:rPr>
        <w:t>图201.111 同时启动的手术输出之间相互影响的试验方法</w:t>
      </w:r>
    </w:p>
    <w:p w14:paraId="11FDE99C">
      <w:pPr>
        <w:pStyle w:val="62"/>
        <w:spacing w:before="156" w:after="156"/>
        <w:rPr>
          <w:rFonts w:cs="黑体"/>
        </w:rPr>
      </w:pPr>
      <w:bookmarkStart w:id="219" w:name="_Toc528766381"/>
      <w:bookmarkStart w:id="220" w:name="_Toc499901823"/>
      <w:bookmarkStart w:id="221" w:name="_Toc499898805"/>
      <w:bookmarkStart w:id="222" w:name="_Toc499908477"/>
      <w:bookmarkStart w:id="223" w:name="_Toc499971353"/>
      <w:bookmarkStart w:id="224" w:name="_Toc499994818"/>
      <w:r>
        <w:rPr>
          <w:rFonts w:ascii="ºÚÌå" w:cs="ºÚÌå"/>
        </w:rPr>
        <w:t>ME设备</w:t>
      </w:r>
      <w:r>
        <w:rPr>
          <w:rFonts w:hint="eastAsia" w:cs="黑体"/>
        </w:rPr>
        <w:t>危险情况和故障条件</w:t>
      </w:r>
      <w:bookmarkEnd w:id="219"/>
      <w:bookmarkEnd w:id="220"/>
      <w:bookmarkEnd w:id="221"/>
      <w:bookmarkEnd w:id="222"/>
      <w:bookmarkEnd w:id="223"/>
      <w:bookmarkEnd w:id="224"/>
    </w:p>
    <w:p w14:paraId="4CAD3F8C">
      <w:pPr>
        <w:pStyle w:val="25"/>
      </w:pPr>
      <w:r>
        <w:t>除下述内容外</w:t>
      </w:r>
      <w:r>
        <w:rPr>
          <w:rFonts w:hint="eastAsia"/>
        </w:rPr>
        <w:t>，</w:t>
      </w:r>
      <w:r>
        <w:t>通用标准的第</w:t>
      </w:r>
      <w:r>
        <w:rPr>
          <w:rFonts w:hint="eastAsia"/>
        </w:rPr>
        <w:t>13章适用。</w:t>
      </w:r>
    </w:p>
    <w:p w14:paraId="2EFDF0FB">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FA0CF2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BD16C3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A83B068">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DE54FA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9F4D04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03DA9DD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41CAD5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DC57500">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4D3CBE7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66B91629">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125FE9EE">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5E0F0C86">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75652E8A">
      <w:pPr>
        <w:pStyle w:val="149"/>
        <w:widowControl/>
        <w:numPr>
          <w:ilvl w:val="3"/>
          <w:numId w:val="4"/>
        </w:numPr>
        <w:spacing w:before="156" w:beforeLines="50" w:after="156" w:afterLines="50"/>
        <w:ind w:firstLineChars="0"/>
        <w:jc w:val="left"/>
        <w:outlineLvl w:val="4"/>
        <w:rPr>
          <w:rFonts w:ascii="黑体" w:eastAsia="黑体"/>
          <w:vanish/>
          <w:kern w:val="0"/>
          <w:szCs w:val="21"/>
        </w:rPr>
      </w:pPr>
    </w:p>
    <w:p w14:paraId="25F33802">
      <w:pPr>
        <w:pStyle w:val="60"/>
        <w:spacing w:before="156" w:after="156"/>
      </w:pPr>
      <w:r>
        <w:rPr>
          <w:rFonts w:hint="eastAsia"/>
        </w:rPr>
        <w:t>过载</w:t>
      </w:r>
    </w:p>
    <w:p w14:paraId="38F681F7">
      <w:pPr>
        <w:autoSpaceDE w:val="0"/>
        <w:autoSpaceDN w:val="0"/>
        <w:adjustRightInd w:val="0"/>
        <w:jc w:val="left"/>
      </w:pPr>
      <w:r>
        <w:rPr>
          <w:rFonts w:hint="eastAsia"/>
        </w:rPr>
        <w:t>增补条款：</w:t>
      </w:r>
    </w:p>
    <w:p w14:paraId="48BCF25A">
      <w:pPr>
        <w:pStyle w:val="59"/>
        <w:numPr>
          <w:ilvl w:val="4"/>
          <w:numId w:val="70"/>
        </w:numPr>
        <w:spacing w:before="156" w:after="156"/>
        <w:rPr>
          <w:rFonts w:ascii="Arial" w:hAnsi="Arial" w:eastAsia="Arial Unicode MS" w:cs="Arial"/>
          <w:bCs/>
        </w:rPr>
      </w:pPr>
      <w:r>
        <w:rPr>
          <w:rFonts w:hint="eastAsia"/>
        </w:rPr>
        <w:t>*电极短路影响的防止</w:t>
      </w:r>
    </w:p>
    <w:p w14:paraId="0DD33B75">
      <w:pPr>
        <w:pStyle w:val="25"/>
      </w:pPr>
      <w:r>
        <w:rPr>
          <w:rFonts w:hint="eastAsia" w:ascii="黑体" w:hAnsi="黑体" w:eastAsia="黑体"/>
          <w:iCs/>
        </w:rPr>
        <w:t>高频手术设备</w:t>
      </w:r>
      <w:r>
        <w:rPr>
          <w:rFonts w:hint="eastAsia"/>
        </w:rPr>
        <w:t>在最大输出设定下激励时，应能无损伤地承受输出开路和短路的影响。</w:t>
      </w:r>
    </w:p>
    <w:p w14:paraId="226B9B0A">
      <w:pPr>
        <w:pStyle w:val="25"/>
        <w:rPr>
          <w:iCs/>
        </w:rPr>
      </w:pPr>
      <w:r>
        <w:rPr>
          <w:rFonts w:hint="eastAsia"/>
          <w:iCs/>
        </w:rPr>
        <w:t>通过以下试验来检验是否符合要求：</w:t>
      </w:r>
    </w:p>
    <w:p w14:paraId="49164B49">
      <w:pPr>
        <w:pStyle w:val="25"/>
        <w:rPr>
          <w:iCs/>
        </w:rPr>
      </w:pPr>
      <w:r>
        <w:rPr>
          <w:rFonts w:hint="eastAsia"/>
          <w:iCs/>
        </w:rPr>
        <w:t>将</w:t>
      </w:r>
      <w:r>
        <w:rPr>
          <w:iCs/>
        </w:rPr>
        <w:t>201.12.1.102</w:t>
      </w:r>
      <w:r>
        <w:rPr>
          <w:rFonts w:hint="eastAsia"/>
          <w:iCs/>
        </w:rPr>
        <w:t>中a</w:t>
      </w:r>
      <w:r>
        <w:rPr>
          <w:iCs/>
        </w:rPr>
        <w:t>)</w:t>
      </w:r>
      <w:r>
        <w:rPr>
          <w:rFonts w:hint="eastAsia"/>
          <w:iCs/>
        </w:rPr>
        <w:t>和b)所述3m导线连接到</w:t>
      </w:r>
      <w:r>
        <w:rPr>
          <w:rFonts w:hint="eastAsia" w:ascii="黑体" w:hAnsi="黑体" w:eastAsia="黑体"/>
          <w:iCs/>
        </w:rPr>
        <w:t>患者</w:t>
      </w:r>
      <w:r>
        <w:rPr>
          <w:rFonts w:hint="eastAsia"/>
          <w:iCs/>
        </w:rPr>
        <w:t>电路连接（点）上，对于每一种</w:t>
      </w:r>
      <w:r>
        <w:rPr>
          <w:rFonts w:hint="eastAsia" w:ascii="黑体" w:hAnsi="黑体" w:eastAsia="黑体"/>
          <w:iCs/>
        </w:rPr>
        <w:t>高频手术模式</w:t>
      </w:r>
      <w:r>
        <w:rPr>
          <w:rFonts w:hint="eastAsia"/>
          <w:iCs/>
        </w:rPr>
        <w:t>，将输出控制器设定在最大位置。然后启动输出，让一对启动导线远端短路5</w:t>
      </w:r>
      <w:ins w:id="3375" w:author="ZXQ" w:date="2018-09-19T17:11:00Z">
        <w:r>
          <w:rPr>
            <w:rFonts w:hint="eastAsia"/>
            <w:iCs/>
          </w:rPr>
          <w:t xml:space="preserve"> s</w:t>
        </w:r>
      </w:ins>
      <w:del w:id="3376" w:author="ZXQ" w:date="2018-09-19T17:11:00Z">
        <w:r>
          <w:rPr>
            <w:rFonts w:hint="eastAsia"/>
            <w:iCs/>
          </w:rPr>
          <w:delText>秒</w:delText>
        </w:r>
      </w:del>
      <w:r>
        <w:rPr>
          <w:rFonts w:hint="eastAsia"/>
          <w:iCs/>
        </w:rPr>
        <w:t>，然后开路15</w:t>
      </w:r>
      <w:ins w:id="3377" w:author="ZXQ" w:date="2018-09-19T17:11:00Z">
        <w:r>
          <w:rPr>
            <w:rFonts w:hint="eastAsia"/>
            <w:iCs/>
          </w:rPr>
          <w:t xml:space="preserve"> s</w:t>
        </w:r>
      </w:ins>
      <w:del w:id="3378" w:author="ZXQ" w:date="2018-09-19T17:11:00Z">
        <w:r>
          <w:rPr>
            <w:rFonts w:hint="eastAsia"/>
            <w:iCs/>
          </w:rPr>
          <w:delText>秒</w:delText>
        </w:r>
      </w:del>
      <w:r>
        <w:rPr>
          <w:rFonts w:hint="eastAsia"/>
          <w:iCs/>
        </w:rPr>
        <w:t>，再停止输出1 min。重复循环10次。</w:t>
      </w:r>
    </w:p>
    <w:p w14:paraId="159D536A">
      <w:pPr>
        <w:pStyle w:val="25"/>
        <w:rPr>
          <w:i/>
        </w:rPr>
      </w:pPr>
      <w:r>
        <w:rPr>
          <w:rFonts w:hint="eastAsia"/>
          <w:iCs/>
        </w:rPr>
        <w:t>该试验后，</w:t>
      </w:r>
      <w:r>
        <w:rPr>
          <w:rFonts w:hint="eastAsia" w:ascii="黑体" w:hAnsi="黑体" w:eastAsia="黑体"/>
          <w:iCs/>
        </w:rPr>
        <w:t>高频手术设备</w:t>
      </w:r>
      <w:r>
        <w:rPr>
          <w:rFonts w:hint="eastAsia"/>
          <w:iCs/>
        </w:rPr>
        <w:t>应符合本标准的所有要求。</w:t>
      </w:r>
    </w:p>
    <w:p w14:paraId="5B70C644">
      <w:pPr>
        <w:pStyle w:val="62"/>
        <w:spacing w:before="156" w:after="156"/>
      </w:pPr>
      <w:bookmarkStart w:id="225" w:name="_Toc499901824"/>
      <w:bookmarkStart w:id="226" w:name="_Toc499908478"/>
      <w:bookmarkStart w:id="227" w:name="_Toc499971354"/>
      <w:bookmarkStart w:id="228" w:name="_Toc528766382"/>
      <w:bookmarkStart w:id="229" w:name="_Toc499994819"/>
      <w:r>
        <w:rPr>
          <w:rFonts w:hint="eastAsia"/>
        </w:rPr>
        <w:t>可编程医用电气系统（</w:t>
      </w:r>
      <w:r>
        <w:rPr>
          <w:rFonts w:ascii="ºÚÌå" w:hAnsi="ºÚÌå" w:cs="ºÚÌå"/>
        </w:rPr>
        <w:t>PEMS</w:t>
      </w:r>
      <w:r>
        <w:rPr>
          <w:rFonts w:hint="eastAsia"/>
        </w:rPr>
        <w:t>）</w:t>
      </w:r>
      <w:bookmarkEnd w:id="225"/>
      <w:bookmarkEnd w:id="226"/>
      <w:bookmarkEnd w:id="227"/>
      <w:bookmarkEnd w:id="228"/>
      <w:bookmarkEnd w:id="229"/>
    </w:p>
    <w:p w14:paraId="567A608F">
      <w:pPr>
        <w:pStyle w:val="25"/>
        <w:rPr>
          <w:rFonts w:ascii="Arial" w:hAnsi="Arial" w:eastAsia="Arial Unicode MS" w:cs="Arial"/>
          <w:szCs w:val="21"/>
        </w:rPr>
      </w:pPr>
      <w:r>
        <w:t>通用标准的第</w:t>
      </w:r>
      <w:r>
        <w:rPr>
          <w:rFonts w:hint="eastAsia"/>
        </w:rPr>
        <w:t>14章适用。</w:t>
      </w:r>
    </w:p>
    <w:p w14:paraId="6E0477E6">
      <w:pPr>
        <w:pStyle w:val="62"/>
        <w:spacing w:before="156" w:after="156"/>
        <w:rPr>
          <w:rFonts w:cs="黑体"/>
        </w:rPr>
      </w:pPr>
      <w:bookmarkStart w:id="230" w:name="_Toc499994820"/>
      <w:bookmarkStart w:id="231" w:name="_Toc499901825"/>
      <w:bookmarkStart w:id="232" w:name="_Toc528766383"/>
      <w:bookmarkStart w:id="233" w:name="_Toc499908479"/>
      <w:bookmarkStart w:id="234" w:name="_Toc499971355"/>
      <w:r>
        <w:rPr>
          <w:rFonts w:ascii="ºÚÌå" w:cs="ºÚÌå"/>
        </w:rPr>
        <w:t>ME设备</w:t>
      </w:r>
      <w:r>
        <w:rPr>
          <w:rFonts w:hint="eastAsia" w:cs="黑体"/>
        </w:rPr>
        <w:t>的结构</w:t>
      </w:r>
      <w:bookmarkEnd w:id="230"/>
      <w:bookmarkEnd w:id="231"/>
      <w:bookmarkEnd w:id="232"/>
      <w:bookmarkEnd w:id="233"/>
      <w:bookmarkEnd w:id="234"/>
    </w:p>
    <w:p w14:paraId="016DC73D">
      <w:pPr>
        <w:pStyle w:val="25"/>
      </w:pPr>
      <w:r>
        <w:t>除下述内容外</w:t>
      </w:r>
      <w:r>
        <w:rPr>
          <w:rFonts w:hint="eastAsia"/>
        </w:rPr>
        <w:t>，</w:t>
      </w:r>
      <w:r>
        <w:t>通用标准的第</w:t>
      </w:r>
      <w:r>
        <w:rPr>
          <w:rFonts w:hint="eastAsia"/>
        </w:rPr>
        <w:t>15章适用。</w:t>
      </w:r>
    </w:p>
    <w:p w14:paraId="42AF0F0D">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58237361">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49564CBC">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10039404">
      <w:pPr>
        <w:pStyle w:val="149"/>
        <w:widowControl/>
        <w:numPr>
          <w:ilvl w:val="2"/>
          <w:numId w:val="4"/>
        </w:numPr>
        <w:spacing w:before="156" w:beforeLines="50" w:after="156" w:afterLines="50"/>
        <w:ind w:firstLineChars="0"/>
        <w:jc w:val="left"/>
        <w:outlineLvl w:val="3"/>
        <w:rPr>
          <w:rFonts w:ascii="黑体" w:eastAsia="黑体"/>
          <w:vanish/>
          <w:kern w:val="0"/>
          <w:szCs w:val="21"/>
        </w:rPr>
      </w:pPr>
    </w:p>
    <w:p w14:paraId="6A9EC811">
      <w:pPr>
        <w:pStyle w:val="60"/>
        <w:spacing w:before="156" w:after="156"/>
        <w:rPr>
          <w:rFonts w:cs="黑体"/>
        </w:rPr>
      </w:pPr>
      <w:r>
        <w:rPr>
          <w:rFonts w:hint="eastAsia" w:cs="黑体"/>
        </w:rPr>
        <w:t>连接器的构造</w:t>
      </w:r>
    </w:p>
    <w:p w14:paraId="365FDFA0">
      <w:pPr>
        <w:autoSpaceDE w:val="0"/>
        <w:autoSpaceDN w:val="0"/>
        <w:adjustRightInd w:val="0"/>
        <w:jc w:val="left"/>
      </w:pPr>
      <w:r>
        <w:rPr>
          <w:rFonts w:hint="eastAsia"/>
        </w:rPr>
        <w:t>增补条款：</w:t>
      </w:r>
    </w:p>
    <w:p w14:paraId="1D5A6501">
      <w:pPr>
        <w:pStyle w:val="59"/>
        <w:numPr>
          <w:ilvl w:val="4"/>
          <w:numId w:val="71"/>
        </w:numPr>
        <w:spacing w:before="156" w:after="156"/>
        <w:rPr>
          <w:kern w:val="2"/>
        </w:rPr>
      </w:pPr>
      <w:r>
        <w:rPr>
          <w:rFonts w:hint="eastAsia"/>
        </w:rPr>
        <w:t>*第三方提供的手术电极的</w:t>
      </w:r>
      <w:del w:id="3379" w:author="cmtc" w:date="2018-09-19T14:36:00Z">
        <w:r>
          <w:rPr>
            <w:rFonts w:hint="eastAsia"/>
          </w:rPr>
          <w:delText>互换性</w:delText>
        </w:r>
      </w:del>
      <w:ins w:id="3380" w:author="cmtc" w:date="2018-09-19T14:36:00Z">
        <w:r>
          <w:rPr>
            <w:rFonts w:hint="eastAsia"/>
          </w:rPr>
          <w:t>兼容性</w:t>
        </w:r>
      </w:ins>
    </w:p>
    <w:p w14:paraId="7D03796B">
      <w:pPr>
        <w:pStyle w:val="25"/>
      </w:pPr>
      <w:r>
        <w:rPr>
          <w:rFonts w:hint="eastAsia" w:hAnsi="宋体"/>
        </w:rPr>
        <w:t>带有</w:t>
      </w:r>
      <w:r>
        <w:rPr>
          <w:rFonts w:hint="eastAsia"/>
        </w:rPr>
        <w:t>可拆卸</w:t>
      </w:r>
      <w:r>
        <w:rPr>
          <w:rFonts w:hint="eastAsia" w:ascii="黑体" w:hAnsi="黑体" w:eastAsia="黑体"/>
        </w:rPr>
        <w:t>手术电极</w:t>
      </w:r>
      <w:r>
        <w:rPr>
          <w:rFonts w:hint="eastAsia"/>
        </w:rPr>
        <w:t>的</w:t>
      </w:r>
      <w:r>
        <w:rPr>
          <w:rFonts w:hint="eastAsia" w:ascii="黑体" w:hAnsi="黑体" w:eastAsia="黑体"/>
        </w:rPr>
        <w:t>手术附件制造商</w:t>
      </w:r>
      <w:r>
        <w:rPr>
          <w:rFonts w:hint="eastAsia"/>
        </w:rPr>
        <w:t>应对预期加接到</w:t>
      </w:r>
      <w:r>
        <w:rPr>
          <w:rFonts w:hint="eastAsia" w:ascii="黑体" w:hAnsi="黑体" w:eastAsia="黑体"/>
        </w:rPr>
        <w:t>手术附件</w:t>
      </w:r>
      <w:r>
        <w:rPr>
          <w:rFonts w:hint="eastAsia"/>
        </w:rPr>
        <w:t>上去的任何</w:t>
      </w:r>
      <w:r>
        <w:rPr>
          <w:rFonts w:hint="eastAsia" w:ascii="黑体" w:hAnsi="黑体" w:eastAsia="黑体"/>
        </w:rPr>
        <w:t>手术电极</w:t>
      </w:r>
      <w:r>
        <w:rPr>
          <w:rFonts w:hint="eastAsia"/>
        </w:rPr>
        <w:t>配件给出尺寸及其精度要求。</w:t>
      </w:r>
    </w:p>
    <w:p w14:paraId="521771C8">
      <w:pPr>
        <w:pStyle w:val="25"/>
        <w:rPr>
          <w:rFonts w:hAnsi="宋体"/>
          <w:iCs/>
        </w:rPr>
      </w:pPr>
      <w:r>
        <w:rPr>
          <w:rFonts w:hint="eastAsia"/>
          <w:iCs/>
        </w:rPr>
        <w:t>通过对</w:t>
      </w:r>
      <w:r>
        <w:rPr>
          <w:rFonts w:hint="eastAsia" w:ascii="黑体" w:hAnsi="黑体" w:eastAsia="黑体"/>
        </w:rPr>
        <w:t>随机文件</w:t>
      </w:r>
      <w:r>
        <w:rPr>
          <w:rFonts w:hint="eastAsia"/>
          <w:iCs/>
        </w:rPr>
        <w:t>的检查来检验是否符合要求。</w:t>
      </w:r>
    </w:p>
    <w:p w14:paraId="3EF2A50A">
      <w:pPr>
        <w:pStyle w:val="25"/>
        <w:rPr>
          <w:rFonts w:hAnsi="宋体"/>
        </w:rPr>
      </w:pPr>
      <w:r>
        <w:rPr>
          <w:rFonts w:hint="eastAsia" w:hAnsi="宋体"/>
        </w:rPr>
        <w:t>带有</w:t>
      </w:r>
      <w:r>
        <w:rPr>
          <w:rFonts w:hint="eastAsia"/>
        </w:rPr>
        <w:t>可拆卸</w:t>
      </w:r>
      <w:r>
        <w:rPr>
          <w:rFonts w:hint="eastAsia" w:ascii="黑体" w:hAnsi="黑体" w:eastAsia="黑体"/>
        </w:rPr>
        <w:t>手术电极</w:t>
      </w:r>
      <w:r>
        <w:rPr>
          <w:rFonts w:hint="eastAsia"/>
        </w:rPr>
        <w:t>的</w:t>
      </w:r>
      <w:r>
        <w:rPr>
          <w:rFonts w:hint="eastAsia" w:ascii="黑体" w:hAnsi="黑体" w:eastAsia="黑体"/>
        </w:rPr>
        <w:t>手术附件制造商</w:t>
      </w:r>
      <w:r>
        <w:rPr>
          <w:rFonts w:hint="eastAsia"/>
        </w:rPr>
        <w:t>应在</w:t>
      </w:r>
      <w:r>
        <w:rPr>
          <w:rFonts w:hint="eastAsia" w:ascii="黑体" w:hAnsi="黑体" w:eastAsia="黑体"/>
        </w:rPr>
        <w:t>随机文件</w:t>
      </w:r>
      <w:r>
        <w:rPr>
          <w:rFonts w:hint="eastAsia"/>
        </w:rPr>
        <w:t>中规定预期可</w:t>
      </w:r>
      <w:del w:id="3381" w:author="cmtc" w:date="2018-09-19T14:36:00Z">
        <w:r>
          <w:rPr>
            <w:rFonts w:hint="eastAsia"/>
          </w:rPr>
          <w:delText>互换</w:delText>
        </w:r>
      </w:del>
      <w:ins w:id="3382" w:author="cmtc" w:date="2018-09-19T14:36:00Z">
        <w:r>
          <w:rPr>
            <w:rFonts w:hint="eastAsia"/>
          </w:rPr>
          <w:t>兼容</w:t>
        </w:r>
      </w:ins>
      <w:r>
        <w:rPr>
          <w:rFonts w:hint="eastAsia"/>
        </w:rPr>
        <w:t>的</w:t>
      </w:r>
      <w:r>
        <w:rPr>
          <w:rFonts w:hint="eastAsia" w:ascii="黑体" w:hAnsi="黑体" w:eastAsia="黑体"/>
        </w:rPr>
        <w:t>手术电极</w:t>
      </w:r>
      <w:r>
        <w:rPr>
          <w:rFonts w:hint="eastAsia"/>
        </w:rPr>
        <w:t>。</w:t>
      </w:r>
    </w:p>
    <w:p w14:paraId="4C2E3DA7">
      <w:pPr>
        <w:pStyle w:val="25"/>
        <w:rPr>
          <w:iCs/>
        </w:rPr>
      </w:pPr>
      <w:r>
        <w:rPr>
          <w:rFonts w:hint="eastAsia"/>
          <w:iCs/>
        </w:rPr>
        <w:t>通过一致性演示来检验是否符合本标准所有相关要求。</w:t>
      </w:r>
    </w:p>
    <w:p w14:paraId="5E20DC65">
      <w:pPr>
        <w:pStyle w:val="59"/>
        <w:spacing w:before="156" w:after="156"/>
        <w:rPr>
          <w:rFonts w:ascii="宋体"/>
          <w:iCs/>
        </w:rPr>
      </w:pPr>
      <w:r>
        <w:rPr>
          <w:rFonts w:hint="eastAsia"/>
        </w:rPr>
        <w:t>*可拆卸手术电极的拆卸力</w:t>
      </w:r>
    </w:p>
    <w:p w14:paraId="72268A6F">
      <w:pPr>
        <w:pStyle w:val="25"/>
        <w:rPr>
          <w:rFonts w:ascii="Arial" w:hAnsi="Arial" w:eastAsia="Arial Unicode MS" w:cs="Arial"/>
          <w:i/>
          <w:iCs/>
          <w:color w:val="000000"/>
          <w:szCs w:val="21"/>
          <w:highlight w:val="lightGray"/>
        </w:rPr>
      </w:pPr>
      <w:r>
        <w:rPr>
          <w:rFonts w:hint="eastAsia"/>
        </w:rPr>
        <w:t>可拆卸</w:t>
      </w:r>
      <w:r>
        <w:rPr>
          <w:rFonts w:hint="eastAsia" w:ascii="黑体" w:hAnsi="黑体" w:eastAsia="黑体"/>
        </w:rPr>
        <w:t>手术电极制造商</w:t>
      </w:r>
      <w:r>
        <w:rPr>
          <w:rFonts w:hint="eastAsia"/>
        </w:rPr>
        <w:t>应在</w:t>
      </w:r>
      <w:r>
        <w:rPr>
          <w:rFonts w:hint="eastAsia" w:ascii="黑体" w:hAnsi="黑体" w:eastAsia="黑体"/>
        </w:rPr>
        <w:t>手术附件</w:t>
      </w:r>
      <w:r>
        <w:rPr>
          <w:rFonts w:hint="eastAsia"/>
        </w:rPr>
        <w:t>的</w:t>
      </w:r>
      <w:r>
        <w:rPr>
          <w:rFonts w:hint="eastAsia" w:ascii="黑体" w:hAnsi="黑体" w:eastAsia="黑体"/>
        </w:rPr>
        <w:t>随机文件</w:t>
      </w:r>
      <w:r>
        <w:rPr>
          <w:rFonts w:hint="eastAsia"/>
        </w:rPr>
        <w:t>中规定其预期用途。</w:t>
      </w:r>
    </w:p>
    <w:p w14:paraId="5E0ABCE5">
      <w:pPr>
        <w:pStyle w:val="25"/>
        <w:rPr>
          <w:rFonts w:ascii="Arial" w:hAnsi="Arial" w:eastAsia="Arial Unicode MS" w:cs="Arial"/>
          <w:i/>
          <w:iCs/>
          <w:color w:val="000000"/>
          <w:szCs w:val="21"/>
          <w:highlight w:val="lightGray"/>
        </w:rPr>
      </w:pPr>
      <w:r>
        <w:rPr>
          <w:rFonts w:hint="eastAsia"/>
        </w:rPr>
        <w:t>可拆卸</w:t>
      </w:r>
      <w:r>
        <w:rPr>
          <w:rFonts w:hint="eastAsia" w:ascii="黑体" w:hAnsi="黑体" w:eastAsia="黑体"/>
        </w:rPr>
        <w:t>手术电极</w:t>
      </w:r>
      <w:r>
        <w:rPr>
          <w:rFonts w:hint="eastAsia"/>
        </w:rPr>
        <w:t>应能牢固地装入规定的</w:t>
      </w:r>
      <w:r>
        <w:rPr>
          <w:rFonts w:hint="eastAsia" w:ascii="黑体" w:hAnsi="黑体" w:eastAsia="黑体"/>
        </w:rPr>
        <w:t>手术附件</w:t>
      </w:r>
      <w:r>
        <w:rPr>
          <w:rFonts w:hint="eastAsia"/>
        </w:rPr>
        <w:t>。</w:t>
      </w:r>
    </w:p>
    <w:p w14:paraId="55905EF8">
      <w:pPr>
        <w:pStyle w:val="25"/>
        <w:rPr>
          <w:rFonts w:ascii="Arial" w:hAnsi="Arial" w:eastAsia="Arial Unicode MS" w:cs="Arial"/>
          <w:i/>
          <w:iCs/>
          <w:color w:val="000000"/>
          <w:szCs w:val="21"/>
          <w:highlight w:val="lightGray"/>
        </w:rPr>
      </w:pPr>
      <w:r>
        <w:rPr>
          <w:rFonts w:hint="eastAsia"/>
          <w:iCs/>
        </w:rPr>
        <w:t>通过检查和下述试验来检验是否符合要求：</w:t>
      </w:r>
    </w:p>
    <w:p w14:paraId="37769D64">
      <w:pPr>
        <w:pStyle w:val="25"/>
        <w:rPr>
          <w:iCs/>
        </w:rPr>
      </w:pPr>
      <w:r>
        <w:rPr>
          <w:rFonts w:hint="eastAsia"/>
          <w:iCs/>
        </w:rPr>
        <w:t>将可拆卸</w:t>
      </w:r>
      <w:r>
        <w:rPr>
          <w:rFonts w:hint="eastAsia" w:ascii="黑体" w:hAnsi="黑体" w:eastAsia="黑体"/>
        </w:rPr>
        <w:t>手术电极</w:t>
      </w:r>
      <w:r>
        <w:rPr>
          <w:rFonts w:hint="eastAsia"/>
          <w:iCs/>
        </w:rPr>
        <w:t>在规定的</w:t>
      </w:r>
      <w:r>
        <w:rPr>
          <w:rFonts w:hint="eastAsia" w:ascii="黑体" w:hAnsi="黑体" w:eastAsia="黑体"/>
        </w:rPr>
        <w:t>手术附件</w:t>
      </w:r>
      <w:r>
        <w:rPr>
          <w:rFonts w:hint="eastAsia"/>
          <w:iCs/>
        </w:rPr>
        <w:t>中插拔10次，再插入后，沿插入轴方向用等于</w:t>
      </w:r>
      <w:r>
        <w:rPr>
          <w:rFonts w:hint="eastAsia" w:ascii="黑体" w:hAnsi="黑体" w:eastAsia="黑体"/>
        </w:rPr>
        <w:t>手术电极</w:t>
      </w:r>
      <w:r>
        <w:rPr>
          <w:rFonts w:hint="eastAsia"/>
          <w:iCs/>
        </w:rPr>
        <w:t>10倍重量的拉力（最大10</w:t>
      </w:r>
      <w:del w:id="3383" w:author="ZXQ" w:date="2018-09-19T17:41:00Z">
        <w:r>
          <w:rPr>
            <w:rFonts w:hint="eastAsia"/>
            <w:iCs/>
          </w:rPr>
          <w:delText>牛顿</w:delText>
        </w:r>
      </w:del>
      <w:ins w:id="3384" w:author="cmtc" w:date="2018-09-19T14:37:00Z">
        <w:r>
          <w:rPr>
            <w:rFonts w:hint="eastAsia"/>
            <w:iCs/>
          </w:rPr>
          <w:t>N</w:t>
        </w:r>
      </w:ins>
      <w:r>
        <w:rPr>
          <w:rFonts w:hint="eastAsia"/>
          <w:iCs/>
        </w:rPr>
        <w:t>），在1min内应不能拔出该电极。</w:t>
      </w:r>
    </w:p>
    <w:p w14:paraId="2A50E8C5">
      <w:pPr>
        <w:pStyle w:val="25"/>
      </w:pPr>
      <w:r>
        <w:rPr>
          <w:rFonts w:hint="eastAsia" w:hAnsi="宋体"/>
        </w:rPr>
        <w:t>在</w:t>
      </w:r>
      <w:r>
        <w:rPr>
          <w:rFonts w:hint="eastAsia"/>
        </w:rPr>
        <w:t>可拆卸</w:t>
      </w:r>
      <w:r>
        <w:rPr>
          <w:rFonts w:hint="eastAsia" w:ascii="黑体" w:hAnsi="黑体" w:eastAsia="黑体"/>
        </w:rPr>
        <w:t>手术电极</w:t>
      </w:r>
      <w:r>
        <w:rPr>
          <w:rFonts w:hint="eastAsia"/>
        </w:rPr>
        <w:t>插入规定的</w:t>
      </w:r>
      <w:r>
        <w:rPr>
          <w:rFonts w:hint="eastAsia" w:ascii="黑体" w:hAnsi="黑体" w:eastAsia="黑体"/>
        </w:rPr>
        <w:t>手术附件</w:t>
      </w:r>
      <w:r>
        <w:rPr>
          <w:rFonts w:hint="eastAsia"/>
        </w:rPr>
        <w:t>的情况下，其组件应符合本标准其他所有适用的要求。</w:t>
      </w:r>
    </w:p>
    <w:p w14:paraId="006D0508">
      <w:pPr>
        <w:pStyle w:val="25"/>
        <w:ind w:firstLine="0" w:firstLineChars="0"/>
        <w:rPr>
          <w:rFonts w:ascii="Arial" w:hAnsi="Arial" w:eastAsia="Arial Unicode MS" w:cs="Arial"/>
          <w:bCs/>
          <w:szCs w:val="21"/>
        </w:rPr>
      </w:pPr>
      <w:r>
        <w:rPr>
          <w:rFonts w:hint="eastAsia"/>
        </w:rPr>
        <w:t>增补条款：</w:t>
      </w:r>
    </w:p>
    <w:p w14:paraId="445B7768">
      <w:pPr>
        <w:pStyle w:val="61"/>
        <w:numPr>
          <w:ilvl w:val="2"/>
          <w:numId w:val="72"/>
        </w:numPr>
        <w:spacing w:before="156" w:after="156"/>
        <w:rPr>
          <w:rFonts w:ascii="Arial" w:hAnsi="Arial"/>
        </w:rPr>
      </w:pPr>
      <w:r>
        <w:rPr>
          <w:rFonts w:hint="eastAsia"/>
        </w:rPr>
        <w:t>*中性电极</w:t>
      </w:r>
    </w:p>
    <w:p w14:paraId="1DB3CD5C">
      <w:pPr>
        <w:pStyle w:val="60"/>
        <w:spacing w:before="156" w:after="156"/>
        <w:rPr>
          <w:rFonts w:ascii="Arial" w:hAnsi="Arial"/>
        </w:rPr>
      </w:pPr>
      <w:r>
        <w:rPr>
          <w:rFonts w:hint="eastAsia"/>
        </w:rPr>
        <w:t>中性电极的通用要求</w:t>
      </w:r>
    </w:p>
    <w:p w14:paraId="08D346A0">
      <w:pPr>
        <w:pStyle w:val="25"/>
      </w:pPr>
      <w:r>
        <w:rPr>
          <w:rFonts w:hint="eastAsia"/>
        </w:rPr>
        <w:t>除了仅预期与一个</w:t>
      </w:r>
      <w:r>
        <w:rPr>
          <w:rFonts w:hint="eastAsia" w:ascii="黑体" w:hAnsi="黑体" w:eastAsia="黑体"/>
        </w:rPr>
        <w:t>双极附件</w:t>
      </w:r>
      <w:r>
        <w:rPr>
          <w:rFonts w:hint="eastAsia"/>
        </w:rPr>
        <w:t>连接的任何</w:t>
      </w:r>
      <w:r>
        <w:rPr>
          <w:rFonts w:hint="eastAsia" w:ascii="黑体" w:hAnsi="黑体" w:eastAsia="黑体"/>
        </w:rPr>
        <w:t>患者</w:t>
      </w:r>
      <w:r>
        <w:rPr>
          <w:rFonts w:hint="eastAsia"/>
        </w:rPr>
        <w:t>电路之外，</w:t>
      </w:r>
      <w:r>
        <w:rPr>
          <w:rFonts w:hint="eastAsia" w:ascii="黑体" w:hAnsi="黑体" w:eastAsia="黑体"/>
        </w:rPr>
        <w:t>额定输出功率</w:t>
      </w:r>
      <w:r>
        <w:rPr>
          <w:rFonts w:hint="eastAsia"/>
        </w:rPr>
        <w:t>超过50W的</w:t>
      </w:r>
      <w:r>
        <w:rPr>
          <w:rFonts w:hint="eastAsia" w:ascii="黑体" w:hAnsi="黑体" w:eastAsia="黑体"/>
        </w:rPr>
        <w:t>高频手术设备</w:t>
      </w:r>
      <w:r>
        <w:rPr>
          <w:rFonts w:hint="eastAsia"/>
        </w:rPr>
        <w:t>应当配备一个</w:t>
      </w:r>
      <w:r>
        <w:rPr>
          <w:rFonts w:hint="eastAsia" w:ascii="黑体" w:hAnsi="黑体" w:eastAsia="黑体"/>
        </w:rPr>
        <w:t>中性电极</w:t>
      </w:r>
      <w:r>
        <w:rPr>
          <w:rFonts w:hint="eastAsia"/>
        </w:rPr>
        <w:t>连接。</w:t>
      </w:r>
    </w:p>
    <w:p w14:paraId="1BD40848">
      <w:pPr>
        <w:pStyle w:val="25"/>
      </w:pPr>
      <w:r>
        <w:rPr>
          <w:rFonts w:hint="eastAsia"/>
        </w:rPr>
        <w:t>通过目测来检验是否符合要求。</w:t>
      </w:r>
    </w:p>
    <w:p w14:paraId="041CDE65">
      <w:pPr>
        <w:pStyle w:val="60"/>
        <w:spacing w:before="156" w:after="156"/>
        <w:rPr>
          <w:rFonts w:ascii="Arial" w:hAnsi="Arial" w:eastAsia="Arial Unicode MS"/>
          <w:i/>
          <w:iCs/>
        </w:rPr>
      </w:pPr>
      <w:r>
        <w:rPr>
          <w:rFonts w:hint="eastAsia"/>
        </w:rPr>
        <w:t>*中性电极电缆的连接</w:t>
      </w:r>
    </w:p>
    <w:p w14:paraId="76E912BB">
      <w:pPr>
        <w:pStyle w:val="25"/>
      </w:pPr>
      <w:r>
        <w:rPr>
          <w:rFonts w:hint="eastAsia" w:ascii="黑体" w:hAnsi="黑体" w:eastAsia="黑体"/>
        </w:rPr>
        <w:t>中性电极</w:t>
      </w:r>
      <w:r>
        <w:rPr>
          <w:rFonts w:hint="eastAsia"/>
        </w:rPr>
        <w:t>应与其电缆牢固连接，除了</w:t>
      </w:r>
      <w:r>
        <w:rPr>
          <w:rFonts w:hint="eastAsia" w:ascii="黑体" w:hAnsi="黑体" w:eastAsia="黑体"/>
        </w:rPr>
        <w:t>可监测中性电极</w:t>
      </w:r>
      <w:r>
        <w:rPr>
          <w:rFonts w:hint="eastAsia"/>
        </w:rPr>
        <w:t>以外，用于电极电缆及其连接器的电气连续性监测的电流应流过电极的截面。</w:t>
      </w:r>
    </w:p>
    <w:p w14:paraId="6D9F9C67">
      <w:pPr>
        <w:pStyle w:val="25"/>
      </w:pPr>
      <w:r>
        <w:rPr>
          <w:rFonts w:hint="eastAsia"/>
        </w:rPr>
        <w:t>通过下述试验来检查是否符合要求。</w:t>
      </w:r>
    </w:p>
    <w:p w14:paraId="4C3DE07E">
      <w:pPr>
        <w:pStyle w:val="25"/>
      </w:pPr>
      <w:r>
        <w:rPr>
          <w:rFonts w:hint="eastAsia"/>
        </w:rPr>
        <w:t>使用至少1A，但不大于5 A且开路电压不大于6V的</w:t>
      </w:r>
      <w:r>
        <w:rPr>
          <w:rFonts w:hint="eastAsia" w:ascii="黑体" w:hAnsi="黑体" w:eastAsia="黑体"/>
        </w:rPr>
        <w:t>直流</w:t>
      </w:r>
      <w:r>
        <w:rPr>
          <w:rFonts w:hint="eastAsia"/>
        </w:rPr>
        <w:t>或工频电流来进行电气连续性试验，电气连续性电阻应≤1Ω。</w:t>
      </w:r>
    </w:p>
    <w:p w14:paraId="0C165CD5">
      <w:pPr>
        <w:pStyle w:val="60"/>
        <w:spacing w:before="156" w:after="156"/>
        <w:rPr>
          <w:rFonts w:ascii="Arial" w:hAnsi="Arial" w:eastAsia="Arial Unicode MS"/>
          <w:i/>
          <w:iCs/>
        </w:rPr>
      </w:pPr>
      <w:r>
        <w:rPr>
          <w:rFonts w:hint="eastAsia"/>
        </w:rPr>
        <w:t>*中性电极电缆的连接器</w:t>
      </w:r>
    </w:p>
    <w:p w14:paraId="2793EEF4">
      <w:pPr>
        <w:pStyle w:val="25"/>
      </w:pPr>
      <w:r>
        <w:rPr>
          <w:rFonts w:hint="eastAsia"/>
        </w:rPr>
        <w:t>用于</w:t>
      </w:r>
      <w:r>
        <w:rPr>
          <w:rFonts w:hint="eastAsia" w:ascii="黑体" w:hAnsi="黑体" w:eastAsia="黑体"/>
        </w:rPr>
        <w:t>中性电极</w:t>
      </w:r>
      <w:r>
        <w:rPr>
          <w:rFonts w:hint="eastAsia"/>
        </w:rPr>
        <w:t>电缆与可拆卸</w:t>
      </w:r>
      <w:r>
        <w:rPr>
          <w:rFonts w:hint="eastAsia" w:ascii="黑体" w:hAnsi="黑体" w:eastAsia="黑体"/>
        </w:rPr>
        <w:t>中性电极</w:t>
      </w:r>
      <w:r>
        <w:rPr>
          <w:rFonts w:hint="eastAsia"/>
        </w:rPr>
        <w:t>连接的电气接头应设计成：在与</w:t>
      </w:r>
      <w:r>
        <w:rPr>
          <w:rFonts w:hint="eastAsia" w:eastAsia="黑体"/>
        </w:rPr>
        <w:t>中性电极</w:t>
      </w:r>
      <w:r>
        <w:rPr>
          <w:rFonts w:hint="eastAsia"/>
        </w:rPr>
        <w:t>意外分离事件中，接头的导电部分应不能接触到</w:t>
      </w:r>
      <w:r>
        <w:rPr>
          <w:rFonts w:hint="eastAsia" w:ascii="黑体" w:hAnsi="黑体" w:eastAsia="黑体"/>
        </w:rPr>
        <w:t>患者</w:t>
      </w:r>
      <w:r>
        <w:rPr>
          <w:rFonts w:hint="eastAsia"/>
        </w:rPr>
        <w:t>人体。</w:t>
      </w:r>
    </w:p>
    <w:p w14:paraId="34FE82C1">
      <w:pPr>
        <w:pStyle w:val="25"/>
      </w:pPr>
      <w:r>
        <w:rPr>
          <w:rFonts w:hint="eastAsia"/>
        </w:rPr>
        <w:t>通过下述试验来检查是否符合要求。</w:t>
      </w:r>
    </w:p>
    <w:p w14:paraId="4214E82D">
      <w:pPr>
        <w:pStyle w:val="25"/>
      </w:pPr>
      <w:r>
        <w:rPr>
          <w:rFonts w:hint="eastAsia"/>
        </w:rPr>
        <w:t>让</w:t>
      </w:r>
      <w:r>
        <w:rPr>
          <w:rFonts w:hint="eastAsia" w:ascii="黑体" w:hAnsi="黑体" w:eastAsia="黑体"/>
        </w:rPr>
        <w:t>中性电极</w:t>
      </w:r>
      <w:r>
        <w:rPr>
          <w:rFonts w:hint="eastAsia"/>
        </w:rPr>
        <w:t>电缆拆离</w:t>
      </w:r>
      <w:r>
        <w:rPr>
          <w:rFonts w:hint="eastAsia" w:ascii="黑体" w:hAnsi="黑体" w:eastAsia="黑体"/>
        </w:rPr>
        <w:t>中性电极</w:t>
      </w:r>
      <w:r>
        <w:rPr>
          <w:rFonts w:hint="eastAsia"/>
        </w:rPr>
        <w:t>，用通用标准图6所示标准试验指检查，电缆连接器的导电部分不得被触及。</w:t>
      </w:r>
    </w:p>
    <w:p w14:paraId="338415ED">
      <w:pPr>
        <w:pStyle w:val="60"/>
        <w:spacing w:before="156" w:after="156"/>
        <w:rPr>
          <w:rFonts w:ascii="Arial" w:hAnsi="Arial"/>
        </w:rPr>
      </w:pPr>
      <w:r>
        <w:rPr>
          <w:rFonts w:hint="eastAsia"/>
        </w:rPr>
        <w:t>*中性电极电缆的绝缘</w:t>
      </w:r>
    </w:p>
    <w:p w14:paraId="1477AE45">
      <w:pPr>
        <w:pStyle w:val="25"/>
        <w:rPr>
          <w:rFonts w:ascii="Arial" w:hAnsi="Arial" w:eastAsia="Arial Unicode MS" w:cs="Arial"/>
          <w:color w:val="000000"/>
          <w:szCs w:val="21"/>
          <w:highlight w:val="lightGray"/>
        </w:rPr>
      </w:pPr>
      <w:r>
        <w:rPr>
          <w:rFonts w:hint="eastAsia" w:ascii="黑体" w:hAnsi="黑体" w:eastAsia="黑体"/>
        </w:rPr>
        <w:t>中性电极</w:t>
      </w:r>
      <w:r>
        <w:rPr>
          <w:rFonts w:hint="eastAsia"/>
        </w:rPr>
        <w:t>电缆的绝缘应足以防止对</w:t>
      </w:r>
      <w:r>
        <w:rPr>
          <w:rFonts w:hint="eastAsia" w:ascii="黑体" w:hAnsi="黑体" w:eastAsia="黑体"/>
        </w:rPr>
        <w:t>患者</w:t>
      </w:r>
      <w:r>
        <w:rPr>
          <w:rFonts w:hint="eastAsia"/>
        </w:rPr>
        <w:t>和</w:t>
      </w:r>
      <w:r>
        <w:rPr>
          <w:rFonts w:hint="eastAsia" w:ascii="黑体" w:hAnsi="黑体" w:eastAsia="黑体"/>
        </w:rPr>
        <w:t>操作者</w:t>
      </w:r>
      <w:r>
        <w:rPr>
          <w:rFonts w:hint="eastAsia"/>
        </w:rPr>
        <w:t>产生灼伤。</w:t>
      </w:r>
    </w:p>
    <w:p w14:paraId="1797A0D8">
      <w:pPr>
        <w:pStyle w:val="25"/>
      </w:pPr>
      <w:r>
        <w:rPr>
          <w:rFonts w:hint="eastAsia"/>
        </w:rPr>
        <w:t>通过下述试验步骤来检查是否符合要求：</w:t>
      </w:r>
    </w:p>
    <w:p w14:paraId="6F78AE16">
      <w:pPr>
        <w:pStyle w:val="25"/>
        <w:rPr>
          <w:del w:id="3385" w:author="CHENWEI" w:date="2018-10-24T14:10:00Z"/>
          <w:szCs w:val="21"/>
        </w:rPr>
      </w:pPr>
      <w:ins w:id="3386" w:author="cmtc" w:date="2018-09-19T14:56:00Z">
        <w:r>
          <w:rPr>
            <w:rFonts w:hint="eastAsia"/>
          </w:rPr>
          <w:t>——</w:t>
        </w:r>
      </w:ins>
      <w:r>
        <w:rPr>
          <w:rFonts w:hint="eastAsia"/>
        </w:rPr>
        <w:t>根据</w:t>
      </w:r>
      <w:r>
        <w:t>201.8.8.3.102 a)</w:t>
      </w:r>
      <w:r>
        <w:rPr>
          <w:rFonts w:hint="eastAsia"/>
        </w:rPr>
        <w:t>以400</w:t>
      </w:r>
      <w:r>
        <w:rPr>
          <w:rFonts w:hint="eastAsia" w:hAnsi="宋体"/>
          <w:szCs w:val="21"/>
        </w:rPr>
        <w:t>V</w:t>
      </w:r>
      <w:r>
        <w:rPr>
          <w:rFonts w:hint="eastAsia"/>
        </w:rPr>
        <w:t>峰值电压</w:t>
      </w:r>
      <w:r>
        <w:rPr>
          <w:rFonts w:hint="eastAsia" w:hAnsi="宋体"/>
          <w:szCs w:val="21"/>
        </w:rPr>
        <w:t>进行</w:t>
      </w:r>
      <w:r>
        <w:rPr>
          <w:rFonts w:hint="eastAsia" w:ascii="黑体" w:hAnsi="黑体" w:eastAsia="黑体"/>
        </w:rPr>
        <w:t>高频</w:t>
      </w:r>
      <w:r>
        <w:rPr>
          <w:rFonts w:hint="eastAsia"/>
        </w:rPr>
        <w:t>泄漏</w:t>
      </w:r>
      <w:r>
        <w:rPr>
          <w:rFonts w:hint="eastAsia" w:hAnsi="宋体"/>
          <w:szCs w:val="21"/>
        </w:rPr>
        <w:t>试验，</w:t>
      </w:r>
      <w:r>
        <w:rPr>
          <w:rFonts w:hint="eastAsia" w:ascii="黑体" w:hAnsi="黑体" w:eastAsia="黑体"/>
        </w:rPr>
        <w:t>高频漏电流</w:t>
      </w:r>
      <w:r>
        <w:rPr>
          <w:position w:val="-12"/>
        </w:rPr>
        <w:object>
          <v:shape id="_x0000_i1076" o:spt="75" type="#_x0000_t75" style="height:18.15pt;width:15.65pt;" o:ole="t" filled="f" o:preferrelative="t" stroked="f" coordsize="21600,21600">
            <v:path/>
            <v:fill on="f" focussize="0,0"/>
            <v:stroke on="f"/>
            <v:imagedata r:id="rId84" o:title=""/>
            <o:lock v:ext="edit" aspectratio="t"/>
            <w10:wrap type="none"/>
            <w10:anchorlock/>
          </v:shape>
          <o:OLEObject Type="Embed" ProgID="Equation.3" ShapeID="_x0000_i1076" DrawAspect="Content" ObjectID="_1468075761" r:id="rId83">
            <o:LockedField>false</o:LockedField>
          </o:OLEObject>
        </w:object>
      </w:r>
      <w:r>
        <w:rPr>
          <w:rFonts w:hint="eastAsia"/>
          <w:szCs w:val="21"/>
        </w:rPr>
        <w:t>不应超过：</w:t>
      </w:r>
    </w:p>
    <w:p w14:paraId="6EDEA4E0">
      <w:pPr>
        <w:pStyle w:val="25"/>
        <w:jc w:val="center"/>
        <w:rPr>
          <w:ins w:id="3388" w:author="CHENWEI" w:date="2018-10-24T14:11:00Z"/>
          <w:rFonts w:ascii="Arial" w:hAnsi="Arial" w:eastAsia="Arial Unicode MS" w:cs="Arial"/>
          <w:i/>
          <w:iCs/>
          <w:color w:val="000000"/>
          <w:szCs w:val="21"/>
          <w:highlight w:val="lightGray"/>
        </w:rPr>
        <w:pPrChange w:id="3387" w:author="CHENWEI" w:date="2018-10-24T14:11:00Z">
          <w:pPr>
            <w:pStyle w:val="25"/>
          </w:pPr>
        </w:pPrChange>
      </w:pPr>
      <w:ins w:id="3389" w:author="CHENWEI" w:date="2018-10-24T14:11:00Z"/>
      <w:ins w:id="3390" w:author="CHENWEI" w:date="2018-10-24T14:11:00Z"/>
      <w:ins w:id="3391" w:author="CHENWEI" w:date="2018-10-24T14:11:00Z"/>
      <w:ins w:id="3392" w:author="CHENWEI" w:date="2018-10-24T14:11:00Z">
        <w:r>
          <w:rPr>
            <w:position w:val="-14"/>
          </w:rPr>
          <w:object>
            <v:shape id="_x0000_i1077" o:spt="75" type="#_x0000_t75" style="height:19.4pt;width:178.55pt;" o:ole="t" filled="f" o:preferrelative="t" stroked="f" coordsize="21600,21600">
              <v:path/>
              <v:fill on="f" focussize="0,0"/>
              <v:stroke on="f"/>
              <v:imagedata r:id="rId86" o:title=""/>
              <o:lock v:ext="edit" aspectratio="t"/>
              <w10:wrap type="none"/>
              <w10:anchorlock/>
            </v:shape>
            <o:OLEObject Type="Embed" ProgID="Equation.3" ShapeID="_x0000_i1077" DrawAspect="Content" ObjectID="_1468075762" r:id="rId85">
              <o:LockedField>false</o:LockedField>
            </o:OLEObject>
          </w:object>
        </w:r>
      </w:ins>
    </w:p>
    <w:p w14:paraId="7E4347FF">
      <w:pPr>
        <w:pStyle w:val="25"/>
        <w:jc w:val="center"/>
        <w:rPr>
          <w:del w:id="3394" w:author="CHENWEI" w:date="2018-10-24T14:10:00Z"/>
          <w:rFonts w:hAnsi="宋体"/>
          <w:szCs w:val="21"/>
        </w:rPr>
      </w:pPr>
      <w:r>
        <w:rPr>
          <w:rFonts w:hint="eastAsia" w:hAnsi="宋体"/>
          <w:szCs w:val="21"/>
        </w:rPr>
        <w:t>或者根据201.8.8.3.102 b）进行</w:t>
      </w:r>
      <w:r>
        <w:rPr>
          <w:rFonts w:hint="eastAsia" w:ascii="黑体" w:hAnsi="黑体" w:eastAsia="黑体"/>
          <w:szCs w:val="21"/>
        </w:rPr>
        <w:t>高频</w:t>
      </w:r>
      <w:r>
        <w:rPr>
          <w:rFonts w:hint="eastAsia" w:hAnsi="宋体"/>
          <w:szCs w:val="21"/>
        </w:rPr>
        <w:t>漏电容试验。</w:t>
      </w:r>
      <w:r>
        <w:rPr>
          <w:rFonts w:hint="eastAsia" w:ascii="黑体" w:hAnsi="黑体" w:eastAsia="黑体"/>
          <w:szCs w:val="21"/>
        </w:rPr>
        <w:t>高频</w:t>
      </w:r>
      <w:r>
        <w:rPr>
          <w:rFonts w:hint="eastAsia" w:hAnsi="宋体"/>
          <w:szCs w:val="21"/>
        </w:rPr>
        <w:t>漏电容不应超过</w:t>
      </w:r>
    </w:p>
    <w:p w14:paraId="047BA8E3">
      <w:pPr>
        <w:pStyle w:val="25"/>
        <w:jc w:val="both"/>
        <w:rPr>
          <w:ins w:id="3396" w:author="zhuxq" w:date="2018-10-24T16:28:00Z"/>
          <w:rFonts w:ascii="Arial" w:hAnsi="Arial" w:eastAsia="Arial Unicode MS" w:cs="Arial"/>
          <w:i/>
          <w:iCs/>
          <w:color w:val="000000"/>
          <w:szCs w:val="21"/>
          <w:highlight w:val="lightGray"/>
        </w:rPr>
        <w:pPrChange w:id="3395" w:author="CHENWEI" w:date="2018-10-24T14:10:00Z">
          <w:pPr>
            <w:pStyle w:val="25"/>
            <w:jc w:val="center"/>
          </w:pPr>
        </w:pPrChange>
      </w:pPr>
    </w:p>
    <w:p w14:paraId="73720328">
      <w:pPr>
        <w:pStyle w:val="25"/>
        <w:jc w:val="center"/>
        <w:rPr>
          <w:rFonts w:ascii="Arial" w:hAnsi="Arial" w:eastAsia="Arial Unicode MS" w:cs="Arial"/>
          <w:i/>
          <w:iCs/>
          <w:color w:val="000000"/>
          <w:szCs w:val="21"/>
          <w:highlight w:val="lightGray"/>
        </w:rPr>
      </w:pPr>
      <w:r>
        <w:rPr>
          <w:position w:val="-12"/>
        </w:rPr>
        <w:object>
          <v:shape id="_x0000_i1078" o:spt="75" type="#_x0000_t75" style="height:18.15pt;width:98.9pt;" o:ole="t" filled="f" o:preferrelative="t" stroked="f" coordsize="21600,21600">
            <v:path/>
            <v:fill on="f" focussize="0,0"/>
            <v:stroke on="f"/>
            <v:imagedata r:id="rId88" o:title=""/>
            <o:lock v:ext="edit" aspectratio="t"/>
            <w10:wrap type="none"/>
            <w10:anchorlock/>
          </v:shape>
          <o:OLEObject Type="Embed" ProgID="Equation.3" ShapeID="_x0000_i1078" DrawAspect="Content" ObjectID="_1468075763" r:id="rId87">
            <o:LockedField>false</o:LockedField>
          </o:OLEObject>
        </w:object>
      </w:r>
    </w:p>
    <w:p w14:paraId="2354BDCF">
      <w:pPr>
        <w:pStyle w:val="25"/>
        <w:rPr>
          <w:rFonts w:hAnsi="宋体"/>
          <w:szCs w:val="21"/>
        </w:rPr>
      </w:pPr>
      <w:r>
        <w:rPr>
          <w:rFonts w:hint="eastAsia" w:hAnsi="宋体"/>
          <w:szCs w:val="21"/>
        </w:rPr>
        <w:t>式中：</w:t>
      </w:r>
    </w:p>
    <w:p w14:paraId="06D8F789">
      <w:pPr>
        <w:pStyle w:val="25"/>
      </w:pPr>
      <w:r>
        <w:rPr>
          <w:position w:val="-6"/>
        </w:rPr>
        <w:object>
          <v:shape id="_x0000_i1079" o:spt="75" type="#_x0000_t75" style="height:14.4pt;width:11.25pt;" o:ole="t" filled="f" o:preferrelative="t" stroked="f" coordsize="21600,21600">
            <v:path/>
            <v:fill on="f" focussize="0,0"/>
            <v:stroke on="f"/>
            <v:imagedata r:id="rId90" o:title=""/>
            <o:lock v:ext="edit" aspectratio="t"/>
            <w10:wrap type="none"/>
            <w10:anchorlock/>
          </v:shape>
          <o:OLEObject Type="Embed" ProgID="Equation.3" ShapeID="_x0000_i1079" DrawAspect="Content" ObjectID="_1468075764" r:id="rId89">
            <o:LockedField>false</o:LockedField>
          </o:OLEObject>
        </w:object>
      </w:r>
      <w:r>
        <w:rPr>
          <w:rFonts w:hint="eastAsia"/>
        </w:rPr>
        <w:t>—绝缘的最小外径，单位为毫米（mm）；</w:t>
      </w:r>
    </w:p>
    <w:p w14:paraId="3E70F13B">
      <w:pPr>
        <w:pStyle w:val="25"/>
      </w:pPr>
      <w:r>
        <w:rPr>
          <w:position w:val="-4"/>
        </w:rPr>
        <w:object>
          <v:shape id="_x0000_i1080" o:spt="75" type="#_x0000_t75" style="height:11.9pt;width:11.25pt;" o:ole="t" filled="f" o:preferrelative="t" stroked="f" coordsize="21600,21600">
            <v:path/>
            <v:fill on="f" focussize="0,0"/>
            <v:stroke on="f"/>
            <v:imagedata r:id="rId92" o:title=""/>
            <o:lock v:ext="edit" aspectratio="t"/>
            <w10:wrap type="none"/>
            <w10:anchorlock/>
          </v:shape>
          <o:OLEObject Type="Embed" ProgID="Equation.3" ShapeID="_x0000_i1080" DrawAspect="Content" ObjectID="_1468075765" r:id="rId91">
            <o:LockedField>false</o:LockedField>
          </o:OLEObject>
        </w:object>
      </w:r>
      <w:r>
        <w:rPr>
          <w:rFonts w:hint="eastAsia"/>
        </w:rPr>
        <w:t>—浸入盐溶液中的样品绝缘长度，单位为厘米（cm）；</w:t>
      </w:r>
    </w:p>
    <w:p w14:paraId="327AB725">
      <w:pPr>
        <w:pStyle w:val="99"/>
        <w:rPr>
          <w:rFonts w:hAnsi="宋体"/>
          <w:szCs w:val="21"/>
        </w:rPr>
      </w:pPr>
      <w:r>
        <w:rPr>
          <w:rFonts w:hint="eastAsia"/>
        </w:rPr>
        <w:t>根据</w:t>
      </w:r>
      <w:r>
        <w:rPr>
          <w:rFonts w:hAnsi="宋体"/>
        </w:rPr>
        <w:t>201.8.8.3.103</w:t>
      </w:r>
      <w:r>
        <w:rPr>
          <w:rFonts w:hint="eastAsia"/>
        </w:rPr>
        <w:t>以500</w:t>
      </w:r>
      <w:r>
        <w:rPr>
          <w:rFonts w:hint="eastAsia" w:hAnsi="宋体"/>
        </w:rPr>
        <w:t>V</w:t>
      </w:r>
      <w:r>
        <w:rPr>
          <w:rFonts w:hint="eastAsia"/>
        </w:rPr>
        <w:t>峰值</w:t>
      </w:r>
      <w:r>
        <w:rPr>
          <w:rFonts w:hint="eastAsia" w:ascii="黑体" w:hAnsi="黑体" w:eastAsia="黑体"/>
        </w:rPr>
        <w:t>高频</w:t>
      </w:r>
      <w:r>
        <w:rPr>
          <w:rFonts w:hint="eastAsia" w:hAnsi="宋体"/>
        </w:rPr>
        <w:t>试验</w:t>
      </w:r>
      <w:r>
        <w:rPr>
          <w:rFonts w:hint="eastAsia"/>
        </w:rPr>
        <w:t>电压</w:t>
      </w:r>
      <w:r>
        <w:rPr>
          <w:rFonts w:hint="eastAsia" w:hAnsi="宋体"/>
        </w:rPr>
        <w:t>进行</w:t>
      </w:r>
      <w:r>
        <w:rPr>
          <w:rFonts w:hint="eastAsia" w:ascii="黑体" w:hAnsi="黑体" w:eastAsia="黑体"/>
        </w:rPr>
        <w:t>高频</w:t>
      </w:r>
      <w:r>
        <w:rPr>
          <w:rFonts w:hint="eastAsia"/>
        </w:rPr>
        <w:t>电介质强度</w:t>
      </w:r>
      <w:r>
        <w:rPr>
          <w:rFonts w:hint="eastAsia" w:hAnsi="宋体"/>
        </w:rPr>
        <w:t>试验，</w:t>
      </w:r>
      <w:r>
        <w:rPr>
          <w:rFonts w:hint="eastAsia"/>
        </w:rPr>
        <w:t>不得出现绝缘击穿现象。</w:t>
      </w:r>
    </w:p>
    <w:p w14:paraId="61B157EF">
      <w:pPr>
        <w:pStyle w:val="99"/>
        <w:rPr>
          <w:rFonts w:hAnsi="宋体"/>
          <w:szCs w:val="21"/>
        </w:rPr>
      </w:pPr>
      <w:r>
        <w:rPr>
          <w:rFonts w:hint="eastAsia"/>
        </w:rPr>
        <w:t>根</w:t>
      </w:r>
      <w:r>
        <w:rPr>
          <w:rFonts w:hint="eastAsia" w:hAnsi="宋体"/>
        </w:rPr>
        <w:t>据</w:t>
      </w:r>
      <w:r>
        <w:rPr>
          <w:rFonts w:hAnsi="宋体"/>
        </w:rPr>
        <w:t>201.8.8.3.104</w:t>
      </w:r>
      <w:r>
        <w:rPr>
          <w:rFonts w:hint="eastAsia"/>
        </w:rPr>
        <w:t>以2100</w:t>
      </w:r>
      <w:r>
        <w:rPr>
          <w:rFonts w:hint="eastAsia" w:hAnsi="宋体"/>
        </w:rPr>
        <w:t>V</w:t>
      </w:r>
      <w:r>
        <w:rPr>
          <w:rFonts w:hint="eastAsia"/>
        </w:rPr>
        <w:t>峰值</w:t>
      </w:r>
      <w:r>
        <w:rPr>
          <w:rFonts w:hint="eastAsia" w:hAnsi="宋体"/>
        </w:rPr>
        <w:t>试验</w:t>
      </w:r>
      <w:r>
        <w:rPr>
          <w:rFonts w:hint="eastAsia"/>
        </w:rPr>
        <w:t>电压</w:t>
      </w:r>
      <w:r>
        <w:rPr>
          <w:rFonts w:hint="eastAsia" w:hAnsi="宋体"/>
        </w:rPr>
        <w:t>进行工频电</w:t>
      </w:r>
      <w:r>
        <w:rPr>
          <w:rFonts w:hint="eastAsia"/>
        </w:rPr>
        <w:t>介质强度</w:t>
      </w:r>
      <w:r>
        <w:rPr>
          <w:rFonts w:hint="eastAsia" w:hAnsi="宋体"/>
        </w:rPr>
        <w:t>试验，</w:t>
      </w:r>
      <w:r>
        <w:rPr>
          <w:rFonts w:hint="eastAsia"/>
        </w:rPr>
        <w:t>不得出现绝缘击穿现象。</w:t>
      </w:r>
    </w:p>
    <w:p w14:paraId="799A91E5">
      <w:pPr>
        <w:pStyle w:val="60"/>
        <w:spacing w:before="156" w:after="156"/>
        <w:rPr>
          <w:rFonts w:ascii="Arial" w:hAnsi="Arial"/>
        </w:rPr>
      </w:pPr>
      <w:r>
        <w:rPr>
          <w:rFonts w:hint="eastAsia"/>
        </w:rPr>
        <w:t>*中性电极的热性能</w:t>
      </w:r>
    </w:p>
    <w:p w14:paraId="1DF0DEB5">
      <w:pPr>
        <w:pStyle w:val="25"/>
      </w:pPr>
      <w:r>
        <w:rPr>
          <w:rFonts w:hint="eastAsia"/>
        </w:rPr>
        <w:t>按使用说明书在</w:t>
      </w:r>
      <w:r>
        <w:rPr>
          <w:rFonts w:hint="eastAsia" w:ascii="黑体" w:hAnsi="黑体" w:eastAsia="黑体"/>
        </w:rPr>
        <w:t>正常使用</w:t>
      </w:r>
      <w:r>
        <w:rPr>
          <w:rFonts w:hint="eastAsia"/>
        </w:rPr>
        <w:t>状态下应用时，</w:t>
      </w:r>
      <w:r>
        <w:rPr>
          <w:rFonts w:hint="eastAsia" w:ascii="黑体" w:hAnsi="黑体" w:eastAsia="黑体"/>
        </w:rPr>
        <w:t>中性电极</w:t>
      </w:r>
      <w:r>
        <w:rPr>
          <w:rFonts w:hint="eastAsia"/>
        </w:rPr>
        <w:t>不应使</w:t>
      </w:r>
      <w:r>
        <w:rPr>
          <w:rFonts w:hint="eastAsia" w:ascii="黑体" w:hAnsi="黑体" w:eastAsia="黑体"/>
        </w:rPr>
        <w:t>患者</w:t>
      </w:r>
      <w:r>
        <w:rPr>
          <w:rFonts w:hint="eastAsia"/>
        </w:rPr>
        <w:t>接触部位受到热损伤</w:t>
      </w:r>
      <w:r>
        <w:rPr>
          <w:rFonts w:hint="eastAsia" w:ascii="黑体" w:hAnsi="黑体" w:eastAsia="黑体"/>
        </w:rPr>
        <w:t>风险</w:t>
      </w:r>
      <w:r>
        <w:rPr>
          <w:rFonts w:hint="eastAsia"/>
        </w:rPr>
        <w:t>。</w:t>
      </w:r>
    </w:p>
    <w:p w14:paraId="151FF902">
      <w:pPr>
        <w:pStyle w:val="25"/>
      </w:pPr>
      <w:r>
        <w:rPr>
          <w:rFonts w:hint="eastAsia"/>
        </w:rPr>
        <w:t>通过下述试验来检查常规的</w:t>
      </w:r>
      <w:r>
        <w:rPr>
          <w:rFonts w:hint="eastAsia" w:ascii="黑体" w:hAnsi="黑体" w:eastAsia="黑体"/>
        </w:rPr>
        <w:t>中性电极</w:t>
      </w:r>
      <w:r>
        <w:rPr>
          <w:rFonts w:hint="eastAsia"/>
        </w:rPr>
        <w:t>是否符合要求。</w:t>
      </w:r>
    </w:p>
    <w:p w14:paraId="2C5964D9">
      <w:pPr>
        <w:pStyle w:val="91"/>
      </w:pPr>
      <w:r>
        <w:rPr>
          <w:rFonts w:hint="eastAsia"/>
        </w:rPr>
        <w:t>常规的</w:t>
      </w:r>
      <w:r>
        <w:rPr>
          <w:rFonts w:hint="eastAsia" w:ascii="黑体" w:hAnsi="黑体" w:eastAsia="黑体"/>
        </w:rPr>
        <w:t>中性电极</w:t>
      </w:r>
      <w:r>
        <w:rPr>
          <w:rFonts w:hint="eastAsia"/>
        </w:rPr>
        <w:t>是指不适用于</w:t>
      </w:r>
      <w:r>
        <w:rPr>
          <w:rFonts w:hint="eastAsia" w:ascii="黑体" w:hAnsi="黑体" w:eastAsia="黑体"/>
        </w:rPr>
        <w:t>大电流模式</w:t>
      </w:r>
      <w:r>
        <w:rPr>
          <w:rFonts w:hint="eastAsia"/>
        </w:rPr>
        <w:t>的</w:t>
      </w:r>
      <w:r>
        <w:rPr>
          <w:rFonts w:hint="eastAsia" w:ascii="黑体" w:hAnsi="黑体" w:eastAsia="黑体"/>
        </w:rPr>
        <w:t>中性电极</w:t>
      </w:r>
      <w:r>
        <w:rPr>
          <w:rFonts w:hint="eastAsia"/>
        </w:rPr>
        <w:t>。</w:t>
      </w:r>
    </w:p>
    <w:p w14:paraId="6665B023">
      <w:pPr>
        <w:pStyle w:val="25"/>
        <w:rPr>
          <w:rFonts w:ascii="Arial" w:hAnsi="Arial" w:eastAsia="Arial Unicode MS" w:cs="Arial"/>
          <w:i/>
          <w:iCs/>
          <w:color w:val="000000"/>
          <w:szCs w:val="21"/>
          <w:highlight w:val="lightGray"/>
          <w:lang w:val="en-GB"/>
        </w:rPr>
      </w:pPr>
      <w:r>
        <w:rPr>
          <w:rFonts w:hint="eastAsia"/>
        </w:rPr>
        <w:t>对于带有如下表所示</w:t>
      </w:r>
      <w:r>
        <w:rPr>
          <w:rFonts w:hint="eastAsia" w:ascii="黑体" w:hAnsi="黑体" w:eastAsia="黑体"/>
        </w:rPr>
        <w:t>患者</w:t>
      </w:r>
      <w:r>
        <w:rPr>
          <w:rFonts w:hint="eastAsia"/>
        </w:rPr>
        <w:t>重量标记的</w:t>
      </w:r>
      <w:r>
        <w:rPr>
          <w:rFonts w:hint="eastAsia" w:ascii="黑体" w:hAnsi="黑体" w:eastAsia="黑体"/>
        </w:rPr>
        <w:t>中性电极</w:t>
      </w:r>
      <w:ins w:id="3397" w:author="ZXQ" w:date="2018-09-19T17:08:00Z">
        <w:r>
          <w:rPr>
            <w:rFonts w:hint="eastAsia"/>
          </w:rPr>
          <w:t>，</w:t>
        </w:r>
      </w:ins>
      <w:del w:id="3398" w:author="ZXQ" w:date="2018-09-19T17:08:00Z">
        <w:r>
          <w:rPr>
            <w:rFonts w:hint="eastAsia"/>
          </w:rPr>
          <w:delText>，</w:delText>
        </w:r>
      </w:del>
      <w:r>
        <w:rPr>
          <w:rFonts w:hint="eastAsia"/>
        </w:rPr>
        <w:t>施加规定的</w:t>
      </w:r>
      <w:r>
        <w:rPr>
          <w:rFonts w:hint="eastAsia" w:hAnsi="宋体"/>
          <w:szCs w:val="21"/>
        </w:rPr>
        <w:t>试验电流</w:t>
      </w:r>
      <w:r>
        <w:rPr>
          <w:position w:val="-12"/>
        </w:rPr>
        <w:object>
          <v:shape id="_x0000_i1081" o:spt="75" type="#_x0000_t75" style="height:18.15pt;width:15.65pt;" o:ole="t" filled="f" o:preferrelative="t" stroked="f" coordsize="21600,21600">
            <v:path/>
            <v:fill on="f" focussize="0,0"/>
            <v:stroke on="f"/>
            <v:imagedata r:id="rId94" o:title=""/>
            <o:lock v:ext="edit" aspectratio="t"/>
            <w10:wrap type="none"/>
            <w10:anchorlock/>
          </v:shape>
          <o:OLEObject Type="Embed" ProgID="Equation.3" ShapeID="_x0000_i1081" DrawAspect="Content" ObjectID="_1468075766" r:id="rId93">
            <o:LockedField>false</o:LockedField>
          </o:OLEObject>
        </w:object>
      </w:r>
      <w:r>
        <w:rPr>
          <w:rFonts w:hint="eastAsia" w:hAnsi="宋体"/>
          <w:szCs w:val="21"/>
        </w:rPr>
        <w:t>60s后立即测量，</w:t>
      </w:r>
      <w:r>
        <w:rPr>
          <w:rFonts w:hint="eastAsia" w:eastAsia="黑体"/>
        </w:rPr>
        <w:t>中性电极</w:t>
      </w:r>
      <w:r>
        <w:rPr>
          <w:rFonts w:hint="eastAsia" w:hAnsi="宋体"/>
          <w:szCs w:val="21"/>
        </w:rPr>
        <w:t>与</w:t>
      </w:r>
      <w:r>
        <w:rPr>
          <w:rFonts w:hint="eastAsia" w:ascii="黑体" w:hAnsi="黑体" w:eastAsia="黑体"/>
        </w:rPr>
        <w:t>患者</w:t>
      </w:r>
      <w:r>
        <w:rPr>
          <w:rFonts w:hint="eastAsia"/>
        </w:rPr>
        <w:t>接触</w:t>
      </w:r>
      <w:r>
        <w:rPr>
          <w:rFonts w:hint="eastAsia"/>
          <w:szCs w:val="21"/>
        </w:rPr>
        <w:t>部位</w:t>
      </w:r>
      <w:r>
        <w:rPr>
          <w:rFonts w:hint="eastAsia"/>
        </w:rPr>
        <w:t>下的任何</w:t>
      </w:r>
      <w:r>
        <w:rPr>
          <w:rFonts w:hint="eastAsia"/>
          <w:szCs w:val="21"/>
        </w:rPr>
        <w:t>1cm</w:t>
      </w:r>
      <w:r>
        <w:rPr>
          <w:rFonts w:hint="eastAsia"/>
          <w:szCs w:val="21"/>
          <w:vertAlign w:val="superscript"/>
        </w:rPr>
        <w:t>2</w:t>
      </w:r>
      <w:r>
        <w:rPr>
          <w:rFonts w:hint="eastAsia"/>
          <w:szCs w:val="21"/>
        </w:rPr>
        <w:t>面积和向外延伸的1cm范围</w:t>
      </w:r>
      <w:ins w:id="3399" w:author="ZXQ" w:date="2018-09-19T17:08:00Z">
        <w:r>
          <w:rPr>
            <w:rFonts w:hint="eastAsia"/>
          </w:rPr>
          <w:t>，</w:t>
        </w:r>
      </w:ins>
      <w:del w:id="3400" w:author="ZXQ" w:date="2018-09-19T17:08:00Z">
        <w:r>
          <w:rPr>
            <w:rFonts w:hint="eastAsia"/>
            <w:sz w:val="24"/>
          </w:rPr>
          <w:delText>，</w:delText>
        </w:r>
      </w:del>
      <w:r>
        <w:rPr>
          <w:rFonts w:hint="eastAsia"/>
          <w:szCs w:val="21"/>
        </w:rPr>
        <w:t>最大温升不应超过6℃</w:t>
      </w:r>
      <w:r>
        <w:rPr>
          <w:rFonts w:hint="eastAsia"/>
          <w:sz w:val="24"/>
        </w:rPr>
        <w:t>。</w:t>
      </w:r>
    </w:p>
    <w:p w14:paraId="15D0FA5B">
      <w:pPr>
        <w:pStyle w:val="141"/>
        <w:spacing w:before="156" w:after="156"/>
      </w:pPr>
      <w:r>
        <w:rPr>
          <w:rFonts w:hint="eastAsia"/>
        </w:rPr>
        <w:t>按体重范围使用的试验电流</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5"/>
        <w:gridCol w:w="4785"/>
      </w:tblGrid>
      <w:tr w14:paraId="4977F64F">
        <w:trPr>
          <w:wBefore w:w="0" w:type="dxa"/>
          <w:trHeight w:val="296" w:hRule="atLeast"/>
          <w:jc w:val="center"/>
        </w:trPr>
        <w:tc>
          <w:tcPr>
            <w:tcW w:w="4785" w:type="dxa"/>
            <w:noWrap w:val="0"/>
            <w:vAlign w:val="center"/>
          </w:tcPr>
          <w:p w14:paraId="28B8550A">
            <w:pPr>
              <w:tabs>
                <w:tab w:val="left" w:pos="-5040"/>
                <w:tab w:val="left" w:pos="-2880"/>
                <w:tab w:val="left" w:pos="-2700"/>
                <w:tab w:val="left" w:pos="-1800"/>
              </w:tabs>
              <w:jc w:val="center"/>
            </w:pPr>
            <w:r>
              <w:rPr>
                <w:rFonts w:hint="eastAsia" w:ascii="黑体" w:hAnsi="黑体" w:eastAsia="黑体"/>
              </w:rPr>
              <w:t>患者</w:t>
            </w:r>
            <w:r>
              <w:rPr>
                <w:rFonts w:hint="eastAsia"/>
              </w:rPr>
              <w:t>体重范围</w:t>
            </w:r>
          </w:p>
        </w:tc>
        <w:tc>
          <w:tcPr>
            <w:tcW w:w="4785" w:type="dxa"/>
            <w:noWrap w:val="0"/>
            <w:vAlign w:val="top"/>
          </w:tcPr>
          <w:p w14:paraId="3FA49B95">
            <w:pPr>
              <w:tabs>
                <w:tab w:val="left" w:pos="-5040"/>
                <w:tab w:val="left" w:pos="-2880"/>
                <w:tab w:val="left" w:pos="-2700"/>
                <w:tab w:val="left" w:pos="-1800"/>
              </w:tabs>
              <w:spacing w:line="320" w:lineRule="exact"/>
              <w:jc w:val="center"/>
            </w:pPr>
            <w:r>
              <w:rPr>
                <w:position w:val="-12"/>
              </w:rPr>
              <w:object>
                <v:shape id="_x0000_i1082" o:spt="75" type="#_x0000_t75" style="height:21.9pt;width:15.65pt;" o:ole="t" filled="f" o:preferrelative="t" stroked="f" coordsize="21600,21600">
                  <v:path/>
                  <v:fill on="f" focussize="0,0"/>
                  <v:stroke on="f"/>
                  <v:imagedata r:id="rId96" o:title=""/>
                  <o:lock v:ext="edit" aspectratio="t"/>
                  <w10:wrap type="none"/>
                  <w10:anchorlock/>
                </v:shape>
                <o:OLEObject Type="Embed" ProgID="Equation.3" ShapeID="_x0000_i1082" DrawAspect="Content" ObjectID="_1468075767" r:id="rId95">
                  <o:LockedField>false</o:LockedField>
                </o:OLEObject>
              </w:object>
            </w:r>
            <w:r>
              <w:rPr>
                <w:rFonts w:hint="eastAsia" w:ascii="宋体" w:hAnsi="宋体"/>
                <w:szCs w:val="21"/>
              </w:rPr>
              <w:t>/mA</w:t>
            </w:r>
          </w:p>
        </w:tc>
      </w:tr>
      <w:tr w14:paraId="6BDD7CD5">
        <w:trPr>
          <w:wBefore w:w="0" w:type="dxa"/>
          <w:jc w:val="center"/>
        </w:trPr>
        <w:tc>
          <w:tcPr>
            <w:tcW w:w="4785" w:type="dxa"/>
            <w:noWrap w:val="0"/>
            <w:vAlign w:val="top"/>
          </w:tcPr>
          <w:p w14:paraId="59EFEDB4">
            <w:pPr>
              <w:tabs>
                <w:tab w:val="left" w:pos="-5040"/>
                <w:tab w:val="left" w:pos="-2880"/>
                <w:tab w:val="left" w:pos="-2700"/>
                <w:tab w:val="left" w:pos="-1800"/>
              </w:tabs>
              <w:jc w:val="center"/>
            </w:pPr>
            <w:r>
              <w:rPr>
                <w:rFonts w:hint="eastAsia"/>
              </w:rPr>
              <w:t>＜5kg</w:t>
            </w:r>
          </w:p>
        </w:tc>
        <w:tc>
          <w:tcPr>
            <w:tcW w:w="4785" w:type="dxa"/>
            <w:noWrap w:val="0"/>
            <w:vAlign w:val="top"/>
          </w:tcPr>
          <w:p w14:paraId="74CD3D9B">
            <w:pPr>
              <w:tabs>
                <w:tab w:val="left" w:pos="-5040"/>
                <w:tab w:val="left" w:pos="-2880"/>
                <w:tab w:val="left" w:pos="-2700"/>
                <w:tab w:val="left" w:pos="-1800"/>
              </w:tabs>
              <w:jc w:val="center"/>
            </w:pPr>
            <w:r>
              <w:rPr>
                <w:rFonts w:hint="eastAsia"/>
              </w:rPr>
              <w:t>350</w:t>
            </w:r>
          </w:p>
        </w:tc>
      </w:tr>
      <w:tr w14:paraId="4ADADB9C">
        <w:trPr>
          <w:wBefore w:w="0" w:type="dxa"/>
          <w:jc w:val="center"/>
        </w:trPr>
        <w:tc>
          <w:tcPr>
            <w:tcW w:w="4785" w:type="dxa"/>
            <w:noWrap w:val="0"/>
            <w:vAlign w:val="top"/>
          </w:tcPr>
          <w:p w14:paraId="23776D1E">
            <w:pPr>
              <w:tabs>
                <w:tab w:val="left" w:pos="-5040"/>
                <w:tab w:val="left" w:pos="-2880"/>
                <w:tab w:val="left" w:pos="-2700"/>
                <w:tab w:val="left" w:pos="-1800"/>
              </w:tabs>
              <w:jc w:val="center"/>
            </w:pPr>
            <w:r>
              <w:rPr>
                <w:rFonts w:hint="eastAsia"/>
              </w:rPr>
              <w:t>5 kg～15 kg</w:t>
            </w:r>
          </w:p>
        </w:tc>
        <w:tc>
          <w:tcPr>
            <w:tcW w:w="4785" w:type="dxa"/>
            <w:noWrap w:val="0"/>
            <w:vAlign w:val="top"/>
          </w:tcPr>
          <w:p w14:paraId="41C63216">
            <w:pPr>
              <w:tabs>
                <w:tab w:val="left" w:pos="-5040"/>
                <w:tab w:val="left" w:pos="-2880"/>
                <w:tab w:val="left" w:pos="-2700"/>
                <w:tab w:val="left" w:pos="-1800"/>
              </w:tabs>
              <w:jc w:val="center"/>
            </w:pPr>
            <w:r>
              <w:rPr>
                <w:rFonts w:hint="eastAsia"/>
              </w:rPr>
              <w:t>500</w:t>
            </w:r>
          </w:p>
        </w:tc>
      </w:tr>
      <w:tr w14:paraId="2AF37A6D">
        <w:trPr>
          <w:wBefore w:w="0" w:type="dxa"/>
          <w:jc w:val="center"/>
        </w:trPr>
        <w:tc>
          <w:tcPr>
            <w:tcW w:w="4785" w:type="dxa"/>
            <w:noWrap w:val="0"/>
            <w:vAlign w:val="top"/>
          </w:tcPr>
          <w:p w14:paraId="5E814822">
            <w:pPr>
              <w:tabs>
                <w:tab w:val="left" w:pos="-5040"/>
                <w:tab w:val="left" w:pos="-2880"/>
                <w:tab w:val="left" w:pos="-2700"/>
                <w:tab w:val="left" w:pos="-1800"/>
              </w:tabs>
              <w:jc w:val="center"/>
            </w:pPr>
            <w:r>
              <w:rPr>
                <w:rFonts w:hint="eastAsia"/>
              </w:rPr>
              <w:t>＞15 kg或未标记</w:t>
            </w:r>
          </w:p>
        </w:tc>
        <w:tc>
          <w:tcPr>
            <w:tcW w:w="4785" w:type="dxa"/>
            <w:noWrap w:val="0"/>
            <w:vAlign w:val="top"/>
          </w:tcPr>
          <w:p w14:paraId="3810C1DB">
            <w:pPr>
              <w:tabs>
                <w:tab w:val="left" w:pos="-5040"/>
                <w:tab w:val="left" w:pos="-2880"/>
                <w:tab w:val="left" w:pos="-2700"/>
                <w:tab w:val="left" w:pos="-1800"/>
              </w:tabs>
              <w:jc w:val="center"/>
            </w:pPr>
            <w:r>
              <w:rPr>
                <w:rFonts w:hint="eastAsia"/>
              </w:rPr>
              <w:t>700</w:t>
            </w:r>
          </w:p>
        </w:tc>
      </w:tr>
    </w:tbl>
    <w:p w14:paraId="57D60716">
      <w:pPr>
        <w:pStyle w:val="25"/>
      </w:pPr>
      <w:r>
        <w:rPr>
          <w:rFonts w:hint="eastAsia"/>
        </w:rPr>
        <w:t>对于所有</w:t>
      </w:r>
      <w:r>
        <w:rPr>
          <w:rFonts w:hint="eastAsia" w:ascii="黑体" w:hAnsi="黑体" w:eastAsia="黑体"/>
        </w:rPr>
        <w:t>可监测中性电极</w:t>
      </w:r>
      <w:r>
        <w:rPr>
          <w:rFonts w:hint="eastAsia"/>
        </w:rPr>
        <w:t>，</w:t>
      </w:r>
      <w:r>
        <w:rPr>
          <w:rFonts w:hint="eastAsia" w:hAnsi="宋体"/>
        </w:rPr>
        <w:t>试验</w:t>
      </w:r>
      <w:r>
        <w:rPr>
          <w:rFonts w:hint="eastAsia"/>
        </w:rPr>
        <w:t>接触面积应是如</w:t>
      </w:r>
      <w:r>
        <w:t>201.8.4.101</w:t>
      </w:r>
      <w:r>
        <w:rPr>
          <w:rFonts w:hint="eastAsia"/>
        </w:rPr>
        <w:t>符合性</w:t>
      </w:r>
      <w:r>
        <w:rPr>
          <w:rFonts w:hint="eastAsia" w:hAnsi="宋体"/>
        </w:rPr>
        <w:t>试验中求得的</w:t>
      </w:r>
      <w:r>
        <w:rPr>
          <w:i/>
          <w:rPrChange w:id="3401" w:author="ZXQ" w:date="2018-10-24T11:00:00Z">
            <w:rPr/>
          </w:rPrChange>
        </w:rPr>
        <w:t>A</w:t>
      </w:r>
      <w:r>
        <w:rPr>
          <w:rFonts w:hint="eastAsia"/>
        </w:rPr>
        <w:t>a（报警面积）</w:t>
      </w:r>
      <w:r>
        <w:rPr>
          <w:rFonts w:hint="eastAsia" w:hAnsi="宋体"/>
        </w:rPr>
        <w:t>。</w:t>
      </w:r>
    </w:p>
    <w:p w14:paraId="669122C9">
      <w:pPr>
        <w:pStyle w:val="25"/>
      </w:pPr>
      <w:r>
        <w:rPr>
          <w:rFonts w:hint="eastAsia"/>
        </w:rPr>
        <w:t>对于所有其他的</w:t>
      </w:r>
      <w:r>
        <w:rPr>
          <w:rFonts w:hint="eastAsia" w:ascii="黑体" w:hAnsi="黑体" w:eastAsia="黑体"/>
        </w:rPr>
        <w:t>中性电极</w:t>
      </w:r>
      <w:r>
        <w:rPr>
          <w:rFonts w:hint="eastAsia"/>
        </w:rPr>
        <w:t>，试验接触面积应根据使用说明书所指定的应用面积。</w:t>
      </w:r>
    </w:p>
    <w:p w14:paraId="694DB019">
      <w:pPr>
        <w:pStyle w:val="25"/>
        <w:rPr>
          <w:rFonts w:ascii="Arial" w:hAnsi="Arial" w:eastAsia="Arial Unicode MS" w:cs="Arial"/>
          <w:i/>
          <w:iCs/>
          <w:color w:val="000000"/>
          <w:highlight w:val="lightGray"/>
        </w:rPr>
      </w:pPr>
      <w:r>
        <w:rPr>
          <w:rFonts w:hint="eastAsia"/>
        </w:rPr>
        <w:t>对于预期用于小</w:t>
      </w:r>
      <w:r>
        <w:rPr>
          <w:rFonts w:hint="eastAsia" w:ascii="黑体" w:hAnsi="黑体" w:eastAsia="黑体"/>
        </w:rPr>
        <w:t>患者</w:t>
      </w:r>
      <w:r>
        <w:rPr>
          <w:rFonts w:hint="eastAsia"/>
        </w:rPr>
        <w:t>的</w:t>
      </w:r>
      <w:r>
        <w:rPr>
          <w:rFonts w:hint="eastAsia" w:ascii="黑体" w:hAnsi="黑体" w:eastAsia="黑体"/>
        </w:rPr>
        <w:t>中性电极</w:t>
      </w:r>
      <w:r>
        <w:rPr>
          <w:rFonts w:hint="eastAsia"/>
        </w:rPr>
        <w:t>，这些</w:t>
      </w:r>
      <w:r>
        <w:rPr>
          <w:rFonts w:hint="eastAsia" w:hAnsi="宋体"/>
        </w:rPr>
        <w:t>试验可在</w:t>
      </w:r>
      <w:del w:id="3402" w:author="cmtc" w:date="2018-09-19T14:58:00Z">
        <w:r>
          <w:rPr>
            <w:rFonts w:hint="eastAsia" w:hAnsi="宋体"/>
          </w:rPr>
          <w:delText>活的</w:delText>
        </w:r>
      </w:del>
      <w:r>
        <w:rPr>
          <w:rFonts w:hint="eastAsia" w:hAnsi="宋体"/>
        </w:rPr>
        <w:t>成人</w:t>
      </w:r>
      <w:ins w:id="3403" w:author="cmtc" w:date="2018-09-19T14:59:00Z">
        <w:r>
          <w:rPr>
            <w:rFonts w:hint="eastAsia" w:hAnsi="宋体"/>
          </w:rPr>
          <w:t>活体</w:t>
        </w:r>
      </w:ins>
      <w:r>
        <w:rPr>
          <w:rFonts w:hint="eastAsia" w:hAnsi="宋体"/>
        </w:rPr>
        <w:t>对象上进行。所用被试</w:t>
      </w:r>
      <w:r>
        <w:rPr>
          <w:rFonts w:hint="eastAsia" w:ascii="黑体" w:hAnsi="黑体" w:eastAsia="黑体"/>
        </w:rPr>
        <w:t>中性电极</w:t>
      </w:r>
      <w:r>
        <w:rPr>
          <w:rFonts w:hint="eastAsia"/>
        </w:rPr>
        <w:t>的</w:t>
      </w:r>
      <w:r>
        <w:rPr>
          <w:rFonts w:hint="eastAsia" w:hAnsi="宋体"/>
        </w:rPr>
        <w:t>试验表</w:t>
      </w:r>
      <w:r>
        <w:rPr>
          <w:rFonts w:hint="eastAsia"/>
        </w:rPr>
        <w:t>面应是人类皮肤，或电热等效代用品或</w:t>
      </w:r>
      <w:r>
        <w:rPr>
          <w:rFonts w:hint="eastAsia" w:hAnsi="宋体"/>
        </w:rPr>
        <w:t>试验装置。应最少使用四个不同样品对人体对象</w:t>
      </w:r>
      <w:r>
        <w:rPr>
          <w:rFonts w:hint="eastAsia"/>
        </w:rPr>
        <w:t>重复这些</w:t>
      </w:r>
      <w:r>
        <w:rPr>
          <w:rFonts w:hint="eastAsia" w:hAnsi="宋体"/>
        </w:rPr>
        <w:t>试验。如果使用</w:t>
      </w:r>
      <w:r>
        <w:rPr>
          <w:rFonts w:hint="eastAsia"/>
        </w:rPr>
        <w:t>代用品或</w:t>
      </w:r>
      <w:r>
        <w:rPr>
          <w:rFonts w:hint="eastAsia" w:hAnsi="宋体"/>
        </w:rPr>
        <w:t>试验装置，则应试验至少10个不同的</w:t>
      </w:r>
      <w:r>
        <w:rPr>
          <w:rFonts w:hint="eastAsia" w:ascii="黑体" w:hAnsi="黑体" w:eastAsia="黑体"/>
        </w:rPr>
        <w:t>中性电极</w:t>
      </w:r>
      <w:r>
        <w:rPr>
          <w:rFonts w:hint="eastAsia" w:hAnsi="宋体"/>
        </w:rPr>
        <w:t>样品。</w:t>
      </w:r>
    </w:p>
    <w:p w14:paraId="7BD86C8F">
      <w:pPr>
        <w:pStyle w:val="25"/>
        <w:rPr>
          <w:rFonts w:hAnsi="宋体"/>
        </w:rPr>
      </w:pPr>
      <w:r>
        <w:rPr>
          <w:rFonts w:hint="eastAsia" w:hAnsi="宋体"/>
        </w:rPr>
        <w:t>这些至少10个不同样品中的每一个应用来自另一个人体对象的报警面积</w:t>
      </w:r>
      <w:r>
        <w:rPr>
          <w:rFonts w:hAnsi="宋体"/>
          <w:i/>
          <w:rPrChange w:id="3404" w:author="ZXQ" w:date="2018-10-24T11:00:00Z">
            <w:rPr>
              <w:rFonts w:hAnsi="宋体"/>
            </w:rPr>
          </w:rPrChange>
        </w:rPr>
        <w:t>A</w:t>
      </w:r>
      <w:r>
        <w:rPr>
          <w:rFonts w:hint="eastAsia" w:hAnsi="宋体"/>
        </w:rPr>
        <w:t>a试验。对于每个人体对象的试验应使用个体的报警面积</w:t>
      </w:r>
      <w:r>
        <w:rPr>
          <w:rFonts w:hAnsi="宋体"/>
          <w:i/>
          <w:rPrChange w:id="3405" w:author="zhuxq" w:date="2018-10-25T07:59:00Z">
            <w:rPr>
              <w:rFonts w:hAnsi="宋体"/>
            </w:rPr>
          </w:rPrChange>
        </w:rPr>
        <w:t>A</w:t>
      </w:r>
      <w:r>
        <w:rPr>
          <w:rFonts w:hint="eastAsia" w:hAnsi="宋体"/>
        </w:rPr>
        <w:t>a，如201.8.4.101中符合性试验中求得的。如果试验装置含有</w:t>
      </w:r>
      <w:r>
        <w:rPr>
          <w:rFonts w:ascii="黑体" w:hAnsi="黑体" w:eastAsia="黑体"/>
          <w:rPrChange w:id="3406" w:author="ZXQ" w:date="2018-09-19T17:07:00Z">
            <w:rPr>
              <w:rFonts w:hAnsi="宋体" w:eastAsia="黑体"/>
            </w:rPr>
          </w:rPrChange>
        </w:rPr>
        <w:t>CQM</w:t>
      </w:r>
      <w:r>
        <w:rPr>
          <w:rFonts w:hint="eastAsia" w:hAnsi="宋体"/>
        </w:rPr>
        <w:t>模拟电路，报警面积</w:t>
      </w:r>
      <w:r>
        <w:rPr>
          <w:rFonts w:hAnsi="宋体"/>
          <w:i/>
          <w:rPrChange w:id="3407" w:author="zhuxq" w:date="2018-10-25T08:00:00Z">
            <w:rPr>
              <w:rFonts w:hAnsi="宋体"/>
            </w:rPr>
          </w:rPrChange>
        </w:rPr>
        <w:t>A</w:t>
      </w:r>
      <w:r>
        <w:rPr>
          <w:rFonts w:hint="eastAsia" w:hAnsi="宋体"/>
        </w:rPr>
        <w:t>a也能通过该试验装置来确定。</w:t>
      </w:r>
    </w:p>
    <w:p w14:paraId="25819FFA">
      <w:pPr>
        <w:pStyle w:val="25"/>
      </w:pPr>
      <w:r>
        <w:rPr>
          <w:rFonts w:hint="eastAsia"/>
        </w:rPr>
        <w:t>用代用品或</w:t>
      </w:r>
      <w:r>
        <w:rPr>
          <w:rFonts w:hint="eastAsia" w:hAnsi="宋体"/>
        </w:rPr>
        <w:t>试验装置时，</w:t>
      </w:r>
      <w:r>
        <w:rPr>
          <w:rFonts w:hint="eastAsia" w:ascii="黑体" w:hAnsi="黑体" w:eastAsia="黑体"/>
        </w:rPr>
        <w:t>中性电极</w:t>
      </w:r>
      <w:r>
        <w:rPr>
          <w:rFonts w:hint="eastAsia"/>
        </w:rPr>
        <w:t>和</w:t>
      </w:r>
      <w:r>
        <w:rPr>
          <w:rFonts w:hint="eastAsia" w:hAnsi="宋体"/>
        </w:rPr>
        <w:t>试验表面的初始温度应为（23±2）℃，试验表面的基准温度应在</w:t>
      </w:r>
      <w:r>
        <w:rPr>
          <w:rFonts w:hint="eastAsia" w:ascii="黑体" w:hAnsi="黑体" w:eastAsia="黑体"/>
        </w:rPr>
        <w:t>中性电极</w:t>
      </w:r>
      <w:r>
        <w:rPr>
          <w:rFonts w:hint="eastAsia"/>
        </w:rPr>
        <w:t>加到</w:t>
      </w:r>
      <w:r>
        <w:rPr>
          <w:rFonts w:hint="eastAsia" w:hAnsi="宋体"/>
        </w:rPr>
        <w:t>试验表面上之前即时记录。除了</w:t>
      </w:r>
      <w:r>
        <w:rPr>
          <w:rFonts w:hint="eastAsia"/>
        </w:rPr>
        <w:t>接触面积为</w:t>
      </w:r>
      <w:r>
        <w:rPr>
          <w:i/>
          <w:rPrChange w:id="3408" w:author="ZXQ" w:date="2018-10-24T11:00:00Z">
            <w:rPr/>
          </w:rPrChange>
        </w:rPr>
        <w:t>A</w:t>
      </w:r>
      <w:r>
        <w:rPr>
          <w:rFonts w:hint="eastAsia"/>
        </w:rPr>
        <w:t>a之外，应根据提供的使用说明书将</w:t>
      </w:r>
      <w:r>
        <w:rPr>
          <w:rFonts w:hint="eastAsia" w:ascii="黑体" w:hAnsi="黑体" w:eastAsia="黑体"/>
        </w:rPr>
        <w:t>中性电极</w:t>
      </w:r>
      <w:r>
        <w:rPr>
          <w:rFonts w:hint="eastAsia"/>
        </w:rPr>
        <w:t>加到</w:t>
      </w:r>
      <w:r>
        <w:rPr>
          <w:rFonts w:hint="eastAsia" w:hAnsi="宋体"/>
        </w:rPr>
        <w:t>试验表面上。</w:t>
      </w:r>
      <w:r>
        <w:rPr>
          <w:rFonts w:hint="eastAsia"/>
        </w:rPr>
        <w:t>在施加</w:t>
      </w:r>
      <w:r>
        <w:rPr>
          <w:rFonts w:hint="eastAsia" w:hAnsi="宋体"/>
        </w:rPr>
        <w:t>试验电流之前</w:t>
      </w:r>
      <w:r>
        <w:rPr>
          <w:rFonts w:hint="eastAsia" w:ascii="黑体" w:hAnsi="黑体" w:eastAsia="黑体"/>
        </w:rPr>
        <w:t>中性电极</w:t>
      </w:r>
      <w:r>
        <w:rPr>
          <w:rFonts w:hint="eastAsia"/>
        </w:rPr>
        <w:t>应在一个稳定温度环境下静置于</w:t>
      </w:r>
      <w:r>
        <w:rPr>
          <w:rFonts w:hint="eastAsia" w:hAnsi="宋体"/>
        </w:rPr>
        <w:t>试验表面30min。如果使用</w:t>
      </w:r>
      <w:r>
        <w:rPr>
          <w:rFonts w:hint="eastAsia"/>
        </w:rPr>
        <w:t>电热等效代用品或</w:t>
      </w:r>
      <w:r>
        <w:rPr>
          <w:rFonts w:hint="eastAsia" w:hAnsi="宋体"/>
        </w:rPr>
        <w:t>试验装置，一旦达到热平衡就可开始试验。</w:t>
      </w:r>
    </w:p>
    <w:p w14:paraId="594BD17E">
      <w:pPr>
        <w:pStyle w:val="25"/>
      </w:pPr>
      <w:r>
        <w:rPr>
          <w:rFonts w:hint="eastAsia"/>
        </w:rPr>
        <w:t>加到待试</w:t>
      </w:r>
      <w:r>
        <w:rPr>
          <w:rFonts w:hint="eastAsia" w:ascii="黑体" w:hAnsi="黑体" w:eastAsia="黑体"/>
        </w:rPr>
        <w:t>中性电极</w:t>
      </w:r>
      <w:r>
        <w:rPr>
          <w:rFonts w:hint="eastAsia"/>
        </w:rPr>
        <w:t>上的</w:t>
      </w:r>
      <w:r>
        <w:rPr>
          <w:rFonts w:hint="eastAsia" w:hAnsi="宋体"/>
        </w:rPr>
        <w:t>试验电流</w:t>
      </w:r>
      <w:r>
        <w:rPr>
          <w:position w:val="-12"/>
        </w:rPr>
        <w:object>
          <v:shape id="_x0000_i1083" o:spt="75" type="#_x0000_t75" style="height:18.15pt;width:15.65pt;" o:ole="t" filled="f" o:preferrelative="t" stroked="f" coordsize="21600,21600">
            <v:path/>
            <v:fill on="f" focussize="0,0"/>
            <v:stroke on="f"/>
            <v:imagedata r:id="rId98" o:title=""/>
            <o:lock v:ext="edit" aspectratio="t"/>
            <w10:wrap type="none"/>
            <w10:anchorlock/>
          </v:shape>
          <o:OLEObject Type="Embed" ProgID="Equation.3" ShapeID="_x0000_i1083" DrawAspect="Content" ObjectID="_1468075768" r:id="rId97">
            <o:LockedField>false</o:LockedField>
          </o:OLEObject>
        </w:object>
      </w:r>
      <w:r>
        <w:rPr>
          <w:rFonts w:hint="eastAsia" w:hAnsi="宋体"/>
          <w:sz w:val="32"/>
          <w:szCs w:val="32"/>
        </w:rPr>
        <w:t>，</w:t>
      </w:r>
      <w:r>
        <w:rPr>
          <w:rFonts w:hint="eastAsia" w:hAnsi="宋体"/>
        </w:rPr>
        <w:t>应是近似的</w:t>
      </w:r>
      <w:r>
        <w:rPr>
          <w:rFonts w:hint="eastAsia" w:ascii="黑体" w:hAnsi="黑体" w:eastAsia="黑体"/>
        </w:rPr>
        <w:t>高频</w:t>
      </w:r>
      <w:r>
        <w:rPr>
          <w:rFonts w:hint="eastAsia" w:hAnsi="宋体"/>
        </w:rPr>
        <w:t>正弦波，并且应在试验开始的5</w:t>
      </w:r>
      <w:ins w:id="3409" w:author="ZXQ" w:date="2018-09-19T17:09:00Z">
        <w:r>
          <w:rPr>
            <w:rFonts w:hint="eastAsia" w:hAnsi="宋体"/>
          </w:rPr>
          <w:t xml:space="preserve"> s</w:t>
        </w:r>
      </w:ins>
      <w:del w:id="3410" w:author="ZXQ" w:date="2018-09-19T17:09:00Z">
        <w:r>
          <w:rPr>
            <w:rFonts w:hint="eastAsia" w:hAnsi="宋体"/>
          </w:rPr>
          <w:delText>秒钟</w:delText>
        </w:r>
      </w:del>
      <w:r>
        <w:rPr>
          <w:rFonts w:hint="eastAsia" w:hAnsi="宋体"/>
        </w:rPr>
        <w:t>内施加电流，该电流在100%～110%的</w:t>
      </w:r>
      <w:r>
        <w:rPr>
          <w:position w:val="-12"/>
        </w:rPr>
        <w:object>
          <v:shape id="_x0000_i1084" o:spt="75" type="#_x0000_t75" style="height:18.15pt;width:15.65pt;" o:ole="t" filled="f" o:preferrelative="t" stroked="f" coordsize="21600,21600">
            <v:path/>
            <v:fill on="f" focussize="0,0"/>
            <v:stroke on="f"/>
            <v:imagedata r:id="rId100" o:title=""/>
            <o:lock v:ext="edit" aspectratio="t"/>
            <w10:wrap type="none"/>
            <w10:anchorlock/>
          </v:shape>
          <o:OLEObject Type="Embed" ProgID="Equation.3" ShapeID="_x0000_i1084" DrawAspect="Content" ObjectID="_1468075769" r:id="rId99">
            <o:LockedField>false</o:LockedField>
          </o:OLEObject>
        </w:object>
      </w:r>
      <w:r>
        <w:rPr>
          <w:rFonts w:hint="eastAsia" w:hAnsi="宋体"/>
        </w:rPr>
        <w:t>范围内保持</w:t>
      </w:r>
      <w:del w:id="3411" w:author="ZXQ" w:date="2018-09-19T17:07:00Z">
        <w:r>
          <w:rPr>
            <w:rFonts w:hint="eastAsia" w:hAnsi="宋体"/>
          </w:rPr>
          <w:delText>（</w:delText>
        </w:r>
      </w:del>
      <w:r>
        <w:rPr>
          <w:rFonts w:hint="eastAsia" w:hAnsi="宋体"/>
        </w:rPr>
        <w:t>60</w:t>
      </w:r>
      <w:ins w:id="3412" w:author="ZXQ" w:date="2018-09-19T17:07:00Z">
        <w:r>
          <w:rPr>
            <w:rFonts w:hint="eastAsia" w:hAnsi="宋体"/>
          </w:rPr>
          <w:t xml:space="preserve"> s</w:t>
        </w:r>
      </w:ins>
      <w:r>
        <w:rPr>
          <w:rFonts w:hint="eastAsia" w:hAnsi="宋体"/>
        </w:rPr>
        <w:t>±1</w:t>
      </w:r>
      <w:ins w:id="3413" w:author="ZXQ" w:date="2018-09-19T17:07:00Z">
        <w:r>
          <w:rPr>
            <w:rFonts w:hint="eastAsia" w:hAnsi="宋体"/>
          </w:rPr>
          <w:t xml:space="preserve"> s</w:t>
        </w:r>
      </w:ins>
      <w:del w:id="3414" w:author="ZXQ" w:date="2018-09-19T17:07:00Z">
        <w:r>
          <w:rPr>
            <w:rFonts w:hint="eastAsia" w:hAnsi="宋体"/>
          </w:rPr>
          <w:delText>）秒</w:delText>
        </w:r>
      </w:del>
      <w:r>
        <w:rPr>
          <w:rFonts w:hint="eastAsia" w:hAnsi="宋体"/>
        </w:rPr>
        <w:t>。</w:t>
      </w:r>
    </w:p>
    <w:p w14:paraId="73929AC8">
      <w:pPr>
        <w:pStyle w:val="25"/>
      </w:pPr>
      <w:r>
        <w:rPr>
          <w:rFonts w:hint="eastAsia" w:hAnsi="宋体"/>
        </w:rPr>
        <w:t>试验表面的第二次温度检查，应在试验电流终止后15</w:t>
      </w:r>
      <w:ins w:id="3415" w:author="ZXQ" w:date="2018-09-19T17:09:00Z">
        <w:r>
          <w:rPr>
            <w:rFonts w:hint="eastAsia" w:hAnsi="宋体"/>
          </w:rPr>
          <w:t xml:space="preserve"> s</w:t>
        </w:r>
      </w:ins>
      <w:del w:id="3416" w:author="ZXQ" w:date="2018-09-19T17:09:00Z">
        <w:r>
          <w:rPr>
            <w:rFonts w:hint="eastAsia" w:hAnsi="宋体"/>
          </w:rPr>
          <w:delText>秒钟</w:delText>
        </w:r>
      </w:del>
      <w:r>
        <w:rPr>
          <w:rFonts w:hint="eastAsia" w:hAnsi="宋体"/>
        </w:rPr>
        <w:t>之内完成，同基准温度相比较，任何</w:t>
      </w:r>
      <w:r>
        <w:rPr>
          <w:rFonts w:hint="eastAsia"/>
        </w:rPr>
        <w:t>1cm</w:t>
      </w:r>
      <w:r>
        <w:rPr>
          <w:rFonts w:hint="eastAsia"/>
          <w:vertAlign w:val="superscript"/>
        </w:rPr>
        <w:t>2</w:t>
      </w:r>
      <w:r>
        <w:rPr>
          <w:rFonts w:hint="eastAsia"/>
        </w:rPr>
        <w:t>面积上的温升不得超过6℃。</w:t>
      </w:r>
    </w:p>
    <w:p w14:paraId="0B4CD8EB">
      <w:pPr>
        <w:pStyle w:val="25"/>
        <w:rPr>
          <w:rFonts w:hAnsi="宋体"/>
        </w:rPr>
      </w:pPr>
      <w:r>
        <w:rPr>
          <w:rFonts w:hint="eastAsia" w:hAnsi="宋体"/>
        </w:rPr>
        <w:t>温度测量指示精度要优于</w:t>
      </w:r>
      <w:r>
        <w:rPr>
          <w:rFonts w:hint="eastAsia"/>
        </w:rPr>
        <w:t>0.5℃，并且至少一个样品要在整个</w:t>
      </w:r>
      <w:r>
        <w:rPr>
          <w:rFonts w:hint="eastAsia" w:ascii="黑体" w:hAnsi="黑体" w:eastAsia="黑体"/>
        </w:rPr>
        <w:t>中性电极</w:t>
      </w:r>
      <w:r>
        <w:rPr>
          <w:rFonts w:hint="eastAsia"/>
        </w:rPr>
        <w:t>接触面积加上该面积边缘1cm范围内的面积上具有1cm</w:t>
      </w:r>
      <w:r>
        <w:rPr>
          <w:rFonts w:hint="eastAsia"/>
          <w:vertAlign w:val="superscript"/>
        </w:rPr>
        <w:t xml:space="preserve">2 </w:t>
      </w:r>
      <w:r>
        <w:rPr>
          <w:rFonts w:hint="eastAsia"/>
        </w:rPr>
        <w:t>的空间分辨率，</w:t>
      </w:r>
      <w:r>
        <w:rPr>
          <w:rFonts w:hint="eastAsia" w:hAnsi="宋体"/>
        </w:rPr>
        <w:t>基准温度检查和第二次温度检查之间的部位偏差应在±1.0</w:t>
      </w:r>
      <w:r>
        <w:rPr>
          <w:rFonts w:hint="eastAsia"/>
        </w:rPr>
        <w:t>cm</w:t>
      </w:r>
      <w:r>
        <w:rPr>
          <w:rFonts w:hint="eastAsia" w:hAnsi="宋体"/>
        </w:rPr>
        <w:t>之内。</w:t>
      </w:r>
    </w:p>
    <w:p w14:paraId="2E46B49E">
      <w:pPr>
        <w:pStyle w:val="25"/>
      </w:pPr>
      <w:r>
        <w:rPr>
          <w:rFonts w:hint="eastAsia"/>
        </w:rPr>
        <w:t>在使用</w:t>
      </w:r>
      <w:r>
        <w:rPr>
          <w:rFonts w:hint="eastAsia" w:hAnsi="宋体"/>
        </w:rPr>
        <w:t>人体对象时，至少由不同皮肤组织形态的（例：皮下脂肪层薄的、中等的和厚的等）男性和女性各5人组成。</w:t>
      </w:r>
    </w:p>
    <w:p w14:paraId="00BFAC6D">
      <w:pPr>
        <w:pStyle w:val="25"/>
      </w:pPr>
      <w:r>
        <w:rPr>
          <w:rFonts w:hint="eastAsia"/>
        </w:rPr>
        <w:t>任何代用品或</w:t>
      </w:r>
      <w:r>
        <w:rPr>
          <w:rFonts w:hint="eastAsia" w:hAnsi="宋体"/>
        </w:rPr>
        <w:t>试验装置应当提供经文件证实的数据，表明它产生的温升不低于至少20个人体对象上获得的原始数据。</w:t>
      </w:r>
    </w:p>
    <w:p w14:paraId="6655BE3D">
      <w:pPr>
        <w:pStyle w:val="60"/>
        <w:spacing w:before="156" w:after="156"/>
        <w:rPr>
          <w:rFonts w:ascii="Arial" w:hAnsi="Arial" w:eastAsia="Arial Unicode MS"/>
        </w:rPr>
      </w:pPr>
      <w:r>
        <w:rPr>
          <w:rFonts w:hint="eastAsia"/>
        </w:rPr>
        <w:t>*中性电极的接触阻抗</w:t>
      </w:r>
    </w:p>
    <w:p w14:paraId="00BE829C">
      <w:pPr>
        <w:pStyle w:val="25"/>
      </w:pPr>
      <w:r>
        <w:rPr>
          <w:rFonts w:hint="eastAsia"/>
        </w:rPr>
        <w:t>在</w:t>
      </w:r>
      <w:r>
        <w:rPr>
          <w:rFonts w:hint="eastAsia" w:ascii="黑体" w:hAnsi="黑体" w:eastAsia="黑体"/>
        </w:rPr>
        <w:t>中性电极</w:t>
      </w:r>
      <w:r>
        <w:rPr>
          <w:rFonts w:hint="eastAsia"/>
        </w:rPr>
        <w:t>应用部位表面和</w:t>
      </w:r>
      <w:r>
        <w:rPr>
          <w:rFonts w:hint="eastAsia" w:eastAsia="黑体"/>
        </w:rPr>
        <w:t>中性电极</w:t>
      </w:r>
      <w:r>
        <w:rPr>
          <w:rFonts w:hint="eastAsia"/>
        </w:rPr>
        <w:t>电缆的连接（距</w:t>
      </w:r>
      <w:r>
        <w:rPr>
          <w:rFonts w:hint="eastAsia" w:ascii="黑体" w:hAnsi="黑体" w:eastAsia="黑体"/>
        </w:rPr>
        <w:t>中性电极</w:t>
      </w:r>
      <w:r>
        <w:rPr>
          <w:rFonts w:hint="eastAsia"/>
        </w:rPr>
        <w:t>导电表面的连接处5cm内）之间的电气接触阻抗，应足够低，以防止流通</w:t>
      </w:r>
      <w:r>
        <w:rPr>
          <w:rFonts w:hint="eastAsia" w:ascii="黑体" w:hAnsi="黑体" w:eastAsia="黑体"/>
        </w:rPr>
        <w:t>高频</w:t>
      </w:r>
      <w:r>
        <w:rPr>
          <w:rFonts w:hint="eastAsia"/>
        </w:rPr>
        <w:t>手术电流时产生欧姆热引起灼伤</w:t>
      </w:r>
      <w:r>
        <w:rPr>
          <w:rFonts w:hint="eastAsia" w:ascii="黑体" w:hAnsi="黑体" w:eastAsia="黑体"/>
        </w:rPr>
        <w:t>患者</w:t>
      </w:r>
      <w:r>
        <w:rPr>
          <w:rFonts w:hint="eastAsia"/>
        </w:rPr>
        <w:t>的</w:t>
      </w:r>
      <w:r>
        <w:rPr>
          <w:rFonts w:hint="eastAsia" w:ascii="黑体" w:hAnsi="黑体" w:eastAsia="黑体"/>
        </w:rPr>
        <w:t>风险</w:t>
      </w:r>
      <w:r>
        <w:rPr>
          <w:rFonts w:hint="eastAsia"/>
        </w:rPr>
        <w:t>。</w:t>
      </w:r>
    </w:p>
    <w:p w14:paraId="1D106B1E">
      <w:pPr>
        <w:pStyle w:val="25"/>
      </w:pPr>
      <w:r>
        <w:rPr>
          <w:rFonts w:hint="eastAsia"/>
        </w:rPr>
        <w:t>在200kHz～5MHz频率范围内，导电性</w:t>
      </w:r>
      <w:r>
        <w:rPr>
          <w:rFonts w:hint="eastAsia" w:ascii="黑体" w:hAnsi="黑体" w:eastAsia="黑体"/>
        </w:rPr>
        <w:t>中性电极</w:t>
      </w:r>
      <w:r>
        <w:rPr>
          <w:rFonts w:hint="eastAsia"/>
        </w:rPr>
        <w:t>接触阻抗应不超过50Ω，电容性</w:t>
      </w:r>
      <w:r>
        <w:rPr>
          <w:rFonts w:hint="eastAsia" w:ascii="黑体" w:hAnsi="黑体" w:eastAsia="黑体"/>
        </w:rPr>
        <w:t>中性电极</w:t>
      </w:r>
      <w:r>
        <w:rPr>
          <w:rFonts w:hint="eastAsia"/>
        </w:rPr>
        <w:t>接触电容应不低于4nF。</w:t>
      </w:r>
    </w:p>
    <w:p w14:paraId="2DA84140">
      <w:pPr>
        <w:pStyle w:val="91"/>
      </w:pPr>
      <w:r>
        <w:rPr>
          <w:rFonts w:hint="eastAsia"/>
        </w:rPr>
        <w:t>在本</w:t>
      </w:r>
      <w:del w:id="3417" w:author="ZXQ" w:date="2018-09-19T20:28:00Z">
        <w:r>
          <w:rPr>
            <w:rFonts w:hint="eastAsia"/>
          </w:rPr>
          <w:delText>文件</w:delText>
        </w:r>
      </w:del>
      <w:ins w:id="3418" w:author="ZXQ" w:date="2018-09-19T20:28:00Z">
        <w:r>
          <w:rPr>
            <w:rFonts w:hint="eastAsia"/>
          </w:rPr>
          <w:t>标准</w:t>
        </w:r>
      </w:ins>
      <w:r>
        <w:rPr>
          <w:rFonts w:hint="eastAsia"/>
        </w:rPr>
        <w:t>中，除</w:t>
      </w:r>
      <w:r>
        <w:rPr>
          <w:rFonts w:hint="eastAsia" w:ascii="黑体" w:hAnsi="黑体" w:eastAsia="黑体"/>
        </w:rPr>
        <w:t>制造商</w:t>
      </w:r>
      <w:r>
        <w:rPr>
          <w:rFonts w:hint="eastAsia"/>
        </w:rPr>
        <w:t>另有规定，导电性</w:t>
      </w:r>
      <w:r>
        <w:rPr>
          <w:rFonts w:hint="eastAsia" w:ascii="黑体" w:hAnsi="黑体" w:eastAsia="黑体"/>
        </w:rPr>
        <w:t>中性电极</w:t>
      </w:r>
      <w:r>
        <w:rPr>
          <w:rFonts w:hint="eastAsia"/>
        </w:rPr>
        <w:t>在200kHz下，接触阻抗具有的相位角</w:t>
      </w:r>
      <w:del w:id="3419" w:author="cmtc" w:date="2018-09-19T15:00:00Z">
        <w:r>
          <w:rPr>
            <w:rFonts w:hint="eastAsia"/>
          </w:rPr>
          <w:delText>应</w:delText>
        </w:r>
      </w:del>
      <w:r>
        <w:rPr>
          <w:rFonts w:hint="eastAsia"/>
        </w:rPr>
        <w:t>＜45°，而电容性</w:t>
      </w:r>
      <w:r>
        <w:rPr>
          <w:rFonts w:hint="eastAsia" w:ascii="黑体" w:hAnsi="黑体" w:eastAsia="黑体"/>
        </w:rPr>
        <w:t>中性电极</w:t>
      </w:r>
      <w:r>
        <w:rPr>
          <w:rFonts w:hint="eastAsia"/>
        </w:rPr>
        <w:t>在200kHz下，接触阻抗具有的相位角</w:t>
      </w:r>
      <w:del w:id="3420" w:author="cmtc" w:date="2018-09-19T15:00:00Z">
        <w:r>
          <w:rPr>
            <w:rFonts w:hint="eastAsia"/>
          </w:rPr>
          <w:delText>应</w:delText>
        </w:r>
      </w:del>
      <w:r>
        <w:rPr>
          <w:rFonts w:hint="eastAsia"/>
        </w:rPr>
        <w:t>≥45°。</w:t>
      </w:r>
    </w:p>
    <w:p w14:paraId="2A8A7262">
      <w:pPr>
        <w:pStyle w:val="25"/>
      </w:pPr>
      <w:r>
        <w:rPr>
          <w:rFonts w:hint="eastAsia"/>
        </w:rPr>
        <w:t>随机抽取至少10个待试</w:t>
      </w:r>
      <w:r>
        <w:rPr>
          <w:rFonts w:hint="eastAsia" w:ascii="黑体" w:hAnsi="黑体" w:eastAsia="黑体"/>
        </w:rPr>
        <w:t>中性电极</w:t>
      </w:r>
      <w:r>
        <w:rPr>
          <w:rFonts w:hint="eastAsia"/>
        </w:rPr>
        <w:t>样品进行下述试验来检查是否符合要求。</w:t>
      </w:r>
    </w:p>
    <w:p w14:paraId="45FAF936">
      <w:pPr>
        <w:pStyle w:val="25"/>
      </w:pPr>
      <w:r>
        <w:rPr>
          <w:rFonts w:hint="eastAsia" w:ascii="黑体" w:hAnsi="黑体" w:eastAsia="黑体"/>
        </w:rPr>
        <w:t>中性电极</w:t>
      </w:r>
      <w:r>
        <w:rPr>
          <w:rFonts w:hint="eastAsia"/>
        </w:rPr>
        <w:t>全部面积稳固地置于一金属平板上。一个真</w:t>
      </w:r>
      <w:r>
        <w:rPr>
          <w:rFonts w:hint="eastAsia" w:ascii="黑体" w:hAnsi="黑体" w:eastAsia="黑体"/>
        </w:rPr>
        <w:t>有效值</w:t>
      </w:r>
      <w:r>
        <w:rPr>
          <w:rFonts w:hint="eastAsia"/>
        </w:rPr>
        <w:t>响应的</w:t>
      </w:r>
      <w:r>
        <w:rPr>
          <w:rFonts w:hint="eastAsia" w:ascii="黑体" w:hAnsi="黑体" w:eastAsia="黑体"/>
        </w:rPr>
        <w:t>交流</w:t>
      </w:r>
      <w:r>
        <w:rPr>
          <w:rFonts w:hint="eastAsia"/>
        </w:rPr>
        <w:t>电压表接在金属平板和</w:t>
      </w:r>
      <w:r>
        <w:rPr>
          <w:rFonts w:hint="eastAsia" w:ascii="黑体" w:hAnsi="黑体" w:eastAsia="黑体"/>
        </w:rPr>
        <w:t>中性电极</w:t>
      </w:r>
      <w:r>
        <w:rPr>
          <w:rFonts w:hint="eastAsia"/>
        </w:rPr>
        <w:t>电缆导体之间，在距</w:t>
      </w:r>
      <w:r>
        <w:rPr>
          <w:rFonts w:hint="eastAsia" w:ascii="黑体" w:hAnsi="黑体" w:eastAsia="黑体"/>
        </w:rPr>
        <w:t>中性电极</w:t>
      </w:r>
      <w:r>
        <w:rPr>
          <w:rFonts w:hint="eastAsia"/>
        </w:rPr>
        <w:t>的导电表面连接处5cm内，以测量试验电压</w:t>
      </w:r>
      <w:ins w:id="3421" w:author="CHENWEI" w:date="2018-10-24T14:17:00Z"/>
      <w:ins w:id="3422" w:author="CHENWEI" w:date="2018-10-24T14:17:00Z"/>
      <w:ins w:id="3423" w:author="CHENWEI" w:date="2018-10-24T14:17:00Z"/>
      <w:ins w:id="3424" w:author="CHENWEI" w:date="2018-10-24T14:17:00Z">
        <w:r>
          <w:rPr>
            <w:position w:val="-12"/>
          </w:rPr>
          <w:object>
            <v:shape id="_x0000_i1085" o:spt="75" type="#_x0000_t75" style="height:18.15pt;width:18.8pt;" o:ole="t" filled="f" o:preferrelative="t" stroked="f" coordsize="21600,21600">
              <v:path/>
              <v:fill on="f" focussize="0,0"/>
              <v:stroke on="f"/>
              <v:imagedata r:id="rId102" o:title=""/>
              <o:lock v:ext="edit" aspectratio="t"/>
              <w10:wrap type="none"/>
              <w10:anchorlock/>
            </v:shape>
            <o:OLEObject Type="Embed" ProgID="Equation.3" ShapeID="_x0000_i1085" DrawAspect="Content" ObjectID="_1468075770" r:id="rId101">
              <o:LockedField>false</o:LockedField>
            </o:OLEObject>
          </w:object>
        </w:r>
      </w:ins>
      <w:del w:id="3426" w:author="CHENWEI" w:date="2018-10-24T14:17:00Z">
        <w:r>
          <w:rPr>
            <w:rFonts w:hint="eastAsia"/>
          </w:rPr>
          <w:delText>U</w:delText>
        </w:r>
      </w:del>
      <w:del w:id="3427" w:author="CHENWEI" w:date="2018-10-24T14:17:00Z">
        <w:r>
          <w:rPr>
            <w:rFonts w:hint="eastAsia"/>
            <w:sz w:val="15"/>
            <w:szCs w:val="15"/>
          </w:rPr>
          <w:delText>试</w:delText>
        </w:r>
      </w:del>
      <w:r>
        <w:rPr>
          <w:rFonts w:hint="eastAsia"/>
          <w:szCs w:val="21"/>
        </w:rPr>
        <w:t>，该</w:t>
      </w:r>
      <w:r>
        <w:rPr>
          <w:rFonts w:hint="eastAsia"/>
        </w:rPr>
        <w:t>电压表在200kHz～5MHz范围内具有优于5%的精度。在</w:t>
      </w:r>
      <w:r>
        <w:rPr>
          <w:rFonts w:hint="eastAsia" w:ascii="黑体" w:hAnsi="黑体" w:eastAsia="黑体"/>
        </w:rPr>
        <w:t>中性电极</w:t>
      </w:r>
      <w:r>
        <w:rPr>
          <w:rFonts w:hint="eastAsia"/>
        </w:rPr>
        <w:t>电缆导体和金属平板之间，通入试验频率</w:t>
      </w:r>
      <w:ins w:id="3428" w:author="zhuxq" w:date="2018-10-25T08:05:00Z"/>
      <w:ins w:id="3429" w:author="zhuxq" w:date="2018-10-25T08:05:00Z"/>
      <w:ins w:id="3430" w:author="zhuxq" w:date="2018-10-25T08:05:00Z"/>
      <w:ins w:id="3431" w:author="zhuxq" w:date="2018-10-25T08:05:00Z">
        <w:r>
          <w:rPr>
            <w:position w:val="-12"/>
          </w:rPr>
          <w:object>
            <v:shape id="_x0000_i1086" o:spt="75" type="#_x0000_t75" style="height:18.15pt;width:18.15pt;" o:ole="t" filled="f" o:preferrelative="t" stroked="f" coordsize="21600,21600">
              <v:path/>
              <v:fill on="f" focussize="0,0"/>
              <v:stroke on="f"/>
              <v:imagedata r:id="rId104" o:title=""/>
              <o:lock v:ext="edit" aspectratio="t"/>
              <w10:wrap type="none"/>
              <w10:anchorlock/>
            </v:shape>
            <o:OLEObject Type="Embed" ProgID="Equation.3" ShapeID="_x0000_i1086" DrawAspect="Content" ObjectID="_1468075771" r:id="rId103">
              <o:LockedField>false</o:LockedField>
            </o:OLEObject>
          </w:object>
        </w:r>
      </w:ins>
      <w:r>
        <w:rPr>
          <w:rFonts w:hint="eastAsia"/>
        </w:rPr>
        <w:t>在200kHz～5MHz范围内，基本是正弦波的200mA试验电流</w:t>
      </w:r>
      <w:ins w:id="3433" w:author="zhuxq" w:date="2018-10-25T08:04:00Z"/>
      <w:ins w:id="3434" w:author="zhuxq" w:date="2018-10-25T08:04:00Z"/>
      <w:ins w:id="3435" w:author="zhuxq" w:date="2018-10-25T08:04:00Z"/>
      <w:ins w:id="3436" w:author="zhuxq" w:date="2018-10-25T08:04:00Z">
        <w:r>
          <w:rPr>
            <w:position w:val="-12"/>
          </w:rPr>
          <w:object>
            <v:shape id="_x0000_i1087" o:spt="75" type="#_x0000_t75" style="height:18.15pt;width:15.65pt;" o:ole="t" filled="f" o:preferrelative="t" stroked="f" coordsize="21600,21600">
              <v:path/>
              <v:fill on="f" focussize="0,0"/>
              <v:stroke on="f"/>
              <v:imagedata r:id="rId106" o:title=""/>
              <o:lock v:ext="edit" aspectratio="t"/>
              <w10:wrap type="none"/>
              <w10:anchorlock/>
            </v:shape>
            <o:OLEObject Type="Embed" ProgID="Equation.3" ShapeID="_x0000_i1087" DrawAspect="Content" ObjectID="_1468075772" r:id="rId105">
              <o:LockedField>false</o:LockedField>
            </o:OLEObject>
          </w:object>
        </w:r>
      </w:ins>
      <w:del w:id="3438" w:author="zhuxq" w:date="2018-10-25T08:04:00Z">
        <w:r>
          <w:rPr>
            <w:rFonts w:hint="eastAsia"/>
          </w:rPr>
          <w:delText>I</w:delText>
        </w:r>
      </w:del>
      <w:del w:id="3439" w:author="zhuxq" w:date="2018-10-25T08:04:00Z">
        <w:r>
          <w:rPr>
            <w:rFonts w:hint="eastAsia"/>
            <w:sz w:val="15"/>
            <w:szCs w:val="15"/>
          </w:rPr>
          <w:delText>试</w:delText>
        </w:r>
      </w:del>
      <w:r>
        <w:rPr>
          <w:rFonts w:hint="eastAsia"/>
          <w:szCs w:val="21"/>
        </w:rPr>
        <w:t>，并用合适的</w:t>
      </w:r>
      <w:r>
        <w:rPr>
          <w:rFonts w:hint="eastAsia" w:hAnsi="宋体"/>
        </w:rPr>
        <w:t>真</w:t>
      </w:r>
      <w:r>
        <w:rPr>
          <w:rFonts w:hint="eastAsia" w:ascii="黑体" w:hAnsi="黑体" w:eastAsia="黑体"/>
        </w:rPr>
        <w:t>有效值交流</w:t>
      </w:r>
      <w:r>
        <w:rPr>
          <w:rFonts w:hint="eastAsia"/>
        </w:rPr>
        <w:t>电流表监视。</w:t>
      </w:r>
    </w:p>
    <w:p w14:paraId="03D282FF">
      <w:pPr>
        <w:pStyle w:val="25"/>
      </w:pPr>
      <w:r>
        <w:rPr>
          <w:rFonts w:hint="eastAsia"/>
        </w:rPr>
        <w:t>记录</w:t>
      </w:r>
      <w:r>
        <w:rPr>
          <w:position w:val="-12"/>
        </w:rPr>
        <w:object>
          <v:shape id="_x0000_i1088" o:spt="75" type="#_x0000_t75" style="height:18.15pt;width:18.15pt;" o:ole="t" filled="f" o:preferrelative="t" stroked="f" coordsize="21600,21600">
            <v:path/>
            <v:fill on="f" focussize="0,0"/>
            <v:stroke on="f"/>
            <v:imagedata r:id="rId104" o:title=""/>
            <o:lock v:ext="edit" aspectratio="t"/>
            <w10:wrap type="none"/>
            <w10:anchorlock/>
          </v:shape>
          <o:OLEObject Type="Embed" ProgID="Equation.3" ShapeID="_x0000_i1088" DrawAspect="Content" ObjectID="_1468075773" r:id="rId107">
            <o:LockedField>false</o:LockedField>
          </o:OLEObject>
        </w:object>
      </w:r>
      <w:r>
        <w:rPr>
          <w:rFonts w:hint="eastAsia"/>
        </w:rPr>
        <w:t>=200kHz、500kHz、1MHz、2MHz和5MHz时的</w:t>
      </w:r>
      <w:r>
        <w:rPr>
          <w:position w:val="-12"/>
        </w:rPr>
        <w:object>
          <v:shape id="_x0000_i1089" o:spt="75" type="#_x0000_t75" style="height:18.15pt;width:18.8pt;" o:ole="t" filled="f" o:preferrelative="t" stroked="f" coordsize="21600,21600">
            <v:path/>
            <v:fill on="f" focussize="0,0"/>
            <v:stroke on="f"/>
            <v:imagedata r:id="rId109" o:title=""/>
            <o:lock v:ext="edit" aspectratio="t"/>
            <w10:wrap type="none"/>
            <w10:anchorlock/>
          </v:shape>
          <o:OLEObject Type="Embed" ProgID="Equation.3" ShapeID="_x0000_i1089" DrawAspect="Content" ObjectID="_1468075774" r:id="rId108">
            <o:LockedField>false</o:LockedField>
          </o:OLEObject>
        </w:object>
      </w:r>
      <w:r>
        <w:rPr>
          <w:rFonts w:hint="eastAsia"/>
        </w:rPr>
        <w:t>和</w:t>
      </w:r>
      <w:r>
        <w:rPr>
          <w:position w:val="-12"/>
        </w:rPr>
        <w:object>
          <v:shape id="_x0000_i1090" o:spt="75" type="#_x0000_t75" style="height:18.15pt;width:15.65pt;" o:ole="t" filled="f" o:preferrelative="t" stroked="f" coordsize="21600,21600">
            <v:path/>
            <v:fill on="f" focussize="0,0"/>
            <v:stroke on="f"/>
            <v:imagedata r:id="rId111" o:title=""/>
            <o:lock v:ext="edit" aspectratio="t"/>
            <w10:wrap type="none"/>
            <w10:anchorlock/>
          </v:shape>
          <o:OLEObject Type="Embed" ProgID="Equation.3" ShapeID="_x0000_i1090" DrawAspect="Content" ObjectID="_1468075775" r:id="rId110">
            <o:LockedField>false</o:LockedField>
          </o:OLEObject>
        </w:object>
      </w:r>
      <w:r>
        <w:rPr>
          <w:rFonts w:hint="eastAsia"/>
          <w:szCs w:val="21"/>
        </w:rPr>
        <w:t>，对每一个</w:t>
      </w:r>
      <w:del w:id="3440" w:author="CHENWEI" w:date="2018-10-24T14:38:00Z">
        <w:r>
          <w:rPr>
            <w:rFonts w:hint="eastAsia"/>
            <w:szCs w:val="21"/>
          </w:rPr>
          <w:delText>f</w:delText>
        </w:r>
      </w:del>
      <w:del w:id="3441" w:author="CHENWEI" w:date="2018-10-24T14:38:00Z">
        <w:r>
          <w:rPr>
            <w:rFonts w:hint="eastAsia"/>
            <w:sz w:val="15"/>
            <w:szCs w:val="15"/>
          </w:rPr>
          <w:delText>试</w:delText>
        </w:r>
      </w:del>
      <w:ins w:id="3442" w:author="CHENWEI" w:date="2018-10-24T14:39:00Z"/>
      <w:ins w:id="3443" w:author="CHENWEI" w:date="2018-10-24T14:39:00Z"/>
      <w:ins w:id="3444" w:author="CHENWEI" w:date="2018-10-24T14:39:00Z"/>
      <w:ins w:id="3445" w:author="CHENWEI" w:date="2018-10-24T14:39:00Z">
        <w:r>
          <w:rPr>
            <w:position w:val="-12"/>
          </w:rPr>
          <w:object>
            <v:shape id="_x0000_i1091" o:spt="75" type="#_x0000_t75" style="height:18.15pt;width:18.15pt;" o:ole="t" filled="f" o:preferrelative="t" stroked="f" coordsize="21600,21600">
              <v:path/>
              <v:fill on="f" focussize="0,0"/>
              <v:stroke on="f"/>
              <v:imagedata r:id="rId113" o:title=""/>
              <o:lock v:ext="edit" aspectratio="t"/>
              <w10:wrap type="none"/>
              <w10:anchorlock/>
            </v:shape>
            <o:OLEObject Type="Embed" ProgID="Equation.3" ShapeID="_x0000_i1091" DrawAspect="Content" ObjectID="_1468075776" r:id="rId112">
              <o:LockedField>false</o:LockedField>
            </o:OLEObject>
          </w:object>
        </w:r>
      </w:ins>
      <w:r>
        <w:rPr>
          <w:rFonts w:hint="eastAsia"/>
          <w:szCs w:val="21"/>
        </w:rPr>
        <w:t>计算</w:t>
      </w:r>
      <w:r>
        <w:rPr>
          <w:rFonts w:hint="eastAsia"/>
        </w:rPr>
        <w:t>接触阻抗</w:t>
      </w:r>
      <w:ins w:id="3447" w:author="CHENWEI" w:date="2018-10-24T14:38:00Z"/>
      <w:ins w:id="3448" w:author="CHENWEI" w:date="2018-10-24T14:38:00Z"/>
      <w:ins w:id="3449" w:author="CHENWEI" w:date="2018-10-24T14:38:00Z"/>
      <w:ins w:id="3450" w:author="CHENWEI" w:date="2018-10-24T14:38:00Z">
        <w:r>
          <w:rPr>
            <w:position w:val="-12"/>
          </w:rPr>
          <w:object>
            <v:shape id="_x0000_i1092" o:spt="75" type="#_x0000_t75" style="height:18.15pt;width:15.05pt;" o:ole="t" filled="f" o:preferrelative="t" stroked="f" coordsize="21600,21600">
              <v:path/>
              <v:fill on="f" focussize="0,0"/>
              <v:stroke on="f"/>
              <v:imagedata r:id="rId115" o:title=""/>
              <o:lock v:ext="edit" aspectratio="t"/>
              <w10:wrap type="none"/>
              <w10:anchorlock/>
            </v:shape>
            <o:OLEObject Type="Embed" ProgID="Equation.3" ShapeID="_x0000_i1092" DrawAspect="Content" ObjectID="_1468075777" r:id="rId114">
              <o:LockedField>false</o:LockedField>
            </o:OLEObject>
          </w:object>
        </w:r>
      </w:ins>
      <w:r>
        <w:rPr>
          <w:rFonts w:hint="eastAsia"/>
        </w:rPr>
        <w:t>：</w:t>
      </w:r>
    </w:p>
    <w:p w14:paraId="4D2AD82A">
      <w:pPr>
        <w:pStyle w:val="25"/>
        <w:ind w:firstLine="0" w:firstLineChars="0"/>
        <w:jc w:val="center"/>
      </w:pPr>
      <w:r>
        <w:rPr>
          <w:position w:val="-32"/>
        </w:rPr>
        <w:object>
          <v:shape id="_x0000_i1093" o:spt="75" type="#_x0000_t75" style="height:36.95pt;width:48.2pt;" o:ole="t" filled="f" o:preferrelative="t" stroked="f" coordsize="21600,21600">
            <v:path/>
            <v:fill on="f" focussize="0,0"/>
            <v:stroke on="f"/>
            <v:imagedata r:id="rId117" o:title=""/>
            <o:lock v:ext="edit" aspectratio="t"/>
            <w10:wrap type="none"/>
            <w10:anchorlock/>
          </v:shape>
          <o:OLEObject Type="Embed" ProgID="Equation.3" ShapeID="_x0000_i1093" DrawAspect="Content" ObjectID="_1468075778" r:id="rId116">
            <o:LockedField>false</o:LockedField>
          </o:OLEObject>
        </w:object>
      </w:r>
    </w:p>
    <w:p w14:paraId="0585AB16">
      <w:pPr>
        <w:pStyle w:val="25"/>
        <w:rPr>
          <w:i/>
        </w:rPr>
      </w:pPr>
      <w:r>
        <w:rPr>
          <w:rFonts w:hint="eastAsia"/>
          <w:i/>
        </w:rPr>
        <w:t>计算接触电容</w:t>
      </w:r>
      <w:r>
        <w:rPr>
          <w:position w:val="-12"/>
        </w:rPr>
        <w:object>
          <v:shape id="_x0000_i1094" o:spt="75" type="#_x0000_t75" style="height:18.15pt;width:15.05pt;" o:ole="t" filled="f" o:preferrelative="t" stroked="f" coordsize="21600,21600">
            <v:path/>
            <v:fill on="f" focussize="0,0"/>
            <v:stroke on="f"/>
            <v:imagedata r:id="rId119" o:title=""/>
            <o:lock v:ext="edit" aspectratio="t"/>
            <w10:wrap type="none"/>
            <w10:anchorlock/>
          </v:shape>
          <o:OLEObject Type="Embed" ProgID="Equation.3" ShapeID="_x0000_i1094" DrawAspect="Content" ObjectID="_1468075779" r:id="rId118">
            <o:LockedField>false</o:LockedField>
          </o:OLEObject>
        </w:object>
      </w:r>
      <w:r>
        <w:rPr>
          <w:rFonts w:hint="eastAsia"/>
          <w:i/>
        </w:rPr>
        <w:t>：</w:t>
      </w:r>
    </w:p>
    <w:p w14:paraId="049852D5">
      <w:pPr>
        <w:pStyle w:val="25"/>
        <w:ind w:firstLine="0" w:firstLineChars="0"/>
        <w:jc w:val="center"/>
      </w:pPr>
      <w:r>
        <w:rPr>
          <w:position w:val="-32"/>
        </w:rPr>
        <w:object>
          <v:shape id="_x0000_i1095" o:spt="75" type="#_x0000_t75" style="height:38.2pt;width:114.6pt;" o:ole="t" filled="f" o:preferrelative="t" stroked="f" coordsize="21600,21600">
            <v:path/>
            <v:fill on="f" focussize="0,0"/>
            <v:stroke on="f"/>
            <v:imagedata r:id="rId121" o:title=""/>
            <o:lock v:ext="edit" aspectratio="t"/>
            <w10:wrap type="none"/>
            <w10:anchorlock/>
          </v:shape>
          <o:OLEObject Type="Embed" ProgID="Equation.3" ShapeID="_x0000_i1095" DrawAspect="Content" ObjectID="_1468075780" r:id="rId120">
            <o:LockedField>false</o:LockedField>
          </o:OLEObject>
        </w:object>
      </w:r>
    </w:p>
    <w:p w14:paraId="4B9C1271">
      <w:pPr>
        <w:pStyle w:val="25"/>
      </w:pPr>
      <w:r>
        <w:rPr>
          <w:rFonts w:hint="eastAsia"/>
        </w:rPr>
        <w:t>式中：</w:t>
      </w:r>
    </w:p>
    <w:p w14:paraId="5BDA84A2">
      <w:pPr>
        <w:pStyle w:val="25"/>
        <w:rPr>
          <w:szCs w:val="21"/>
        </w:rPr>
      </w:pPr>
      <w:r>
        <w:rPr>
          <w:position w:val="-12"/>
        </w:rPr>
        <w:object>
          <v:shape id="_x0000_i1096" o:spt="75" type="#_x0000_t75" style="height:18.15pt;width:15.65pt;" o:ole="t" filled="f" o:preferrelative="t" stroked="f" coordsize="21600,21600">
            <v:path/>
            <v:fill on="f" focussize="0,0"/>
            <v:stroke on="f"/>
            <v:imagedata r:id="rId106" o:title=""/>
            <o:lock v:ext="edit" aspectratio="t"/>
            <w10:wrap type="none"/>
            <w10:anchorlock/>
          </v:shape>
          <o:OLEObject Type="Embed" ProgID="Equation.3" ShapeID="_x0000_i1096" DrawAspect="Content" ObjectID="_1468075781" r:id="rId122">
            <o:LockedField>false</o:LockedField>
          </o:OLEObject>
        </w:object>
      </w:r>
      <w:r>
        <w:rPr>
          <w:rFonts w:hint="eastAsia"/>
          <w:szCs w:val="21"/>
        </w:rPr>
        <w:t>—</w:t>
      </w:r>
      <w:r>
        <w:rPr>
          <w:rFonts w:hint="eastAsia" w:ascii="黑体" w:hAnsi="黑体" w:eastAsia="黑体"/>
          <w:szCs w:val="21"/>
        </w:rPr>
        <w:t>有效值</w:t>
      </w:r>
      <w:r>
        <w:rPr>
          <w:rFonts w:hint="eastAsia" w:eastAsia="黑体"/>
          <w:szCs w:val="21"/>
        </w:rPr>
        <w:t>高频</w:t>
      </w:r>
      <w:r>
        <w:rPr>
          <w:rFonts w:hint="eastAsia"/>
          <w:szCs w:val="21"/>
        </w:rPr>
        <w:t>试验电流，单位为安（A）；</w:t>
      </w:r>
    </w:p>
    <w:p w14:paraId="382123CC">
      <w:pPr>
        <w:pStyle w:val="25"/>
        <w:rPr>
          <w:rFonts w:hAnsi="宋体"/>
          <w:szCs w:val="21"/>
        </w:rPr>
      </w:pPr>
      <w:r>
        <w:rPr>
          <w:position w:val="-12"/>
        </w:rPr>
        <w:object>
          <v:shape id="_x0000_i1097" o:spt="75" type="#_x0000_t75" style="height:18.15pt;width:18.8pt;" o:ole="t" filled="f" o:preferrelative="t" stroked="f" coordsize="21600,21600">
            <v:path/>
            <v:fill on="f" focussize="0,0"/>
            <v:stroke on="f"/>
            <v:imagedata r:id="rId102" o:title=""/>
            <o:lock v:ext="edit" aspectratio="t"/>
            <w10:wrap type="none"/>
            <w10:anchorlock/>
          </v:shape>
          <o:OLEObject Type="Embed" ProgID="Equation.3" ShapeID="_x0000_i1097" DrawAspect="Content" ObjectID="_1468075782" r:id="rId123">
            <o:LockedField>false</o:LockedField>
          </o:OLEObject>
        </w:object>
      </w:r>
      <w:r>
        <w:rPr>
          <w:rFonts w:hint="eastAsia"/>
          <w:szCs w:val="21"/>
        </w:rPr>
        <w:t>—</w:t>
      </w:r>
      <w:r>
        <w:rPr>
          <w:rFonts w:hint="eastAsia" w:ascii="黑体" w:hAnsi="黑体" w:eastAsia="黑体"/>
          <w:szCs w:val="21"/>
        </w:rPr>
        <w:t>有效值</w:t>
      </w:r>
      <w:r>
        <w:rPr>
          <w:rFonts w:hint="eastAsia" w:eastAsia="黑体"/>
          <w:szCs w:val="21"/>
        </w:rPr>
        <w:t>高频</w:t>
      </w:r>
      <w:r>
        <w:rPr>
          <w:rFonts w:hint="eastAsia"/>
          <w:szCs w:val="21"/>
        </w:rPr>
        <w:t>试验电压，单位为</w:t>
      </w:r>
      <w:r>
        <w:rPr>
          <w:rFonts w:hint="eastAsia" w:hAnsi="宋体"/>
          <w:szCs w:val="21"/>
        </w:rPr>
        <w:t>(V)；</w:t>
      </w:r>
    </w:p>
    <w:p w14:paraId="503102EF">
      <w:pPr>
        <w:pStyle w:val="25"/>
        <w:rPr>
          <w:rFonts w:hAnsi="宋体"/>
          <w:szCs w:val="21"/>
        </w:rPr>
      </w:pPr>
      <w:r>
        <w:rPr>
          <w:position w:val="-12"/>
        </w:rPr>
        <w:object>
          <v:shape id="_x0000_i1098" o:spt="75" type="#_x0000_t75" style="height:18.15pt;width:18.15pt;" o:ole="t" filled="f" o:preferrelative="t" stroked="f" coordsize="21600,21600">
            <v:path/>
            <v:fill on="f" focussize="0,0"/>
            <v:stroke on="f"/>
            <v:imagedata r:id="rId125" o:title=""/>
            <o:lock v:ext="edit" aspectratio="t"/>
            <w10:wrap type="none"/>
            <w10:anchorlock/>
          </v:shape>
          <o:OLEObject Type="Embed" ProgID="Equation.3" ShapeID="_x0000_i1098" DrawAspect="Content" ObjectID="_1468075783" r:id="rId124">
            <o:LockedField>false</o:LockedField>
          </o:OLEObject>
        </w:object>
      </w:r>
      <w:r>
        <w:rPr>
          <w:rFonts w:hint="eastAsia"/>
          <w:szCs w:val="21"/>
        </w:rPr>
        <w:t>—</w:t>
      </w:r>
      <w:r>
        <w:rPr>
          <w:rFonts w:hint="eastAsia" w:eastAsia="黑体"/>
          <w:szCs w:val="21"/>
        </w:rPr>
        <w:t>高频</w:t>
      </w:r>
      <w:r>
        <w:rPr>
          <w:rFonts w:hint="eastAsia"/>
          <w:szCs w:val="21"/>
        </w:rPr>
        <w:t>试验电压频率，单位为千赫</w:t>
      </w:r>
      <w:r>
        <w:rPr>
          <w:rFonts w:hint="eastAsia" w:hAnsi="宋体"/>
          <w:szCs w:val="21"/>
        </w:rPr>
        <w:t>(kHz)。</w:t>
      </w:r>
    </w:p>
    <w:p w14:paraId="028DFCC5">
      <w:pPr>
        <w:pStyle w:val="60"/>
        <w:spacing w:before="156" w:after="156"/>
        <w:rPr>
          <w:kern w:val="2"/>
        </w:rPr>
      </w:pPr>
      <w:r>
        <w:rPr>
          <w:rFonts w:hint="eastAsia"/>
        </w:rPr>
        <w:t>*中性电极的</w:t>
      </w:r>
      <w:r>
        <w:rPr>
          <w:rFonts w:ascii="Arial" w:hAnsi="Arial"/>
          <w:shd w:val="clear" w:color="auto" w:fill="F9FBFC"/>
        </w:rPr>
        <w:t>粘附</w:t>
      </w:r>
    </w:p>
    <w:p w14:paraId="52BD1546">
      <w:pPr>
        <w:pStyle w:val="25"/>
      </w:pPr>
      <w:r>
        <w:rPr>
          <w:rFonts w:hint="eastAsia"/>
        </w:rPr>
        <w:t>对于</w:t>
      </w:r>
      <w:r>
        <w:rPr>
          <w:rFonts w:hint="eastAsia" w:ascii="黑体" w:hAnsi="黑体" w:eastAsia="黑体"/>
        </w:rPr>
        <w:t>中性电极</w:t>
      </w:r>
      <w:r>
        <w:rPr>
          <w:rFonts w:hint="eastAsia"/>
        </w:rPr>
        <w:t>，除</w:t>
      </w:r>
      <w:r>
        <w:rPr>
          <w:rFonts w:hint="eastAsia" w:ascii="黑体" w:hAnsi="黑体" w:eastAsia="黑体"/>
        </w:rPr>
        <w:t>可监测中性电极</w:t>
      </w:r>
      <w:r>
        <w:rPr>
          <w:rFonts w:hint="eastAsia"/>
        </w:rPr>
        <w:t>的和标记用于</w:t>
      </w:r>
      <w:r>
        <w:rPr>
          <w:rFonts w:hint="eastAsia" w:ascii="黑体" w:hAnsi="黑体" w:eastAsia="黑体"/>
        </w:rPr>
        <w:t>患者</w:t>
      </w:r>
      <w:r>
        <w:rPr>
          <w:rFonts w:hint="eastAsia"/>
        </w:rPr>
        <w:t>重量小于15</w:t>
      </w:r>
      <w:del w:id="3452" w:author="ZXQ" w:date="2018-09-19T22:13:00Z">
        <w:r>
          <w:rPr>
            <w:rFonts w:hint="eastAsia"/>
          </w:rPr>
          <w:delText>kg</w:delText>
        </w:r>
      </w:del>
      <w:ins w:id="3453" w:author="ZXQ" w:date="2018-09-19T22:13:00Z">
        <w:r>
          <w:rPr>
            <w:rFonts w:hint="eastAsia"/>
          </w:rPr>
          <w:t>Kg</w:t>
        </w:r>
      </w:ins>
      <w:r>
        <w:rPr>
          <w:rFonts w:hint="eastAsia"/>
        </w:rPr>
        <w:t>的</w:t>
      </w:r>
      <w:r>
        <w:rPr>
          <w:rFonts w:hint="eastAsia" w:ascii="黑体" w:hAnsi="黑体" w:eastAsia="黑体"/>
        </w:rPr>
        <w:t>中性电极</w:t>
      </w:r>
      <w:r>
        <w:rPr>
          <w:rFonts w:hint="eastAsia"/>
        </w:rPr>
        <w:t>之外，如果使用说明书指明</w:t>
      </w:r>
      <w:r>
        <w:rPr>
          <w:rFonts w:hint="eastAsia" w:ascii="黑体" w:hAnsi="黑体" w:eastAsia="黑体"/>
        </w:rPr>
        <w:t>中性电极</w:t>
      </w:r>
      <w:r>
        <w:rPr>
          <w:rFonts w:hint="eastAsia"/>
        </w:rPr>
        <w:t>要粘贴到</w:t>
      </w:r>
      <w:r>
        <w:rPr>
          <w:rFonts w:hint="eastAsia" w:ascii="黑体" w:hAnsi="黑体" w:eastAsia="黑体"/>
        </w:rPr>
        <w:t>患者</w:t>
      </w:r>
      <w:r>
        <w:rPr>
          <w:rFonts w:hint="eastAsia"/>
        </w:rPr>
        <w:t>身上，粘胶剥离强度在预期的使用状态下应足以保证接触的安全程度。</w:t>
      </w:r>
    </w:p>
    <w:p w14:paraId="16572455">
      <w:pPr>
        <w:pStyle w:val="25"/>
      </w:pPr>
      <w:r>
        <w:rPr>
          <w:rFonts w:hint="eastAsia"/>
        </w:rPr>
        <w:t>通过下述试验来检查是否符合要求。</w:t>
      </w:r>
    </w:p>
    <w:p w14:paraId="739A4224">
      <w:pPr>
        <w:pStyle w:val="25"/>
      </w:pPr>
      <w:r>
        <w:rPr>
          <w:rFonts w:hint="eastAsia"/>
        </w:rPr>
        <w:t>预期用于小</w:t>
      </w:r>
      <w:r>
        <w:rPr>
          <w:rFonts w:hint="eastAsia" w:ascii="黑体" w:hAnsi="黑体" w:eastAsia="黑体"/>
        </w:rPr>
        <w:t>患者</w:t>
      </w:r>
      <w:r>
        <w:rPr>
          <w:rFonts w:hint="eastAsia"/>
        </w:rPr>
        <w:t>的</w:t>
      </w:r>
      <w:r>
        <w:rPr>
          <w:rFonts w:hint="eastAsia" w:ascii="黑体" w:hAnsi="黑体" w:eastAsia="黑体"/>
        </w:rPr>
        <w:t>中性电极</w:t>
      </w:r>
      <w:r>
        <w:rPr>
          <w:rFonts w:hint="eastAsia"/>
        </w:rPr>
        <w:t>可用成人对象进行试验。可以使用被证明等效于人体对象的代用品试验表面。</w:t>
      </w:r>
    </w:p>
    <w:p w14:paraId="204420C0">
      <w:pPr>
        <w:pStyle w:val="69"/>
        <w:numPr>
          <w:ilvl w:val="0"/>
          <w:numId w:val="73"/>
        </w:numPr>
        <w:rPr>
          <w:rFonts w:hAnsi="宋体"/>
        </w:rPr>
      </w:pPr>
      <w:r>
        <w:rPr>
          <w:rFonts w:hint="eastAsia"/>
        </w:rPr>
        <w:t>持粘力试验：</w:t>
      </w:r>
      <w:r>
        <w:rPr/>
        <w:br w:type="textWrapping" w:clear="all"/>
      </w:r>
      <w:r>
        <w:rPr>
          <w:rFonts w:hint="eastAsia" w:hAnsi="宋体"/>
        </w:rPr>
        <w:t>每个试验对象至少用两个</w:t>
      </w:r>
      <w:del w:id="3454" w:author="cmtc" w:date="2018-09-19T15:04:00Z">
        <w:r>
          <w:rPr>
            <w:rFonts w:hint="eastAsia" w:hAnsi="宋体"/>
          </w:rPr>
          <w:delText>待试</w:delText>
        </w:r>
      </w:del>
      <w:ins w:id="3455" w:author="cmtc" w:date="2018-09-19T15:04:00Z">
        <w:r>
          <w:rPr>
            <w:rFonts w:hint="eastAsia" w:hAnsi="宋体"/>
          </w:rPr>
          <w:t>被测</w:t>
        </w:r>
      </w:ins>
      <w:r>
        <w:rPr>
          <w:rFonts w:hint="eastAsia" w:ascii="黑体" w:hAnsi="黑体" w:eastAsia="黑体"/>
        </w:rPr>
        <w:t>中性电极</w:t>
      </w:r>
      <w:r>
        <w:rPr>
          <w:rFonts w:hint="eastAsia"/>
        </w:rPr>
        <w:t>样品，按使用说明书所示应用于</w:t>
      </w:r>
      <w:r>
        <w:rPr>
          <w:rFonts w:hint="eastAsia" w:hAnsi="宋体"/>
        </w:rPr>
        <w:t>至少10个男性和10个女性</w:t>
      </w:r>
      <w:r>
        <w:rPr>
          <w:rFonts w:hint="eastAsia"/>
        </w:rPr>
        <w:t>对象的适宜部位，保持5min</w:t>
      </w:r>
      <w:ins w:id="3456" w:author="ZXQ" w:date="2018-09-19T17:45:00Z">
        <w:r>
          <w:rPr>
            <w:rFonts w:hint="eastAsia"/>
          </w:rPr>
          <w:t>～</w:t>
        </w:r>
      </w:ins>
      <w:r>
        <w:rPr>
          <w:rFonts w:hint="eastAsia"/>
        </w:rPr>
        <w:t>10min。对于预期用于成人</w:t>
      </w:r>
      <w:r>
        <w:rPr>
          <w:rFonts w:hint="eastAsia" w:ascii="黑体" w:hAnsi="黑体" w:eastAsia="黑体"/>
        </w:rPr>
        <w:t>患者</w:t>
      </w:r>
      <w:r>
        <w:rPr>
          <w:rFonts w:hint="eastAsia"/>
        </w:rPr>
        <w:t>的</w:t>
      </w:r>
      <w:r>
        <w:rPr>
          <w:rFonts w:hint="eastAsia" w:ascii="黑体" w:hAnsi="黑体" w:eastAsia="黑体"/>
        </w:rPr>
        <w:t>中性电极</w:t>
      </w:r>
      <w:r>
        <w:rPr>
          <w:rFonts w:hint="eastAsia"/>
        </w:rPr>
        <w:t>，在</w:t>
      </w:r>
      <w:r>
        <w:rPr>
          <w:rFonts w:hint="eastAsia" w:ascii="黑体" w:hAnsi="黑体" w:eastAsia="黑体"/>
        </w:rPr>
        <w:t>中性电极</w:t>
      </w:r>
      <w:r>
        <w:rPr>
          <w:rFonts w:hint="eastAsia"/>
        </w:rPr>
        <w:t>电缆连接点处，沿着与皮肤表面平行的每个坐标轴方向，对连接的</w:t>
      </w:r>
      <w:r>
        <w:rPr>
          <w:rFonts w:hint="eastAsia" w:ascii="黑体" w:hAnsi="黑体" w:eastAsia="黑体"/>
        </w:rPr>
        <w:t>中性电极</w:t>
      </w:r>
      <w:r>
        <w:rPr>
          <w:rFonts w:hint="eastAsia"/>
        </w:rPr>
        <w:t>电缆施加10N的力10min。在该连接点处，一个轴具有较小尺寸。至少90%的试验中，不应有5%以上</w:t>
      </w:r>
      <w:r>
        <w:rPr>
          <w:rFonts w:hint="eastAsia" w:ascii="黑体" w:hAnsi="黑体" w:eastAsia="黑体"/>
        </w:rPr>
        <w:t>中性电极</w:t>
      </w:r>
      <w:r>
        <w:rPr>
          <w:rFonts w:hint="eastAsia"/>
        </w:rPr>
        <w:t>粘胶面积与皮肤表面分离。</w:t>
      </w:r>
    </w:p>
    <w:p w14:paraId="5716A1D1">
      <w:pPr>
        <w:pStyle w:val="69"/>
      </w:pPr>
      <w:r>
        <w:rPr>
          <w:rFonts w:hint="eastAsia"/>
        </w:rPr>
        <w:t>柔顺性试验：</w:t>
      </w:r>
      <w:r>
        <w:rPr/>
        <w:br w:type="textWrapping" w:clear="all"/>
      </w:r>
      <w:r>
        <w:rPr>
          <w:rFonts w:hint="eastAsia"/>
        </w:rPr>
        <w:t>被试</w:t>
      </w:r>
      <w:r>
        <w:rPr>
          <w:rFonts w:hint="eastAsia" w:ascii="黑体" w:hAnsi="黑体" w:eastAsia="黑体"/>
        </w:rPr>
        <w:t>中性电极</w:t>
      </w:r>
      <w:r>
        <w:rPr>
          <w:rFonts w:hint="eastAsia" w:hAnsi="宋体"/>
        </w:rPr>
        <w:t>应用于5个男性和5个女性人体</w:t>
      </w:r>
      <w:r>
        <w:rPr>
          <w:rFonts w:hint="eastAsia"/>
        </w:rPr>
        <w:t>对象的近似圆柱形部位，如四肢，该部位周长应是</w:t>
      </w:r>
      <w:r>
        <w:rPr>
          <w:rFonts w:hint="eastAsia" w:ascii="黑体" w:hAnsi="黑体" w:eastAsia="黑体"/>
        </w:rPr>
        <w:t>中性电极</w:t>
      </w:r>
      <w:r>
        <w:rPr>
          <w:rFonts w:hint="eastAsia"/>
        </w:rPr>
        <w:t>主轴方向长度的1.0～1.25倍，</w:t>
      </w:r>
      <w:r>
        <w:rPr>
          <w:rFonts w:hint="eastAsia" w:ascii="黑体" w:hAnsi="黑体" w:eastAsia="黑体"/>
        </w:rPr>
        <w:t>中性电极</w:t>
      </w:r>
      <w:r>
        <w:rPr>
          <w:rFonts w:hint="eastAsia"/>
        </w:rPr>
        <w:t>主轴包裹于该部位。贴好1h中，不应有10%以上粘胶面积与皮肤表面分离。</w:t>
      </w:r>
    </w:p>
    <w:p w14:paraId="1CEE52D5">
      <w:pPr>
        <w:pStyle w:val="91"/>
        <w:ind w:firstLine="125"/>
      </w:pPr>
      <w:r>
        <w:rPr>
          <w:rFonts w:hint="eastAsia"/>
        </w:rPr>
        <w:t>如果使用说明书中指明</w:t>
      </w:r>
      <w:r>
        <w:rPr>
          <w:rFonts w:hint="eastAsia" w:eastAsia="黑体"/>
        </w:rPr>
        <w:t>中性电极</w:t>
      </w:r>
      <w:r>
        <w:rPr>
          <w:rFonts w:hint="eastAsia"/>
        </w:rPr>
        <w:t>贴于手术</w:t>
      </w:r>
      <w:r>
        <w:rPr>
          <w:rFonts w:hint="eastAsia" w:eastAsia="黑体"/>
        </w:rPr>
        <w:t>患者</w:t>
      </w:r>
      <w:r>
        <w:rPr>
          <w:rFonts w:hint="eastAsia"/>
        </w:rPr>
        <w:t>朝下的一面，则不要求进行</w:t>
      </w:r>
      <w:r>
        <w:rPr>
          <w:rFonts w:hint="eastAsia" w:hAnsi="宋体"/>
        </w:rPr>
        <w:t>柔顺性</w:t>
      </w:r>
      <w:r>
        <w:rPr>
          <w:rFonts w:hint="eastAsia"/>
        </w:rPr>
        <w:t>试验。</w:t>
      </w:r>
    </w:p>
    <w:p w14:paraId="2D80FDD5">
      <w:pPr>
        <w:pStyle w:val="69"/>
      </w:pPr>
      <w:r>
        <w:rPr>
          <w:rFonts w:hint="eastAsia"/>
        </w:rPr>
        <w:t>液体耐受试验：</w:t>
      </w:r>
      <w:r>
        <w:rPr/>
        <w:br w:type="textWrapping" w:clear="all"/>
      </w:r>
      <w:r>
        <w:rPr>
          <w:rFonts w:hint="eastAsia" w:ascii="黑体" w:hAnsi="黑体" w:eastAsia="黑体"/>
        </w:rPr>
        <w:t>中性电极</w:t>
      </w:r>
      <w:r>
        <w:rPr>
          <w:rFonts w:hint="eastAsia"/>
        </w:rPr>
        <w:t>置于至少</w:t>
      </w:r>
      <w:r>
        <w:rPr>
          <w:rFonts w:hint="eastAsia" w:hAnsi="宋体"/>
        </w:rPr>
        <w:t>5个男性和5个女性人体</w:t>
      </w:r>
      <w:r>
        <w:rPr>
          <w:rFonts w:hint="eastAsia"/>
        </w:rPr>
        <w:t>对象身上，如果</w:t>
      </w:r>
      <w:r>
        <w:rPr>
          <w:rFonts w:hint="eastAsia" w:ascii="黑体" w:hAnsi="黑体" w:eastAsia="黑体"/>
        </w:rPr>
        <w:t>中性电极</w:t>
      </w:r>
      <w:r>
        <w:rPr>
          <w:rFonts w:hint="eastAsia"/>
        </w:rPr>
        <w:t>预期使用可重复使用电缆，则要用合适连接器连接</w:t>
      </w:r>
      <w:r>
        <w:rPr>
          <w:rFonts w:hint="eastAsia" w:ascii="黑体" w:hAnsi="黑体" w:eastAsia="黑体"/>
        </w:rPr>
        <w:t>中性电极</w:t>
      </w:r>
      <w:r>
        <w:rPr>
          <w:rFonts w:hint="eastAsia"/>
        </w:rPr>
        <w:t>。在5s</w:t>
      </w:r>
      <w:ins w:id="3457" w:author="ZXQ" w:date="2018-09-19T17:45:00Z">
        <w:r>
          <w:rPr>
            <w:rFonts w:hint="eastAsia"/>
          </w:rPr>
          <w:t>～</w:t>
        </w:r>
      </w:ins>
      <w:del w:id="3458" w:author="ZXQ" w:date="2018-09-19T17:45:00Z">
        <w:r>
          <w:rPr>
            <w:rFonts w:hint="eastAsia"/>
          </w:rPr>
          <w:delText>~</w:delText>
        </w:r>
      </w:del>
      <w:r>
        <w:rPr>
          <w:rFonts w:hint="eastAsia"/>
        </w:rPr>
        <w:t>15s内，将1L0.9%盐水从300mm高度直接倒向</w:t>
      </w:r>
      <w:r>
        <w:rPr>
          <w:rFonts w:hint="eastAsia" w:ascii="黑体" w:hAnsi="黑体" w:eastAsia="黑体"/>
        </w:rPr>
        <w:t>中性电极</w:t>
      </w:r>
      <w:r>
        <w:rPr>
          <w:rFonts w:hint="eastAsia"/>
        </w:rPr>
        <w:t>，泼洒盐水后15</w:t>
      </w:r>
      <w:ins w:id="3459" w:author="ZXQ" w:date="2018-09-19T17:46:00Z">
        <w:r>
          <w:rPr>
            <w:rFonts w:hint="eastAsia"/>
          </w:rPr>
          <w:t xml:space="preserve"> min</w:t>
        </w:r>
      </w:ins>
      <w:del w:id="3460" w:author="ZXQ" w:date="2018-09-19T17:46:00Z">
        <w:r>
          <w:rPr>
            <w:rFonts w:hint="eastAsia"/>
          </w:rPr>
          <w:delText>分钟</w:delText>
        </w:r>
      </w:del>
      <w:r>
        <w:rPr>
          <w:rFonts w:hint="eastAsia"/>
        </w:rPr>
        <w:t>内，不应有10%以上粘胶面积与皮肤表面分离。</w:t>
      </w:r>
    </w:p>
    <w:p w14:paraId="3EEEC437">
      <w:pPr>
        <w:pStyle w:val="60"/>
        <w:spacing w:before="156" w:after="156"/>
        <w:rPr>
          <w:rFonts w:ascii="Arial" w:hAnsi="Arial" w:eastAsia="Arial Unicode MS"/>
        </w:rPr>
      </w:pPr>
      <w:r>
        <w:rPr>
          <w:rFonts w:hint="eastAsia"/>
        </w:rPr>
        <w:t>*中性电极的货架寿命</w:t>
      </w:r>
    </w:p>
    <w:p w14:paraId="186E9B91">
      <w:pPr>
        <w:pStyle w:val="25"/>
      </w:pPr>
      <w:r>
        <w:rPr>
          <w:rFonts w:hint="eastAsia"/>
        </w:rPr>
        <w:t>标记为一次性使用的</w:t>
      </w:r>
      <w:r>
        <w:rPr>
          <w:rFonts w:hint="eastAsia" w:ascii="黑体" w:hAnsi="黑体" w:eastAsia="黑体"/>
        </w:rPr>
        <w:t>中性电极</w:t>
      </w:r>
      <w:r>
        <w:rPr>
          <w:rFonts w:hint="eastAsia"/>
        </w:rPr>
        <w:t>在其</w:t>
      </w:r>
      <w:r>
        <w:rPr>
          <w:rFonts w:hint="eastAsia" w:ascii="黑体" w:hAnsi="黑体" w:eastAsia="黑体"/>
        </w:rPr>
        <w:t>制造商</w:t>
      </w:r>
      <w:r>
        <w:rPr>
          <w:rFonts w:hint="eastAsia"/>
        </w:rPr>
        <w:t>规定的有效期内，应符合</w:t>
      </w:r>
      <w:r>
        <w:t>201.15.101.5</w:t>
      </w:r>
      <w:r>
        <w:rPr>
          <w:rFonts w:hint="eastAsia"/>
        </w:rPr>
        <w:t>～</w:t>
      </w:r>
      <w:r>
        <w:t>201.15.101.7</w:t>
      </w:r>
      <w:r>
        <w:rPr>
          <w:rFonts w:hint="eastAsia"/>
        </w:rPr>
        <w:t>中的要求。试样可根据其使用说明书从实际贮存正好要到期的</w:t>
      </w:r>
      <w:r>
        <w:rPr>
          <w:rFonts w:hint="eastAsia" w:eastAsia="黑体"/>
        </w:rPr>
        <w:t>中性电极</w:t>
      </w:r>
      <w:r>
        <w:rPr>
          <w:rFonts w:hint="eastAsia"/>
        </w:rPr>
        <w:t>中抽取，或者通过一个被证明等效于建议贮存条件的加速老化循环获得。</w:t>
      </w:r>
    </w:p>
    <w:p w14:paraId="15CF3B39">
      <w:pPr>
        <w:pStyle w:val="25"/>
      </w:pPr>
      <w:r>
        <w:rPr>
          <w:rFonts w:hint="eastAsia"/>
        </w:rPr>
        <w:t>通过对有效期到期前或者加速老化完成后的30天内的</w:t>
      </w:r>
      <w:r>
        <w:rPr>
          <w:rFonts w:hint="eastAsia" w:eastAsia="黑体"/>
        </w:rPr>
        <w:t>中性电极</w:t>
      </w:r>
      <w:r>
        <w:rPr>
          <w:rFonts w:hint="eastAsia"/>
        </w:rPr>
        <w:t>进行试验来检查是否符合要求。</w:t>
      </w:r>
    </w:p>
    <w:p w14:paraId="4A5EAEFC">
      <w:pPr>
        <w:pStyle w:val="60"/>
        <w:spacing w:before="156" w:after="156"/>
      </w:pPr>
      <w:r>
        <w:rPr>
          <w:rFonts w:hint="eastAsia"/>
        </w:rPr>
        <w:t>*</w:t>
      </w:r>
      <w:r>
        <w:rPr>
          <w:rFonts w:hint="eastAsia" w:hAnsi="黑体"/>
          <w:spacing w:val="7"/>
          <w:sz w:val="20"/>
        </w:rPr>
        <w:t>成人中性电极的常规手术</w:t>
      </w:r>
    </w:p>
    <w:p w14:paraId="66652DF1">
      <w:pPr>
        <w:pStyle w:val="25"/>
        <w:ind w:firstLine="400"/>
        <w:rPr>
          <w:rFonts w:ascii="ArialMT" w:hAnsi="ArialMT" w:cs="ArialMT"/>
          <w:sz w:val="20"/>
        </w:rPr>
      </w:pPr>
      <w:r>
        <w:rPr>
          <w:rFonts w:hint="eastAsia" w:ascii="ArialMT" w:hAnsi="ArialMT" w:cs="ArialMT"/>
          <w:sz w:val="20"/>
        </w:rPr>
        <w:t>导电性</w:t>
      </w:r>
      <w:r>
        <w:rPr>
          <w:rFonts w:hint="eastAsia" w:ascii="黑体" w:hAnsi="黑体" w:eastAsia="黑体" w:cs="ArialMT"/>
          <w:sz w:val="20"/>
        </w:rPr>
        <w:t>中性电极</w:t>
      </w:r>
      <w:r>
        <w:rPr>
          <w:rFonts w:hint="eastAsia" w:ascii="ArialMT" w:hAnsi="ArialMT" w:cs="ArialMT"/>
          <w:sz w:val="20"/>
        </w:rPr>
        <w:t>预期用于成人</w:t>
      </w:r>
      <w:r>
        <w:rPr>
          <w:rFonts w:hint="eastAsia" w:ascii="黑体" w:hAnsi="黑体" w:eastAsia="黑体" w:cs="ArialMT"/>
          <w:sz w:val="20"/>
        </w:rPr>
        <w:t>患者</w:t>
      </w:r>
      <w:r>
        <w:rPr>
          <w:rFonts w:hint="eastAsia" w:ascii="ArialMT" w:hAnsi="ArialMT" w:cs="ArialMT"/>
          <w:sz w:val="20"/>
        </w:rPr>
        <w:t>，因此被批准用于体重超过</w:t>
      </w:r>
      <w:r>
        <w:rPr>
          <w:rFonts w:ascii="宋体" w:hAnsi="宋体" w:cs="ArialMT"/>
          <w:sz w:val="20"/>
          <w:rPrChange w:id="3461" w:author="ZXQ" w:date="2018-09-19T17:46:00Z">
            <w:rPr>
              <w:rFonts w:ascii="ArialMT" w:hAnsi="ArialMT" w:cs="ArialMT"/>
              <w:sz w:val="20"/>
            </w:rPr>
          </w:rPrChange>
        </w:rPr>
        <w:t>15</w:t>
      </w:r>
      <w:ins w:id="3462" w:author="ZXQ" w:date="2018-09-19T17:46:00Z">
        <w:r>
          <w:rPr>
            <w:rFonts w:ascii="宋体" w:hAnsi="宋体" w:cs="ArialMT"/>
            <w:sz w:val="20"/>
            <w:rPrChange w:id="3463" w:author="ZXQ" w:date="2018-09-19T17:46:00Z">
              <w:rPr>
                <w:rFonts w:ascii="ArialMT" w:hAnsi="ArialMT" w:cs="ArialMT"/>
                <w:sz w:val="20"/>
              </w:rPr>
            </w:rPrChange>
          </w:rPr>
          <w:t>Kg</w:t>
        </w:r>
      </w:ins>
      <w:del w:id="3465" w:author="ZXQ" w:date="2018-09-19T17:47:00Z">
        <w:r>
          <w:rPr>
            <w:rFonts w:hint="eastAsia" w:ascii="ArialMT" w:hAnsi="ArialMT" w:cs="ArialMT"/>
            <w:sz w:val="20"/>
          </w:rPr>
          <w:delText>公斤</w:delText>
        </w:r>
      </w:del>
      <w:r>
        <w:rPr>
          <w:rFonts w:hint="eastAsia" w:ascii="ArialMT" w:hAnsi="ArialMT" w:cs="ArialMT"/>
          <w:sz w:val="20"/>
        </w:rPr>
        <w:t>的</w:t>
      </w:r>
      <w:r>
        <w:rPr>
          <w:rFonts w:hint="eastAsia" w:ascii="黑体" w:hAnsi="黑体" w:eastAsia="黑体" w:cs="ArialMT"/>
          <w:sz w:val="20"/>
        </w:rPr>
        <w:t>患者</w:t>
      </w:r>
      <w:r>
        <w:rPr>
          <w:rFonts w:hint="eastAsia" w:ascii="ArialMT" w:hAnsi="ArialMT" w:cs="ArialMT"/>
          <w:sz w:val="20"/>
        </w:rPr>
        <w:t>时应是</w:t>
      </w:r>
      <w:r>
        <w:rPr>
          <w:rFonts w:hint="eastAsia" w:ascii="黑体" w:hAnsi="黑体" w:eastAsia="黑体" w:cs="ArialMT"/>
          <w:sz w:val="20"/>
        </w:rPr>
        <w:t>可监测中性电极</w:t>
      </w:r>
      <w:r>
        <w:rPr>
          <w:rFonts w:hint="eastAsia" w:ascii="ArialMT" w:hAnsi="ArialMT" w:cs="ArialMT"/>
          <w:sz w:val="20"/>
        </w:rPr>
        <w:t>。该要求不适用于使用</w:t>
      </w:r>
      <w:r>
        <w:rPr>
          <w:rFonts w:hint="eastAsia" w:ascii="黑体" w:hAnsi="黑体" w:eastAsia="黑体" w:cs="ArialMT"/>
          <w:sz w:val="20"/>
        </w:rPr>
        <w:t>大电流模式</w:t>
      </w:r>
      <w:r>
        <w:rPr>
          <w:rFonts w:hint="eastAsia" w:ascii="ArialMT" w:hAnsi="ArialMT" w:cs="ArialMT"/>
          <w:sz w:val="20"/>
        </w:rPr>
        <w:t>的</w:t>
      </w:r>
      <w:r>
        <w:rPr>
          <w:rFonts w:hint="eastAsia" w:ascii="黑体" w:hAnsi="黑体" w:eastAsia="黑体" w:cs="ArialMT"/>
          <w:sz w:val="20"/>
        </w:rPr>
        <w:t>中性电极</w:t>
      </w:r>
      <w:r>
        <w:rPr>
          <w:rFonts w:hint="eastAsia" w:ascii="ArialMT" w:hAnsi="ArialMT" w:cs="ArialMT"/>
          <w:sz w:val="20"/>
        </w:rPr>
        <w:t>。</w:t>
      </w:r>
    </w:p>
    <w:p w14:paraId="6F7D33EE">
      <w:pPr>
        <w:pStyle w:val="100"/>
        <w:numPr>
          <w:ilvl w:val="0"/>
          <w:numId w:val="74"/>
        </w:numPr>
      </w:pPr>
      <w:r>
        <w:rPr>
          <w:rFonts w:hint="eastAsia"/>
        </w:rPr>
        <w:t>在本</w:t>
      </w:r>
      <w:del w:id="3466" w:author="ZXQ" w:date="2018-09-19T20:28:00Z">
        <w:r>
          <w:rPr>
            <w:rFonts w:hint="eastAsia"/>
          </w:rPr>
          <w:delText>文件</w:delText>
        </w:r>
      </w:del>
      <w:ins w:id="3467" w:author="ZXQ" w:date="2018-09-19T20:28:00Z">
        <w:r>
          <w:rPr>
            <w:rFonts w:hint="eastAsia"/>
          </w:rPr>
          <w:t>标准</w:t>
        </w:r>
      </w:ins>
      <w:r>
        <w:rPr>
          <w:rFonts w:hint="eastAsia"/>
        </w:rPr>
        <w:t>中，除</w:t>
      </w:r>
      <w:r>
        <w:rPr>
          <w:rFonts w:hint="eastAsia" w:ascii="黑体" w:hAnsi="黑体" w:eastAsia="黑体"/>
        </w:rPr>
        <w:t>制造商</w:t>
      </w:r>
      <w:r>
        <w:rPr>
          <w:rFonts w:hint="eastAsia"/>
        </w:rPr>
        <w:t>另有规定，导电性</w:t>
      </w:r>
      <w:r>
        <w:rPr>
          <w:rFonts w:hint="eastAsia" w:ascii="黑体" w:hAnsi="黑体" w:eastAsia="黑体"/>
        </w:rPr>
        <w:t>中性电极</w:t>
      </w:r>
      <w:r>
        <w:rPr>
          <w:rFonts w:hint="eastAsia"/>
        </w:rPr>
        <w:t>在200kHz下，接触阻抗具有的相位角</w:t>
      </w:r>
      <w:r>
        <w:rPr>
          <w:rFonts w:hint="eastAsia"/>
          <w:strike/>
          <w:sz w:val="18"/>
          <w:szCs w:val="18"/>
          <w:highlight w:val="yellow"/>
          <w:lang w:val="en-US" w:eastAsia="zh-CN"/>
          <w:rPrChange w:id="3468" w:author="ZXQ" w:date="2018-09-19T22:16:00Z">
            <w:rPr>
              <w:rFonts w:hint="eastAsia"/>
              <w:sz w:val="21"/>
              <w:szCs w:val="20"/>
              <w:lang/>
            </w:rPr>
          </w:rPrChange>
        </w:rPr>
        <w:t>应</w:t>
      </w:r>
      <w:r>
        <w:rPr>
          <w:rFonts w:hint="eastAsia"/>
        </w:rPr>
        <w:t>＜45°，而电容性</w:t>
      </w:r>
      <w:r>
        <w:rPr>
          <w:rFonts w:hint="eastAsia" w:ascii="黑体" w:hAnsi="黑体" w:eastAsia="黑体"/>
        </w:rPr>
        <w:t>中性电极</w:t>
      </w:r>
      <w:r>
        <w:rPr>
          <w:rFonts w:hint="eastAsia"/>
        </w:rPr>
        <w:t>在200kHz下，接触阻抗具有的相位角</w:t>
      </w:r>
      <w:r>
        <w:rPr>
          <w:rFonts w:hint="eastAsia"/>
          <w:strike/>
          <w:sz w:val="18"/>
          <w:szCs w:val="18"/>
          <w:highlight w:val="yellow"/>
          <w:lang w:val="en-US" w:eastAsia="zh-CN"/>
          <w:rPrChange w:id="3469" w:author="ZXQ" w:date="2018-09-19T22:16:00Z">
            <w:rPr>
              <w:rFonts w:hint="eastAsia"/>
              <w:sz w:val="21"/>
              <w:szCs w:val="20"/>
              <w:lang/>
            </w:rPr>
          </w:rPrChange>
        </w:rPr>
        <w:t>应</w:t>
      </w:r>
      <w:r>
        <w:rPr>
          <w:rFonts w:hint="eastAsia"/>
        </w:rPr>
        <w:t>≥45°。</w:t>
      </w:r>
    </w:p>
    <w:p w14:paraId="51A18892">
      <w:pPr>
        <w:pStyle w:val="100"/>
      </w:pPr>
      <w:del w:id="3470" w:author="cmtc" w:date="2018-09-19T15:04:00Z">
        <w:r>
          <w:rPr>
            <w:rFonts w:hint="eastAsia" w:hAnsi="宋体"/>
          </w:rPr>
          <w:delText>注</w:delText>
        </w:r>
      </w:del>
      <w:r>
        <w:rPr>
          <w:rFonts w:hint="eastAsia" w:hAnsi="宋体"/>
        </w:rPr>
        <w:t>常规手术</w:t>
      </w:r>
      <w:r>
        <w:rPr>
          <w:rFonts w:hint="eastAsia"/>
        </w:rPr>
        <w:t>是指那些不使用</w:t>
      </w:r>
      <w:r>
        <w:rPr>
          <w:rFonts w:hint="eastAsia" w:ascii="黑体" w:hAnsi="黑体" w:eastAsia="黑体"/>
        </w:rPr>
        <w:t>大电流模式</w:t>
      </w:r>
      <w:r>
        <w:rPr>
          <w:rFonts w:hint="eastAsia"/>
        </w:rPr>
        <w:t>的手术。</w:t>
      </w:r>
    </w:p>
    <w:p w14:paraId="75B8FCB3">
      <w:pPr>
        <w:pStyle w:val="62"/>
        <w:spacing w:before="156" w:after="156"/>
      </w:pPr>
      <w:bookmarkStart w:id="235" w:name="_Toc528766384"/>
      <w:bookmarkStart w:id="236" w:name="_Toc499994821"/>
      <w:bookmarkStart w:id="237" w:name="_Toc499971356"/>
      <w:bookmarkStart w:id="238" w:name="_Toc499908480"/>
      <w:bookmarkStart w:id="239" w:name="_Toc499901826"/>
      <w:r>
        <w:rPr>
          <w:rFonts w:ascii="ºÚÌå" w:hAnsi="ºÚÌå" w:cs="ºÚÌå"/>
        </w:rPr>
        <w:t>ME</w:t>
      </w:r>
      <w:r>
        <w:rPr>
          <w:rFonts w:hint="eastAsia" w:hAnsi="ºÚÌå" w:cs="黑体"/>
        </w:rPr>
        <w:t>系统</w:t>
      </w:r>
      <w:bookmarkEnd w:id="235"/>
      <w:bookmarkEnd w:id="236"/>
      <w:bookmarkEnd w:id="237"/>
      <w:bookmarkEnd w:id="238"/>
      <w:bookmarkEnd w:id="239"/>
    </w:p>
    <w:p w14:paraId="119206BC">
      <w:pPr>
        <w:pStyle w:val="25"/>
      </w:pPr>
      <w:r>
        <w:t>通用标准中的第</w:t>
      </w:r>
      <w:r>
        <w:rPr>
          <w:rFonts w:hint="eastAsia"/>
        </w:rPr>
        <w:t>16章适用。</w:t>
      </w:r>
    </w:p>
    <w:p w14:paraId="16CD9581">
      <w:pPr>
        <w:pStyle w:val="62"/>
        <w:spacing w:before="156" w:after="156"/>
        <w:rPr>
          <w:rFonts w:cs="黑体"/>
        </w:rPr>
      </w:pPr>
      <w:bookmarkStart w:id="240" w:name="_Toc528766385"/>
      <w:bookmarkStart w:id="241" w:name="_Toc499994822"/>
      <w:bookmarkStart w:id="242" w:name="_Toc499901827"/>
      <w:bookmarkStart w:id="243" w:name="_Toc499908481"/>
      <w:bookmarkStart w:id="244" w:name="_Toc499971357"/>
      <w:r>
        <w:rPr>
          <w:rFonts w:ascii="ºÚÌå" w:cs="ºÚÌå"/>
        </w:rPr>
        <w:t>ME</w:t>
      </w:r>
      <w:r>
        <w:rPr>
          <w:rFonts w:hint="eastAsia" w:cs="黑体"/>
        </w:rPr>
        <w:t>设备和</w:t>
      </w:r>
      <w:r>
        <w:rPr>
          <w:rFonts w:ascii="ºÚÌå" w:cs="ºÚÌå"/>
        </w:rPr>
        <w:t xml:space="preserve">ME </w:t>
      </w:r>
      <w:r>
        <w:rPr>
          <w:rFonts w:hint="eastAsia" w:cs="黑体"/>
        </w:rPr>
        <w:t>系统的电磁兼容性</w:t>
      </w:r>
      <w:bookmarkEnd w:id="240"/>
      <w:bookmarkEnd w:id="241"/>
      <w:bookmarkEnd w:id="242"/>
      <w:bookmarkEnd w:id="243"/>
      <w:bookmarkEnd w:id="244"/>
    </w:p>
    <w:p w14:paraId="5656CE29">
      <w:pPr>
        <w:pStyle w:val="25"/>
      </w:pPr>
      <w:r>
        <w:t>通用标准中的第</w:t>
      </w:r>
      <w:r>
        <w:rPr>
          <w:rFonts w:hint="eastAsia"/>
        </w:rPr>
        <w:t>17章适用。</w:t>
      </w:r>
    </w:p>
    <w:p w14:paraId="196306C4">
      <w:pPr>
        <w:pStyle w:val="65"/>
        <w:spacing w:before="312" w:after="312"/>
      </w:pPr>
      <w:bookmarkStart w:id="245" w:name="_Toc499908482"/>
      <w:bookmarkStart w:id="246" w:name="_Toc499901828"/>
      <w:bookmarkStart w:id="247" w:name="_Toc499971358"/>
      <w:bookmarkStart w:id="248" w:name="_Toc499994823"/>
      <w:bookmarkStart w:id="249" w:name="_Toc528766386"/>
      <w:r>
        <w:rPr>
          <w:rFonts w:hint="eastAsia"/>
        </w:rPr>
        <w:t>*电磁骚扰—要求和试验</w:t>
      </w:r>
      <w:bookmarkEnd w:id="245"/>
      <w:bookmarkEnd w:id="246"/>
      <w:bookmarkEnd w:id="247"/>
      <w:bookmarkEnd w:id="248"/>
      <w:bookmarkEnd w:id="249"/>
    </w:p>
    <w:p w14:paraId="739E4000">
      <w:pPr>
        <w:pStyle w:val="25"/>
        <w:rPr>
          <w:ins w:id="3471" w:author="yan" w:date="2018-11-19T10:49:00Z"/>
        </w:rPr>
      </w:pPr>
      <w:r>
        <w:t>除以下内容外</w:t>
      </w:r>
      <w:r>
        <w:rPr>
          <w:rFonts w:hint="eastAsia"/>
        </w:rPr>
        <w:t>，YY 0505</w:t>
      </w:r>
      <w:r>
        <w:rPr>
          <w:rFonts w:hint="eastAsia"/>
          <w:highlight w:val="yellow"/>
        </w:rPr>
        <w:t>-201X</w:t>
      </w:r>
      <w:r>
        <w:rPr>
          <w:rFonts w:hint="eastAsia"/>
        </w:rPr>
        <w:t>适用：</w:t>
      </w:r>
    </w:p>
    <w:p w14:paraId="744249C8">
      <w:pPr>
        <w:pStyle w:val="25"/>
        <w:spacing w:before="156" w:beforeLines="50" w:after="156" w:afterLines="50"/>
        <w:ind w:firstLine="400" w:firstLineChars="0"/>
        <w:rPr>
          <w:ins w:id="3473" w:author="yan" w:date="2018-11-19T10:49:00Z"/>
          <w:rFonts w:ascii="黑体" w:hAnsi="黑体" w:eastAsia="黑体"/>
          <w:sz w:val="20"/>
        </w:rPr>
        <w:pPrChange w:id="3472" w:author="yan" w:date="2018-11-19T10:49:00Z">
          <w:pPr>
            <w:pStyle w:val="25"/>
            <w:ind w:firstLine="400"/>
          </w:pPr>
        </w:pPrChange>
      </w:pPr>
      <w:ins w:id="3474" w:author="yan" w:date="2018-11-19T10:49:00Z">
        <w:r>
          <w:rPr>
            <w:rFonts w:hint="eastAsia" w:ascii="黑体" w:hAnsi="黑体" w:eastAsia="黑体"/>
            <w:sz w:val="20"/>
          </w:rPr>
          <w:t>202.6.1  发射</w:t>
        </w:r>
      </w:ins>
    </w:p>
    <w:p w14:paraId="129556E8">
      <w:pPr>
        <w:pStyle w:val="25"/>
        <w:spacing w:before="156" w:beforeLines="50" w:after="156" w:afterLines="50"/>
        <w:ind w:firstLine="0" w:firstLineChars="0"/>
        <w:rPr>
          <w:ins w:id="3476" w:author="yan" w:date="2018-11-19T10:50:00Z"/>
          <w:rFonts w:ascii="Arial" w:hAnsi="Arial" w:cs="Arial"/>
          <w:color w:val="098240"/>
          <w:szCs w:val="21"/>
          <w:highlight w:val="lightGray"/>
        </w:rPr>
        <w:pPrChange w:id="3475" w:author="yan" w:date="2018-11-19T10:50:00Z">
          <w:pPr>
            <w:pStyle w:val="25"/>
          </w:pPr>
        </w:pPrChange>
      </w:pPr>
      <w:ins w:id="3477" w:author="yan" w:date="2018-11-19T10:50:00Z">
        <w:r>
          <w:rPr>
            <w:rFonts w:hint="eastAsia" w:ascii="黑体" w:hAnsi="黑体" w:eastAsia="黑体" w:cs="Arial"/>
            <w:color w:val="098240"/>
            <w:sz w:val="20"/>
            <w:szCs w:val="20"/>
            <w:highlight w:val="lightGray"/>
            <w:rPrChange w:id="3478" w:author="yan" w:date="2018-11-19T10:50:00Z">
              <w:rPr>
                <w:rFonts w:hint="eastAsia" w:ascii="Arial" w:hAnsi="Arial" w:cs="Arial"/>
                <w:color w:val="098240"/>
                <w:szCs w:val="21"/>
                <w:highlight w:val="lightGray"/>
              </w:rPr>
            </w:rPrChange>
          </w:rPr>
          <w:t>202</w:t>
        </w:r>
      </w:ins>
      <w:ins w:id="3480" w:author="yan" w:date="2018-11-19T10:50:00Z">
        <w:r>
          <w:rPr>
            <w:rFonts w:ascii="黑体" w:hAnsi="黑体" w:eastAsia="黑体" w:cs="Arial"/>
            <w:color w:val="098240"/>
            <w:sz w:val="20"/>
            <w:szCs w:val="20"/>
            <w:highlight w:val="lightGray"/>
            <w:rPrChange w:id="3481" w:author="yan" w:date="2018-11-19T10:50:00Z">
              <w:rPr>
                <w:rFonts w:ascii="Arial" w:hAnsi="Arial" w:cs="Arial"/>
                <w:color w:val="098240"/>
                <w:szCs w:val="21"/>
                <w:highlight w:val="lightGray"/>
              </w:rPr>
            </w:rPrChange>
          </w:rPr>
          <w:t xml:space="preserve">.6.1.1.1 </w:t>
        </w:r>
      </w:ins>
      <w:ins w:id="3483" w:author="yan" w:date="2018-11-19T10:50:00Z">
        <w:r>
          <w:rPr>
            <w:rFonts w:ascii="黑体" w:hAnsi="黑体" w:eastAsia="黑体" w:cs="Arial"/>
            <w:color w:val="098240"/>
            <w:sz w:val="20"/>
            <w:highlight w:val="lightGray"/>
          </w:rPr>
          <w:t xml:space="preserve"> </w:t>
        </w:r>
      </w:ins>
      <w:ins w:id="3484" w:author="yan" w:date="2018-11-19T10:50:00Z">
        <w:r>
          <w:rPr>
            <w:rFonts w:hint="eastAsia" w:ascii="黑体" w:hAnsi="黑体" w:eastAsia="黑体" w:cs="Arial"/>
            <w:color w:val="098240"/>
            <w:sz w:val="20"/>
            <w:highlight w:val="lightGray"/>
          </w:rPr>
          <w:t>要求</w:t>
        </w:r>
      </w:ins>
    </w:p>
    <w:p w14:paraId="07837022">
      <w:pPr>
        <w:pStyle w:val="25"/>
        <w:rPr>
          <w:ins w:id="3485" w:author="yan" w:date="2018-11-19T10:50:00Z"/>
          <w:rFonts w:ascii="Arial" w:hAnsi="Arial" w:cs="Arial"/>
          <w:color w:val="098240"/>
          <w:szCs w:val="21"/>
          <w:highlight w:val="lightGray"/>
        </w:rPr>
      </w:pPr>
      <w:ins w:id="3486" w:author="yan" w:date="2018-11-19T10:50:00Z">
        <w:r>
          <w:rPr>
            <w:rFonts w:hint="eastAsia" w:ascii="Arial" w:hAnsi="Arial" w:cs="Arial"/>
            <w:color w:val="098240"/>
            <w:szCs w:val="21"/>
            <w:highlight w:val="lightGray"/>
          </w:rPr>
          <w:t>增补</w:t>
        </w:r>
      </w:ins>
      <w:ins w:id="3487" w:author="yan" w:date="2018-11-19T10:50:00Z">
        <w:r>
          <w:rPr>
            <w:rFonts w:ascii="Arial" w:hAnsi="Arial" w:cs="Arial"/>
            <w:color w:val="098240"/>
            <w:szCs w:val="21"/>
            <w:highlight w:val="lightGray"/>
          </w:rPr>
          <w:t>：</w:t>
        </w:r>
      </w:ins>
    </w:p>
    <w:p w14:paraId="065AF368">
      <w:pPr>
        <w:pStyle w:val="25"/>
        <w:rPr>
          <w:ins w:id="3488" w:author="yan" w:date="2018-11-19T10:50:00Z"/>
          <w:color w:val="FF0000"/>
        </w:rPr>
      </w:pPr>
      <w:ins w:id="3489" w:author="yan" w:date="2018-11-19T10:50:00Z">
        <w:r>
          <w:rPr>
            <w:rFonts w:hint="eastAsia"/>
            <w:color w:val="FF0000"/>
          </w:rPr>
          <w:t>aa) 当</w:t>
        </w:r>
      </w:ins>
      <w:ins w:id="3490" w:author="yan" w:date="2018-11-19T10:50:00Z">
        <w:r>
          <w:rPr>
            <w:rFonts w:hint="eastAsia" w:ascii="黑体" w:hAnsi="黑体" w:eastAsia="黑体"/>
            <w:color w:val="FF0000"/>
          </w:rPr>
          <w:t>高频</w:t>
        </w:r>
      </w:ins>
      <w:ins w:id="3491" w:author="yan" w:date="2018-11-19T10:50:00Z">
        <w:r>
          <w:rPr>
            <w:rFonts w:hint="eastAsia"/>
            <w:color w:val="FF0000"/>
          </w:rPr>
          <w:t>输出激励时，这些要求和测试不适用于高频手术设备。</w:t>
        </w:r>
      </w:ins>
    </w:p>
    <w:p w14:paraId="7C40B555">
      <w:pPr>
        <w:pStyle w:val="25"/>
        <w:rPr>
          <w:ins w:id="3492" w:author="yan" w:date="2018-11-19T10:51:00Z"/>
          <w:color w:val="FF0000"/>
        </w:rPr>
      </w:pPr>
      <w:ins w:id="3493" w:author="yan" w:date="2018-11-19T10:50:00Z">
        <w:r>
          <w:rPr>
            <w:rFonts w:hint="eastAsia"/>
            <w:color w:val="FF0000"/>
          </w:rPr>
          <w:t xml:space="preserve">bb) </w:t>
        </w:r>
      </w:ins>
      <w:ins w:id="3494" w:author="yan" w:date="2018-11-19T10:50:00Z">
        <w:r>
          <w:rPr>
            <w:rFonts w:hint="eastAsia" w:ascii="黑体" w:hAnsi="黑体" w:eastAsia="黑体"/>
            <w:color w:val="FF0000"/>
          </w:rPr>
          <w:t>高频手术设备</w:t>
        </w:r>
      </w:ins>
      <w:ins w:id="3495" w:author="yan" w:date="2018-11-19T10:50:00Z">
        <w:r>
          <w:rPr>
            <w:rFonts w:hint="eastAsia"/>
            <w:color w:val="FF0000"/>
          </w:rPr>
          <w:t>通电时并且</w:t>
        </w:r>
      </w:ins>
      <w:ins w:id="3496" w:author="yan" w:date="2018-11-19T10:50:00Z">
        <w:r>
          <w:rPr>
            <w:rFonts w:hint="eastAsia" w:ascii="黑体" w:hAnsi="黑体" w:eastAsia="黑体"/>
            <w:color w:val="FF0000"/>
          </w:rPr>
          <w:t>高频</w:t>
        </w:r>
      </w:ins>
      <w:ins w:id="3497" w:author="yan" w:date="2018-11-19T10:50:00Z">
        <w:r>
          <w:rPr>
            <w:rFonts w:hint="eastAsia"/>
            <w:color w:val="FF0000"/>
          </w:rPr>
          <w:t>输出未激励的空置状态下，应符合GB</w:t>
        </w:r>
      </w:ins>
      <w:ins w:id="3498" w:author="yan" w:date="2018-11-19T10:50:00Z">
        <w:r>
          <w:rPr>
            <w:color w:val="FF0000"/>
          </w:rPr>
          <w:t xml:space="preserve"> </w:t>
        </w:r>
      </w:ins>
      <w:ins w:id="3499" w:author="yan" w:date="2018-11-19T10:50:00Z">
        <w:r>
          <w:rPr>
            <w:rFonts w:hint="eastAsia"/>
            <w:color w:val="FF0000"/>
          </w:rPr>
          <w:t>4824中第1组的要求。</w:t>
        </w:r>
      </w:ins>
      <w:ins w:id="3500" w:author="yan" w:date="2018-11-19T10:50:00Z">
        <w:r>
          <w:rPr>
            <w:rFonts w:hint="eastAsia" w:ascii="黑体" w:hAnsi="黑体" w:eastAsia="黑体"/>
            <w:color w:val="FF0000"/>
          </w:rPr>
          <w:t>制造商</w:t>
        </w:r>
      </w:ins>
      <w:ins w:id="3501" w:author="yan" w:date="2018-11-19T10:50:00Z">
        <w:r>
          <w:rPr>
            <w:rFonts w:hint="eastAsia"/>
            <w:color w:val="FF0000"/>
          </w:rPr>
          <w:t>应根据其</w:t>
        </w:r>
      </w:ins>
      <w:ins w:id="3502" w:author="yan" w:date="2018-11-19T10:50:00Z">
        <w:r>
          <w:rPr>
            <w:rFonts w:hint="eastAsia" w:ascii="黑体" w:hAnsi="黑体" w:eastAsia="黑体"/>
            <w:color w:val="FF0000"/>
          </w:rPr>
          <w:t>预期用途</w:t>
        </w:r>
      </w:ins>
      <w:ins w:id="3503" w:author="yan" w:date="2018-11-19T10:50:00Z">
        <w:r>
          <w:rPr>
            <w:rFonts w:hint="eastAsia"/>
            <w:color w:val="FF0000"/>
          </w:rPr>
          <w:t>声明</w:t>
        </w:r>
      </w:ins>
      <w:ins w:id="3504" w:author="yan" w:date="2018-11-19T10:50:00Z">
        <w:r>
          <w:rPr>
            <w:rFonts w:hint="eastAsia" w:ascii="黑体" w:hAnsi="黑体" w:eastAsia="黑体"/>
            <w:color w:val="FF0000"/>
          </w:rPr>
          <w:t>高频手术设备</w:t>
        </w:r>
      </w:ins>
      <w:ins w:id="3505" w:author="yan" w:date="2018-11-19T10:50:00Z">
        <w:r>
          <w:rPr>
            <w:rFonts w:hint="eastAsia"/>
            <w:color w:val="FF0000"/>
          </w:rPr>
          <w:t>是</w:t>
        </w:r>
      </w:ins>
      <w:ins w:id="3506" w:author="yan" w:date="2018-11-19T10:50:00Z">
        <w:r>
          <w:rPr>
            <w:rFonts w:hint="eastAsia" w:ascii="黑体" w:hAnsi="黑体" w:eastAsia="黑体"/>
            <w:color w:val="FF0000"/>
          </w:rPr>
          <w:t>A类</w:t>
        </w:r>
      </w:ins>
      <w:ins w:id="3507" w:author="yan" w:date="2018-11-19T10:50:00Z">
        <w:r>
          <w:rPr>
            <w:rFonts w:hint="eastAsia"/>
            <w:color w:val="FF0000"/>
          </w:rPr>
          <w:t>还是</w:t>
        </w:r>
      </w:ins>
      <w:ins w:id="3508" w:author="yan" w:date="2018-11-19T10:50:00Z">
        <w:r>
          <w:rPr>
            <w:rFonts w:hint="eastAsia" w:ascii="黑体" w:hAnsi="黑体" w:eastAsia="黑体"/>
            <w:color w:val="FF0000"/>
          </w:rPr>
          <w:t>B类</w:t>
        </w:r>
      </w:ins>
      <w:ins w:id="3509" w:author="yan" w:date="2018-11-19T10:50:00Z">
        <w:r>
          <w:rPr>
            <w:rFonts w:hint="eastAsia"/>
            <w:color w:val="FF0000"/>
          </w:rPr>
          <w:t>。</w:t>
        </w:r>
      </w:ins>
    </w:p>
    <w:p w14:paraId="00809BE1">
      <w:pPr>
        <w:pStyle w:val="25"/>
        <w:spacing w:before="156" w:beforeLines="50" w:after="156" w:afterLines="50"/>
        <w:ind w:firstLine="400" w:firstLineChars="0"/>
        <w:rPr>
          <w:ins w:id="3511" w:author="yan" w:date="2018-11-19T10:51:00Z"/>
          <w:rFonts w:ascii="黑体" w:hAnsi="黑体" w:eastAsia="黑体"/>
          <w:color w:val="FF0000"/>
          <w:sz w:val="20"/>
        </w:rPr>
        <w:pPrChange w:id="3510" w:author="yan" w:date="2018-11-19T10:51:00Z">
          <w:pPr>
            <w:pStyle w:val="25"/>
            <w:ind w:firstLine="400"/>
          </w:pPr>
        </w:pPrChange>
      </w:pPr>
      <w:ins w:id="3512" w:author="yan" w:date="2018-11-19T10:51:00Z">
        <w:r>
          <w:rPr>
            <w:rFonts w:hint="eastAsia" w:ascii="黑体" w:hAnsi="黑体" w:eastAsia="黑体"/>
            <w:color w:val="FF0000"/>
            <w:sz w:val="20"/>
          </w:rPr>
          <w:t>202.6.2  抗扰度</w:t>
        </w:r>
      </w:ins>
    </w:p>
    <w:p w14:paraId="560CFCFF">
      <w:pPr>
        <w:pStyle w:val="25"/>
        <w:spacing w:before="156" w:beforeLines="50" w:after="156" w:afterLines="50"/>
        <w:ind w:firstLine="0" w:firstLineChars="0"/>
        <w:rPr>
          <w:ins w:id="3513" w:author="yan" w:date="2018-11-19T10:51:00Z"/>
          <w:rFonts w:ascii="黑体" w:hAnsi="黑体" w:eastAsia="黑体"/>
          <w:color w:val="FF0000"/>
          <w:sz w:val="20"/>
        </w:rPr>
      </w:pPr>
      <w:ins w:id="3514" w:author="yan" w:date="2018-11-19T10:51:00Z">
        <w:r>
          <w:rPr>
            <w:rFonts w:hint="eastAsia" w:ascii="黑体" w:hAnsi="黑体" w:eastAsia="黑体"/>
            <w:color w:val="FF0000"/>
            <w:sz w:val="20"/>
          </w:rPr>
          <w:t>202.6.2.1.10 符合标准</w:t>
        </w:r>
      </w:ins>
    </w:p>
    <w:p w14:paraId="2AB1CE8F">
      <w:pPr>
        <w:pStyle w:val="25"/>
        <w:rPr>
          <w:ins w:id="3515" w:author="yan" w:date="2018-11-19T10:51:00Z"/>
          <w:rFonts w:ascii="Arial" w:hAnsi="Arial" w:cs="Arial"/>
          <w:color w:val="098240"/>
          <w:szCs w:val="21"/>
          <w:highlight w:val="lightGray"/>
        </w:rPr>
      </w:pPr>
      <w:ins w:id="3516" w:author="yan" w:date="2018-11-19T10:51:00Z">
        <w:r>
          <w:rPr>
            <w:rFonts w:hint="eastAsia" w:ascii="Arial" w:hAnsi="Arial" w:cs="Arial"/>
            <w:color w:val="098240"/>
            <w:szCs w:val="21"/>
            <w:highlight w:val="lightGray"/>
          </w:rPr>
          <w:t>增补</w:t>
        </w:r>
      </w:ins>
      <w:ins w:id="3517" w:author="yan" w:date="2018-11-19T10:51:00Z">
        <w:r>
          <w:rPr>
            <w:rFonts w:ascii="Arial" w:hAnsi="Arial" w:cs="Arial"/>
            <w:color w:val="098240"/>
            <w:szCs w:val="21"/>
            <w:highlight w:val="lightGray"/>
          </w:rPr>
          <w:t>：</w:t>
        </w:r>
      </w:ins>
    </w:p>
    <w:p w14:paraId="672562D0">
      <w:pPr>
        <w:pStyle w:val="25"/>
        <w:ind w:firstLine="420" w:firstLineChars="200"/>
        <w:rPr>
          <w:ins w:id="3519" w:author="yan" w:date="2018-11-19T10:51:00Z"/>
          <w:color w:val="FF0000"/>
        </w:rPr>
        <w:pPrChange w:id="3518" w:author="yan" w:date="2018-11-19T10:52:00Z">
          <w:pPr>
            <w:pStyle w:val="25"/>
            <w:ind w:firstLine="0" w:firstLineChars="0"/>
          </w:pPr>
        </w:pPrChange>
      </w:pPr>
      <w:ins w:id="3520" w:author="yan" w:date="2018-11-19T10:51:00Z">
        <w:r>
          <w:rPr>
            <w:rFonts w:hint="eastAsia"/>
            <w:color w:val="FF0000"/>
          </w:rPr>
          <w:t>下列性能的降低不影响基本性能或者基本安全。</w:t>
        </w:r>
      </w:ins>
    </w:p>
    <w:p w14:paraId="53E8BAF9">
      <w:pPr>
        <w:pStyle w:val="99"/>
        <w:numPr>
          <w:ilvl w:val="0"/>
          <w:numId w:val="0"/>
        </w:numPr>
        <w:ind w:firstLine="420" w:firstLineChars="200"/>
        <w:rPr>
          <w:ins w:id="3522" w:author="yan" w:date="2018-11-19T10:51:00Z"/>
          <w:color w:val="FF0000"/>
        </w:rPr>
        <w:pPrChange w:id="3521" w:author="yan" w:date="2018-11-19T10:52:00Z">
          <w:pPr>
            <w:pStyle w:val="99"/>
            <w:numPr>
              <w:ilvl w:val="0"/>
              <w:numId w:val="0"/>
            </w:numPr>
          </w:pPr>
        </w:pPrChange>
      </w:pPr>
      <w:ins w:id="3523" w:author="yan" w:date="2018-11-19T10:53:00Z">
        <w:r>
          <w:rPr>
            <w:rFonts w:hint="eastAsia"/>
            <w:color w:val="FF0000"/>
          </w:rPr>
          <w:t>——</w:t>
        </w:r>
      </w:ins>
      <w:ins w:id="3524" w:author="yan" w:date="2018-11-19T10:51:00Z">
        <w:r>
          <w:rPr>
            <w:rFonts w:hint="eastAsia" w:ascii="黑体" w:hAnsi="黑体" w:eastAsia="黑体"/>
            <w:color w:val="FF0000"/>
          </w:rPr>
          <w:t>高频</w:t>
        </w:r>
      </w:ins>
      <w:ins w:id="3525" w:author="yan" w:date="2018-11-19T10:51:00Z">
        <w:r>
          <w:rPr>
            <w:rFonts w:hint="eastAsia"/>
            <w:color w:val="FF0000"/>
          </w:rPr>
          <w:t>功率输出的中断或复位到待机模式在</w:t>
        </w:r>
      </w:ins>
      <w:ins w:id="3526" w:author="yan" w:date="2018-11-19T10:51:00Z">
        <w:r>
          <w:rPr>
            <w:rFonts w:hint="eastAsia" w:ascii="黑体" w:hAnsi="黑体" w:eastAsia="黑体"/>
            <w:color w:val="FF0000"/>
          </w:rPr>
          <w:t>高频手术设备</w:t>
        </w:r>
      </w:ins>
      <w:ins w:id="3527" w:author="yan" w:date="2018-11-19T10:51:00Z">
        <w:r>
          <w:rPr>
            <w:rFonts w:hint="eastAsia"/>
            <w:color w:val="FF0000"/>
          </w:rPr>
          <w:t>的操作面板上清楚指示时。</w:t>
        </w:r>
      </w:ins>
    </w:p>
    <w:p w14:paraId="66C9A46C">
      <w:pPr>
        <w:pStyle w:val="25"/>
        <w:ind w:firstLine="420" w:firstLineChars="200"/>
        <w:rPr>
          <w:ins w:id="3529" w:author="yan" w:date="2018-11-19T10:51:00Z"/>
          <w:color w:val="FF0000"/>
        </w:rPr>
        <w:pPrChange w:id="3528" w:author="yan" w:date="2018-11-19T10:52:00Z">
          <w:pPr>
            <w:pStyle w:val="25"/>
            <w:ind w:firstLine="0" w:firstLineChars="0"/>
          </w:pPr>
        </w:pPrChange>
      </w:pPr>
      <w:ins w:id="3530" w:author="yan" w:date="2018-11-19T10:53:00Z">
        <w:r>
          <w:rPr>
            <w:rFonts w:hint="eastAsia"/>
            <w:color w:val="FF0000"/>
          </w:rPr>
          <w:t>——</w:t>
        </w:r>
      </w:ins>
      <w:ins w:id="3531" w:author="yan" w:date="2018-11-19T10:51:00Z">
        <w:r>
          <w:rPr>
            <w:rFonts w:hint="eastAsia"/>
            <w:color w:val="FF0000"/>
          </w:rPr>
          <w:t>如201.12.1.101中允许的输出功率传输的变化。</w:t>
        </w:r>
      </w:ins>
    </w:p>
    <w:p w14:paraId="5A136B50">
      <w:pPr>
        <w:pStyle w:val="25"/>
        <w:ind w:firstLine="420" w:firstLineChars="200"/>
        <w:rPr>
          <w:ins w:id="3533" w:author="yan" w:date="2018-11-19T10:51:00Z"/>
        </w:rPr>
        <w:pPrChange w:id="3532" w:author="yan" w:date="2018-11-19T10:52:00Z">
          <w:pPr>
            <w:pStyle w:val="25"/>
            <w:ind w:firstLine="0" w:firstLineChars="0"/>
          </w:pPr>
        </w:pPrChange>
      </w:pPr>
      <w:ins w:id="3534" w:author="yan" w:date="2018-11-19T10:51:00Z">
        <w:r>
          <w:rPr>
            <w:rFonts w:hint="eastAsia"/>
            <w:color w:val="FF0000"/>
          </w:rPr>
          <w:t>如果上述变化满足YY 0505的要求，应认为符合要求。</w:t>
        </w:r>
      </w:ins>
    </w:p>
    <w:p w14:paraId="65327568">
      <w:pPr>
        <w:pStyle w:val="25"/>
        <w:rPr>
          <w:rFonts w:hint="eastAsia" w:ascii="Arial" w:hAnsi="Arial" w:eastAsia="宋体" w:cs="Arial"/>
          <w:color w:val="098240"/>
          <w:szCs w:val="21"/>
          <w:highlight w:val="lightGray"/>
          <w:rPrChange w:id="3535" w:author="yan" w:date="2018-11-19T10:52:00Z">
            <w:rPr>
              <w:rFonts w:hint="eastAsia" w:ascii="Arial" w:hAnsi="Arial" w:eastAsia="Arial Unicode MS" w:cs="Arial"/>
              <w:color w:val="098240"/>
              <w:szCs w:val="21"/>
              <w:highlight w:val="lightGray"/>
            </w:rPr>
          </w:rPrChange>
        </w:rPr>
      </w:pPr>
    </w:p>
    <w:p w14:paraId="789122CC">
      <w:pPr>
        <w:pStyle w:val="62"/>
        <w:numPr>
          <w:ilvl w:val="1"/>
          <w:numId w:val="75"/>
        </w:numPr>
        <w:spacing w:before="156" w:after="156"/>
        <w:rPr>
          <w:del w:id="3536" w:author="yan" w:date="2018-11-19T10:49:00Z"/>
        </w:rPr>
      </w:pPr>
      <w:del w:id="3537" w:author="yan" w:date="2018-11-19T10:49:00Z">
        <w:bookmarkStart w:id="250" w:name="_Toc499901829"/>
        <w:bookmarkStart w:id="251" w:name="_Toc499971359"/>
        <w:bookmarkStart w:id="252" w:name="_Toc499908483"/>
        <w:bookmarkStart w:id="253" w:name="_Toc528766387"/>
        <w:bookmarkStart w:id="254" w:name="_Toc499994824"/>
        <w:r>
          <w:rPr>
            <w:rFonts w:hint="eastAsia"/>
          </w:rPr>
          <w:delText>规范性引用文件</w:delText>
        </w:r>
        <w:bookmarkEnd w:id="250"/>
        <w:bookmarkEnd w:id="251"/>
        <w:bookmarkEnd w:id="252"/>
        <w:bookmarkEnd w:id="253"/>
        <w:bookmarkEnd w:id="254"/>
      </w:del>
    </w:p>
    <w:p w14:paraId="418E99D7">
      <w:pPr>
        <w:pStyle w:val="25"/>
        <w:rPr>
          <w:del w:id="3538" w:author="yan" w:date="2018-11-19T10:49:00Z"/>
        </w:rPr>
      </w:pPr>
      <w:del w:id="3539" w:author="yan" w:date="2018-11-19T10:49:00Z">
        <w:r>
          <w:rPr/>
          <w:delText>将</w:delText>
        </w:r>
      </w:del>
      <w:del w:id="3540" w:author="yan" w:date="2018-11-19T10:49:00Z">
        <w:r>
          <w:rPr>
            <w:rFonts w:hint="eastAsia"/>
          </w:rPr>
          <w:delText>第5个参考文件“GB9706.4-2009”替换为“GB9706.4-</w:delText>
        </w:r>
      </w:del>
      <w:del w:id="3541" w:author="yan" w:date="2018-11-19T10:49:00Z">
        <w:r>
          <w:rPr>
            <w:rFonts w:hint="eastAsia"/>
            <w:highlight w:val="yellow"/>
          </w:rPr>
          <w:delText>201x</w:delText>
        </w:r>
      </w:del>
      <w:del w:id="3542" w:author="yan" w:date="2018-11-19T10:49:00Z">
        <w:r>
          <w:rPr>
            <w:rFonts w:hint="eastAsia"/>
          </w:rPr>
          <w:delText>”</w:delText>
        </w:r>
      </w:del>
    </w:p>
    <w:p w14:paraId="360F0752">
      <w:pPr>
        <w:pStyle w:val="62"/>
        <w:spacing w:before="156" w:after="156"/>
        <w:rPr>
          <w:del w:id="3543" w:author="yan" w:date="2018-11-19T10:49:00Z"/>
        </w:rPr>
      </w:pPr>
      <w:del w:id="3544" w:author="yan" w:date="2018-11-19T10:49:00Z">
        <w:bookmarkStart w:id="255" w:name="_Toc528766388"/>
        <w:bookmarkStart w:id="256" w:name="_Toc499994825"/>
        <w:bookmarkStart w:id="257" w:name="_Toc499901830"/>
        <w:bookmarkStart w:id="258" w:name="_Toc499971360"/>
        <w:bookmarkStart w:id="259" w:name="_Toc499908484"/>
        <w:r>
          <w:rPr>
            <w:rFonts w:hint="eastAsia"/>
          </w:rPr>
          <w:delText>术语和定义</w:delText>
        </w:r>
        <w:bookmarkEnd w:id="255"/>
        <w:bookmarkEnd w:id="256"/>
        <w:bookmarkEnd w:id="257"/>
        <w:bookmarkEnd w:id="258"/>
        <w:bookmarkEnd w:id="259"/>
      </w:del>
    </w:p>
    <w:p w14:paraId="2EC349F5">
      <w:pPr>
        <w:pStyle w:val="25"/>
        <w:rPr>
          <w:del w:id="3545" w:author="yan" w:date="2018-11-19T10:49:00Z"/>
        </w:rPr>
      </w:pPr>
      <w:del w:id="3546" w:author="yan" w:date="2018-11-19T10:49:00Z">
        <w:r>
          <w:rPr>
            <w:rFonts w:hint="eastAsia"/>
          </w:rPr>
          <w:delText>在第1段中，将“GB9706.4-2009”替换为“GB9706.4-</w:delText>
        </w:r>
      </w:del>
      <w:del w:id="3547" w:author="yan" w:date="2018-11-19T10:49:00Z">
        <w:r>
          <w:rPr>
            <w:rFonts w:hint="eastAsia"/>
            <w:highlight w:val="yellow"/>
          </w:rPr>
          <w:delText>201x</w:delText>
        </w:r>
      </w:del>
      <w:del w:id="3548" w:author="yan" w:date="2018-11-19T10:49:00Z">
        <w:r>
          <w:rPr>
            <w:rFonts w:hint="eastAsia"/>
          </w:rPr>
          <w:delText>”</w:delText>
        </w:r>
      </w:del>
    </w:p>
    <w:p w14:paraId="1F5CAA70">
      <w:pPr>
        <w:pStyle w:val="149"/>
        <w:widowControl/>
        <w:numPr>
          <w:ilvl w:val="1"/>
          <w:numId w:val="4"/>
        </w:numPr>
        <w:spacing w:before="156" w:beforeLines="50" w:after="156" w:afterLines="50"/>
        <w:ind w:firstLineChars="0"/>
        <w:jc w:val="left"/>
        <w:outlineLvl w:val="2"/>
        <w:rPr>
          <w:del w:id="3549" w:author="yan" w:date="2018-11-19T10:49:00Z"/>
          <w:rFonts w:ascii="黑体" w:eastAsia="黑体"/>
          <w:vanish/>
          <w:kern w:val="0"/>
          <w:szCs w:val="21"/>
        </w:rPr>
      </w:pPr>
    </w:p>
    <w:p w14:paraId="3DEB66A9">
      <w:pPr>
        <w:pStyle w:val="149"/>
        <w:widowControl/>
        <w:numPr>
          <w:ilvl w:val="1"/>
          <w:numId w:val="4"/>
        </w:numPr>
        <w:spacing w:before="156" w:beforeLines="50" w:after="156" w:afterLines="50"/>
        <w:ind w:firstLineChars="0"/>
        <w:jc w:val="left"/>
        <w:outlineLvl w:val="2"/>
        <w:rPr>
          <w:del w:id="3550" w:author="yan" w:date="2018-11-19T10:49:00Z"/>
          <w:rFonts w:ascii="黑体" w:eastAsia="黑体"/>
          <w:vanish/>
          <w:kern w:val="0"/>
          <w:szCs w:val="21"/>
        </w:rPr>
      </w:pPr>
    </w:p>
    <w:p w14:paraId="447049E7">
      <w:pPr>
        <w:pStyle w:val="149"/>
        <w:widowControl/>
        <w:numPr>
          <w:ilvl w:val="2"/>
          <w:numId w:val="4"/>
        </w:numPr>
        <w:spacing w:before="156" w:beforeLines="50" w:after="156" w:afterLines="50"/>
        <w:ind w:firstLineChars="0"/>
        <w:jc w:val="left"/>
        <w:outlineLvl w:val="3"/>
        <w:rPr>
          <w:del w:id="3551" w:author="yan" w:date="2018-11-19T10:49:00Z"/>
          <w:rFonts w:ascii="黑体" w:eastAsia="黑体"/>
          <w:vanish/>
          <w:kern w:val="0"/>
          <w:szCs w:val="21"/>
        </w:rPr>
      </w:pPr>
    </w:p>
    <w:p w14:paraId="214F90EC">
      <w:pPr>
        <w:pStyle w:val="149"/>
        <w:widowControl/>
        <w:numPr>
          <w:ilvl w:val="2"/>
          <w:numId w:val="4"/>
        </w:numPr>
        <w:spacing w:before="156" w:beforeLines="50" w:after="156" w:afterLines="50"/>
        <w:ind w:firstLineChars="0"/>
        <w:jc w:val="left"/>
        <w:outlineLvl w:val="3"/>
        <w:rPr>
          <w:del w:id="3552" w:author="yan" w:date="2018-11-19T10:49:00Z"/>
          <w:rFonts w:ascii="黑体" w:eastAsia="黑体"/>
          <w:vanish/>
          <w:kern w:val="0"/>
          <w:szCs w:val="21"/>
        </w:rPr>
      </w:pPr>
    </w:p>
    <w:p w14:paraId="6FF6BC40">
      <w:pPr>
        <w:pStyle w:val="149"/>
        <w:widowControl/>
        <w:numPr>
          <w:ilvl w:val="3"/>
          <w:numId w:val="4"/>
        </w:numPr>
        <w:spacing w:before="156" w:beforeLines="50" w:after="156" w:afterLines="50"/>
        <w:ind w:firstLineChars="0"/>
        <w:jc w:val="left"/>
        <w:outlineLvl w:val="4"/>
        <w:rPr>
          <w:del w:id="3553" w:author="yan" w:date="2018-11-19T10:49:00Z"/>
          <w:rFonts w:ascii="黑体" w:eastAsia="黑体"/>
          <w:vanish/>
          <w:kern w:val="0"/>
          <w:szCs w:val="21"/>
        </w:rPr>
      </w:pPr>
    </w:p>
    <w:p w14:paraId="1B34C525">
      <w:pPr>
        <w:pStyle w:val="149"/>
        <w:widowControl/>
        <w:numPr>
          <w:ilvl w:val="3"/>
          <w:numId w:val="4"/>
        </w:numPr>
        <w:spacing w:before="156" w:beforeLines="50" w:after="156" w:afterLines="50"/>
        <w:ind w:firstLineChars="0"/>
        <w:jc w:val="left"/>
        <w:outlineLvl w:val="4"/>
        <w:rPr>
          <w:del w:id="3554" w:author="yan" w:date="2018-11-19T10:49:00Z"/>
          <w:rFonts w:ascii="黑体" w:eastAsia="黑体"/>
          <w:vanish/>
          <w:kern w:val="0"/>
          <w:szCs w:val="21"/>
        </w:rPr>
      </w:pPr>
    </w:p>
    <w:p w14:paraId="372A715B">
      <w:pPr>
        <w:pStyle w:val="149"/>
        <w:widowControl/>
        <w:numPr>
          <w:ilvl w:val="4"/>
          <w:numId w:val="4"/>
        </w:numPr>
        <w:spacing w:before="156" w:beforeLines="50" w:after="156" w:afterLines="50"/>
        <w:ind w:firstLineChars="0"/>
        <w:jc w:val="left"/>
        <w:outlineLvl w:val="5"/>
        <w:rPr>
          <w:del w:id="3555" w:author="yan" w:date="2018-11-19T10:49:00Z"/>
          <w:rFonts w:ascii="黑体" w:eastAsia="黑体"/>
          <w:vanish/>
          <w:kern w:val="0"/>
          <w:szCs w:val="21"/>
        </w:rPr>
      </w:pPr>
    </w:p>
    <w:p w14:paraId="598318EB">
      <w:pPr>
        <w:pStyle w:val="149"/>
        <w:widowControl/>
        <w:numPr>
          <w:ilvl w:val="4"/>
          <w:numId w:val="4"/>
        </w:numPr>
        <w:spacing w:before="156" w:beforeLines="50" w:after="156" w:afterLines="50"/>
        <w:ind w:firstLineChars="0"/>
        <w:jc w:val="left"/>
        <w:outlineLvl w:val="5"/>
        <w:rPr>
          <w:del w:id="3556" w:author="yan" w:date="2018-11-19T10:49:00Z"/>
          <w:rFonts w:ascii="黑体" w:eastAsia="黑体"/>
          <w:vanish/>
          <w:kern w:val="0"/>
          <w:szCs w:val="21"/>
        </w:rPr>
      </w:pPr>
    </w:p>
    <w:p w14:paraId="6860B7FC">
      <w:pPr>
        <w:pStyle w:val="149"/>
        <w:widowControl/>
        <w:numPr>
          <w:ilvl w:val="4"/>
          <w:numId w:val="4"/>
        </w:numPr>
        <w:spacing w:before="156" w:beforeLines="50" w:after="156" w:afterLines="50"/>
        <w:ind w:firstLineChars="0"/>
        <w:jc w:val="left"/>
        <w:outlineLvl w:val="5"/>
        <w:rPr>
          <w:del w:id="3557" w:author="yan" w:date="2018-11-19T10:49:00Z"/>
          <w:rFonts w:ascii="黑体" w:eastAsia="黑体"/>
          <w:vanish/>
          <w:kern w:val="0"/>
          <w:szCs w:val="21"/>
        </w:rPr>
      </w:pPr>
    </w:p>
    <w:p w14:paraId="4D69C6C3">
      <w:pPr>
        <w:pStyle w:val="59"/>
        <w:spacing w:before="156" w:after="156"/>
        <w:rPr>
          <w:del w:id="3558" w:author="yan" w:date="2018-11-19T10:49:00Z"/>
        </w:rPr>
      </w:pPr>
      <w:del w:id="3559" w:author="yan" w:date="2018-11-19T10:49:00Z">
        <w:r>
          <w:rPr>
            <w:rFonts w:hint="eastAsia"/>
          </w:rPr>
          <w:delText>适用于包含射频发射器的ME设备的要求</w:delText>
        </w:r>
      </w:del>
    </w:p>
    <w:p w14:paraId="2254B509">
      <w:pPr>
        <w:pStyle w:val="25"/>
        <w:rPr>
          <w:del w:id="3560" w:author="yan" w:date="2018-11-19T10:49:00Z"/>
        </w:rPr>
      </w:pPr>
      <w:del w:id="3561" w:author="yan" w:date="2018-11-19T10:49:00Z">
        <w:r>
          <w:rPr>
            <w:rFonts w:hint="eastAsia"/>
          </w:rPr>
          <w:delText>增补：</w:delText>
        </w:r>
      </w:del>
    </w:p>
    <w:p w14:paraId="34455574">
      <w:pPr>
        <w:pStyle w:val="25"/>
        <w:rPr>
          <w:del w:id="3562" w:author="yan" w:date="2018-11-19T10:49:00Z"/>
        </w:rPr>
      </w:pPr>
      <w:del w:id="3563" w:author="yan" w:date="2018-11-19T10:49:00Z">
        <w:r>
          <w:rPr>
            <w:rFonts w:hint="eastAsia" w:ascii="黑体" w:hAnsi="黑体" w:eastAsia="黑体"/>
          </w:rPr>
          <w:delText>高频手术设备</w:delText>
        </w:r>
      </w:del>
      <w:del w:id="3564" w:author="yan" w:date="2018-11-19T10:49:00Z">
        <w:r>
          <w:rPr>
            <w:rFonts w:hint="eastAsia"/>
          </w:rPr>
          <w:delText>的输出不应被认为是一个</w:delText>
        </w:r>
      </w:del>
      <w:del w:id="3565" w:author="yan" w:date="2018-11-19T10:49:00Z">
        <w:r>
          <w:rPr>
            <w:rFonts w:hint="eastAsia" w:ascii="黑体" w:hAnsi="黑体" w:eastAsia="黑体"/>
          </w:rPr>
          <w:delText>射频</w:delText>
        </w:r>
      </w:del>
      <w:del w:id="3566" w:author="yan" w:date="2018-11-19T10:49:00Z">
        <w:r>
          <w:rPr>
            <w:rFonts w:hint="eastAsia"/>
          </w:rPr>
          <w:delText>发射器。</w:delText>
        </w:r>
      </w:del>
    </w:p>
    <w:p w14:paraId="3D204686">
      <w:pPr>
        <w:pStyle w:val="59"/>
        <w:numPr>
          <w:ilvl w:val="4"/>
          <w:numId w:val="76"/>
        </w:numPr>
        <w:spacing w:before="156" w:after="156"/>
        <w:rPr>
          <w:del w:id="3567" w:author="yan" w:date="2018-11-19T10:49:00Z"/>
        </w:rPr>
      </w:pPr>
      <w:del w:id="3568" w:author="yan" w:date="2018-11-19T10:49:00Z">
        <w:r>
          <w:rPr>
            <w:rFonts w:hint="eastAsia"/>
          </w:rPr>
          <w:delText>适用于声称与高频手术设备兼容的ME设备和ME系统的要求</w:delText>
        </w:r>
      </w:del>
    </w:p>
    <w:p w14:paraId="622DCF0E">
      <w:pPr>
        <w:pStyle w:val="25"/>
        <w:rPr>
          <w:del w:id="3569" w:author="yan" w:date="2018-11-19T10:49:00Z"/>
        </w:rPr>
      </w:pPr>
      <w:del w:id="3570" w:author="yan" w:date="2018-11-19T10:49:00Z">
        <w:r>
          <w:rPr>
            <w:rFonts w:hint="eastAsia"/>
          </w:rPr>
          <w:delText>增补：</w:delText>
        </w:r>
      </w:del>
    </w:p>
    <w:p w14:paraId="4BF6A2D8">
      <w:pPr>
        <w:pStyle w:val="91"/>
        <w:rPr>
          <w:del w:id="3571" w:author="yan" w:date="2018-11-19T10:49:00Z"/>
        </w:rPr>
      </w:pPr>
      <w:del w:id="3572" w:author="yan" w:date="2018-11-19T10:49:00Z">
        <w:r>
          <w:rPr>
            <w:rFonts w:hint="eastAsia"/>
          </w:rPr>
          <w:delText>关于兼容性评估的附加信息参见附录BB。</w:delText>
        </w:r>
      </w:del>
    </w:p>
    <w:p w14:paraId="04FA4A97">
      <w:pPr>
        <w:pStyle w:val="62"/>
        <w:numPr>
          <w:ilvl w:val="1"/>
          <w:numId w:val="77"/>
        </w:numPr>
        <w:spacing w:before="156" w:after="156"/>
        <w:rPr>
          <w:del w:id="3573" w:author="yan" w:date="2018-11-19T10:49:00Z"/>
        </w:rPr>
      </w:pPr>
      <w:del w:id="3574" w:author="yan" w:date="2018-11-19T10:49:00Z">
        <w:bookmarkStart w:id="260" w:name="_Toc499901831"/>
        <w:bookmarkStart w:id="261" w:name="_Toc499971361"/>
        <w:bookmarkStart w:id="262" w:name="_Toc528766389"/>
        <w:bookmarkStart w:id="263" w:name="_Toc499994826"/>
        <w:bookmarkStart w:id="264" w:name="_Toc499908485"/>
        <w:r>
          <w:rPr>
            <w:rFonts w:hint="eastAsia"/>
          </w:rPr>
          <w:delText>ME设备和ME系统的电磁发射要求</w:delText>
        </w:r>
        <w:bookmarkEnd w:id="260"/>
        <w:bookmarkEnd w:id="261"/>
        <w:bookmarkEnd w:id="262"/>
        <w:bookmarkEnd w:id="263"/>
        <w:bookmarkEnd w:id="264"/>
      </w:del>
    </w:p>
    <w:p w14:paraId="254A8DFC">
      <w:pPr>
        <w:pStyle w:val="149"/>
        <w:widowControl/>
        <w:numPr>
          <w:ilvl w:val="2"/>
          <w:numId w:val="4"/>
        </w:numPr>
        <w:spacing w:before="156" w:after="156"/>
        <w:ind w:firstLineChars="0"/>
        <w:jc w:val="left"/>
        <w:outlineLvl w:val="3"/>
        <w:rPr>
          <w:del w:id="3576" w:author="yan" w:date="2018-11-19T10:49:00Z"/>
          <w:rFonts w:ascii="宋体" w:hAnsi="宋体" w:eastAsia="宋体"/>
          <w:vanish/>
          <w:kern w:val="0"/>
          <w:szCs w:val="21"/>
          <w:rPrChange w:id="3577" w:author="cmtc" w:date="2018-09-19T15:05:00Z">
            <w:rPr>
              <w:del w:id="3578" w:author="yan" w:date="2018-11-19T10:49:00Z"/>
              <w:rFonts w:ascii="黑体" w:eastAsia="黑体"/>
              <w:vanish/>
              <w:kern w:val="0"/>
              <w:szCs w:val="21"/>
            </w:rPr>
          </w:rPrChange>
        </w:rPr>
        <w:pPrChange w:id="3575" w:author="Y" w:date="2018-10-31T10:49:00Z">
          <w:pPr>
            <w:pStyle w:val="149"/>
            <w:widowControl/>
            <w:numPr>
              <w:ilvl w:val="2"/>
              <w:numId w:val="4"/>
            </w:numPr>
            <w:ind w:firstLineChars="0"/>
            <w:jc w:val="left"/>
            <w:outlineLvl w:val="3"/>
          </w:pPr>
        </w:pPrChange>
      </w:pPr>
    </w:p>
    <w:p w14:paraId="65B78DDE">
      <w:pPr>
        <w:pStyle w:val="149"/>
        <w:widowControl/>
        <w:numPr>
          <w:ilvl w:val="3"/>
          <w:numId w:val="4"/>
        </w:numPr>
        <w:spacing w:before="156" w:after="156"/>
        <w:ind w:firstLineChars="0"/>
        <w:jc w:val="left"/>
        <w:outlineLvl w:val="4"/>
        <w:rPr>
          <w:del w:id="3580" w:author="yan" w:date="2018-11-19T10:49:00Z"/>
          <w:rFonts w:ascii="宋体" w:hAnsi="宋体" w:eastAsia="宋体"/>
          <w:vanish/>
          <w:kern w:val="0"/>
          <w:szCs w:val="21"/>
          <w:rPrChange w:id="3581" w:author="cmtc" w:date="2018-09-19T15:05:00Z">
            <w:rPr>
              <w:del w:id="3582" w:author="yan" w:date="2018-11-19T10:49:00Z"/>
              <w:rFonts w:ascii="黑体" w:eastAsia="黑体"/>
              <w:vanish/>
              <w:kern w:val="0"/>
              <w:szCs w:val="21"/>
            </w:rPr>
          </w:rPrChange>
        </w:rPr>
        <w:pPrChange w:id="3579" w:author="Y" w:date="2018-10-31T10:49:00Z">
          <w:pPr>
            <w:pStyle w:val="149"/>
            <w:widowControl/>
            <w:numPr>
              <w:ilvl w:val="3"/>
              <w:numId w:val="4"/>
            </w:numPr>
            <w:ind w:firstLineChars="0"/>
            <w:jc w:val="left"/>
            <w:outlineLvl w:val="4"/>
          </w:pPr>
        </w:pPrChange>
      </w:pPr>
    </w:p>
    <w:p w14:paraId="323D3112">
      <w:pPr>
        <w:pStyle w:val="133"/>
        <w:numPr>
          <w:ilvl w:val="0"/>
          <w:numId w:val="0"/>
        </w:numPr>
        <w:spacing w:before="156" w:after="156"/>
        <w:rPr>
          <w:del w:id="3584" w:author="yan" w:date="2018-11-19T10:49:00Z"/>
          <w:rFonts w:hAnsi="黑体"/>
          <w:rPrChange w:id="3585" w:author="ZXQ" w:date="2018-09-19T17:56:00Z">
            <w:rPr>
              <w:del w:id="3586" w:author="yan" w:date="2018-11-19T10:49:00Z"/>
            </w:rPr>
          </w:rPrChange>
        </w:rPr>
        <w:pPrChange w:id="3583" w:author="cmtc" w:date="2018-09-19T15:05:00Z">
          <w:pPr>
            <w:pStyle w:val="60"/>
            <w:spacing w:before="156" w:after="156"/>
          </w:pPr>
        </w:pPrChange>
      </w:pPr>
      <w:ins w:id="3587" w:author="cmtc" w:date="2018-09-19T15:05:00Z">
        <w:del w:id="3588" w:author="yan" w:date="2018-11-19T10:49:00Z">
          <w:r>
            <w:rPr>
              <w:rFonts w:ascii="黑体" w:hAnsi="黑体" w:eastAsia="黑体"/>
              <w:rPrChange w:id="3589" w:author="ZXQ" w:date="2018-09-19T17:56:00Z">
                <w:rPr/>
              </w:rPrChange>
            </w:rPr>
            <w:delText>202.7.1.2</w:delText>
          </w:r>
        </w:del>
      </w:ins>
      <w:del w:id="3592" w:author="yan" w:date="2018-11-19T10:49:00Z">
        <w:r>
          <w:rPr>
            <w:rFonts w:hint="eastAsia" w:ascii="黑体" w:hAnsi="黑体" w:eastAsia="黑体"/>
            <w:rPrChange w:id="3593" w:author="ZXQ" w:date="2018-09-19T17:56:00Z">
              <w:rPr>
                <w:rFonts w:hint="eastAsia"/>
              </w:rPr>
            </w:rPrChange>
          </w:rPr>
          <w:delText>运行模式</w:delText>
        </w:r>
      </w:del>
    </w:p>
    <w:p w14:paraId="7FB2AA4F">
      <w:pPr>
        <w:pStyle w:val="25"/>
        <w:rPr>
          <w:del w:id="3595" w:author="yan" w:date="2018-11-19T10:49:00Z"/>
        </w:rPr>
      </w:pPr>
      <w:del w:id="3596" w:author="yan" w:date="2018-11-19T10:49:00Z">
        <w:r>
          <w:rPr>
            <w:rFonts w:hint="eastAsia"/>
          </w:rPr>
          <w:delText>增补：</w:delText>
        </w:r>
      </w:del>
    </w:p>
    <w:p w14:paraId="4F712820">
      <w:pPr>
        <w:pStyle w:val="69"/>
        <w:numPr>
          <w:ilvl w:val="0"/>
          <w:numId w:val="78"/>
        </w:numPr>
        <w:rPr>
          <w:del w:id="3597" w:author="yan" w:date="2018-11-19T10:49:00Z"/>
        </w:rPr>
      </w:pPr>
      <w:del w:id="3598" w:author="yan" w:date="2018-11-19T10:49:00Z">
        <w:r>
          <w:rPr>
            <w:rFonts w:hint="eastAsia"/>
          </w:rPr>
          <w:delText>当</w:delText>
        </w:r>
      </w:del>
      <w:del w:id="3599" w:author="yan" w:date="2018-11-19T10:49:00Z">
        <w:r>
          <w:rPr>
            <w:rFonts w:hint="eastAsia" w:ascii="黑体" w:hAnsi="黑体" w:eastAsia="黑体"/>
          </w:rPr>
          <w:delText>高频</w:delText>
        </w:r>
      </w:del>
      <w:del w:id="3600" w:author="yan" w:date="2018-11-19T10:49:00Z">
        <w:r>
          <w:rPr>
            <w:rFonts w:hint="eastAsia"/>
          </w:rPr>
          <w:delText>输出激励时，</w:delText>
        </w:r>
      </w:del>
      <w:del w:id="3601" w:author="yan" w:date="2018-11-19T10:49:00Z">
        <w:r>
          <w:rPr>
            <w:rFonts w:hint="eastAsia" w:ascii="黑体" w:hAnsi="黑体" w:eastAsia="黑体"/>
          </w:rPr>
          <w:delText>高频手术设备</w:delText>
        </w:r>
      </w:del>
      <w:del w:id="3602" w:author="yan" w:date="2018-11-19T10:49:00Z">
        <w:r>
          <w:rPr>
            <w:rFonts w:hint="eastAsia"/>
          </w:rPr>
          <w:delText>不应进行</w:delText>
        </w:r>
      </w:del>
      <w:del w:id="3603" w:author="yan" w:date="2018-11-19T10:49:00Z">
        <w:r>
          <w:rPr>
            <w:rFonts w:hint="eastAsia" w:ascii="黑体" w:hAnsi="黑体" w:eastAsia="黑体"/>
          </w:rPr>
          <w:delText>射频发射</w:delText>
        </w:r>
      </w:del>
      <w:del w:id="3604" w:author="yan" w:date="2018-11-19T10:49:00Z">
        <w:r>
          <w:rPr>
            <w:rFonts w:hint="eastAsia"/>
          </w:rPr>
          <w:delText>的辐射或传导试验。</w:delText>
        </w:r>
      </w:del>
    </w:p>
    <w:p w14:paraId="392B8574">
      <w:pPr>
        <w:pStyle w:val="69"/>
        <w:rPr>
          <w:del w:id="3605" w:author="yan" w:date="2018-11-19T10:49:00Z"/>
        </w:rPr>
      </w:pPr>
      <w:del w:id="3606" w:author="yan" w:date="2018-11-19T10:49:00Z">
        <w:r>
          <w:rPr>
            <w:rFonts w:hint="eastAsia" w:ascii="黑体" w:hAnsi="黑体" w:eastAsia="黑体"/>
          </w:rPr>
          <w:delText>高频手术设备</w:delText>
        </w:r>
      </w:del>
      <w:del w:id="3607" w:author="yan" w:date="2018-11-19T10:49:00Z">
        <w:r>
          <w:rPr>
            <w:rFonts w:hint="eastAsia"/>
          </w:rPr>
          <w:delText>通电时并且</w:delText>
        </w:r>
      </w:del>
      <w:del w:id="3608" w:author="yan" w:date="2018-11-19T10:49:00Z">
        <w:r>
          <w:rPr>
            <w:rFonts w:hint="eastAsia" w:ascii="黑体" w:hAnsi="黑体" w:eastAsia="黑体"/>
          </w:rPr>
          <w:delText>高频</w:delText>
        </w:r>
      </w:del>
      <w:del w:id="3609" w:author="yan" w:date="2018-11-19T10:49:00Z">
        <w:r>
          <w:rPr>
            <w:rFonts w:hint="eastAsia"/>
          </w:rPr>
          <w:delText>输出未激励的空置状态下，应符合CISPR 11</w:delText>
        </w:r>
      </w:del>
      <w:ins w:id="3610" w:author="yan" w:date="2018-11-19T09:24:00Z">
        <w:del w:id="3611" w:author="yan" w:date="2018-11-19T10:49:00Z">
          <w:r>
            <w:rPr/>
            <w:delText>GB 4824</w:delText>
          </w:r>
        </w:del>
      </w:ins>
      <w:del w:id="3612" w:author="yan" w:date="2018-11-19T10:49:00Z">
        <w:r>
          <w:rPr>
            <w:rFonts w:hint="eastAsia"/>
          </w:rPr>
          <w:delText>中第1组的要求。</w:delText>
        </w:r>
      </w:del>
      <w:del w:id="3613" w:author="yan" w:date="2018-11-19T10:49:00Z">
        <w:r>
          <w:rPr>
            <w:rFonts w:hint="eastAsia" w:ascii="黑体" w:hAnsi="黑体" w:eastAsia="黑体"/>
          </w:rPr>
          <w:delText>制造商</w:delText>
        </w:r>
      </w:del>
      <w:del w:id="3614" w:author="yan" w:date="2018-11-19T10:49:00Z">
        <w:r>
          <w:rPr>
            <w:rFonts w:hint="eastAsia"/>
          </w:rPr>
          <w:delText>应根据其</w:delText>
        </w:r>
      </w:del>
      <w:del w:id="3615" w:author="yan" w:date="2018-11-19T10:49:00Z">
        <w:r>
          <w:rPr>
            <w:rFonts w:hint="eastAsia" w:ascii="黑体" w:hAnsi="黑体" w:eastAsia="黑体"/>
          </w:rPr>
          <w:delText>预期用途</w:delText>
        </w:r>
      </w:del>
      <w:del w:id="3616" w:author="yan" w:date="2018-11-19T10:49:00Z">
        <w:r>
          <w:rPr>
            <w:rFonts w:hint="eastAsia"/>
          </w:rPr>
          <w:delText>声明</w:delText>
        </w:r>
      </w:del>
      <w:del w:id="3617" w:author="yan" w:date="2018-11-19T10:49:00Z">
        <w:r>
          <w:rPr>
            <w:rFonts w:hint="eastAsia" w:ascii="黑体" w:hAnsi="黑体" w:eastAsia="黑体"/>
          </w:rPr>
          <w:delText>高频手术设备</w:delText>
        </w:r>
      </w:del>
      <w:del w:id="3618" w:author="yan" w:date="2018-11-19T10:49:00Z">
        <w:r>
          <w:rPr>
            <w:rFonts w:hint="eastAsia"/>
          </w:rPr>
          <w:delText>是</w:delText>
        </w:r>
      </w:del>
      <w:del w:id="3619" w:author="yan" w:date="2018-11-19T10:49:00Z">
        <w:r>
          <w:rPr>
            <w:rFonts w:hint="eastAsia" w:ascii="黑体" w:hAnsi="黑体" w:eastAsia="黑体"/>
          </w:rPr>
          <w:delText>A类</w:delText>
        </w:r>
      </w:del>
      <w:del w:id="3620" w:author="yan" w:date="2018-11-19T10:49:00Z">
        <w:r>
          <w:rPr>
            <w:rFonts w:hint="eastAsia"/>
          </w:rPr>
          <w:delText>还是</w:delText>
        </w:r>
      </w:del>
      <w:del w:id="3621" w:author="yan" w:date="2018-11-19T10:49:00Z">
        <w:r>
          <w:rPr>
            <w:rFonts w:hint="eastAsia" w:ascii="黑体" w:hAnsi="黑体" w:eastAsia="黑体"/>
          </w:rPr>
          <w:delText>B类</w:delText>
        </w:r>
      </w:del>
      <w:del w:id="3622" w:author="yan" w:date="2018-11-19T10:49:00Z">
        <w:r>
          <w:rPr>
            <w:rFonts w:hint="eastAsia"/>
          </w:rPr>
          <w:delText>。</w:delText>
        </w:r>
      </w:del>
    </w:p>
    <w:p w14:paraId="5F678C99">
      <w:pPr>
        <w:pStyle w:val="62"/>
        <w:spacing w:before="156" w:after="156"/>
        <w:rPr>
          <w:del w:id="3623" w:author="yan" w:date="2018-11-19T10:49:00Z"/>
        </w:rPr>
      </w:pPr>
      <w:del w:id="3624" w:author="yan" w:date="2018-11-19T10:49:00Z">
        <w:bookmarkStart w:id="265" w:name="_Toc528766390"/>
        <w:bookmarkStart w:id="266" w:name="_Toc499908486"/>
        <w:bookmarkStart w:id="267" w:name="_Toc499994827"/>
        <w:bookmarkStart w:id="268" w:name="_Toc499971362"/>
        <w:bookmarkStart w:id="269" w:name="_Toc499901832"/>
        <w:r>
          <w:rPr>
            <w:rFonts w:hint="eastAsia"/>
          </w:rPr>
          <w:delText>ME设备和ME系统的电磁抗扰度要求</w:delText>
        </w:r>
        <w:bookmarkEnd w:id="265"/>
        <w:bookmarkEnd w:id="266"/>
        <w:bookmarkEnd w:id="267"/>
        <w:bookmarkEnd w:id="268"/>
        <w:bookmarkEnd w:id="269"/>
      </w:del>
    </w:p>
    <w:p w14:paraId="3B1BF3C1">
      <w:pPr>
        <w:pStyle w:val="61"/>
        <w:spacing w:before="156" w:after="156"/>
        <w:rPr>
          <w:del w:id="3625" w:author="yan" w:date="2018-11-19T10:49:00Z"/>
          <w:rFonts w:ascii="Arial" w:hAnsi="Arial" w:eastAsia="Arial Unicode MS"/>
          <w:i/>
          <w:iCs/>
        </w:rPr>
      </w:pPr>
      <w:del w:id="3626" w:author="yan" w:date="2018-11-19T10:49:00Z">
        <w:r>
          <w:rPr>
            <w:rFonts w:hint="eastAsia"/>
          </w:rPr>
          <w:delText>概述</w:delText>
        </w:r>
      </w:del>
    </w:p>
    <w:p w14:paraId="5EBA5590">
      <w:pPr>
        <w:pStyle w:val="25"/>
        <w:rPr>
          <w:del w:id="3627" w:author="yan" w:date="2018-11-19T10:49:00Z"/>
        </w:rPr>
      </w:pPr>
      <w:del w:id="3628" w:author="yan" w:date="2018-11-19T10:49:00Z">
        <w:r>
          <w:rPr>
            <w:rFonts w:hint="eastAsia"/>
          </w:rPr>
          <w:delText>增补：</w:delText>
        </w:r>
      </w:del>
    </w:p>
    <w:p w14:paraId="12800953">
      <w:pPr>
        <w:pStyle w:val="25"/>
        <w:rPr>
          <w:del w:id="3629" w:author="yan" w:date="2018-11-19T10:49:00Z"/>
        </w:rPr>
      </w:pPr>
      <w:del w:id="3630" w:author="yan" w:date="2018-11-19T10:49:00Z">
        <w:r>
          <w:rPr>
            <w:rFonts w:hint="eastAsia"/>
          </w:rPr>
          <w:delText>对于</w:delText>
        </w:r>
      </w:del>
      <w:del w:id="3631" w:author="yan" w:date="2018-11-19T10:49:00Z">
        <w:r>
          <w:rPr>
            <w:rFonts w:hint="eastAsia" w:ascii="黑体" w:hAnsi="黑体" w:eastAsia="黑体"/>
          </w:rPr>
          <w:delText>高频手术设备</w:delText>
        </w:r>
      </w:del>
      <w:del w:id="3632" w:author="yan" w:date="2018-11-19T10:49:00Z">
        <w:r>
          <w:rPr>
            <w:rFonts w:hint="eastAsia"/>
          </w:rPr>
          <w:delText>，以下</w:delText>
        </w:r>
      </w:del>
      <w:del w:id="3633" w:author="yan" w:date="2018-11-19T10:49:00Z">
        <w:r>
          <w:rPr>
            <w:rFonts w:hint="eastAsia" w:ascii="宋体" w:eastAsia="宋体"/>
            <w:szCs w:val="20"/>
            <w:highlight w:val="yellow"/>
            <w:lang/>
            <w:rPrChange w:id="3634" w:author="cmtc" w:date="2018-09-19T15:09:00Z">
              <w:rPr>
                <w:rFonts w:hint="eastAsia" w:ascii="黑体" w:eastAsia="黑体"/>
                <w:szCs w:val="21"/>
              </w:rPr>
            </w:rPrChange>
          </w:rPr>
          <w:delText>劣化</w:delText>
        </w:r>
      </w:del>
      <w:del w:id="3636" w:author="yan" w:date="2018-11-19T10:49:00Z">
        <w:r>
          <w:rPr>
            <w:rFonts w:hint="eastAsia"/>
          </w:rPr>
          <w:delText>应被认为是可接受的，因为它们不会导致不可接受的</w:delText>
        </w:r>
      </w:del>
      <w:del w:id="3637" w:author="yan" w:date="2018-11-19T10:49:00Z">
        <w:r>
          <w:rPr>
            <w:rFonts w:hint="eastAsia" w:ascii="黑体" w:hAnsi="黑体" w:eastAsia="黑体"/>
          </w:rPr>
          <w:delText>风险</w:delText>
        </w:r>
      </w:del>
      <w:del w:id="3638" w:author="yan" w:date="2018-11-19T10:49:00Z">
        <w:r>
          <w:rPr>
            <w:rFonts w:hint="eastAsia"/>
          </w:rPr>
          <w:delText>：</w:delText>
        </w:r>
      </w:del>
    </w:p>
    <w:p w14:paraId="65A74AD1">
      <w:pPr>
        <w:pStyle w:val="99"/>
        <w:rPr>
          <w:del w:id="3639" w:author="yan" w:date="2018-11-19T10:49:00Z"/>
        </w:rPr>
      </w:pPr>
      <w:del w:id="3640" w:author="yan" w:date="2018-11-19T10:49:00Z">
        <w:r>
          <w:rPr>
            <w:rFonts w:hint="eastAsia" w:ascii="黑体" w:hAnsi="黑体" w:eastAsia="黑体"/>
          </w:rPr>
          <w:delText>高频</w:delText>
        </w:r>
      </w:del>
      <w:del w:id="3641" w:author="yan" w:date="2018-11-19T10:49:00Z">
        <w:r>
          <w:rPr>
            <w:rFonts w:hint="eastAsia"/>
          </w:rPr>
          <w:delText>功率输出的中断或复位到待机模式在</w:delText>
        </w:r>
      </w:del>
      <w:del w:id="3642" w:author="yan" w:date="2018-11-19T10:49:00Z">
        <w:r>
          <w:rPr>
            <w:rFonts w:hint="eastAsia" w:ascii="黑体" w:hAnsi="黑体" w:eastAsia="黑体"/>
          </w:rPr>
          <w:delText>高频手术设备</w:delText>
        </w:r>
      </w:del>
      <w:del w:id="3643" w:author="yan" w:date="2018-11-19T10:49:00Z">
        <w:r>
          <w:rPr>
            <w:rFonts w:hint="eastAsia"/>
          </w:rPr>
          <w:delText>的操作面板上清楚指示时。</w:delText>
        </w:r>
      </w:del>
    </w:p>
    <w:p w14:paraId="3859A508">
      <w:pPr>
        <w:pStyle w:val="99"/>
        <w:rPr>
          <w:del w:id="3644" w:author="yan" w:date="2018-11-19T10:49:00Z"/>
        </w:rPr>
      </w:pPr>
      <w:del w:id="3645" w:author="yan" w:date="2018-11-19T10:49:00Z">
        <w:r>
          <w:rPr>
            <w:rFonts w:hint="eastAsia"/>
          </w:rPr>
          <w:delText>如201.12.1.101中允许的</w:delText>
        </w:r>
      </w:del>
      <w:del w:id="3646" w:author="yan" w:date="2018-11-19T10:49:00Z">
        <w:r>
          <w:rPr>
            <w:rFonts w:hint="eastAsia" w:ascii="黑体" w:hAnsi="黑体" w:eastAsia="黑体"/>
          </w:rPr>
          <w:delText>高频</w:delText>
        </w:r>
      </w:del>
      <w:del w:id="3647" w:author="yan" w:date="2018-11-19T10:49:00Z">
        <w:r>
          <w:rPr>
            <w:rFonts w:hint="eastAsia"/>
          </w:rPr>
          <w:delText>输出功率传输的变化。</w:delText>
        </w:r>
      </w:del>
    </w:p>
    <w:p w14:paraId="574AFC62">
      <w:pPr>
        <w:pStyle w:val="25"/>
        <w:rPr>
          <w:del w:id="3648" w:author="yan" w:date="2018-11-19T10:49:00Z"/>
        </w:rPr>
      </w:pPr>
      <w:del w:id="3649" w:author="yan" w:date="2018-11-19T10:49:00Z">
        <w:r>
          <w:rPr>
            <w:rFonts w:hint="eastAsia"/>
          </w:rPr>
          <w:delText>如果上述变化满足YY 0505的要求，应认为符合要求。</w:delText>
        </w:r>
      </w:del>
    </w:p>
    <w:p w14:paraId="0F989E56">
      <w:pPr>
        <w:pStyle w:val="62"/>
        <w:numPr>
          <w:ilvl w:val="1"/>
          <w:numId w:val="79"/>
        </w:numPr>
        <w:spacing w:before="156" w:after="156"/>
        <w:rPr>
          <w:del w:id="3650" w:author="yan" w:date="2018-11-19T10:49:00Z"/>
        </w:rPr>
      </w:pPr>
      <w:del w:id="3651" w:author="yan" w:date="2018-11-19T10:49:00Z">
        <w:bookmarkStart w:id="270" w:name="_Toc499901833"/>
        <w:bookmarkStart w:id="271" w:name="_Toc499908487"/>
        <w:bookmarkStart w:id="272" w:name="_Toc499994828"/>
        <w:bookmarkStart w:id="273" w:name="_Toc499971363"/>
        <w:bookmarkStart w:id="274" w:name="_Toc528766391"/>
        <w:r>
          <w:rPr>
            <w:rFonts w:hint="eastAsia"/>
          </w:rPr>
          <w:delText>定义的术语索引</w:delText>
        </w:r>
        <w:bookmarkEnd w:id="270"/>
        <w:bookmarkEnd w:id="271"/>
        <w:bookmarkEnd w:id="272"/>
        <w:bookmarkEnd w:id="273"/>
        <w:bookmarkEnd w:id="274"/>
      </w:del>
    </w:p>
    <w:p w14:paraId="6B9DD68A">
      <w:pPr>
        <w:pStyle w:val="25"/>
        <w:rPr>
          <w:del w:id="3652" w:author="yan" w:date="2018-11-19T10:49:00Z"/>
        </w:rPr>
      </w:pPr>
      <w:del w:id="3653" w:author="yan" w:date="2018-11-19T10:49:00Z">
        <w:r>
          <w:rPr>
            <w:rFonts w:hint="eastAsia"/>
          </w:rPr>
          <w:delText>将所有出现的“GB 9706.4-2009”替换为“GB9706.4-201X”</w:delText>
        </w:r>
      </w:del>
    </w:p>
    <w:p w14:paraId="2CB68F67">
      <w:pPr>
        <w:pStyle w:val="25"/>
        <w:rPr>
          <w:del w:id="3654" w:author="yan" w:date="2018-11-19T10:49:00Z"/>
        </w:rPr>
      </w:pPr>
      <w:del w:id="3655" w:author="yan" w:date="2018-11-19T10:49:00Z">
        <w:r>
          <w:rPr>
            <w:rFonts w:hint="eastAsia"/>
          </w:rPr>
          <w:delText>将201.3.218替换为201.3.220。</w:delText>
        </w:r>
      </w:del>
    </w:p>
    <w:p w14:paraId="0C6BE29C">
      <w:pPr>
        <w:pStyle w:val="25"/>
        <w:rPr>
          <w:del w:id="3656" w:author="yan" w:date="2018-11-19T10:49:00Z"/>
        </w:rPr>
      </w:pPr>
      <w:del w:id="3657" w:author="yan" w:date="2018-11-19T10:49:00Z">
        <w:r>
          <w:rPr>
            <w:rFonts w:hint="eastAsia"/>
          </w:rPr>
          <w:delText>将</w:delText>
        </w:r>
      </w:del>
      <w:del w:id="3658" w:author="yan" w:date="2018-11-19T10:49:00Z">
        <w:r>
          <w:rPr/>
          <w:delText>201.3.221</w:delText>
        </w:r>
      </w:del>
      <w:del w:id="3659" w:author="yan" w:date="2018-11-19T10:49:00Z">
        <w:r>
          <w:rPr>
            <w:rFonts w:hint="eastAsia"/>
          </w:rPr>
          <w:delText>替换为</w:delText>
        </w:r>
      </w:del>
      <w:del w:id="3660" w:author="yan" w:date="2018-11-19T10:49:00Z">
        <w:r>
          <w:rPr/>
          <w:delText>201.3.223</w:delText>
        </w:r>
      </w:del>
      <w:del w:id="3661" w:author="yan" w:date="2018-11-19T10:49:00Z">
        <w:r>
          <w:rPr>
            <w:rFonts w:hint="eastAsia"/>
          </w:rPr>
          <w:delText>。</w:delText>
        </w:r>
      </w:del>
    </w:p>
    <w:p w14:paraId="0DFF764B">
      <w:pPr>
        <w:pStyle w:val="25"/>
        <w:rPr>
          <w:del w:id="3662" w:author="yan" w:date="2018-11-19T10:49:00Z"/>
        </w:rPr>
      </w:pPr>
      <w:del w:id="3663" w:author="yan" w:date="2018-11-19T10:49:00Z">
        <w:r>
          <w:rPr>
            <w:rFonts w:hint="eastAsia"/>
          </w:rPr>
          <w:delText>将</w:delText>
        </w:r>
      </w:del>
      <w:del w:id="3664" w:author="yan" w:date="2018-11-19T10:49:00Z">
        <w:r>
          <w:rPr/>
          <w:delText>201.3.222</w:delText>
        </w:r>
      </w:del>
      <w:del w:id="3665" w:author="yan" w:date="2018-11-19T10:49:00Z">
        <w:r>
          <w:rPr>
            <w:rFonts w:hint="eastAsia"/>
          </w:rPr>
          <w:delText>替换为</w:delText>
        </w:r>
      </w:del>
      <w:del w:id="3666" w:author="yan" w:date="2018-11-19T10:49:00Z">
        <w:r>
          <w:rPr/>
          <w:delText>201.3.224</w:delText>
        </w:r>
      </w:del>
      <w:del w:id="3667" w:author="yan" w:date="2018-11-19T10:49:00Z">
        <w:r>
          <w:rPr>
            <w:rFonts w:hint="eastAsia"/>
          </w:rPr>
          <w:delText>。</w:delText>
        </w:r>
      </w:del>
    </w:p>
    <w:p w14:paraId="390A1CFB">
      <w:pPr>
        <w:pStyle w:val="65"/>
        <w:numPr>
          <w:ilvl w:val="0"/>
          <w:numId w:val="80"/>
        </w:numPr>
        <w:spacing w:before="312" w:after="312"/>
      </w:pPr>
      <w:bookmarkStart w:id="275" w:name="_Toc499994829"/>
      <w:bookmarkStart w:id="276" w:name="_Toc499908488"/>
      <w:bookmarkStart w:id="277" w:name="_Toc499901834"/>
      <w:bookmarkStart w:id="278" w:name="_Toc528766392"/>
      <w:bookmarkStart w:id="279" w:name="_Toc499971364"/>
      <w:r>
        <w:rPr>
          <w:rFonts w:hint="eastAsia"/>
        </w:rPr>
        <w:t>医用电气设备和医用电气系统中报警系统的通用要求，试验和指南</w:t>
      </w:r>
      <w:bookmarkEnd w:id="275"/>
      <w:bookmarkEnd w:id="276"/>
      <w:bookmarkEnd w:id="277"/>
      <w:bookmarkEnd w:id="278"/>
      <w:bookmarkEnd w:id="279"/>
    </w:p>
    <w:p w14:paraId="53AC7586">
      <w:pPr>
        <w:pStyle w:val="25"/>
      </w:pPr>
      <w:r>
        <w:rPr>
          <w:rFonts w:hint="eastAsia"/>
        </w:rPr>
        <w:t>除以下内容外，YY 0709-2009适用：</w:t>
      </w:r>
    </w:p>
    <w:p w14:paraId="42AA4C15">
      <w:pPr>
        <w:pStyle w:val="25"/>
      </w:pPr>
      <w:r>
        <w:rPr>
          <w:rFonts w:hint="eastAsia"/>
        </w:rPr>
        <w:t>修</w:t>
      </w:r>
      <w:del w:id="3668" w:author="cmtc" w:date="2018-09-19T15:16:00Z">
        <w:r>
          <w:rPr>
            <w:rFonts w:hint="eastAsia"/>
          </w:rPr>
          <w:delText>订</w:delText>
        </w:r>
      </w:del>
      <w:ins w:id="3669" w:author="cmtc" w:date="2018-09-19T15:16:00Z">
        <w:r>
          <w:rPr>
            <w:rFonts w:hint="eastAsia"/>
          </w:rPr>
          <w:t>改</w:t>
        </w:r>
      </w:ins>
      <w:r>
        <w:rPr>
          <w:rFonts w:hint="eastAsia"/>
        </w:rPr>
        <w:t>：</w:t>
      </w:r>
    </w:p>
    <w:p w14:paraId="51A72891">
      <w:pPr>
        <w:pStyle w:val="25"/>
      </w:pPr>
      <w:r>
        <w:rPr>
          <w:rFonts w:hint="eastAsia"/>
        </w:rPr>
        <w:t>201.8.4.101中描述的可闻警报和红色警示灯不应被认为是本并列标准中定义的</w:t>
      </w:r>
      <w:r>
        <w:rPr>
          <w:rFonts w:hint="eastAsia" w:ascii="黑体" w:hAnsi="黑体" w:eastAsia="黑体"/>
        </w:rPr>
        <w:t>报警信号</w:t>
      </w:r>
      <w:r>
        <w:rPr>
          <w:rFonts w:hint="eastAsia"/>
        </w:rPr>
        <w:t>。</w:t>
      </w:r>
    </w:p>
    <w:p w14:paraId="463A7537">
      <w:pPr>
        <w:pStyle w:val="25"/>
      </w:pPr>
      <w:r>
        <w:rPr>
          <w:rFonts w:hint="eastAsia"/>
        </w:rPr>
        <w:t>201.12.4.2.101中描述的可闻的（声响提示）信号不应被认为是本并列标准中定义的</w:t>
      </w:r>
      <w:r>
        <w:rPr>
          <w:rFonts w:hint="eastAsia" w:ascii="黑体" w:hAnsi="黑体" w:eastAsia="黑体"/>
        </w:rPr>
        <w:t>报警信号</w:t>
      </w:r>
      <w:r>
        <w:rPr>
          <w:rFonts w:hint="eastAsia"/>
        </w:rPr>
        <w:t>。</w:t>
      </w:r>
    </w:p>
    <w:p w14:paraId="153D1810">
      <w:pPr>
        <w:widowControl/>
        <w:jc w:val="center"/>
        <w:rPr>
          <w:ins w:id="3670" w:author="ZXQ" w:date="2018-10-24T11:05:00Z"/>
          <w:rFonts w:ascii="Arial-BoldMT" w:hAnsi="Arial-BoldMT" w:cs="Arial-BoldMT"/>
          <w:bCs/>
          <w:kern w:val="0"/>
          <w:sz w:val="24"/>
        </w:rPr>
      </w:pPr>
    </w:p>
    <w:p w14:paraId="255282C0">
      <w:pPr>
        <w:widowControl/>
        <w:jc w:val="center"/>
        <w:rPr>
          <w:ins w:id="3671" w:author="ZXQ" w:date="2018-10-24T11:05:00Z"/>
          <w:rFonts w:ascii="Arial-BoldMT" w:hAnsi="Arial-BoldMT" w:cs="Arial-BoldMT"/>
          <w:bCs/>
          <w:kern w:val="0"/>
          <w:sz w:val="24"/>
        </w:rPr>
      </w:pPr>
    </w:p>
    <w:p w14:paraId="7CB19592">
      <w:pPr>
        <w:widowControl/>
        <w:jc w:val="center"/>
        <w:rPr>
          <w:ins w:id="3672" w:author="ZXQ" w:date="2018-10-24T11:05:00Z"/>
          <w:rFonts w:ascii="Arial-BoldMT" w:hAnsi="Arial-BoldMT" w:cs="Arial-BoldMT"/>
          <w:bCs/>
          <w:kern w:val="0"/>
          <w:sz w:val="24"/>
        </w:rPr>
      </w:pPr>
    </w:p>
    <w:p w14:paraId="5DEE040A">
      <w:pPr>
        <w:widowControl/>
        <w:jc w:val="center"/>
        <w:rPr>
          <w:ins w:id="3673" w:author="ZXQ" w:date="2018-10-24T11:05:00Z"/>
          <w:rFonts w:ascii="Arial-BoldMT" w:hAnsi="Arial-BoldMT" w:cs="Arial-BoldMT"/>
          <w:bCs/>
          <w:kern w:val="0"/>
          <w:sz w:val="24"/>
        </w:rPr>
      </w:pPr>
    </w:p>
    <w:p w14:paraId="61668F8B">
      <w:pPr>
        <w:widowControl/>
        <w:jc w:val="center"/>
        <w:rPr>
          <w:ins w:id="3674" w:author="ZXQ" w:date="2018-10-24T11:05:00Z"/>
          <w:rFonts w:ascii="Arial-BoldMT" w:hAnsi="Arial-BoldMT" w:cs="Arial-BoldMT"/>
          <w:bCs/>
          <w:kern w:val="0"/>
          <w:sz w:val="24"/>
        </w:rPr>
      </w:pPr>
    </w:p>
    <w:p w14:paraId="5B0E1A00">
      <w:pPr>
        <w:widowControl/>
        <w:jc w:val="center"/>
        <w:rPr>
          <w:rFonts w:ascii="ArialMT" w:hAnsi="ArialMT" w:cs="ArialMT"/>
          <w:kern w:val="0"/>
          <w:sz w:val="20"/>
          <w:szCs w:val="20"/>
        </w:rPr>
      </w:pPr>
      <w:r>
        <w:rPr>
          <w:rFonts w:hint="eastAsia" w:ascii="Arial-BoldMT" w:hAnsi="Arial-BoldMT" w:cs="Arial-BoldMT"/>
          <w:bCs/>
          <w:kern w:val="0"/>
          <w:sz w:val="24"/>
        </w:rPr>
        <w:t>附录</w:t>
      </w:r>
    </w:p>
    <w:p w14:paraId="092C8164">
      <w:pPr>
        <w:pStyle w:val="25"/>
      </w:pPr>
      <w:r>
        <w:rPr>
          <w:rFonts w:hint="eastAsia"/>
        </w:rPr>
        <w:t>通用标准的附录适用。</w:t>
      </w:r>
    </w:p>
    <w:p w14:paraId="5CFF7F8E">
      <w:pPr>
        <w:pStyle w:val="65"/>
        <w:numPr>
          <w:ilvl w:val="0"/>
          <w:numId w:val="0"/>
        </w:numPr>
        <w:spacing w:before="312" w:after="312"/>
      </w:pPr>
    </w:p>
    <w:p w14:paraId="48B7FF6E">
      <w:pPr>
        <w:pStyle w:val="65"/>
        <w:numPr>
          <w:ilvl w:val="0"/>
          <w:numId w:val="0"/>
        </w:numPr>
        <w:spacing w:before="312" w:after="312"/>
      </w:pPr>
      <w:bookmarkStart w:id="280" w:name="_Toc499970870"/>
      <w:bookmarkEnd w:id="280"/>
    </w:p>
    <w:p w14:paraId="3B5EF714">
      <w:pPr>
        <w:pStyle w:val="111"/>
      </w:pPr>
    </w:p>
    <w:p w14:paraId="04B6F778">
      <w:pPr>
        <w:pStyle w:val="107"/>
      </w:pPr>
    </w:p>
    <w:p w14:paraId="139F1700">
      <w:pPr>
        <w:pStyle w:val="89"/>
      </w:pPr>
      <w:r>
        <w:br w:type="textWrapping"/>
      </w:r>
      <w:bookmarkStart w:id="281" w:name="_Toc499994830"/>
      <w:bookmarkStart w:id="282" w:name="_Toc528766393"/>
      <w:bookmarkStart w:id="283" w:name="_Toc499970871"/>
      <w:bookmarkStart w:id="284" w:name="_Toc499971365"/>
      <w:r>
        <w:rPr>
          <w:rFonts w:hint="eastAsia"/>
        </w:rPr>
        <w:t>（资料性附录）</w:t>
      </w:r>
      <w:r>
        <w:br w:type="textWrapping"/>
      </w:r>
      <w:r>
        <w:rPr>
          <w:rFonts w:hint="eastAsia"/>
        </w:rPr>
        <w:t>专用指南和原理说明</w:t>
      </w:r>
      <w:bookmarkEnd w:id="281"/>
      <w:bookmarkEnd w:id="282"/>
      <w:bookmarkEnd w:id="283"/>
      <w:bookmarkEnd w:id="284"/>
    </w:p>
    <w:p w14:paraId="368A1094">
      <w:pPr>
        <w:pStyle w:val="115"/>
        <w:spacing w:before="312" w:after="312"/>
        <w:rPr>
          <w:rFonts w:ascii="Arial" w:hAnsi="Arial"/>
          <w:kern w:val="0"/>
        </w:rPr>
      </w:pPr>
      <w:r>
        <w:rPr>
          <w:rFonts w:hint="eastAsia"/>
          <w:kern w:val="0"/>
        </w:rPr>
        <w:t>通用指南</w:t>
      </w:r>
    </w:p>
    <w:p w14:paraId="5C01BB49">
      <w:pPr>
        <w:pStyle w:val="25"/>
        <w:rPr>
          <w:snapToGrid w:val="0"/>
        </w:rPr>
      </w:pPr>
      <w:r>
        <w:rPr>
          <w:rFonts w:hint="eastAsia"/>
          <w:snapToGrid w:val="0"/>
        </w:rPr>
        <w:t>该附录对本标准的一些重要要求给出简要的原理说明，预期提供给那些熟悉该标准议题而未参与标准制定的人们。对于主要要求的原理的理解对于正确使用标准是重要的。此外，随着临床实践和技术的变化，相信现有要求的原理说明将会促进因这种进步而必须对标准实施的修订。</w:t>
      </w:r>
    </w:p>
    <w:p w14:paraId="26D48361">
      <w:pPr>
        <w:pStyle w:val="91"/>
      </w:pPr>
      <w:r>
        <w:rPr>
          <w:rFonts w:hint="eastAsia"/>
        </w:rPr>
        <w:t>测试这些设备的符合性和操作时当</w:t>
      </w:r>
      <w:r>
        <w:rPr>
          <w:rFonts w:hint="eastAsia" w:ascii="黑体" w:hAnsi="黑体" w:eastAsia="黑体"/>
        </w:rPr>
        <w:t>高频</w:t>
      </w:r>
      <w:r>
        <w:rPr>
          <w:rFonts w:hint="eastAsia"/>
        </w:rPr>
        <w:t>启动时由于</w:t>
      </w:r>
      <w:r>
        <w:rPr>
          <w:rFonts w:hint="eastAsia" w:ascii="黑体" w:hAnsi="黑体" w:eastAsia="黑体"/>
        </w:rPr>
        <w:t>高频</w:t>
      </w:r>
      <w:r>
        <w:rPr>
          <w:rFonts w:hint="eastAsia"/>
        </w:rPr>
        <w:t>电场的暴露能造成测试设备超出正常运行。因此适当的预防措施和检查要考虑在内。这种情况也会发生在设备附近的医用支持仪器上。</w:t>
      </w:r>
    </w:p>
    <w:p w14:paraId="36A0D1AA">
      <w:pPr>
        <w:pStyle w:val="115"/>
        <w:spacing w:before="312" w:after="312"/>
      </w:pPr>
      <w:r>
        <w:rPr>
          <w:rFonts w:hint="eastAsia"/>
          <w:kern w:val="0"/>
        </w:rPr>
        <w:t>特殊章和条款的原理说明</w:t>
      </w:r>
    </w:p>
    <w:p w14:paraId="4EAC10C0">
      <w:pPr>
        <w:pStyle w:val="25"/>
        <w:rPr>
          <w:snapToGrid w:val="0"/>
        </w:rPr>
      </w:pPr>
      <w:r>
        <w:rPr>
          <w:rFonts w:hint="eastAsia"/>
          <w:snapToGrid w:val="0"/>
        </w:rPr>
        <w:t>以下是本标准中的特殊章和条款的原理说明，与本文档的正文的章和条款相对应。</w:t>
      </w:r>
    </w:p>
    <w:p w14:paraId="46A34DE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121DF6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C286AC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67FAD6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F4F131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C28B5C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AC8387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48642D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9CB9B5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9900EE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69297C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796529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E3B2A1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BAECF0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C252D4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DBE241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2C6610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024C1E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20314F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679CA6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FD2AC4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B89F0E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2FC7A8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136343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9FC965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124C84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7963A9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0A3CFD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3BB2CC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34231A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4C9351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784549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C5AC2C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FA1B2F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080825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7F635A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FB9BA7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4CE278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9FBE7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E6B465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98526C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0B5705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7FE525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5051DC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A845B5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96791C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ED0077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782BA3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AF728D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BAEE0D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867169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F36B37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1D0BA8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C76C5F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047364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12C8C8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79D751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93E2A1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5D6823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E27572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235AFF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91D7F7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A81ABB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D8003C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F3FBA9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12CA9F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8E2829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DBB7E3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9EF7DF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D5CAF4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7607D7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5A018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62487F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F1BF67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1A738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7DF90F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A9C108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2DABC5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3B7494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1FF598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7B6C5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3D6AC7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5E4201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CB53FE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BB458F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3E3F7A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1F32D9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4814C4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47462B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C2ADAB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909B3A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1C02C7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5B170A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93DECA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9D33D7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F0A77C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3E1E41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469866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1BE880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883A95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DEDD3C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9F42C5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2DAD20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9A5A9E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9A5952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98507F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F17C99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43EE88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815D6C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4C6881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5BB793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1024FA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CC9022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73C5DC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204D5A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8C9905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746478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580C6E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BC0AE1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59E6AC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F8FBAB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48D32B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801A75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A69AA4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61FDD7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B242E0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7AC575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642965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5CF433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5941C2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797E1C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01A159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C6CEE6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42941A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3CE0F7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CA9013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B9CDE5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0809F4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0DB0B0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F8A310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2CA60C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718437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B4D61C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841655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6989A3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94D802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73A37C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FE8ACE5">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5B5117E">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E7317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9CA536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24EB37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5D47BF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4539963">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4310DA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10B4A7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CCD76B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2AB0FE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857CFB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83C1D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E67230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29151D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2DE471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575D5F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428ACC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64E201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DDE6F6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2F26EA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D327186">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A5BC50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3244FF1">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80C79D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C39543F">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B5D607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39DC21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F20421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23F9EC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588F66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1F4901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19741E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1778088">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A18241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AC1E859">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0DF8C34">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46B15D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5B6E98B">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580CDC">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6650DF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4E0A314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2D7D0B6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635417BD">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9EF462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15A7F7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493415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200C500">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52142197">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3F02633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75550AA2">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04F6704A">
      <w:pPr>
        <w:pStyle w:val="149"/>
        <w:widowControl/>
        <w:numPr>
          <w:ilvl w:val="1"/>
          <w:numId w:val="8"/>
        </w:numPr>
        <w:wordWrap w:val="0"/>
        <w:overflowPunct w:val="0"/>
        <w:autoSpaceDE w:val="0"/>
        <w:spacing w:before="312" w:beforeLines="100" w:after="312" w:afterLines="100"/>
        <w:ind w:firstLineChars="0"/>
        <w:textAlignment w:val="baseline"/>
        <w:outlineLvl w:val="1"/>
        <w:rPr>
          <w:rFonts w:ascii="黑体" w:eastAsia="黑体"/>
          <w:vanish/>
          <w:kern w:val="0"/>
          <w:szCs w:val="20"/>
        </w:rPr>
      </w:pPr>
    </w:p>
    <w:p w14:paraId="156B6483">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0"/>
          <w:szCs w:val="20"/>
        </w:rPr>
      </w:pPr>
    </w:p>
    <w:p w14:paraId="75715810">
      <w:pPr>
        <w:pStyle w:val="73"/>
        <w:spacing w:before="156" w:after="156"/>
      </w:pPr>
      <w:r>
        <w:rPr>
          <w:rFonts w:hint="eastAsia"/>
          <w:kern w:val="0"/>
        </w:rPr>
        <w:t>范围</w:t>
      </w:r>
    </w:p>
    <w:p w14:paraId="6DE5ACAD">
      <w:pPr>
        <w:pStyle w:val="25"/>
        <w:rPr>
          <w:snapToGrid w:val="0"/>
        </w:rPr>
      </w:pPr>
      <w:r>
        <w:rPr>
          <w:rFonts w:hint="eastAsia"/>
          <w:snapToGrid w:val="0"/>
        </w:rPr>
        <w:t>本标准适用范围不包括电灼设备，即：</w:t>
      </w:r>
      <w:r>
        <w:rPr>
          <w:rStyle w:val="47"/>
          <w:rFonts w:hint="eastAsia" w:ascii="Arial" w:hAnsi="Arial" w:cs="Arial"/>
        </w:rPr>
        <w:t>用</w:t>
      </w:r>
      <w:r>
        <w:rPr>
          <w:rStyle w:val="47"/>
          <w:rFonts w:ascii="Arial" w:hAnsi="Arial" w:cs="Arial"/>
        </w:rPr>
        <w:t>电加热的金属棒或</w:t>
      </w:r>
      <w:r>
        <w:rPr>
          <w:rStyle w:val="47"/>
          <w:rFonts w:hint="eastAsia" w:ascii="Arial" w:hAnsi="Arial" w:cs="Arial"/>
        </w:rPr>
        <w:t>线圈的医学治疗</w:t>
      </w:r>
      <w:ins w:id="3675" w:author="cmtc" w:date="2018-09-19T15:24:00Z">
        <w:r>
          <w:rPr>
            <w:rStyle w:val="47"/>
            <w:rFonts w:hint="eastAsia" w:ascii="Arial" w:hAnsi="Arial" w:cs="Arial"/>
          </w:rPr>
          <w:t>的设备</w:t>
        </w:r>
      </w:ins>
      <w:r>
        <w:rPr>
          <w:rFonts w:hint="eastAsia"/>
          <w:snapToGrid w:val="0"/>
        </w:rPr>
        <w:t>。某种意义上说本版专标为</w:t>
      </w:r>
      <w:r>
        <w:rPr>
          <w:rFonts w:hint="eastAsia" w:ascii="黑体" w:hAnsi="黑体" w:eastAsia="黑体"/>
          <w:snapToGrid w:val="0"/>
        </w:rPr>
        <w:t>高频手术设备</w:t>
      </w:r>
      <w:r>
        <w:rPr>
          <w:rFonts w:hint="eastAsia"/>
          <w:snapToGrid w:val="0"/>
        </w:rPr>
        <w:t>和</w:t>
      </w:r>
      <w:r>
        <w:rPr>
          <w:rFonts w:hint="eastAsia" w:ascii="黑体" w:hAnsi="黑体" w:eastAsia="黑体"/>
          <w:snapToGrid w:val="0"/>
        </w:rPr>
        <w:t>高频附件</w:t>
      </w:r>
      <w:r>
        <w:rPr>
          <w:rFonts w:hint="eastAsia"/>
          <w:snapToGrid w:val="0"/>
        </w:rPr>
        <w:t>提供了单独的要求和试验，不论其制造商是谁。</w:t>
      </w:r>
      <w:r>
        <w:rPr>
          <w:rFonts w:hint="eastAsia" w:ascii="黑体" w:hAnsi="黑体" w:eastAsia="黑体"/>
          <w:snapToGrid w:val="0"/>
        </w:rPr>
        <w:t>附属设备</w:t>
      </w:r>
      <w:r>
        <w:rPr>
          <w:rFonts w:hint="eastAsia"/>
          <w:snapToGrid w:val="0"/>
        </w:rPr>
        <w:t>被包含于</w:t>
      </w:r>
      <w:r>
        <w:rPr>
          <w:rFonts w:hint="eastAsia" w:ascii="黑体" w:hAnsi="黑体" w:eastAsia="黑体"/>
          <w:snapToGrid w:val="0"/>
        </w:rPr>
        <w:t>附件</w:t>
      </w:r>
      <w:r>
        <w:rPr>
          <w:rFonts w:hint="eastAsia"/>
          <w:snapToGrid w:val="0"/>
        </w:rPr>
        <w:t>定义中。</w:t>
      </w:r>
    </w:p>
    <w:p w14:paraId="060B6D47">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0"/>
          <w:szCs w:val="20"/>
        </w:rPr>
      </w:pPr>
    </w:p>
    <w:p w14:paraId="432D0296">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0"/>
          <w:szCs w:val="20"/>
        </w:rPr>
      </w:pPr>
    </w:p>
    <w:p w14:paraId="322719B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0212F5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187C87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21B551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82083B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EFF9CA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317E2E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8A91FC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27BAE2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4FEAEF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6E7D68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35196C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AD1D2C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682524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650776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59A91F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D38902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90BB50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1BACCA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73D248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0E6D77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1F5F8F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83E7D4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345772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8F8363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F80848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F7E83F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EC4DA4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462C97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86BF91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0104B2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DF6BB5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FD0D2E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BF9167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3FA301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18EFE3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FECEDD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233872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44CE98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8D0672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2A8F70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24E3BB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1CF4B1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D9C6E7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725A2F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5286FF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091663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8B4145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F68E7C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5047D3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AF5A9F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244B91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1F42C5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B6FB8D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F28FC5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DE579A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0EED9B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CF3BFA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18AA1A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669399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31C60C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A29671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EF49B6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8F5910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C3CCEC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97FAD1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DE10B2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97FD40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6BF59F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D2BE68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1B5AF5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3C42F2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1B584A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5FE9E1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C9E0B7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8DF490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EB9180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CF8663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0981BF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EDAB36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80AFC9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2F0B3C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BDBC1D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A67967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FC7845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560EF5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1870AB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06A1A6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B4E616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F380D6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3295E4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FA8FAA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6C28AE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1725DB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B736B1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ACD6A4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89D5B5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88AFBC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04F928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0FC395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1E745A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7CEBC8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3F1031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C0AD25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181C1F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5D9A04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FA5DCE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5C84E6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051FD4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229F9C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C827FD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ACD992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95F52F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5AE9DF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0046A5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A1048A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60A77B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BADA28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E252AF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DE4829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73780E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B6B7CD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70CCE9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7D8D11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9089A5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C54CB5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E8236A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721670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5430AF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54047C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D609C7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0739A3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00552C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F6EE4B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0E24AC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4D353A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4F079A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A75824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027E8D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6765E5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B948A9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3D9A8E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B34AEF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F434AD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ED1423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4EDCD8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4BEA10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46E14F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98AFE0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3D790F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4D670A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157D86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3C2F88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F203E9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1F532D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804F94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662057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7A9A7D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3024F6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4D0590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2A872B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E207D2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25FE3E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87AAF9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C9813F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72B5FE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E0D8C6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8C1278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C59EC9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7537C2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E2FB4C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8A4AC3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7ADC36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D0AC6F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D20E38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EB62D4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28C0EE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3D82A88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0574E8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1AF4E9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F120D8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94919B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A35B77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BF37C5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854DFC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F3376B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8942F6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2EA3C2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58070A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B67082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32DCCB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0B9002C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D1BFDF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BCA999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EBA73A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8FD71A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C7CF03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998E82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718CD7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B3DCD1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0B7E81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5A7FAD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A0C85A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6D9A8AB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03DE2F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38A7D7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295DB622">
      <w:pPr>
        <w:pStyle w:val="73"/>
        <w:spacing w:before="156" w:after="156"/>
        <w:rPr>
          <w:kern w:val="0"/>
        </w:rPr>
      </w:pPr>
      <w:r>
        <w:rPr>
          <w:rFonts w:hint="eastAsia"/>
          <w:kern w:val="0"/>
        </w:rPr>
        <w:t>附属设备</w:t>
      </w:r>
    </w:p>
    <w:p w14:paraId="3B65A438">
      <w:pPr>
        <w:pStyle w:val="25"/>
        <w:rPr>
          <w:snapToGrid w:val="0"/>
        </w:rPr>
      </w:pPr>
      <w:r>
        <w:rPr>
          <w:rFonts w:hint="eastAsia" w:ascii="黑体" w:hAnsi="黑体" w:eastAsia="黑体"/>
          <w:snapToGrid w:val="0"/>
        </w:rPr>
        <w:t>附属设备</w:t>
      </w:r>
      <w:r>
        <w:rPr>
          <w:rFonts w:hint="eastAsia"/>
          <w:snapToGrid w:val="0"/>
        </w:rPr>
        <w:t>的例子有“氩气（流）控制装置（仪）、</w:t>
      </w:r>
      <w:r>
        <w:rPr>
          <w:rFonts w:hint="eastAsia" w:ascii="黑体" w:hAnsi="黑体" w:eastAsia="黑体"/>
          <w:snapToGrid w:val="0"/>
        </w:rPr>
        <w:t>附件</w:t>
      </w:r>
      <w:r>
        <w:rPr>
          <w:rFonts w:hint="eastAsia"/>
          <w:snapToGrid w:val="0"/>
        </w:rPr>
        <w:t>泄漏监测器、</w:t>
      </w:r>
      <w:r>
        <w:rPr>
          <w:rFonts w:hint="eastAsia" w:ascii="黑体" w:hAnsi="黑体" w:eastAsia="黑体"/>
          <w:snapToGrid w:val="0"/>
        </w:rPr>
        <w:t>中性电极</w:t>
      </w:r>
      <w:r>
        <w:rPr>
          <w:rFonts w:hint="eastAsia"/>
          <w:snapToGrid w:val="0"/>
        </w:rPr>
        <w:t>接触监测器等。参见图</w:t>
      </w:r>
      <w:r>
        <w:rPr>
          <w:snapToGrid w:val="0"/>
        </w:rPr>
        <w:t>AA.1</w:t>
      </w:r>
      <w:r>
        <w:rPr>
          <w:rFonts w:hint="eastAsia"/>
          <w:snapToGrid w:val="0"/>
        </w:rPr>
        <w:t>。</w:t>
      </w:r>
    </w:p>
    <w:p w14:paraId="38FCDA26">
      <w:pPr>
        <w:pStyle w:val="73"/>
        <w:spacing w:before="156" w:after="156"/>
      </w:pPr>
      <w:r>
        <w:rPr>
          <w:rFonts w:hint="eastAsia"/>
          <w:kern w:val="0"/>
        </w:rPr>
        <w:t>双极</w:t>
      </w:r>
    </w:p>
    <w:p w14:paraId="3CA6855A">
      <w:pPr>
        <w:pStyle w:val="25"/>
        <w:rPr>
          <w:snapToGrid w:val="0"/>
        </w:rPr>
      </w:pPr>
      <w:r>
        <w:rPr>
          <w:rFonts w:hint="eastAsia"/>
          <w:snapToGrid w:val="0"/>
        </w:rPr>
        <w:t>该项预期等同适用于设备和</w:t>
      </w:r>
      <w:r>
        <w:rPr>
          <w:rFonts w:hint="eastAsia" w:ascii="黑体" w:hAnsi="黑体" w:eastAsia="黑体"/>
          <w:snapToGrid w:val="0"/>
        </w:rPr>
        <w:t>附件</w:t>
      </w:r>
      <w:r>
        <w:rPr>
          <w:rFonts w:hint="eastAsia"/>
          <w:snapToGrid w:val="0"/>
        </w:rPr>
        <w:t>，因此它与</w:t>
      </w:r>
      <w:r>
        <w:rPr>
          <w:snapToGrid w:val="0"/>
        </w:rPr>
        <w:t>201.3.209</w:t>
      </w:r>
      <w:r>
        <w:rPr>
          <w:rFonts w:hint="eastAsia"/>
          <w:snapToGrid w:val="0"/>
        </w:rPr>
        <w:t>条（</w:t>
      </w:r>
      <w:r>
        <w:rPr>
          <w:rFonts w:hint="eastAsia" w:ascii="黑体" w:hAnsi="黑体" w:eastAsia="黑体"/>
          <w:snapToGrid w:val="0"/>
        </w:rPr>
        <w:t>双极附件</w:t>
      </w:r>
      <w:r>
        <w:rPr>
          <w:rFonts w:hint="eastAsia"/>
          <w:snapToGrid w:val="0"/>
        </w:rPr>
        <w:t>）是有区别的，也可能代替</w:t>
      </w:r>
      <w:r>
        <w:rPr>
          <w:snapToGrid w:val="0"/>
        </w:rPr>
        <w:t>201.3.209</w:t>
      </w:r>
      <w:r>
        <w:rPr>
          <w:rFonts w:hint="eastAsia"/>
          <w:snapToGrid w:val="0"/>
        </w:rPr>
        <w:t>条。</w:t>
      </w:r>
    </w:p>
    <w:p w14:paraId="6BD7F27B">
      <w:pPr>
        <w:pStyle w:val="25"/>
        <w:ind w:firstLine="0" w:firstLineChars="0"/>
        <w:jc w:val="center"/>
      </w:pPr>
      <w:r>
        <w:drawing>
          <wp:inline distT="0" distB="0" distL="114300" distR="114300">
            <wp:extent cx="5208270" cy="6576060"/>
            <wp:effectExtent l="0" t="0" r="24130" b="2540"/>
            <wp:docPr id="20" name="图片 58"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AA"/>
                    <pic:cNvPicPr>
                      <a:picLocks noChangeAspect="1"/>
                    </pic:cNvPicPr>
                  </pic:nvPicPr>
                  <pic:blipFill>
                    <a:blip r:embed="rId126"/>
                    <a:stretch>
                      <a:fillRect/>
                    </a:stretch>
                  </pic:blipFill>
                  <pic:spPr>
                    <a:xfrm>
                      <a:off x="0" y="0"/>
                      <a:ext cx="5208270" cy="6576060"/>
                    </a:xfrm>
                    <a:prstGeom prst="rect">
                      <a:avLst/>
                    </a:prstGeom>
                    <a:noFill/>
                    <a:ln>
                      <a:noFill/>
                    </a:ln>
                  </pic:spPr>
                </pic:pic>
              </a:graphicData>
            </a:graphic>
          </wp:inline>
        </w:drawing>
      </w:r>
    </w:p>
    <w:p w14:paraId="1E5E36D7">
      <w:pPr>
        <w:pStyle w:val="100"/>
        <w:numPr>
          <w:ilvl w:val="0"/>
          <w:numId w:val="81"/>
        </w:numPr>
      </w:pPr>
      <w:r>
        <w:rPr>
          <w:rFonts w:ascii="黑体" w:hAnsi="黑体" w:eastAsia="黑体"/>
        </w:rPr>
        <w:t>制造商</w:t>
      </w:r>
      <w:r>
        <w:t>决定</w:t>
      </w:r>
      <w:r>
        <w:rPr>
          <w:rFonts w:ascii="黑体" w:hAnsi="黑体" w:eastAsia="黑体"/>
        </w:rPr>
        <w:t>手术手柄</w:t>
      </w:r>
      <w:r>
        <w:t>和</w:t>
      </w:r>
      <w:r>
        <w:rPr>
          <w:rFonts w:ascii="黑体" w:hAnsi="黑体" w:eastAsia="黑体"/>
        </w:rPr>
        <w:t>手术绝缘</w:t>
      </w:r>
      <w:r>
        <w:t>之间的界线的位置</w:t>
      </w:r>
      <w:r>
        <w:rPr>
          <w:rFonts w:hint="eastAsia"/>
        </w:rPr>
        <w:t>。</w:t>
      </w:r>
    </w:p>
    <w:p w14:paraId="0D7476FB">
      <w:pPr>
        <w:pStyle w:val="100"/>
      </w:pPr>
      <w:r>
        <w:rPr>
          <w:rFonts w:hint="eastAsia" w:ascii="黑体" w:hAnsi="黑体" w:eastAsia="黑体"/>
        </w:rPr>
        <w:t>双极附件</w:t>
      </w:r>
      <w:r>
        <w:rPr>
          <w:rFonts w:hint="eastAsia"/>
        </w:rPr>
        <w:t>可包括也可不包括作为</w:t>
      </w:r>
      <w:r>
        <w:rPr>
          <w:rFonts w:hint="eastAsia" w:ascii="黑体" w:hAnsi="黑体" w:eastAsia="黑体"/>
        </w:rPr>
        <w:t>手术附件</w:t>
      </w:r>
      <w:r>
        <w:rPr>
          <w:rFonts w:hint="eastAsia"/>
        </w:rPr>
        <w:t>一部分的开关。</w:t>
      </w:r>
    </w:p>
    <w:p w14:paraId="542E5EEC">
      <w:pPr>
        <w:pStyle w:val="100"/>
      </w:pPr>
      <w:r>
        <w:rPr>
          <w:rFonts w:hint="eastAsia" w:ascii="黑体" w:hAnsi="黑体" w:eastAsia="黑体"/>
        </w:rPr>
        <w:t>附件</w:t>
      </w:r>
      <w:r>
        <w:rPr>
          <w:rFonts w:hint="eastAsia"/>
        </w:rPr>
        <w:t>和</w:t>
      </w:r>
      <w:r>
        <w:rPr>
          <w:rFonts w:hint="eastAsia" w:ascii="黑体" w:hAnsi="黑体" w:eastAsia="黑体"/>
        </w:rPr>
        <w:t>中性电极</w:t>
      </w:r>
      <w:r>
        <w:rPr>
          <w:rFonts w:hint="eastAsia"/>
        </w:rPr>
        <w:t>未按比例显示。</w:t>
      </w:r>
    </w:p>
    <w:p w14:paraId="7DF89DE2">
      <w:pPr>
        <w:pStyle w:val="136"/>
        <w:numPr>
          <w:ilvl w:val="0"/>
          <w:numId w:val="0"/>
        </w:numPr>
        <w:ind w:left="363"/>
        <w:rPr>
          <w:kern w:val="0"/>
        </w:rPr>
      </w:pPr>
      <w:r>
        <w:rPr>
          <w:kern w:val="0"/>
        </w:rPr>
        <w:t>1</w:t>
      </w:r>
      <w:r>
        <w:rPr>
          <w:rFonts w:ascii="黑体" w:hAnsi="黑体" w:eastAsia="黑体"/>
          <w:kern w:val="0"/>
        </w:rPr>
        <w:t>高频手术设备</w:t>
      </w:r>
      <w:r>
        <w:rPr>
          <w:kern w:val="0"/>
        </w:rPr>
        <w:t>；</w:t>
      </w:r>
    </w:p>
    <w:p w14:paraId="0E869304">
      <w:pPr>
        <w:pStyle w:val="136"/>
        <w:numPr>
          <w:ilvl w:val="0"/>
          <w:numId w:val="0"/>
        </w:numPr>
        <w:ind w:left="363"/>
        <w:rPr>
          <w:kern w:val="0"/>
        </w:rPr>
      </w:pPr>
      <w:r>
        <w:rPr>
          <w:kern w:val="0"/>
        </w:rPr>
        <w:t>2</w:t>
      </w:r>
      <w:r>
        <w:rPr>
          <w:rFonts w:ascii="黑体" w:hAnsi="黑体" w:eastAsia="黑体"/>
          <w:kern w:val="0"/>
        </w:rPr>
        <w:t>高频附件</w:t>
      </w:r>
      <w:r>
        <w:rPr>
          <w:kern w:val="0"/>
        </w:rPr>
        <w:t>；</w:t>
      </w:r>
    </w:p>
    <w:p w14:paraId="30A20F61">
      <w:pPr>
        <w:pStyle w:val="136"/>
        <w:numPr>
          <w:ilvl w:val="0"/>
          <w:numId w:val="0"/>
        </w:numPr>
        <w:ind w:left="363"/>
        <w:rPr>
          <w:kern w:val="0"/>
        </w:rPr>
      </w:pPr>
      <w:r>
        <w:rPr>
          <w:kern w:val="0"/>
        </w:rPr>
        <w:t>3</w:t>
      </w:r>
      <w:r>
        <w:rPr>
          <w:rFonts w:ascii="黑体" w:hAnsi="黑体" w:eastAsia="黑体"/>
          <w:kern w:val="0"/>
        </w:rPr>
        <w:t>手术附件</w:t>
      </w:r>
      <w:r>
        <w:rPr>
          <w:kern w:val="0"/>
        </w:rPr>
        <w:t>；</w:t>
      </w:r>
    </w:p>
    <w:p w14:paraId="30C8F5AC">
      <w:pPr>
        <w:pStyle w:val="136"/>
        <w:numPr>
          <w:ilvl w:val="0"/>
          <w:numId w:val="0"/>
        </w:numPr>
        <w:ind w:left="363"/>
        <w:rPr>
          <w:kern w:val="0"/>
        </w:rPr>
      </w:pPr>
      <w:r>
        <w:rPr>
          <w:kern w:val="0"/>
        </w:rPr>
        <w:t>4</w:t>
      </w:r>
      <w:r>
        <w:rPr>
          <w:rFonts w:ascii="黑体" w:hAnsi="黑体" w:eastAsia="黑体"/>
          <w:kern w:val="0"/>
        </w:rPr>
        <w:t>中性电极</w:t>
      </w:r>
      <w:r>
        <w:rPr>
          <w:kern w:val="0"/>
        </w:rPr>
        <w:t>；</w:t>
      </w:r>
    </w:p>
    <w:p w14:paraId="44DC6B1A">
      <w:pPr>
        <w:pStyle w:val="136"/>
        <w:numPr>
          <w:ilvl w:val="0"/>
          <w:numId w:val="0"/>
        </w:numPr>
        <w:ind w:left="363"/>
        <w:rPr>
          <w:kern w:val="0"/>
        </w:rPr>
      </w:pPr>
      <w:r>
        <w:rPr>
          <w:kern w:val="0"/>
        </w:rPr>
        <w:t>5</w:t>
      </w:r>
      <w:r>
        <w:rPr>
          <w:rFonts w:hint="eastAsia" w:ascii="黑体" w:hAnsi="黑体" w:eastAsia="黑体"/>
          <w:kern w:val="0"/>
        </w:rPr>
        <w:t>附属设备</w:t>
      </w:r>
      <w:r>
        <w:rPr>
          <w:rFonts w:hint="eastAsia"/>
          <w:kern w:val="0"/>
        </w:rPr>
        <w:t>；</w:t>
      </w:r>
    </w:p>
    <w:p w14:paraId="62839263">
      <w:pPr>
        <w:pStyle w:val="136"/>
        <w:numPr>
          <w:ilvl w:val="0"/>
          <w:numId w:val="0"/>
        </w:numPr>
        <w:ind w:left="363"/>
        <w:rPr>
          <w:kern w:val="0"/>
        </w:rPr>
      </w:pPr>
      <w:r>
        <w:rPr>
          <w:kern w:val="0"/>
        </w:rPr>
        <w:t>6</w:t>
      </w:r>
      <w:r>
        <w:rPr>
          <w:rFonts w:ascii="黑体" w:hAnsi="黑体" w:eastAsia="黑体"/>
          <w:kern w:val="0"/>
        </w:rPr>
        <w:t>手术连接器</w:t>
      </w:r>
      <w:r>
        <w:rPr>
          <w:kern w:val="0"/>
        </w:rPr>
        <w:t>；</w:t>
      </w:r>
    </w:p>
    <w:p w14:paraId="35AE93DA">
      <w:pPr>
        <w:pStyle w:val="136"/>
        <w:numPr>
          <w:ilvl w:val="0"/>
          <w:numId w:val="0"/>
        </w:numPr>
        <w:ind w:left="544" w:hanging="181"/>
        <w:rPr>
          <w:kern w:val="0"/>
        </w:rPr>
      </w:pPr>
      <w:r>
        <w:rPr>
          <w:kern w:val="0"/>
        </w:rPr>
        <w:t>7</w:t>
      </w:r>
      <w:r>
        <w:rPr>
          <w:rFonts w:ascii="黑体" w:hAnsi="黑体" w:eastAsia="黑体"/>
          <w:kern w:val="0"/>
        </w:rPr>
        <w:t>手术附件</w:t>
      </w:r>
      <w:r>
        <w:rPr>
          <w:kern w:val="0"/>
        </w:rPr>
        <w:t>电缆；</w:t>
      </w:r>
    </w:p>
    <w:p w14:paraId="0750EAD2">
      <w:pPr>
        <w:pStyle w:val="136"/>
        <w:numPr>
          <w:ilvl w:val="0"/>
          <w:numId w:val="0"/>
        </w:numPr>
        <w:ind w:left="363"/>
        <w:rPr>
          <w:kern w:val="0"/>
        </w:rPr>
      </w:pPr>
      <w:r>
        <w:rPr>
          <w:kern w:val="0"/>
        </w:rPr>
        <w:t>8</w:t>
      </w:r>
      <w:r>
        <w:rPr>
          <w:rFonts w:ascii="黑体" w:hAnsi="黑体" w:eastAsia="黑体"/>
          <w:kern w:val="0"/>
        </w:rPr>
        <w:t>指揿开关</w:t>
      </w:r>
      <w:r>
        <w:rPr>
          <w:kern w:val="0"/>
        </w:rPr>
        <w:t>；</w:t>
      </w:r>
    </w:p>
    <w:p w14:paraId="4C9A2051">
      <w:pPr>
        <w:pStyle w:val="136"/>
        <w:numPr>
          <w:ilvl w:val="0"/>
          <w:numId w:val="0"/>
        </w:numPr>
        <w:ind w:left="363"/>
        <w:rPr>
          <w:kern w:val="0"/>
        </w:rPr>
      </w:pPr>
      <w:r>
        <w:rPr>
          <w:kern w:val="0"/>
        </w:rPr>
        <w:t>9</w:t>
      </w:r>
      <w:r>
        <w:rPr>
          <w:rFonts w:ascii="黑体" w:hAnsi="黑体" w:eastAsia="黑体"/>
          <w:kern w:val="0"/>
        </w:rPr>
        <w:t>手术手柄</w:t>
      </w:r>
      <w:r>
        <w:rPr>
          <w:kern w:val="0"/>
        </w:rPr>
        <w:t>；</w:t>
      </w:r>
    </w:p>
    <w:p w14:paraId="091BE6C2">
      <w:pPr>
        <w:pStyle w:val="136"/>
        <w:numPr>
          <w:ilvl w:val="0"/>
          <w:numId w:val="0"/>
        </w:numPr>
        <w:ind w:left="363"/>
        <w:rPr>
          <w:kern w:val="0"/>
        </w:rPr>
      </w:pPr>
      <w:r>
        <w:rPr>
          <w:spacing w:val="7"/>
          <w:kern w:val="0"/>
        </w:rPr>
        <w:t>1</w:t>
      </w:r>
      <w:r>
        <w:rPr>
          <w:kern w:val="0"/>
        </w:rPr>
        <w:t>0</w:t>
      </w:r>
      <w:r>
        <w:rPr>
          <w:rFonts w:ascii="黑体" w:hAnsi="黑体" w:eastAsia="黑体"/>
          <w:kern w:val="0"/>
        </w:rPr>
        <w:t>手术电极绝缘</w:t>
      </w:r>
      <w:r>
        <w:rPr>
          <w:kern w:val="0"/>
        </w:rPr>
        <w:t>；</w:t>
      </w:r>
    </w:p>
    <w:p w14:paraId="1040AA5B">
      <w:pPr>
        <w:pStyle w:val="136"/>
        <w:numPr>
          <w:ilvl w:val="0"/>
          <w:numId w:val="0"/>
        </w:numPr>
        <w:ind w:left="363"/>
        <w:rPr>
          <w:kern w:val="0"/>
        </w:rPr>
      </w:pPr>
      <w:r>
        <w:rPr>
          <w:kern w:val="0"/>
        </w:rPr>
        <w:t>11</w:t>
      </w:r>
      <w:r>
        <w:rPr>
          <w:rFonts w:hint="eastAsia" w:ascii="黑体" w:hAnsi="黑体" w:eastAsia="黑体"/>
          <w:kern w:val="0"/>
        </w:rPr>
        <w:t>手术电极</w:t>
      </w:r>
      <w:r>
        <w:rPr>
          <w:rFonts w:hint="eastAsia"/>
          <w:kern w:val="0"/>
        </w:rPr>
        <w:t>；</w:t>
      </w:r>
    </w:p>
    <w:p w14:paraId="7044E2F4">
      <w:pPr>
        <w:pStyle w:val="136"/>
        <w:numPr>
          <w:ilvl w:val="0"/>
          <w:numId w:val="0"/>
        </w:numPr>
        <w:ind w:left="363"/>
        <w:rPr>
          <w:kern w:val="0"/>
        </w:rPr>
      </w:pPr>
      <w:r>
        <w:rPr>
          <w:spacing w:val="7"/>
          <w:kern w:val="0"/>
        </w:rPr>
        <w:t>1</w:t>
      </w:r>
      <w:r>
        <w:rPr>
          <w:kern w:val="0"/>
        </w:rPr>
        <w:t>2</w:t>
      </w:r>
      <w:r>
        <w:rPr>
          <w:rFonts w:ascii="黑体" w:hAnsi="黑体" w:eastAsia="黑体"/>
          <w:kern w:val="0"/>
        </w:rPr>
        <w:t>可监测中性电极</w:t>
      </w:r>
      <w:r>
        <w:rPr>
          <w:kern w:val="0"/>
        </w:rPr>
        <w:t>；</w:t>
      </w:r>
    </w:p>
    <w:p w14:paraId="5908E417">
      <w:pPr>
        <w:pStyle w:val="136"/>
        <w:numPr>
          <w:ilvl w:val="0"/>
          <w:numId w:val="0"/>
        </w:numPr>
        <w:ind w:left="363"/>
        <w:rPr>
          <w:kern w:val="0"/>
        </w:rPr>
      </w:pPr>
      <w:r>
        <w:rPr>
          <w:kern w:val="0"/>
        </w:rPr>
        <w:t>13</w:t>
      </w:r>
      <w:r>
        <w:rPr>
          <w:rFonts w:hint="eastAsia"/>
          <w:kern w:val="0"/>
        </w:rPr>
        <w:t xml:space="preserve"> 不</w:t>
      </w:r>
      <w:r>
        <w:rPr>
          <w:rFonts w:hint="eastAsia" w:ascii="黑体" w:hAnsi="黑体" w:eastAsia="黑体"/>
          <w:kern w:val="0"/>
        </w:rPr>
        <w:t>可监测中性电极</w:t>
      </w:r>
      <w:r>
        <w:rPr>
          <w:rFonts w:hint="eastAsia"/>
          <w:kern w:val="0"/>
        </w:rPr>
        <w:t>；</w:t>
      </w:r>
    </w:p>
    <w:p w14:paraId="734EEA5A">
      <w:pPr>
        <w:pStyle w:val="136"/>
        <w:numPr>
          <w:ilvl w:val="0"/>
          <w:numId w:val="0"/>
        </w:numPr>
        <w:ind w:left="363"/>
        <w:rPr>
          <w:kern w:val="0"/>
        </w:rPr>
      </w:pPr>
      <w:r>
        <w:rPr>
          <w:kern w:val="0"/>
        </w:rPr>
        <w:t>14</w:t>
      </w:r>
      <w:r>
        <w:rPr>
          <w:rFonts w:hint="eastAsia" w:ascii="黑体" w:hAnsi="黑体" w:eastAsia="黑体"/>
          <w:kern w:val="0"/>
        </w:rPr>
        <w:t>高频</w:t>
      </w:r>
      <w:r>
        <w:rPr>
          <w:rFonts w:hint="eastAsia"/>
          <w:kern w:val="0"/>
        </w:rPr>
        <w:t>手术发生器；</w:t>
      </w:r>
    </w:p>
    <w:p w14:paraId="0DBF3418">
      <w:pPr>
        <w:pStyle w:val="136"/>
        <w:numPr>
          <w:ilvl w:val="0"/>
          <w:numId w:val="0"/>
        </w:numPr>
        <w:ind w:left="363"/>
        <w:rPr>
          <w:kern w:val="0"/>
        </w:rPr>
      </w:pPr>
      <w:r>
        <w:rPr>
          <w:spacing w:val="7"/>
          <w:kern w:val="0"/>
        </w:rPr>
        <w:t>1</w:t>
      </w:r>
      <w:r>
        <w:rPr>
          <w:kern w:val="0"/>
        </w:rPr>
        <w:t>5</w:t>
      </w:r>
      <w:r>
        <w:rPr>
          <w:rFonts w:hint="eastAsia"/>
          <w:kern w:val="0"/>
        </w:rPr>
        <w:t xml:space="preserve"> 氩气凝设备；</w:t>
      </w:r>
    </w:p>
    <w:p w14:paraId="63DAA55D">
      <w:pPr>
        <w:pStyle w:val="136"/>
        <w:numPr>
          <w:ilvl w:val="0"/>
          <w:numId w:val="0"/>
        </w:numPr>
        <w:ind w:left="363"/>
        <w:rPr>
          <w:kern w:val="0"/>
        </w:rPr>
      </w:pPr>
      <w:r>
        <w:rPr>
          <w:spacing w:val="7"/>
          <w:kern w:val="0"/>
        </w:rPr>
        <w:t>1</w:t>
      </w:r>
      <w:r>
        <w:rPr>
          <w:kern w:val="0"/>
        </w:rPr>
        <w:t>6</w:t>
      </w:r>
      <w:r>
        <w:rPr>
          <w:rFonts w:hint="eastAsia"/>
          <w:kern w:val="0"/>
        </w:rPr>
        <w:t xml:space="preserve"> 脚踏开关；</w:t>
      </w:r>
    </w:p>
    <w:p w14:paraId="7A0BAF66">
      <w:pPr>
        <w:pStyle w:val="136"/>
        <w:numPr>
          <w:ilvl w:val="0"/>
          <w:numId w:val="0"/>
        </w:numPr>
        <w:ind w:left="363"/>
        <w:rPr>
          <w:kern w:val="0"/>
        </w:rPr>
      </w:pPr>
      <w:r>
        <w:rPr>
          <w:kern w:val="0"/>
        </w:rPr>
        <w:t>A</w:t>
      </w:r>
      <w:r>
        <w:rPr>
          <w:rFonts w:ascii="黑体" w:hAnsi="黑体" w:eastAsia="黑体"/>
          <w:kern w:val="0"/>
        </w:rPr>
        <w:t>手术输出端子</w:t>
      </w:r>
      <w:r>
        <w:rPr>
          <w:kern w:val="0"/>
        </w:rPr>
        <w:t>；</w:t>
      </w:r>
    </w:p>
    <w:p w14:paraId="6967E0E7">
      <w:pPr>
        <w:pStyle w:val="136"/>
        <w:numPr>
          <w:ilvl w:val="0"/>
          <w:numId w:val="0"/>
        </w:numPr>
        <w:ind w:left="363"/>
        <w:rPr>
          <w:kern w:val="0"/>
        </w:rPr>
      </w:pPr>
      <w:r>
        <w:rPr>
          <w:kern w:val="0"/>
        </w:rPr>
        <w:t>S</w:t>
      </w:r>
      <w:r>
        <w:rPr>
          <w:rFonts w:hint="eastAsia" w:ascii="黑体" w:hAnsi="黑体" w:eastAsia="黑体"/>
          <w:kern w:val="0"/>
        </w:rPr>
        <w:t>开关检测器</w:t>
      </w:r>
      <w:r>
        <w:rPr>
          <w:rFonts w:hint="eastAsia"/>
          <w:kern w:val="0"/>
        </w:rPr>
        <w:t>；</w:t>
      </w:r>
    </w:p>
    <w:p w14:paraId="1F6140F8">
      <w:pPr>
        <w:pStyle w:val="136"/>
        <w:numPr>
          <w:ilvl w:val="0"/>
          <w:numId w:val="0"/>
        </w:numPr>
        <w:ind w:left="363"/>
        <w:rPr>
          <w:kern w:val="0"/>
        </w:rPr>
      </w:pPr>
      <w:r>
        <w:rPr>
          <w:rFonts w:ascii="黑体" w:hAnsi="黑体" w:eastAsia="黑体"/>
          <w:kern w:val="0"/>
        </w:rPr>
        <w:t>C</w:t>
      </w:r>
      <w:r>
        <w:rPr>
          <w:rFonts w:ascii="黑体" w:hAnsi="黑体" w:eastAsia="黑体"/>
          <w:spacing w:val="9"/>
          <w:kern w:val="0"/>
        </w:rPr>
        <w:t>Q</w:t>
      </w:r>
      <w:r>
        <w:rPr>
          <w:rFonts w:ascii="黑体" w:hAnsi="黑体" w:eastAsia="黑体"/>
          <w:kern w:val="0"/>
        </w:rPr>
        <w:t>M</w:t>
      </w:r>
      <w:r>
        <w:rPr>
          <w:rFonts w:hint="eastAsia" w:ascii="黑体" w:hAnsi="黑体" w:eastAsia="黑体"/>
          <w:kern w:val="0"/>
        </w:rPr>
        <w:t>接触质量监测器</w:t>
      </w:r>
      <w:r>
        <w:rPr>
          <w:rFonts w:hint="eastAsia"/>
          <w:kern w:val="0"/>
        </w:rPr>
        <w:t>；</w:t>
      </w:r>
    </w:p>
    <w:p w14:paraId="4CE55CAB">
      <w:pPr>
        <w:pStyle w:val="136"/>
        <w:numPr>
          <w:ilvl w:val="0"/>
          <w:numId w:val="0"/>
        </w:numPr>
        <w:ind w:left="363"/>
        <w:rPr>
          <w:kern w:val="0"/>
        </w:rPr>
      </w:pPr>
      <w:r>
        <w:rPr>
          <w:rFonts w:ascii="黑体" w:hAnsi="黑体" w:eastAsia="黑体"/>
          <w:spacing w:val="6"/>
          <w:kern w:val="0"/>
        </w:rPr>
        <w:t>C</w:t>
      </w:r>
      <w:r>
        <w:rPr>
          <w:rFonts w:ascii="黑体" w:hAnsi="黑体" w:eastAsia="黑体"/>
          <w:kern w:val="0"/>
        </w:rPr>
        <w:t>M</w:t>
      </w:r>
      <w:r>
        <w:rPr>
          <w:rFonts w:hint="eastAsia" w:ascii="黑体" w:hAnsi="黑体" w:eastAsia="黑体"/>
          <w:kern w:val="0"/>
        </w:rPr>
        <w:t>中性电极连续性监测器</w:t>
      </w:r>
      <w:r>
        <w:rPr>
          <w:rFonts w:hint="eastAsia"/>
          <w:kern w:val="0"/>
        </w:rPr>
        <w:t>；</w:t>
      </w:r>
    </w:p>
    <w:p w14:paraId="75526C25">
      <w:pPr>
        <w:pStyle w:val="136"/>
        <w:numPr>
          <w:ilvl w:val="0"/>
          <w:numId w:val="0"/>
        </w:numPr>
        <w:ind w:left="544" w:hanging="181"/>
        <w:rPr>
          <w:kern w:val="0"/>
        </w:rPr>
      </w:pPr>
      <w:r>
        <w:rPr>
          <w:spacing w:val="8"/>
          <w:kern w:val="0"/>
        </w:rPr>
        <w:t>A</w:t>
      </w:r>
      <w:r>
        <w:rPr>
          <w:kern w:val="0"/>
        </w:rPr>
        <w:t>r</w:t>
      </w:r>
      <w:r>
        <w:rPr>
          <w:rFonts w:hint="eastAsia"/>
          <w:kern w:val="0"/>
        </w:rPr>
        <w:t xml:space="preserve"> 氩气源；</w:t>
      </w:r>
    </w:p>
    <w:p w14:paraId="4FE26618">
      <w:pPr>
        <w:pStyle w:val="136"/>
        <w:numPr>
          <w:ilvl w:val="0"/>
          <w:numId w:val="0"/>
        </w:numPr>
        <w:snapToGrid w:val="0"/>
        <w:ind w:left="363"/>
        <w:rPr>
          <w:color w:val="000000"/>
          <w:kern w:val="0"/>
        </w:rPr>
      </w:pPr>
      <w:r>
        <w:rPr>
          <w:color w:val="000000"/>
          <w:kern w:val="0"/>
          <w:lang/>
        </w:rPr>
        <w:drawing>
          <wp:inline distT="0" distB="0" distL="114300" distR="114300">
            <wp:extent cx="198120" cy="224155"/>
            <wp:effectExtent l="0" t="0" r="5080" b="444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27"/>
                    <a:stretch>
                      <a:fillRect/>
                    </a:stretch>
                  </pic:blipFill>
                  <pic:spPr>
                    <a:xfrm>
                      <a:off x="0" y="0"/>
                      <a:ext cx="198120" cy="224155"/>
                    </a:xfrm>
                    <a:prstGeom prst="rect">
                      <a:avLst/>
                    </a:prstGeom>
                    <a:noFill/>
                    <a:ln>
                      <a:noFill/>
                    </a:ln>
                  </pic:spPr>
                </pic:pic>
              </a:graphicData>
            </a:graphic>
          </wp:inline>
        </w:drawing>
      </w:r>
      <w:r>
        <w:rPr>
          <w:rFonts w:hint="eastAsia" w:ascii="黑体" w:hAnsi="黑体" w:eastAsia="黑体"/>
          <w:kern w:val="0"/>
        </w:rPr>
        <w:t>供电网</w:t>
      </w:r>
      <w:r>
        <w:rPr>
          <w:rFonts w:hint="eastAsia"/>
          <w:kern w:val="0"/>
        </w:rPr>
        <w:t>。</w:t>
      </w:r>
    </w:p>
    <w:p w14:paraId="0AB88B9B">
      <w:pPr>
        <w:pStyle w:val="112"/>
        <w:numPr>
          <w:ilvl w:val="1"/>
          <w:numId w:val="82"/>
        </w:numPr>
        <w:spacing w:before="156" w:after="156"/>
      </w:pPr>
      <w:r>
        <w:rPr>
          <w:rFonts w:hint="eastAsia"/>
          <w:snapToGrid w:val="0"/>
          <w:kern w:val="0"/>
        </w:rPr>
        <w:t>一个高频手术ME系统各种部件的示例</w:t>
      </w:r>
    </w:p>
    <w:p w14:paraId="7A7C6E42">
      <w:pPr>
        <w:pStyle w:val="25"/>
        <w:ind w:firstLine="0" w:firstLineChars="0"/>
        <w:jc w:val="center"/>
      </w:pPr>
      <w:r>
        <w:drawing>
          <wp:inline distT="0" distB="0" distL="114300" distR="114300">
            <wp:extent cx="4032250" cy="3242945"/>
            <wp:effectExtent l="0" t="0" r="5715" b="8255"/>
            <wp:docPr id="22" name="图片 60"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0" descr="AA"/>
                    <pic:cNvPicPr>
                      <a:picLocks noChangeAspect="1"/>
                    </pic:cNvPicPr>
                  </pic:nvPicPr>
                  <pic:blipFill>
                    <a:blip r:embed="rId128"/>
                    <a:stretch>
                      <a:fillRect/>
                    </a:stretch>
                  </pic:blipFill>
                  <pic:spPr>
                    <a:xfrm>
                      <a:off x="0" y="0"/>
                      <a:ext cx="4032250" cy="3242945"/>
                    </a:xfrm>
                    <a:prstGeom prst="rect">
                      <a:avLst/>
                    </a:prstGeom>
                    <a:noFill/>
                    <a:ln>
                      <a:noFill/>
                    </a:ln>
                  </pic:spPr>
                </pic:pic>
              </a:graphicData>
            </a:graphic>
          </wp:inline>
        </w:drawing>
      </w:r>
    </w:p>
    <w:p w14:paraId="7BF6F3A3">
      <w:pPr>
        <w:tabs>
          <w:tab w:val="left" w:pos="1980"/>
        </w:tabs>
        <w:autoSpaceDE w:val="0"/>
        <w:autoSpaceDN w:val="0"/>
        <w:adjustRightInd w:val="0"/>
        <w:jc w:val="left"/>
        <w:rPr>
          <w:rFonts w:ascii="Arial" w:hAnsi="Arial" w:cs="Arial"/>
          <w:kern w:val="0"/>
          <w:sz w:val="18"/>
          <w:szCs w:val="18"/>
        </w:rPr>
      </w:pPr>
      <w:r>
        <w:rPr>
          <w:rFonts w:ascii="Arial" w:hAnsi="Arial" w:cs="Arial"/>
          <w:kern w:val="0"/>
          <w:sz w:val="18"/>
          <w:szCs w:val="18"/>
        </w:rPr>
        <w:t>1</w:t>
      </w:r>
      <w:r>
        <w:rPr>
          <w:rFonts w:ascii="黑体" w:hAnsi="黑体" w:eastAsia="黑体" w:cs="Arial"/>
          <w:kern w:val="0"/>
          <w:sz w:val="18"/>
          <w:szCs w:val="18"/>
        </w:rPr>
        <w:t>高频手术设备</w:t>
      </w:r>
      <w:r>
        <w:rPr>
          <w:rFonts w:hint="eastAsia" w:ascii="Arial" w:hAnsi="Arial" w:cs="Arial"/>
          <w:kern w:val="0"/>
          <w:sz w:val="18"/>
          <w:szCs w:val="18"/>
        </w:rPr>
        <w:t>（发生器）；</w:t>
      </w:r>
    </w:p>
    <w:p w14:paraId="387D4118">
      <w:pPr>
        <w:tabs>
          <w:tab w:val="left" w:pos="1980"/>
        </w:tabs>
        <w:autoSpaceDE w:val="0"/>
        <w:autoSpaceDN w:val="0"/>
        <w:adjustRightInd w:val="0"/>
        <w:jc w:val="left"/>
        <w:rPr>
          <w:rFonts w:ascii="Arial" w:hAnsi="Arial" w:cs="Arial"/>
          <w:kern w:val="0"/>
          <w:sz w:val="18"/>
          <w:szCs w:val="18"/>
        </w:rPr>
      </w:pPr>
      <w:r>
        <w:rPr>
          <w:rFonts w:ascii="Arial" w:hAnsi="Arial" w:cs="Arial"/>
          <w:kern w:val="0"/>
          <w:sz w:val="18"/>
          <w:szCs w:val="18"/>
        </w:rPr>
        <w:t>2</w:t>
      </w:r>
      <w:r>
        <w:rPr>
          <w:rFonts w:hint="eastAsia" w:ascii="黑体" w:hAnsi="黑体" w:eastAsia="黑体" w:cs="Arial"/>
          <w:kern w:val="0"/>
          <w:sz w:val="18"/>
          <w:szCs w:val="18"/>
        </w:rPr>
        <w:t>手术附件</w:t>
      </w:r>
      <w:r>
        <w:rPr>
          <w:rFonts w:hint="eastAsia" w:ascii="Arial" w:hAnsi="Arial" w:cs="Arial"/>
          <w:spacing w:val="7"/>
          <w:kern w:val="0"/>
          <w:sz w:val="18"/>
          <w:szCs w:val="18"/>
        </w:rPr>
        <w:t>；</w:t>
      </w:r>
    </w:p>
    <w:p w14:paraId="224AD0E7">
      <w:pPr>
        <w:tabs>
          <w:tab w:val="left" w:pos="1980"/>
        </w:tabs>
        <w:autoSpaceDE w:val="0"/>
        <w:autoSpaceDN w:val="0"/>
        <w:adjustRightInd w:val="0"/>
        <w:jc w:val="left"/>
        <w:rPr>
          <w:rFonts w:ascii="Arial" w:hAnsi="Arial" w:cs="Arial"/>
          <w:kern w:val="0"/>
          <w:sz w:val="18"/>
          <w:szCs w:val="18"/>
        </w:rPr>
      </w:pPr>
      <w:r>
        <w:rPr>
          <w:rFonts w:ascii="Arial" w:hAnsi="Arial" w:cs="Arial"/>
          <w:kern w:val="0"/>
          <w:sz w:val="18"/>
          <w:szCs w:val="18"/>
        </w:rPr>
        <w:t>3</w:t>
      </w:r>
      <w:r>
        <w:rPr>
          <w:rFonts w:ascii="黑体" w:hAnsi="黑体" w:eastAsia="黑体" w:cs="Arial"/>
          <w:kern w:val="0"/>
          <w:sz w:val="18"/>
          <w:szCs w:val="18"/>
        </w:rPr>
        <w:t>中性电极</w:t>
      </w:r>
      <w:r>
        <w:rPr>
          <w:rFonts w:ascii="Arial" w:hAnsi="Arial" w:cs="Arial"/>
          <w:kern w:val="0"/>
          <w:sz w:val="18"/>
          <w:szCs w:val="18"/>
        </w:rPr>
        <w:t>。</w:t>
      </w:r>
    </w:p>
    <w:p w14:paraId="5E57484D">
      <w:pPr>
        <w:pStyle w:val="112"/>
        <w:numPr>
          <w:ilvl w:val="1"/>
          <w:numId w:val="82"/>
        </w:numPr>
        <w:spacing w:before="156" w:after="156"/>
      </w:pPr>
      <w:r>
        <w:rPr>
          <w:rFonts w:hint="eastAsia"/>
        </w:rPr>
        <w:t>使用中性电极的高频手术单极方法的示例</w:t>
      </w:r>
    </w:p>
    <w:p w14:paraId="371514AA">
      <w:pPr>
        <w:pStyle w:val="25"/>
        <w:ind w:firstLine="0" w:firstLineChars="0"/>
        <w:jc w:val="center"/>
      </w:pPr>
      <w:r>
        <w:drawing>
          <wp:inline distT="0" distB="0" distL="114300" distR="114300">
            <wp:extent cx="3995420" cy="3790315"/>
            <wp:effectExtent l="0" t="0" r="17780" b="19685"/>
            <wp:docPr id="23" name="图片 6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1" descr="AA"/>
                    <pic:cNvPicPr>
                      <a:picLocks noChangeAspect="1"/>
                    </pic:cNvPicPr>
                  </pic:nvPicPr>
                  <pic:blipFill>
                    <a:blip r:embed="rId129"/>
                    <a:stretch>
                      <a:fillRect/>
                    </a:stretch>
                  </pic:blipFill>
                  <pic:spPr>
                    <a:xfrm>
                      <a:off x="0" y="0"/>
                      <a:ext cx="3995420" cy="3790315"/>
                    </a:xfrm>
                    <a:prstGeom prst="rect">
                      <a:avLst/>
                    </a:prstGeom>
                    <a:noFill/>
                    <a:ln>
                      <a:noFill/>
                    </a:ln>
                  </pic:spPr>
                </pic:pic>
              </a:graphicData>
            </a:graphic>
          </wp:inline>
        </w:drawing>
      </w:r>
    </w:p>
    <w:p w14:paraId="66D05292">
      <w:pPr>
        <w:tabs>
          <w:tab w:val="left" w:pos="1980"/>
        </w:tabs>
        <w:autoSpaceDE w:val="0"/>
        <w:autoSpaceDN w:val="0"/>
        <w:adjustRightInd w:val="0"/>
        <w:jc w:val="left"/>
        <w:rPr>
          <w:rFonts w:ascii="Arial" w:hAnsi="Arial" w:cs="Arial"/>
          <w:kern w:val="0"/>
          <w:sz w:val="18"/>
          <w:szCs w:val="18"/>
        </w:rPr>
      </w:pPr>
      <w:r>
        <w:rPr>
          <w:rFonts w:ascii="Arial" w:hAnsi="Arial" w:cs="Arial"/>
          <w:kern w:val="0"/>
          <w:sz w:val="18"/>
          <w:szCs w:val="18"/>
        </w:rPr>
        <w:t>1</w:t>
      </w:r>
      <w:r>
        <w:rPr>
          <w:rFonts w:ascii="黑体" w:hAnsi="黑体" w:eastAsia="黑体" w:cs="Arial"/>
          <w:kern w:val="0"/>
          <w:sz w:val="18"/>
          <w:szCs w:val="18"/>
        </w:rPr>
        <w:t>高频手术设备</w:t>
      </w:r>
      <w:r>
        <w:rPr>
          <w:rFonts w:hint="eastAsia" w:ascii="Arial" w:hAnsi="Arial" w:cs="Arial"/>
          <w:kern w:val="0"/>
          <w:sz w:val="18"/>
          <w:szCs w:val="18"/>
        </w:rPr>
        <w:t>（发生器）；</w:t>
      </w:r>
    </w:p>
    <w:p w14:paraId="08577968">
      <w:pPr>
        <w:tabs>
          <w:tab w:val="left" w:pos="1980"/>
        </w:tabs>
        <w:autoSpaceDE w:val="0"/>
        <w:autoSpaceDN w:val="0"/>
        <w:adjustRightInd w:val="0"/>
        <w:jc w:val="left"/>
        <w:rPr>
          <w:rFonts w:ascii="Arial" w:hAnsi="Arial" w:cs="Arial"/>
          <w:kern w:val="0"/>
          <w:sz w:val="18"/>
          <w:szCs w:val="18"/>
        </w:rPr>
      </w:pPr>
      <w:r>
        <w:rPr>
          <w:rFonts w:ascii="Arial" w:hAnsi="Arial" w:cs="Arial"/>
          <w:kern w:val="0"/>
          <w:sz w:val="18"/>
          <w:szCs w:val="18"/>
        </w:rPr>
        <w:t>2</w:t>
      </w:r>
      <w:r>
        <w:rPr>
          <w:rFonts w:hint="eastAsia" w:ascii="黑体" w:hAnsi="黑体" w:eastAsia="黑体" w:cs="Arial"/>
          <w:spacing w:val="7"/>
          <w:kern w:val="0"/>
          <w:sz w:val="18"/>
          <w:szCs w:val="18"/>
        </w:rPr>
        <w:t>双极附件</w:t>
      </w:r>
      <w:r>
        <w:rPr>
          <w:rFonts w:hint="eastAsia" w:ascii="Arial" w:hAnsi="Arial" w:cs="Arial"/>
          <w:spacing w:val="7"/>
          <w:kern w:val="0"/>
          <w:sz w:val="18"/>
          <w:szCs w:val="18"/>
        </w:rPr>
        <w:t>。</w:t>
      </w:r>
    </w:p>
    <w:p w14:paraId="1B8171E9">
      <w:pPr>
        <w:pStyle w:val="112"/>
        <w:numPr>
          <w:ilvl w:val="1"/>
          <w:numId w:val="82"/>
        </w:numPr>
        <w:spacing w:before="156" w:after="156"/>
      </w:pPr>
      <w:r>
        <w:rPr>
          <w:rFonts w:hint="eastAsia"/>
        </w:rPr>
        <w:t>高频手术双极方法的示例</w:t>
      </w:r>
    </w:p>
    <w:p w14:paraId="36CB951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496E969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2FE60A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1881D4C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504C048D">
      <w:pPr>
        <w:pStyle w:val="73"/>
        <w:spacing w:before="156" w:after="156"/>
        <w:rPr>
          <w:rFonts w:ascii="Arial" w:hAnsi="Arial"/>
          <w:kern w:val="0"/>
          <w:szCs w:val="21"/>
        </w:rPr>
      </w:pPr>
      <w:r>
        <w:rPr>
          <w:rFonts w:hint="eastAsia"/>
          <w:kern w:val="0"/>
        </w:rPr>
        <w:t>峰值系数</w:t>
      </w:r>
    </w:p>
    <w:p w14:paraId="7055FE5E">
      <w:pPr>
        <w:pStyle w:val="25"/>
      </w:pPr>
      <w:r>
        <w:rPr>
          <w:rFonts w:hint="eastAsia" w:ascii="黑体" w:hAnsi="黑体" w:eastAsia="黑体"/>
          <w:snapToGrid w:val="0"/>
        </w:rPr>
        <w:t>峰值系数</w:t>
      </w:r>
      <w:r>
        <w:rPr>
          <w:rFonts w:hint="eastAsia"/>
          <w:snapToGrid w:val="0"/>
        </w:rPr>
        <w:t>在数学上是简单的，但要可靠进行测量却又是困难的，</w:t>
      </w:r>
      <w:r>
        <w:rPr>
          <w:rFonts w:hint="eastAsia" w:ascii="黑体" w:hAnsi="黑体" w:eastAsia="黑体"/>
          <w:snapToGrid w:val="0"/>
        </w:rPr>
        <w:t>有效值</w:t>
      </w:r>
      <w:r>
        <w:rPr>
          <w:rFonts w:hint="eastAsia"/>
          <w:snapToGrid w:val="0"/>
        </w:rPr>
        <w:t>电压特别难以测量。定义中提出宜在开路状态下测量，这表示在</w:t>
      </w:r>
      <w:r>
        <w:rPr>
          <w:rFonts w:hint="eastAsia" w:ascii="黑体" w:hAnsi="黑体" w:eastAsia="黑体"/>
          <w:snapToGrid w:val="0"/>
        </w:rPr>
        <w:t>高频手术设备</w:t>
      </w:r>
      <w:r>
        <w:rPr>
          <w:rFonts w:hint="eastAsia"/>
          <w:snapToGrid w:val="0"/>
        </w:rPr>
        <w:t>输出端是没有正常负载的。测量这些电压的高压探头所呈现负载（典型的为</w:t>
      </w:r>
      <w:r>
        <w:rPr>
          <w:snapToGrid w:val="0"/>
        </w:rPr>
        <w:t>10MΩ</w:t>
      </w:r>
      <w:r>
        <w:rPr>
          <w:rFonts w:hint="eastAsia"/>
          <w:snapToGrid w:val="0"/>
        </w:rPr>
        <w:t>到</w:t>
      </w:r>
      <w:r>
        <w:rPr>
          <w:snapToGrid w:val="0"/>
        </w:rPr>
        <w:t>100 MΩ</w:t>
      </w:r>
      <w:r>
        <w:rPr>
          <w:rFonts w:hint="eastAsia"/>
          <w:snapToGrid w:val="0"/>
        </w:rPr>
        <w:t>）被认为基本上为开路状态。下面建议的测量方法具有一个合理的精度。</w:t>
      </w:r>
    </w:p>
    <w:p w14:paraId="67CC28BC">
      <w:pPr>
        <w:pStyle w:val="25"/>
        <w:rPr>
          <w:snapToGrid w:val="0"/>
          <w:color w:val="FF0000"/>
        </w:rPr>
      </w:pPr>
      <w:r>
        <w:rPr>
          <w:rFonts w:hint="eastAsia"/>
          <w:snapToGrid w:val="0"/>
        </w:rPr>
        <w:t>用一个</w:t>
      </w:r>
      <w:r>
        <w:rPr>
          <w:snapToGrid w:val="0"/>
        </w:rPr>
        <w:t>1000</w:t>
      </w:r>
      <w:r>
        <w:rPr>
          <w:rFonts w:hint="eastAsia"/>
          <w:snapToGrid w:val="0"/>
        </w:rPr>
        <w:t>倍或</w:t>
      </w:r>
      <w:r>
        <w:rPr>
          <w:snapToGrid w:val="0"/>
        </w:rPr>
        <w:t>100</w:t>
      </w:r>
      <w:r>
        <w:rPr>
          <w:rFonts w:hint="eastAsia"/>
          <w:snapToGrid w:val="0"/>
        </w:rPr>
        <w:t>倍衰减的高压探头，连到一个具有自动测量能力的高质量数字存贮示波器（</w:t>
      </w:r>
      <w:r>
        <w:rPr>
          <w:snapToGrid w:val="0"/>
        </w:rPr>
        <w:t>DSO</w:t>
      </w:r>
      <w:r>
        <w:rPr>
          <w:rFonts w:hint="eastAsia"/>
          <w:snapToGrid w:val="0"/>
        </w:rPr>
        <w:t>）上，测量从</w:t>
      </w:r>
      <w:r>
        <w:rPr>
          <w:rFonts w:hint="eastAsia" w:ascii="黑体" w:hAnsi="黑体" w:eastAsia="黑体"/>
          <w:snapToGrid w:val="0"/>
        </w:rPr>
        <w:t>单极</w:t>
      </w:r>
      <w:r>
        <w:rPr>
          <w:rFonts w:hint="eastAsia"/>
          <w:snapToGrid w:val="0"/>
        </w:rPr>
        <w:t>输出到</w:t>
      </w:r>
      <w:r>
        <w:rPr>
          <w:rFonts w:hint="eastAsia" w:ascii="黑体" w:hAnsi="黑体" w:eastAsia="黑体"/>
          <w:snapToGrid w:val="0"/>
        </w:rPr>
        <w:t>中性电极</w:t>
      </w:r>
      <w:r>
        <w:rPr>
          <w:rFonts w:hint="eastAsia"/>
          <w:snapToGrid w:val="0"/>
        </w:rPr>
        <w:t>和</w:t>
      </w:r>
      <w:r>
        <w:rPr>
          <w:rFonts w:hint="eastAsia" w:ascii="黑体" w:hAnsi="黑体" w:eastAsia="黑体"/>
          <w:snapToGrid w:val="0"/>
        </w:rPr>
        <w:t>双极</w:t>
      </w:r>
      <w:r>
        <w:rPr>
          <w:rFonts w:hint="eastAsia"/>
          <w:snapToGrid w:val="0"/>
        </w:rPr>
        <w:t>输出的两电极上的波形。先测出精确的信号周期，对于连续正弦波（</w:t>
      </w:r>
      <w:ins w:id="3676" w:author="CHENWEI" w:date="2018-10-24T14:18:00Z"/>
      <w:ins w:id="3677" w:author="CHENWEI" w:date="2018-10-24T14:18:00Z"/>
      <w:ins w:id="3678" w:author="CHENWEI" w:date="2018-10-24T14:18:00Z"/>
      <w:ins w:id="3679" w:author="CHENWEI" w:date="2018-10-24T14:18:00Z">
        <w:r>
          <w:rPr>
            <w:position w:val="-10"/>
          </w:rPr>
          <w:object>
            <v:shape id="_x0000_i1103" o:spt="75" type="#_x0000_t75" style="height:18.15pt;width:15.05pt;" o:ole="t" filled="f" o:preferrelative="t" stroked="f" coordsize="21600,21600">
              <v:path/>
              <v:fill on="f" focussize="0,0"/>
              <v:stroke on="f"/>
              <v:imagedata r:id="rId131" o:title=""/>
              <o:lock v:ext="edit" aspectratio="t"/>
              <w10:wrap type="none"/>
              <w10:anchorlock/>
            </v:shape>
            <o:OLEObject Type="Embed" ProgID="Equation.3" ShapeID="_x0000_i1103" DrawAspect="Content" ObjectID="_1468075784" r:id="rId130">
              <o:LockedField>false</o:LockedField>
            </o:OLEObject>
          </w:object>
        </w:r>
      </w:ins>
      <w:del w:id="3681" w:author="CHENWEI" w:date="2018-10-24T14:18:00Z">
        <w:r>
          <w:rPr>
            <w:rFonts w:ascii="宋体" w:eastAsia="宋体"/>
            <w:i/>
            <w:snapToGrid w:val="0"/>
            <w:szCs w:val="20"/>
            <w:lang/>
            <w:rPrChange w:id="3682" w:author="ZXQ" w:date="2018-10-24T11:06:00Z">
              <w:rPr>
                <w:rFonts w:ascii="黑体" w:eastAsia="黑体"/>
                <w:snapToGrid w:val="0"/>
                <w:szCs w:val="21"/>
              </w:rPr>
            </w:rPrChange>
          </w:rPr>
          <w:delText>C</w:delText>
        </w:r>
      </w:del>
      <w:del w:id="3684" w:author="CHENWEI" w:date="2018-10-24T14:18:00Z">
        <w:r>
          <w:rPr>
            <w:snapToGrid w:val="0"/>
            <w:vertAlign w:val="subscript"/>
          </w:rPr>
          <w:delText>f</w:delText>
        </w:r>
      </w:del>
      <w:r>
        <w:rPr>
          <w:snapToGrid w:val="0"/>
        </w:rPr>
        <w:t>=1.4</w:t>
      </w:r>
      <w:r>
        <w:rPr>
          <w:rFonts w:hint="eastAsia"/>
          <w:snapToGrid w:val="0"/>
        </w:rPr>
        <w:t>），就是对应的基波周期。对于非连续波，测量脉冲列的时间周期。譬如，一个</w:t>
      </w:r>
      <w:r>
        <w:rPr>
          <w:rFonts w:hint="eastAsia" w:ascii="黑体" w:hAnsi="黑体" w:eastAsia="黑体"/>
          <w:snapToGrid w:val="0"/>
        </w:rPr>
        <w:t>凝</w:t>
      </w:r>
      <w:r>
        <w:rPr>
          <w:rFonts w:hint="eastAsia"/>
          <w:snapToGrid w:val="0"/>
        </w:rPr>
        <w:t>波形具有</w:t>
      </w:r>
      <w:r>
        <w:rPr>
          <w:snapToGrid w:val="0"/>
        </w:rPr>
        <w:t>400kHz</w:t>
      </w:r>
      <w:r>
        <w:rPr>
          <w:rFonts w:hint="eastAsia"/>
          <w:snapToGrid w:val="0"/>
        </w:rPr>
        <w:t>基频和</w:t>
      </w:r>
      <w:r>
        <w:rPr>
          <w:snapToGrid w:val="0"/>
        </w:rPr>
        <w:t>20kHz</w:t>
      </w:r>
      <w:r>
        <w:rPr>
          <w:rFonts w:hint="eastAsia"/>
          <w:snapToGrid w:val="0"/>
        </w:rPr>
        <w:t>的脉冲重复频率，精确测量</w:t>
      </w:r>
      <w:r>
        <w:rPr>
          <w:snapToGrid w:val="0"/>
        </w:rPr>
        <w:t>20kHz</w:t>
      </w:r>
      <w:r>
        <w:rPr>
          <w:rFonts w:hint="eastAsia"/>
          <w:snapToGrid w:val="0"/>
        </w:rPr>
        <w:t>正是要求的脉冲重复频率。这个时间周期一测好，就可调节</w:t>
      </w:r>
      <w:r>
        <w:rPr>
          <w:snapToGrid w:val="0"/>
        </w:rPr>
        <w:t>DSO</w:t>
      </w:r>
      <w:r>
        <w:rPr>
          <w:rFonts w:hint="eastAsia"/>
          <w:snapToGrid w:val="0"/>
        </w:rPr>
        <w:t>的时间基准使其整个屏幕含有</w:t>
      </w:r>
      <w:r>
        <w:rPr>
          <w:snapToGrid w:val="0"/>
        </w:rPr>
        <w:t>5</w:t>
      </w:r>
      <w:r>
        <w:rPr>
          <w:rFonts w:hint="eastAsia"/>
          <w:snapToGrid w:val="0"/>
        </w:rPr>
        <w:t>到</w:t>
      </w:r>
      <w:r>
        <w:rPr>
          <w:snapToGrid w:val="0"/>
        </w:rPr>
        <w:t>10</w:t>
      </w:r>
      <w:r>
        <w:rPr>
          <w:rFonts w:hint="eastAsia"/>
          <w:snapToGrid w:val="0"/>
        </w:rPr>
        <w:t>个精确周期。例如，脉冲重复频率准确地为</w:t>
      </w:r>
      <w:r>
        <w:rPr>
          <w:snapToGrid w:val="0"/>
        </w:rPr>
        <w:t>20kHz</w:t>
      </w:r>
      <w:r>
        <w:rPr>
          <w:rFonts w:hint="eastAsia"/>
          <w:snapToGrid w:val="0"/>
        </w:rPr>
        <w:t>，该周期就是</w:t>
      </w:r>
      <w:r>
        <w:rPr>
          <w:snapToGrid w:val="0"/>
        </w:rPr>
        <w:t>50</w:t>
      </w:r>
      <w:r>
        <w:rPr>
          <w:rFonts w:hint="eastAsia"/>
          <w:snapToGrid w:val="0"/>
        </w:rPr>
        <w:t>μ</w:t>
      </w:r>
      <w:r>
        <w:rPr>
          <w:snapToGrid w:val="0"/>
        </w:rPr>
        <w:t>s</w:t>
      </w:r>
      <w:r>
        <w:rPr>
          <w:rFonts w:hint="eastAsia"/>
          <w:snapToGrid w:val="0"/>
        </w:rPr>
        <w:t>，设置</w:t>
      </w:r>
      <w:r>
        <w:rPr>
          <w:snapToGrid w:val="0"/>
        </w:rPr>
        <w:t>DSO</w:t>
      </w:r>
      <w:r>
        <w:rPr>
          <w:rFonts w:hint="eastAsia"/>
          <w:snapToGrid w:val="0"/>
        </w:rPr>
        <w:t>的时基为每格</w:t>
      </w:r>
      <w:r>
        <w:rPr>
          <w:snapToGrid w:val="0"/>
        </w:rPr>
        <w:t>50</w:t>
      </w:r>
      <w:r>
        <w:rPr>
          <w:rFonts w:hint="eastAsia"/>
          <w:snapToGrid w:val="0"/>
        </w:rPr>
        <w:t>μ</w:t>
      </w:r>
      <w:r>
        <w:rPr>
          <w:snapToGrid w:val="0"/>
        </w:rPr>
        <w:t>s</w:t>
      </w:r>
      <w:r>
        <w:rPr>
          <w:rFonts w:hint="eastAsia"/>
          <w:snapToGrid w:val="0"/>
        </w:rPr>
        <w:t>，则你就可以在屏幕上精确地得到</w:t>
      </w:r>
      <w:r>
        <w:rPr>
          <w:snapToGrid w:val="0"/>
        </w:rPr>
        <w:t>10</w:t>
      </w:r>
      <w:r>
        <w:rPr>
          <w:rFonts w:hint="eastAsia"/>
          <w:snapToGrid w:val="0"/>
        </w:rPr>
        <w:t>个波形的脉冲波形。</w:t>
      </w:r>
    </w:p>
    <w:p w14:paraId="2060B27A">
      <w:pPr>
        <w:pStyle w:val="25"/>
        <w:rPr>
          <w:snapToGrid w:val="0"/>
        </w:rPr>
      </w:pPr>
      <w:r>
        <w:rPr>
          <w:rFonts w:hint="eastAsia"/>
          <w:snapToGrid w:val="0"/>
        </w:rPr>
        <w:t>这个波形可被捕捉和贮存。测量和记录</w:t>
      </w:r>
      <w:r>
        <w:rPr>
          <w:rFonts w:hint="eastAsia" w:ascii="黑体" w:hAnsi="黑体" w:eastAsia="黑体"/>
          <w:snapToGrid w:val="0"/>
        </w:rPr>
        <w:t>最大输出电压</w:t>
      </w:r>
      <w:r>
        <w:rPr>
          <w:rFonts w:hint="eastAsia"/>
          <w:snapToGrid w:val="0"/>
        </w:rPr>
        <w:t>（最大峰值的绝对值）。然后计算</w:t>
      </w:r>
      <w:r>
        <w:rPr>
          <w:rFonts w:hint="eastAsia" w:ascii="黑体" w:hAnsi="黑体" w:eastAsia="黑体"/>
          <w:snapToGrid w:val="0"/>
        </w:rPr>
        <w:t>有效值</w:t>
      </w:r>
      <w:r>
        <w:rPr>
          <w:rFonts w:hint="eastAsia"/>
          <w:snapToGrid w:val="0"/>
        </w:rPr>
        <w:t>电压。最可靠的方法是使用</w:t>
      </w:r>
      <w:r>
        <w:rPr>
          <w:snapToGrid w:val="0"/>
        </w:rPr>
        <w:t>DSO</w:t>
      </w:r>
      <w:r>
        <w:rPr>
          <w:rFonts w:hint="eastAsia"/>
          <w:snapToGrid w:val="0"/>
        </w:rPr>
        <w:t>来计算整个屏幕的</w:t>
      </w:r>
      <w:r>
        <w:rPr>
          <w:rFonts w:hint="eastAsia" w:ascii="黑体" w:hAnsi="黑体" w:eastAsia="黑体"/>
          <w:snapToGrid w:val="0"/>
        </w:rPr>
        <w:t>有效值</w:t>
      </w:r>
      <w:r>
        <w:rPr>
          <w:rFonts w:hint="eastAsia"/>
          <w:snapToGrid w:val="0"/>
        </w:rPr>
        <w:t>。当调节时基捕捉到精确的复合波形时，</w:t>
      </w:r>
      <w:r>
        <w:rPr>
          <w:rFonts w:hint="eastAsia" w:ascii="黑体" w:hAnsi="黑体" w:eastAsia="黑体"/>
          <w:snapToGrid w:val="0"/>
        </w:rPr>
        <w:t>有效值</w:t>
      </w:r>
      <w:r>
        <w:rPr>
          <w:rFonts w:hint="eastAsia"/>
          <w:snapToGrid w:val="0"/>
        </w:rPr>
        <w:t>电压的计算应是正确的。</w:t>
      </w:r>
    </w:p>
    <w:p w14:paraId="565857F6">
      <w:pPr>
        <w:pStyle w:val="25"/>
        <w:rPr>
          <w:snapToGrid w:val="0"/>
        </w:rPr>
      </w:pPr>
      <w:r>
        <w:rPr>
          <w:rFonts w:hint="eastAsia"/>
          <w:snapToGrid w:val="0"/>
        </w:rPr>
        <w:t>测量</w:t>
      </w:r>
      <w:r>
        <w:rPr>
          <w:rFonts w:hint="eastAsia" w:ascii="黑体" w:hAnsi="黑体" w:eastAsia="黑体"/>
          <w:snapToGrid w:val="0"/>
        </w:rPr>
        <w:t>有效值</w:t>
      </w:r>
      <w:r>
        <w:rPr>
          <w:rFonts w:hint="eastAsia"/>
          <w:snapToGrid w:val="0"/>
        </w:rPr>
        <w:t>电压的另一个方法是：可将高压探头输出接到一个热敏感性真</w:t>
      </w:r>
      <w:r>
        <w:rPr>
          <w:rFonts w:hint="eastAsia" w:ascii="黑体" w:hAnsi="黑体" w:eastAsia="黑体"/>
          <w:snapToGrid w:val="0"/>
        </w:rPr>
        <w:t>有效值</w:t>
      </w:r>
      <w:r>
        <w:rPr>
          <w:rFonts w:hint="eastAsia"/>
          <w:snapToGrid w:val="0"/>
        </w:rPr>
        <w:t>电压表上，测量的就是该</w:t>
      </w:r>
      <w:r>
        <w:rPr>
          <w:rFonts w:hint="eastAsia" w:ascii="黑体" w:hAnsi="黑体" w:eastAsia="黑体"/>
          <w:snapToGrid w:val="0"/>
        </w:rPr>
        <w:t>峰值系数</w:t>
      </w:r>
      <w:r>
        <w:rPr>
          <w:rFonts w:hint="eastAsia"/>
          <w:snapToGrid w:val="0"/>
        </w:rPr>
        <w:t>和波形的</w:t>
      </w:r>
      <w:r>
        <w:rPr>
          <w:rFonts w:hint="eastAsia" w:ascii="黑体" w:hAnsi="黑体" w:eastAsia="黑体"/>
          <w:snapToGrid w:val="0"/>
        </w:rPr>
        <w:t>额定</w:t>
      </w:r>
      <w:r>
        <w:rPr>
          <w:rFonts w:hint="eastAsia"/>
          <w:snapToGrid w:val="0"/>
        </w:rPr>
        <w:t>电压值（</w:t>
      </w:r>
      <w:r>
        <w:rPr>
          <w:rFonts w:hint="eastAsia" w:ascii="黑体" w:hAnsi="黑体" w:eastAsia="黑体"/>
          <w:snapToGrid w:val="0"/>
        </w:rPr>
        <w:t>有效值</w:t>
      </w:r>
      <w:r>
        <w:rPr>
          <w:rFonts w:hint="eastAsia"/>
          <w:snapToGrid w:val="0"/>
        </w:rPr>
        <w:t>）。</w:t>
      </w:r>
    </w:p>
    <w:p w14:paraId="0454132C">
      <w:pPr>
        <w:pStyle w:val="25"/>
        <w:rPr>
          <w:snapToGrid w:val="0"/>
        </w:rPr>
      </w:pPr>
      <w:r>
        <w:rPr>
          <w:rFonts w:hint="eastAsia"/>
          <w:snapToGrid w:val="0"/>
        </w:rPr>
        <w:t>现在就能计算</w:t>
      </w:r>
      <w:r>
        <w:rPr>
          <w:rFonts w:hint="eastAsia" w:ascii="黑体" w:hAnsi="黑体" w:eastAsia="黑体"/>
          <w:snapToGrid w:val="0"/>
        </w:rPr>
        <w:t>峰值系数</w:t>
      </w:r>
      <w:r>
        <w:rPr>
          <w:rFonts w:hint="eastAsia"/>
          <w:snapToGrid w:val="0"/>
        </w:rPr>
        <w:t>了。</w:t>
      </w:r>
    </w:p>
    <w:p w14:paraId="27DA3BC2">
      <w:pPr>
        <w:pStyle w:val="73"/>
        <w:spacing w:before="156" w:after="156"/>
      </w:pPr>
      <w:r>
        <w:rPr>
          <w:rFonts w:hint="eastAsia"/>
          <w:snapToGrid w:val="0"/>
          <w:kern w:val="0"/>
        </w:rPr>
        <w:t>切（割）</w:t>
      </w:r>
    </w:p>
    <w:p w14:paraId="3D272D66">
      <w:pPr>
        <w:pStyle w:val="25"/>
        <w:rPr>
          <w:snapToGrid w:val="0"/>
        </w:rPr>
      </w:pPr>
      <w:r>
        <w:rPr>
          <w:rFonts w:hint="eastAsia"/>
          <w:snapToGrid w:val="0"/>
        </w:rPr>
        <w:t>人们通常认为</w:t>
      </w:r>
      <w:r>
        <w:rPr>
          <w:rFonts w:hint="eastAsia" w:ascii="黑体" w:hAnsi="黑体" w:eastAsia="黑体"/>
          <w:snapToGrid w:val="0"/>
        </w:rPr>
        <w:t>高频</w:t>
      </w:r>
      <w:r>
        <w:rPr>
          <w:rFonts w:hint="eastAsia"/>
          <w:snapToGrid w:val="0"/>
        </w:rPr>
        <w:t>手术</w:t>
      </w:r>
      <w:r>
        <w:rPr>
          <w:rFonts w:hint="eastAsia" w:ascii="黑体" w:hAnsi="黑体" w:eastAsia="黑体"/>
          <w:snapToGrid w:val="0"/>
        </w:rPr>
        <w:t>切</w:t>
      </w:r>
      <w:r>
        <w:rPr>
          <w:rFonts w:hint="eastAsia" w:hAnsi="宋体"/>
          <w:snapToGrid w:val="0"/>
        </w:rPr>
        <w:t>（割）包</w:t>
      </w:r>
      <w:r>
        <w:rPr>
          <w:rFonts w:hint="eastAsia"/>
          <w:snapToGrid w:val="0"/>
        </w:rPr>
        <w:t>括显微镜下细胞消融，这是</w:t>
      </w:r>
      <w:r>
        <w:rPr>
          <w:rFonts w:hint="eastAsia" w:ascii="黑体" w:hAnsi="黑体" w:eastAsia="黑体"/>
          <w:snapToGrid w:val="0"/>
        </w:rPr>
        <w:t>手术电极</w:t>
      </w:r>
      <w:r>
        <w:rPr>
          <w:rFonts w:hint="eastAsia"/>
          <w:snapToGrid w:val="0"/>
        </w:rPr>
        <w:t>与组织之间的小电火花产生的。</w:t>
      </w:r>
    </w:p>
    <w:p w14:paraId="1F03C7D2">
      <w:pPr>
        <w:pStyle w:val="73"/>
        <w:spacing w:before="156" w:after="156"/>
        <w:rPr>
          <w:snapToGrid w:val="0"/>
          <w:kern w:val="0"/>
        </w:rPr>
      </w:pPr>
      <w:r>
        <w:rPr>
          <w:rFonts w:hint="eastAsia"/>
          <w:bCs/>
        </w:rPr>
        <w:t>以地为基准的患者电路</w:t>
      </w:r>
    </w:p>
    <w:p w14:paraId="13F6A29F">
      <w:pPr>
        <w:pStyle w:val="25"/>
        <w:rPr>
          <w:rFonts w:ascii="Arial" w:hAnsi="Arial" w:cs="Arial"/>
          <w:sz w:val="20"/>
        </w:rPr>
      </w:pPr>
      <w:r>
        <w:rPr>
          <w:rFonts w:hint="eastAsia"/>
          <w:snapToGrid w:val="0"/>
        </w:rPr>
        <w:t>为符合本标准，该路径上的阻抗至少在最低</w:t>
      </w:r>
      <w:r>
        <w:rPr>
          <w:rFonts w:hint="eastAsia" w:ascii="黑体" w:hAnsi="黑体" w:eastAsia="黑体"/>
          <w:snapToGrid w:val="0"/>
        </w:rPr>
        <w:t>高频</w:t>
      </w:r>
      <w:r>
        <w:rPr>
          <w:rFonts w:hint="eastAsia"/>
          <w:snapToGrid w:val="0"/>
        </w:rPr>
        <w:t>工作频率下为</w:t>
      </w:r>
      <w:r>
        <w:rPr>
          <w:snapToGrid w:val="0"/>
        </w:rPr>
        <w:t>10</w:t>
      </w:r>
      <w:r>
        <w:rPr>
          <w:rFonts w:hint="eastAsia"/>
          <w:snapToGrid w:val="0"/>
        </w:rPr>
        <w:t>Ω或更小，参见图</w:t>
      </w:r>
      <w:r>
        <w:rPr>
          <w:snapToGrid w:val="0"/>
        </w:rPr>
        <w:t>AA.</w:t>
      </w:r>
      <w:r>
        <w:rPr>
          <w:rFonts w:hint="eastAsia"/>
          <w:snapToGrid w:val="0"/>
        </w:rPr>
        <w:t>5。</w:t>
      </w:r>
    </w:p>
    <w:p w14:paraId="7E1F731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59519DBE">
      <w:pPr>
        <w:pStyle w:val="73"/>
        <w:spacing w:before="156" w:after="156"/>
        <w:rPr>
          <w:rFonts w:ascii="Arial" w:hAnsi="Arial" w:cs="Arial"/>
          <w:spacing w:val="7"/>
          <w:kern w:val="0"/>
          <w:sz w:val="20"/>
        </w:rPr>
      </w:pPr>
      <w:r>
        <w:rPr>
          <w:rFonts w:hint="eastAsia"/>
          <w:snapToGrid w:val="0"/>
          <w:kern w:val="0"/>
        </w:rPr>
        <w:t>电灼（面凝）</w:t>
      </w:r>
    </w:p>
    <w:p w14:paraId="3426D868">
      <w:pPr>
        <w:pStyle w:val="25"/>
        <w:rPr>
          <w:snapToGrid w:val="0"/>
        </w:rPr>
      </w:pPr>
      <w:r>
        <w:rPr>
          <w:rFonts w:hint="eastAsia" w:ascii="黑体" w:hAnsi="黑体" w:eastAsia="黑体"/>
          <w:snapToGrid w:val="0"/>
        </w:rPr>
        <w:t>电灼</w:t>
      </w:r>
      <w:r>
        <w:rPr>
          <w:rFonts w:hint="eastAsia"/>
          <w:snapToGrid w:val="0"/>
        </w:rPr>
        <w:t>通常需要</w:t>
      </w:r>
      <w:r>
        <w:rPr>
          <w:rFonts w:hint="eastAsia" w:ascii="黑体" w:hAnsi="黑体" w:eastAsia="黑体"/>
          <w:snapToGrid w:val="0"/>
        </w:rPr>
        <w:t>高频</w:t>
      </w:r>
      <w:r>
        <w:rPr>
          <w:rFonts w:hint="eastAsia"/>
          <w:snapToGrid w:val="0"/>
        </w:rPr>
        <w:t>峰值输出电压至少</w:t>
      </w:r>
      <w:r>
        <w:rPr>
          <w:snapToGrid w:val="0"/>
        </w:rPr>
        <w:t>2kV</w:t>
      </w:r>
      <w:r>
        <w:rPr>
          <w:rFonts w:hint="eastAsia"/>
          <w:snapToGrid w:val="0"/>
        </w:rPr>
        <w:t>，以便点燃和维持长的火花。这种模式还被称为面凝（喷凝）或非接触</w:t>
      </w:r>
      <w:r>
        <w:rPr>
          <w:rFonts w:hint="eastAsia" w:ascii="黑体" w:hAnsi="黑体" w:eastAsia="黑体"/>
          <w:snapToGrid w:val="0"/>
        </w:rPr>
        <w:t>凝</w:t>
      </w:r>
      <w:r>
        <w:rPr>
          <w:rFonts w:hint="eastAsia"/>
          <w:snapToGrid w:val="0"/>
        </w:rPr>
        <w:t>，结合惰性气流如氩气还可以增强。</w:t>
      </w:r>
    </w:p>
    <w:p w14:paraId="3D96612F">
      <w:pPr>
        <w:pStyle w:val="73"/>
        <w:spacing w:before="156" w:after="156"/>
        <w:rPr>
          <w:snapToGrid w:val="0"/>
          <w:kern w:val="0"/>
        </w:rPr>
      </w:pPr>
      <w:r>
        <w:rPr>
          <w:rFonts w:hint="eastAsia"/>
          <w:snapToGrid w:val="0"/>
          <w:kern w:val="0"/>
        </w:rPr>
        <w:t>加热因子</w:t>
      </w:r>
    </w:p>
    <w:p w14:paraId="3AD4E317">
      <w:pPr>
        <w:pStyle w:val="25"/>
      </w:pPr>
      <w:r>
        <w:rPr>
          <w:rFonts w:hint="eastAsia"/>
        </w:rPr>
        <w:t>该值是根据在有限时间周期内传输的能量来描述施加到</w:t>
      </w:r>
      <w:r>
        <w:rPr>
          <w:rFonts w:hint="eastAsia" w:ascii="黑体" w:hAnsi="黑体" w:eastAsia="黑体"/>
        </w:rPr>
        <w:t>中性电极</w:t>
      </w:r>
      <w:r>
        <w:rPr>
          <w:rFonts w:hint="eastAsia"/>
        </w:rPr>
        <w:t>的热应力的一种方式。</w:t>
      </w:r>
    </w:p>
    <w:p w14:paraId="031D8CCF">
      <w:pPr>
        <w:pStyle w:val="91"/>
      </w:pPr>
      <w:r>
        <w:rPr>
          <w:rFonts w:hint="eastAsia"/>
        </w:rPr>
        <w:t>附加信息参见本附录中201.15.101.5条。</w:t>
      </w:r>
    </w:p>
    <w:p w14:paraId="32015783">
      <w:pPr>
        <w:pStyle w:val="73"/>
        <w:spacing w:before="156" w:after="156"/>
        <w:rPr>
          <w:rFonts w:ascii="Arial" w:hAnsi="Arial" w:cs="Arial"/>
          <w:kern w:val="0"/>
          <w:sz w:val="20"/>
        </w:rPr>
      </w:pPr>
      <w:r>
        <w:rPr>
          <w:rFonts w:hint="eastAsia"/>
          <w:snapToGrid w:val="0"/>
          <w:kern w:val="0"/>
        </w:rPr>
        <w:t>大电流模式</w:t>
      </w:r>
    </w:p>
    <w:p w14:paraId="1F424C8B">
      <w:pPr>
        <w:pStyle w:val="25"/>
      </w:pPr>
      <w:r>
        <w:rPr>
          <w:rFonts w:hint="eastAsia"/>
        </w:rPr>
        <w:t>该模式描述的情况是</w:t>
      </w:r>
      <w:r>
        <w:rPr>
          <w:rFonts w:hint="eastAsia" w:ascii="黑体" w:hAnsi="黑体" w:eastAsia="黑体"/>
        </w:rPr>
        <w:t>中性电极</w:t>
      </w:r>
      <w:r>
        <w:rPr>
          <w:rFonts w:hint="eastAsia"/>
        </w:rPr>
        <w:t>热应力的值大于201.15.101.5条验证试验中的值。</w:t>
      </w:r>
    </w:p>
    <w:p w14:paraId="6FE6ABA0">
      <w:pPr>
        <w:pStyle w:val="73"/>
        <w:spacing w:before="156" w:after="156"/>
      </w:pPr>
      <w:r>
        <w:rPr>
          <w:rFonts w:hint="eastAsia"/>
          <w:snapToGrid w:val="0"/>
          <w:kern w:val="0"/>
        </w:rPr>
        <w:t>高频</w:t>
      </w:r>
    </w:p>
    <w:p w14:paraId="51DA6B3C">
      <w:pPr>
        <w:pStyle w:val="25"/>
        <w:rPr>
          <w:snapToGrid w:val="0"/>
        </w:rPr>
      </w:pPr>
      <w:r>
        <w:rPr>
          <w:snapToGrid w:val="0"/>
        </w:rPr>
        <w:t xml:space="preserve">200 </w:t>
      </w:r>
      <w:r>
        <w:rPr>
          <w:rFonts w:hint="eastAsia"/>
          <w:snapToGrid w:val="0"/>
        </w:rPr>
        <w:t>kHz以上频率宜被用于</w:t>
      </w:r>
      <w:r>
        <w:rPr>
          <w:rFonts w:hint="eastAsia" w:ascii="黑体" w:hAnsi="黑体" w:eastAsia="黑体"/>
          <w:snapToGrid w:val="0"/>
        </w:rPr>
        <w:t>单极</w:t>
      </w:r>
      <w:r>
        <w:rPr>
          <w:rFonts w:hint="eastAsia"/>
          <w:snapToGrid w:val="0"/>
        </w:rPr>
        <w:t>应用，以防止</w:t>
      </w:r>
      <w:del w:id="3685" w:author="ZXQ" w:date="2018-09-19T20:38:00Z">
        <w:r>
          <w:rPr>
            <w:rFonts w:hint="eastAsia"/>
            <w:snapToGrid w:val="0"/>
          </w:rPr>
          <w:delText>不希望</w:delText>
        </w:r>
      </w:del>
      <w:ins w:id="3686" w:author="ZXQ" w:date="2018-09-19T20:38:00Z">
        <w:r>
          <w:rPr>
            <w:rFonts w:hint="eastAsia"/>
            <w:snapToGrid w:val="0"/>
          </w:rPr>
          <w:t>非预期</w:t>
        </w:r>
      </w:ins>
      <w:r>
        <w:rPr>
          <w:rFonts w:hint="eastAsia"/>
          <w:snapToGrid w:val="0"/>
        </w:rPr>
        <w:t>的神经肌肉刺激，这种刺激在使用低频电流时会产生。如果</w:t>
      </w:r>
      <w:r>
        <w:rPr>
          <w:rFonts w:hint="eastAsia" w:ascii="黑体" w:hAnsi="黑体" w:eastAsia="黑体"/>
          <w:snapToGrid w:val="0"/>
        </w:rPr>
        <w:t>风险分析</w:t>
      </w:r>
      <w:r>
        <w:rPr>
          <w:rFonts w:hint="eastAsia"/>
          <w:snapToGrid w:val="0"/>
        </w:rPr>
        <w:t>显示神经肌肉刺激的可能性已被降低到可接受水平，则较低的频率可被用于</w:t>
      </w:r>
      <w:r>
        <w:rPr>
          <w:rFonts w:hint="eastAsia" w:ascii="黑体" w:hAnsi="黑体" w:eastAsia="黑体"/>
          <w:snapToGrid w:val="0"/>
        </w:rPr>
        <w:t>双极</w:t>
      </w:r>
      <w:r>
        <w:rPr>
          <w:rFonts w:hint="eastAsia"/>
          <w:snapToGrid w:val="0"/>
        </w:rPr>
        <w:t>技术。</w:t>
      </w:r>
    </w:p>
    <w:p w14:paraId="4E1E9C31">
      <w:pPr>
        <w:pStyle w:val="25"/>
        <w:rPr>
          <w:snapToGrid w:val="0"/>
        </w:rPr>
      </w:pPr>
      <w:r>
        <w:rPr>
          <w:rFonts w:hint="eastAsia"/>
          <w:snapToGrid w:val="0"/>
        </w:rPr>
        <w:t>名义上高于</w:t>
      </w:r>
      <w:r>
        <w:rPr>
          <w:snapToGrid w:val="0"/>
        </w:rPr>
        <w:t>5MHz</w:t>
      </w:r>
      <w:r>
        <w:rPr>
          <w:rFonts w:hint="eastAsia"/>
          <w:snapToGrid w:val="0"/>
        </w:rPr>
        <w:t>的频率不被采用，是为了使与</w:t>
      </w:r>
      <w:r>
        <w:rPr>
          <w:rFonts w:hint="eastAsia" w:ascii="黑体" w:hAnsi="黑体" w:eastAsia="黑体"/>
          <w:snapToGrid w:val="0"/>
        </w:rPr>
        <w:t>高频漏电流</w:t>
      </w:r>
      <w:r>
        <w:rPr>
          <w:rFonts w:hint="eastAsia"/>
          <w:snapToGrid w:val="0"/>
        </w:rPr>
        <w:t>相关的问题最小化。一般公认</w:t>
      </w:r>
      <w:r>
        <w:rPr>
          <w:snapToGrid w:val="0"/>
        </w:rPr>
        <w:t>10mA</w:t>
      </w:r>
      <w:r>
        <w:rPr>
          <w:rFonts w:hint="eastAsia"/>
          <w:snapToGrid w:val="0"/>
        </w:rPr>
        <w:t>是对组织产生热效应的下限。</w:t>
      </w:r>
    </w:p>
    <w:p w14:paraId="4C14A34E">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3DECFA7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050F4B8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2DF7C90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6E8F23FE">
      <w:pPr>
        <w:pStyle w:val="73"/>
        <w:spacing w:before="156" w:after="156"/>
        <w:rPr>
          <w:snapToGrid w:val="0"/>
          <w:kern w:val="0"/>
        </w:rPr>
      </w:pPr>
      <w:r>
        <w:rPr>
          <w:rFonts w:hint="eastAsia"/>
          <w:snapToGrid w:val="0"/>
          <w:kern w:val="0"/>
        </w:rPr>
        <w:t>高频手术模式</w:t>
      </w:r>
    </w:p>
    <w:p w14:paraId="6B755BCD">
      <w:pPr>
        <w:pStyle w:val="25"/>
        <w:rPr>
          <w:snapToGrid w:val="0"/>
        </w:rPr>
      </w:pPr>
      <w:r>
        <w:rPr>
          <w:rFonts w:hint="eastAsia"/>
          <w:snapToGrid w:val="0"/>
        </w:rPr>
        <w:t>术语“</w:t>
      </w:r>
      <w:r>
        <w:rPr>
          <w:rFonts w:hint="eastAsia" w:ascii="黑体" w:hAnsi="黑体" w:eastAsia="黑体"/>
          <w:snapToGrid w:val="0"/>
        </w:rPr>
        <w:t>高频手术模式</w:t>
      </w:r>
      <w:r>
        <w:rPr>
          <w:rFonts w:hint="eastAsia"/>
          <w:snapToGrid w:val="0"/>
        </w:rPr>
        <w:t>”宜同通用标准6.6条和7.2.11条中的对操作</w:t>
      </w:r>
      <w:r>
        <w:rPr>
          <w:rFonts w:hint="eastAsia" w:ascii="黑体" w:hAnsi="黑体" w:eastAsia="黑体"/>
          <w:snapToGrid w:val="0"/>
        </w:rPr>
        <w:t>持续周期</w:t>
      </w:r>
      <w:r>
        <w:rPr>
          <w:rFonts w:hint="eastAsia"/>
          <w:snapToGrid w:val="0"/>
        </w:rPr>
        <w:t>所用“运行方式”相区别。</w:t>
      </w:r>
    </w:p>
    <w:p w14:paraId="31F3EBF2">
      <w:pPr>
        <w:pStyle w:val="73"/>
        <w:spacing w:before="156" w:after="156"/>
        <w:rPr>
          <w:rFonts w:ascii="Arial" w:hAnsi="Arial" w:cs="Arial"/>
          <w:kern w:val="0"/>
          <w:sz w:val="20"/>
        </w:rPr>
      </w:pPr>
      <w:r>
        <w:rPr>
          <w:rFonts w:hint="eastAsia"/>
          <w:snapToGrid w:val="0"/>
          <w:kern w:val="0"/>
        </w:rPr>
        <w:t>最大输出电流</w:t>
      </w:r>
    </w:p>
    <w:p w14:paraId="50E233D1">
      <w:pPr>
        <w:pStyle w:val="25"/>
      </w:pPr>
      <w:r>
        <w:rPr>
          <w:rFonts w:hint="eastAsia" w:ascii="黑体" w:hAnsi="黑体" w:eastAsia="黑体"/>
          <w:snapToGrid w:val="0"/>
        </w:rPr>
        <w:t>制造商</w:t>
      </w:r>
      <w:r>
        <w:rPr>
          <w:rFonts w:hint="eastAsia"/>
        </w:rPr>
        <w:t>需要这些信息以便设计适用于</w:t>
      </w:r>
      <w:r>
        <w:rPr>
          <w:rFonts w:hint="eastAsia" w:ascii="黑体" w:hAnsi="黑体" w:eastAsia="黑体"/>
          <w:snapToGrid w:val="0"/>
        </w:rPr>
        <w:t>大电流模式</w:t>
      </w:r>
      <w:r>
        <w:rPr>
          <w:rFonts w:hint="eastAsia"/>
        </w:rPr>
        <w:t>的</w:t>
      </w:r>
      <w:r>
        <w:rPr>
          <w:rFonts w:hint="eastAsia" w:ascii="黑体" w:hAnsi="黑体" w:eastAsia="黑体"/>
          <w:snapToGrid w:val="0"/>
        </w:rPr>
        <w:t>中性电极</w:t>
      </w:r>
      <w:r>
        <w:rPr>
          <w:rFonts w:hint="eastAsia"/>
        </w:rPr>
        <w:t>。该值用于计算</w:t>
      </w:r>
      <w:r>
        <w:rPr>
          <w:rFonts w:hint="eastAsia" w:ascii="黑体" w:hAnsi="黑体" w:eastAsia="黑体"/>
          <w:snapToGrid w:val="0"/>
        </w:rPr>
        <w:t>中性电极</w:t>
      </w:r>
      <w:r>
        <w:rPr>
          <w:rFonts w:hint="eastAsia"/>
        </w:rPr>
        <w:t>承受的最大</w:t>
      </w:r>
      <w:r>
        <w:rPr>
          <w:rFonts w:hint="eastAsia" w:ascii="黑体" w:hAnsi="黑体" w:eastAsia="黑体"/>
          <w:snapToGrid w:val="0"/>
        </w:rPr>
        <w:t>加热因子</w:t>
      </w:r>
      <w:r>
        <w:rPr>
          <w:rFonts w:hint="eastAsia"/>
        </w:rPr>
        <w:t>。</w:t>
      </w:r>
    </w:p>
    <w:p w14:paraId="18B8352A">
      <w:pPr>
        <w:pStyle w:val="73"/>
        <w:spacing w:before="156" w:after="156"/>
        <w:rPr>
          <w:snapToGrid w:val="0"/>
          <w:kern w:val="0"/>
        </w:rPr>
      </w:pPr>
      <w:r>
        <w:rPr>
          <w:rFonts w:hint="eastAsia"/>
          <w:snapToGrid w:val="0"/>
          <w:kern w:val="0"/>
        </w:rPr>
        <w:t>最大输出电压</w:t>
      </w:r>
    </w:p>
    <w:p w14:paraId="1E7EDEE3">
      <w:pPr>
        <w:pStyle w:val="25"/>
        <w:rPr>
          <w:snapToGrid w:val="0"/>
        </w:rPr>
      </w:pPr>
      <w:r>
        <w:rPr>
          <w:rFonts w:hint="eastAsia"/>
          <w:snapToGrid w:val="0"/>
        </w:rPr>
        <w:t>这个参数预期被</w:t>
      </w:r>
      <w:r>
        <w:rPr>
          <w:rFonts w:hint="eastAsia" w:ascii="黑体" w:hAnsi="黑体" w:eastAsia="黑体"/>
          <w:snapToGrid w:val="0"/>
        </w:rPr>
        <w:t>操作者</w:t>
      </w:r>
      <w:r>
        <w:rPr>
          <w:rFonts w:hint="eastAsia"/>
          <w:snapToGrid w:val="0"/>
        </w:rPr>
        <w:t>用来与</w:t>
      </w:r>
      <w:r>
        <w:rPr>
          <w:rFonts w:hint="eastAsia" w:ascii="黑体" w:hAnsi="黑体" w:eastAsia="黑体"/>
          <w:snapToGrid w:val="0"/>
        </w:rPr>
        <w:t>额定附件电压</w:t>
      </w:r>
      <w:r>
        <w:rPr>
          <w:rFonts w:hint="eastAsia"/>
          <w:snapToGrid w:val="0"/>
        </w:rPr>
        <w:t>相比对以保证安全。</w:t>
      </w:r>
    </w:p>
    <w:p w14:paraId="2B94ECF5">
      <w:pPr>
        <w:pStyle w:val="73"/>
        <w:spacing w:before="156" w:after="156"/>
      </w:pPr>
      <w:r>
        <w:rPr>
          <w:rFonts w:hint="eastAsia"/>
          <w:snapToGrid w:val="0"/>
          <w:kern w:val="0"/>
        </w:rPr>
        <w:t>可监测中性电极</w:t>
      </w:r>
    </w:p>
    <w:p w14:paraId="66B5BA36">
      <w:pPr>
        <w:pStyle w:val="25"/>
      </w:pPr>
      <w:r>
        <w:rPr>
          <w:rFonts w:hint="eastAsia"/>
        </w:rPr>
        <w:t>只有使用一个</w:t>
      </w:r>
      <w:r>
        <w:rPr>
          <w:rFonts w:hint="eastAsia" w:ascii="黑体" w:hAnsi="黑体" w:eastAsia="黑体"/>
        </w:rPr>
        <w:t>可监测中性电极</w:t>
      </w:r>
      <w:r>
        <w:rPr>
          <w:rFonts w:hint="eastAsia"/>
        </w:rPr>
        <w:t>时，</w:t>
      </w:r>
      <w:r>
        <w:rPr>
          <w:rFonts w:hint="eastAsia" w:ascii="黑体" w:hAnsi="黑体" w:eastAsia="黑体"/>
        </w:rPr>
        <w:t>接触质量监测器</w:t>
      </w:r>
      <w:r>
        <w:rPr>
          <w:rFonts w:hint="eastAsia"/>
        </w:rPr>
        <w:t>才能起作用。由于导电区域被分成两个或多个部分，所以</w:t>
      </w:r>
      <w:r>
        <w:rPr>
          <w:rFonts w:hint="eastAsia" w:ascii="黑体" w:hAnsi="黑体" w:eastAsia="黑体"/>
        </w:rPr>
        <w:t>可监测中性电极</w:t>
      </w:r>
      <w:r>
        <w:rPr>
          <w:rFonts w:hint="eastAsia"/>
        </w:rPr>
        <w:t>也被称为分裂或分割极板。</w:t>
      </w:r>
    </w:p>
    <w:p w14:paraId="029B1F83">
      <w:pPr>
        <w:pStyle w:val="73"/>
        <w:spacing w:before="156" w:after="156"/>
      </w:pPr>
      <w:r>
        <w:rPr>
          <w:rFonts w:hint="eastAsia"/>
          <w:snapToGrid w:val="0"/>
          <w:kern w:val="0"/>
        </w:rPr>
        <w:t>单极</w:t>
      </w:r>
    </w:p>
    <w:p w14:paraId="65A4BB79">
      <w:pPr>
        <w:pStyle w:val="25"/>
        <w:rPr>
          <w:snapToGrid w:val="0"/>
        </w:rPr>
      </w:pPr>
      <w:r>
        <w:rPr>
          <w:rFonts w:hint="eastAsia"/>
          <w:snapToGrid w:val="0"/>
        </w:rPr>
        <w:t>这个定义预期等同适用于设备和</w:t>
      </w:r>
      <w:r>
        <w:rPr>
          <w:rFonts w:hint="eastAsia" w:ascii="黑体" w:hAnsi="黑体" w:eastAsia="黑体"/>
          <w:snapToGrid w:val="0"/>
        </w:rPr>
        <w:t>附件</w:t>
      </w:r>
      <w:r>
        <w:rPr>
          <w:rFonts w:hint="eastAsia"/>
          <w:snapToGrid w:val="0"/>
        </w:rPr>
        <w:t>，因此它与之前的201.3.203条（</w:t>
      </w:r>
      <w:r>
        <w:rPr>
          <w:rFonts w:hint="eastAsia" w:ascii="黑体" w:hAnsi="黑体" w:eastAsia="黑体"/>
          <w:snapToGrid w:val="0"/>
        </w:rPr>
        <w:t>手术电极</w:t>
      </w:r>
      <w:r>
        <w:rPr>
          <w:rFonts w:hint="eastAsia"/>
          <w:snapToGrid w:val="0"/>
        </w:rPr>
        <w:t>）是有区别的。</w:t>
      </w:r>
    </w:p>
    <w:p w14:paraId="3BD043A5">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snapToGrid w:val="0"/>
          <w:vanish/>
          <w:kern w:val="0"/>
          <w:szCs w:val="20"/>
        </w:rPr>
      </w:pPr>
    </w:p>
    <w:p w14:paraId="5B761B8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06E3223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D816A6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E2A5C6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CDA878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330758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831DDF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F74D19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7FC9A4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E6109D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70EF6E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72AF14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AE8CCD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2338D4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B3FF83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39C797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BE0A43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EDA0D7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11F6A1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C6D5EE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524CE5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9EC916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1A3679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C25223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AD6FE2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0619C1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22D5C5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E0DC1D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213918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A4A960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4A927A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3067FA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2EFB26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949026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603939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5723C2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03649A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11464E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1C6025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8D5BEB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DB0A42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F62CE8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2AA1E7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827FD6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7E0AD6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C58F4D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B90355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F3D68C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85EB43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E36005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579EEB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AD6BDC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487FDD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17E4FD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C2A808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004566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B7B780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DB97BF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DBF981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CFABBB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FD1648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DCD702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9282E4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53C586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6AA923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7B0785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207C1B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6948EE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DB33C8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7F6CC4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412980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A3DEE3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9F1188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4732E2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F37346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0019D4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D63CB5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BA4619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7D1F50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063320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926A2E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A9623E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A1CAC2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E43162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82362D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C43B2B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1D0F55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FCB393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598A1B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49434D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A45F77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CB5FDE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7B7D27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788E83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EBFAA4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41F912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5C3D619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9DC5CB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AD9130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270156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F0E4FD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5C14D6D">
      <w:pPr>
        <w:pStyle w:val="72"/>
        <w:spacing w:before="156" w:after="156"/>
        <w:rPr>
          <w:snapToGrid w:val="0"/>
          <w:kern w:val="0"/>
        </w:rPr>
      </w:pPr>
      <w:r>
        <w:rPr>
          <w:rFonts w:cs="宋体"/>
          <w:kern w:val="0"/>
          <w:szCs w:val="21"/>
        </w:rPr>
        <w:t>应用的附加条件</w:t>
      </w:r>
    </w:p>
    <w:p w14:paraId="7C27010E">
      <w:pPr>
        <w:pStyle w:val="25"/>
      </w:pPr>
      <w:r>
        <w:rPr>
          <w:rFonts w:hint="eastAsia" w:ascii="黑体" w:hAnsi="黑体" w:eastAsia="黑体"/>
          <w:snapToGrid w:val="0"/>
        </w:rPr>
        <w:t>高频手术设备</w:t>
      </w:r>
      <w:r>
        <w:rPr>
          <w:rFonts w:hint="eastAsia"/>
        </w:rPr>
        <w:t>和</w:t>
      </w:r>
      <w:r>
        <w:rPr>
          <w:rFonts w:hint="eastAsia" w:ascii="黑体" w:hAnsi="黑体" w:eastAsia="黑体"/>
          <w:snapToGrid w:val="0"/>
        </w:rPr>
        <w:t>高频附件</w:t>
      </w:r>
      <w:r>
        <w:rPr>
          <w:rFonts w:hint="eastAsia"/>
        </w:rPr>
        <w:t>的市场已经发展成为一个客户在选择购买</w:t>
      </w:r>
      <w:r>
        <w:rPr>
          <w:rFonts w:hint="eastAsia" w:ascii="黑体" w:hAnsi="黑体" w:eastAsia="黑体"/>
          <w:snapToGrid w:val="0"/>
        </w:rPr>
        <w:t>高频附件</w:t>
      </w:r>
      <w:r>
        <w:rPr>
          <w:rFonts w:hint="eastAsia"/>
        </w:rPr>
        <w:t>时有多个供应商。由于</w:t>
      </w:r>
      <w:r>
        <w:rPr>
          <w:rFonts w:hint="eastAsia" w:ascii="黑体" w:hAnsi="黑体" w:eastAsia="黑体"/>
          <w:snapToGrid w:val="0"/>
        </w:rPr>
        <w:t>制造商</w:t>
      </w:r>
      <w:r>
        <w:rPr>
          <w:rFonts w:hint="eastAsia"/>
        </w:rPr>
        <w:t>并不总是能够知道将何种</w:t>
      </w:r>
      <w:r>
        <w:rPr>
          <w:rFonts w:hint="eastAsia" w:ascii="黑体" w:hAnsi="黑体" w:eastAsia="黑体"/>
          <w:snapToGrid w:val="0"/>
        </w:rPr>
        <w:t>高频附件</w:t>
      </w:r>
      <w:r>
        <w:rPr>
          <w:rFonts w:hint="eastAsia"/>
        </w:rPr>
        <w:t>将连接到他们的设备上，因此本</w:t>
      </w:r>
      <w:del w:id="3687" w:author="ZXQ" w:date="2018-09-19T20:29:00Z">
        <w:r>
          <w:rPr>
            <w:rFonts w:hint="eastAsia"/>
          </w:rPr>
          <w:delText>文件</w:delText>
        </w:r>
      </w:del>
      <w:ins w:id="3688" w:author="ZXQ" w:date="2018-09-19T20:29:00Z">
        <w:r>
          <w:rPr>
            <w:rFonts w:hint="eastAsia"/>
          </w:rPr>
          <w:t>标准</w:t>
        </w:r>
      </w:ins>
      <w:r>
        <w:rPr>
          <w:rFonts w:hint="eastAsia"/>
        </w:rPr>
        <w:t>尝试将</w:t>
      </w:r>
      <w:r>
        <w:rPr>
          <w:rFonts w:hint="eastAsia" w:ascii="黑体" w:hAnsi="黑体" w:eastAsia="黑体"/>
          <w:snapToGrid w:val="0"/>
        </w:rPr>
        <w:t>高频手术设备</w:t>
      </w:r>
      <w:r>
        <w:rPr>
          <w:rFonts w:hint="eastAsia"/>
        </w:rPr>
        <w:t>的所有要求与</w:t>
      </w:r>
      <w:r>
        <w:rPr>
          <w:rFonts w:hint="eastAsia" w:ascii="黑体" w:hAnsi="黑体" w:eastAsia="黑体"/>
          <w:snapToGrid w:val="0"/>
        </w:rPr>
        <w:t>高频附件</w:t>
      </w:r>
      <w:r>
        <w:rPr>
          <w:rFonts w:hint="eastAsia"/>
        </w:rPr>
        <w:t>的要求分开。鉴于这种划分和已知的市场种类，要求</w:t>
      </w:r>
      <w:r>
        <w:rPr>
          <w:rFonts w:hint="eastAsia" w:ascii="黑体" w:hAnsi="黑体" w:eastAsia="黑体"/>
          <w:snapToGrid w:val="0"/>
        </w:rPr>
        <w:t>高频手术设备制造商</w:t>
      </w:r>
      <w:r>
        <w:rPr>
          <w:rFonts w:hint="eastAsia"/>
        </w:rPr>
        <w:t>证明其设备与所有可能的</w:t>
      </w:r>
      <w:r>
        <w:rPr>
          <w:rFonts w:hint="eastAsia" w:ascii="黑体" w:hAnsi="黑体" w:eastAsia="黑体"/>
          <w:snapToGrid w:val="0"/>
        </w:rPr>
        <w:t>高频附件</w:t>
      </w:r>
      <w:r>
        <w:rPr>
          <w:rFonts w:hint="eastAsia"/>
        </w:rPr>
        <w:t>相匹配是不合逻辑的。出于同样的原因，要求</w:t>
      </w:r>
      <w:r>
        <w:rPr>
          <w:rFonts w:hint="eastAsia" w:ascii="黑体" w:hAnsi="黑体" w:eastAsia="黑体"/>
          <w:snapToGrid w:val="0"/>
        </w:rPr>
        <w:t>高频附件</w:t>
      </w:r>
      <w:r>
        <w:rPr>
          <w:rFonts w:hint="eastAsia"/>
        </w:rPr>
        <w:t>的</w:t>
      </w:r>
      <w:r>
        <w:rPr>
          <w:rFonts w:hint="eastAsia" w:ascii="黑体" w:hAnsi="黑体" w:eastAsia="黑体"/>
          <w:snapToGrid w:val="0"/>
        </w:rPr>
        <w:t>制造商</w:t>
      </w:r>
      <w:r>
        <w:rPr>
          <w:rFonts w:hint="eastAsia"/>
        </w:rPr>
        <w:t>证明其</w:t>
      </w:r>
      <w:r>
        <w:rPr>
          <w:rFonts w:hint="eastAsia" w:ascii="黑体" w:hAnsi="黑体" w:eastAsia="黑体"/>
          <w:snapToGrid w:val="0"/>
        </w:rPr>
        <w:t>附件</w:t>
      </w:r>
      <w:r>
        <w:rPr>
          <w:rFonts w:hint="eastAsia"/>
        </w:rPr>
        <w:t>与所有可能的</w:t>
      </w:r>
      <w:r>
        <w:rPr>
          <w:rFonts w:hint="eastAsia" w:ascii="黑体" w:hAnsi="黑体" w:eastAsia="黑体"/>
          <w:snapToGrid w:val="0"/>
        </w:rPr>
        <w:t>高频手术设备</w:t>
      </w:r>
      <w:r>
        <w:rPr>
          <w:rFonts w:hint="eastAsia"/>
        </w:rPr>
        <w:t>相匹配也是不合逻辑的。</w:t>
      </w:r>
    </w:p>
    <w:p w14:paraId="54C95730">
      <w:pPr>
        <w:pStyle w:val="25"/>
      </w:pPr>
      <w:r>
        <w:rPr>
          <w:rFonts w:hint="eastAsia"/>
        </w:rPr>
        <w:t>在某些情况下，</w:t>
      </w:r>
      <w:r>
        <w:rPr>
          <w:rFonts w:hint="eastAsia" w:ascii="黑体" w:hAnsi="黑体" w:eastAsia="黑体"/>
          <w:snapToGrid w:val="0"/>
        </w:rPr>
        <w:t>制造商</w:t>
      </w:r>
      <w:r>
        <w:rPr>
          <w:rFonts w:hint="eastAsia"/>
        </w:rPr>
        <w:t>可生产</w:t>
      </w:r>
      <w:r>
        <w:rPr>
          <w:rFonts w:hint="eastAsia" w:ascii="黑体" w:hAnsi="黑体" w:eastAsia="黑体"/>
          <w:snapToGrid w:val="0"/>
        </w:rPr>
        <w:t>高频手术设备</w:t>
      </w:r>
      <w:r>
        <w:rPr>
          <w:rFonts w:hint="eastAsia"/>
        </w:rPr>
        <w:t>和</w:t>
      </w:r>
      <w:r>
        <w:rPr>
          <w:rFonts w:hint="eastAsia" w:ascii="黑体" w:hAnsi="黑体" w:eastAsia="黑体"/>
          <w:snapToGrid w:val="0"/>
        </w:rPr>
        <w:t>高频附件</w:t>
      </w:r>
      <w:r>
        <w:rPr>
          <w:rFonts w:hint="eastAsia"/>
        </w:rPr>
        <w:t>的专用组合以确保</w:t>
      </w:r>
      <w:r>
        <w:rPr>
          <w:rFonts w:hint="eastAsia" w:ascii="黑体" w:hAnsi="黑体" w:eastAsia="黑体"/>
          <w:snapToGrid w:val="0"/>
        </w:rPr>
        <w:t>预期目的</w:t>
      </w:r>
      <w:r>
        <w:rPr>
          <w:rFonts w:hint="eastAsia"/>
        </w:rPr>
        <w:t>。</w:t>
      </w:r>
    </w:p>
    <w:p w14:paraId="15728A6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6534A74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080F30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CC7539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F0A1E7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77141E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BA9F37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6F6D9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703FBF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77459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6674A2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1357CC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42A0A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84F15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AA9C76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3E2BE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96CE9F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811A0E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B672FC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258148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42C9D6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F99FD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CA9CFC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D8F37A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7981F9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7E009E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F65BD8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67CDE2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8597F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E16B01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6C24D6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79603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577CF3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54FD57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8AD882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9E267F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28982A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E6FF52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CD05A4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A349E3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CA7F63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454A76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FD9A98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88F71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82C8D9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2563D4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D4600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2462F1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6C2476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FEA48B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B9E7D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B2095C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93324B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219DC8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0678C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D4745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3791B9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BE9F4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88CE0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EA7C79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6812E9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D39DA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F9DFA4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E52605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B91671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62B6D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DAC9C6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BA4B31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E88179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337676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1A7A3C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097415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34453B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673122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5BF3E6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704FA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DE3243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86AD8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87C74D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4B33C7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6DC62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72BE0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4E7BD0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E6E566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2AA456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1E2503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148710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CC4196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7B6907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906434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A18B57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4BAE2B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66DA66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E4C619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0A2E29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AEC047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C729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EBFFC4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C96DF5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542AC4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CDB194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A23D6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C920C5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94EF2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C010758">
      <w:pPr>
        <w:pStyle w:val="109"/>
        <w:spacing w:before="156" w:after="156"/>
        <w:rPr>
          <w:snapToGrid w:val="0"/>
          <w:kern w:val="0"/>
        </w:rPr>
      </w:pPr>
      <w:r>
        <w:rPr>
          <w:rFonts w:hint="eastAsia"/>
          <w:snapToGrid w:val="0"/>
          <w:kern w:val="0"/>
        </w:rPr>
        <w:t>风险评估</w:t>
      </w:r>
    </w:p>
    <w:p w14:paraId="7993B8A1">
      <w:pPr>
        <w:pStyle w:val="25"/>
      </w:pPr>
      <w:r>
        <w:rPr>
          <w:rFonts w:hint="eastAsia"/>
        </w:rPr>
        <w:t>在</w:t>
      </w:r>
      <w:r>
        <w:rPr>
          <w:rFonts w:hint="eastAsia" w:ascii="黑体" w:hAnsi="黑体" w:eastAsia="黑体"/>
          <w:snapToGrid w:val="0"/>
        </w:rPr>
        <w:t>单极</w:t>
      </w:r>
      <w:r>
        <w:rPr>
          <w:rFonts w:hint="eastAsia"/>
        </w:rPr>
        <w:t>手术中，作为一个系统使用的三个要素是</w:t>
      </w:r>
      <w:r>
        <w:rPr>
          <w:rFonts w:hint="eastAsia" w:ascii="黑体" w:hAnsi="黑体" w:eastAsia="黑体"/>
          <w:snapToGrid w:val="0"/>
        </w:rPr>
        <w:t>高频附件</w:t>
      </w:r>
      <w:r>
        <w:rPr>
          <w:rFonts w:hint="eastAsia"/>
        </w:rPr>
        <w:t>、</w:t>
      </w:r>
      <w:r>
        <w:rPr>
          <w:rFonts w:hint="eastAsia" w:ascii="黑体" w:hAnsi="黑体" w:eastAsia="黑体"/>
          <w:snapToGrid w:val="0"/>
        </w:rPr>
        <w:t>高频</w:t>
      </w:r>
      <w:r>
        <w:rPr>
          <w:rFonts w:hint="eastAsia"/>
        </w:rPr>
        <w:t>发生器和</w:t>
      </w:r>
      <w:r>
        <w:rPr>
          <w:rFonts w:hint="eastAsia" w:ascii="黑体" w:hAnsi="黑体" w:eastAsia="黑体"/>
          <w:snapToGrid w:val="0"/>
        </w:rPr>
        <w:t>中性电极</w:t>
      </w:r>
      <w:r>
        <w:rPr>
          <w:rFonts w:hint="eastAsia"/>
        </w:rPr>
        <w:t>。这些任何一个或多个要素的</w:t>
      </w:r>
      <w:r>
        <w:rPr>
          <w:rFonts w:hint="eastAsia" w:ascii="黑体" w:hAnsi="黑体" w:eastAsia="黑体"/>
          <w:snapToGrid w:val="0"/>
        </w:rPr>
        <w:t>制造商</w:t>
      </w:r>
      <w:r>
        <w:rPr>
          <w:rFonts w:hint="eastAsia"/>
        </w:rPr>
        <w:t>都需要考虑在大电流情况下使用其产品的可能性。这些情况可能包括但不限于：组织损伤、组织消融、组织汽化以及将导电流体引入手术部位以扩张或传导</w:t>
      </w:r>
      <w:r>
        <w:rPr>
          <w:rFonts w:hint="eastAsia" w:ascii="黑体" w:hAnsi="黑体" w:eastAsia="黑体"/>
          <w:snapToGrid w:val="0"/>
        </w:rPr>
        <w:t>高频</w:t>
      </w:r>
      <w:r>
        <w:rPr>
          <w:rFonts w:hint="eastAsia"/>
        </w:rPr>
        <w:t>电流的手术。在大电流情况下，存在一个</w:t>
      </w:r>
      <w:r>
        <w:rPr>
          <w:rFonts w:hint="eastAsia" w:ascii="黑体" w:hAnsi="黑体" w:eastAsia="黑体"/>
          <w:snapToGrid w:val="0"/>
        </w:rPr>
        <w:t>风险</w:t>
      </w:r>
      <w:r>
        <w:rPr>
          <w:rFonts w:hint="eastAsia"/>
        </w:rPr>
        <w:t>，即使用</w:t>
      </w:r>
      <w:r>
        <w:rPr>
          <w:rFonts w:hint="eastAsia" w:ascii="黑体" w:hAnsi="黑体" w:eastAsia="黑体"/>
          <w:snapToGrid w:val="0"/>
        </w:rPr>
        <w:t>中性电极</w:t>
      </w:r>
      <w:r>
        <w:rPr>
          <w:rFonts w:hint="eastAsia" w:hAnsi="宋体"/>
          <w:snapToGrid w:val="0"/>
        </w:rPr>
        <w:t>时</w:t>
      </w:r>
      <w:r>
        <w:rPr>
          <w:rFonts w:hint="eastAsia"/>
        </w:rPr>
        <w:t>过高的发热可对</w:t>
      </w:r>
      <w:r>
        <w:rPr>
          <w:rFonts w:hint="eastAsia" w:ascii="黑体" w:hAnsi="黑体" w:eastAsia="黑体"/>
          <w:snapToGrid w:val="0"/>
        </w:rPr>
        <w:t>患者</w:t>
      </w:r>
      <w:r>
        <w:rPr>
          <w:rFonts w:hint="eastAsia"/>
        </w:rPr>
        <w:t>造成</w:t>
      </w:r>
      <w:r>
        <w:rPr>
          <w:rFonts w:hint="eastAsia" w:ascii="黑体" w:hAnsi="黑体" w:eastAsia="黑体"/>
          <w:snapToGrid w:val="0"/>
        </w:rPr>
        <w:t>伤害</w:t>
      </w:r>
      <w:r>
        <w:rPr>
          <w:rFonts w:hint="eastAsia"/>
        </w:rPr>
        <w:t>。</w:t>
      </w:r>
    </w:p>
    <w:p w14:paraId="0A3C1D0A">
      <w:pPr>
        <w:pStyle w:val="73"/>
        <w:spacing w:before="156" w:after="156"/>
        <w:rPr>
          <w:snapToGrid w:val="0"/>
          <w:kern w:val="0"/>
        </w:rPr>
      </w:pPr>
      <w:r>
        <w:rPr>
          <w:rFonts w:hint="eastAsia"/>
          <w:snapToGrid w:val="0"/>
          <w:kern w:val="0"/>
        </w:rPr>
        <w:t>基本性能</w:t>
      </w:r>
    </w:p>
    <w:p w14:paraId="1753BF24">
      <w:pPr>
        <w:pStyle w:val="25"/>
      </w:pPr>
      <w:r>
        <w:rPr>
          <w:rFonts w:hint="eastAsia"/>
        </w:rPr>
        <w:t>除201.4.3中所列条款外，相信所有的章都涉及通用标准中定义的</w:t>
      </w:r>
      <w:r>
        <w:rPr>
          <w:rFonts w:hint="eastAsia" w:ascii="黑体" w:hAnsi="黑体" w:eastAsia="黑体"/>
          <w:snapToGrid w:val="0"/>
        </w:rPr>
        <w:t>基本安全</w:t>
      </w:r>
      <w:r>
        <w:rPr>
          <w:rFonts w:hint="eastAsia"/>
        </w:rPr>
        <w:t>。与</w:t>
      </w:r>
      <w:r>
        <w:rPr>
          <w:rFonts w:hint="eastAsia" w:ascii="黑体" w:hAnsi="黑体" w:eastAsia="黑体"/>
          <w:snapToGrid w:val="0"/>
        </w:rPr>
        <w:t>大电流模式</w:t>
      </w:r>
      <w:r>
        <w:rPr>
          <w:rFonts w:hint="eastAsia"/>
        </w:rPr>
        <w:t>一起使用的</w:t>
      </w:r>
      <w:r>
        <w:rPr>
          <w:rFonts w:hint="eastAsia" w:ascii="黑体" w:hAnsi="黑体" w:eastAsia="黑体"/>
          <w:snapToGrid w:val="0"/>
        </w:rPr>
        <w:t>中性电极</w:t>
      </w:r>
      <w:r>
        <w:rPr>
          <w:rFonts w:hint="eastAsia"/>
        </w:rPr>
        <w:t>的要求被认为是</w:t>
      </w:r>
      <w:r>
        <w:rPr>
          <w:rFonts w:hint="eastAsia" w:ascii="黑体" w:hAnsi="黑体" w:eastAsia="黑体"/>
          <w:snapToGrid w:val="0"/>
        </w:rPr>
        <w:t>基本性能</w:t>
      </w:r>
      <w:r>
        <w:rPr>
          <w:rFonts w:hint="eastAsia"/>
        </w:rPr>
        <w:t>，因为没有足够的公开可获得的技术信息来创建合格/不合格的标准，且</w:t>
      </w:r>
      <w:r>
        <w:rPr>
          <w:rFonts w:hint="eastAsia" w:ascii="黑体" w:hAnsi="黑体" w:eastAsia="黑体"/>
          <w:snapToGrid w:val="0"/>
        </w:rPr>
        <w:t>患者</w:t>
      </w:r>
      <w:r>
        <w:rPr>
          <w:rFonts w:hint="eastAsia"/>
        </w:rPr>
        <w:t>烧伤的可能性是不可接受的</w:t>
      </w:r>
      <w:r>
        <w:rPr>
          <w:rFonts w:hint="eastAsia" w:ascii="黑体" w:hAnsi="黑体" w:eastAsia="黑体"/>
          <w:snapToGrid w:val="0"/>
        </w:rPr>
        <w:t>风险</w:t>
      </w:r>
      <w:r>
        <w:rPr>
          <w:rFonts w:hint="eastAsia"/>
        </w:rPr>
        <w:t>。另一方面，常规的</w:t>
      </w:r>
      <w:r>
        <w:rPr>
          <w:rFonts w:hint="eastAsia" w:ascii="黑体" w:hAnsi="黑体" w:eastAsia="黑体"/>
          <w:snapToGrid w:val="0"/>
        </w:rPr>
        <w:t>中性电极</w:t>
      </w:r>
      <w:r>
        <w:rPr>
          <w:rFonts w:hint="eastAsia"/>
        </w:rPr>
        <w:t>的合格/不合格标准是基于充足的技术信息，足以防止不可接受的</w:t>
      </w:r>
      <w:r>
        <w:rPr>
          <w:rFonts w:hint="eastAsia" w:ascii="黑体" w:hAnsi="黑体" w:eastAsia="黑体"/>
          <w:snapToGrid w:val="0"/>
        </w:rPr>
        <w:t>风险</w:t>
      </w:r>
      <w:r>
        <w:rPr>
          <w:rFonts w:hint="eastAsia"/>
        </w:rPr>
        <w:t>，因此不被认为是</w:t>
      </w:r>
      <w:r>
        <w:rPr>
          <w:rFonts w:hint="eastAsia" w:ascii="黑体" w:hAnsi="黑体" w:eastAsia="黑体"/>
          <w:snapToGrid w:val="0"/>
        </w:rPr>
        <w:t>基本要求</w:t>
      </w:r>
      <w:r>
        <w:rPr>
          <w:rFonts w:hint="eastAsia"/>
        </w:rPr>
        <w:t>。</w:t>
      </w:r>
      <w:r>
        <w:rPr>
          <w:rFonts w:hint="eastAsia" w:ascii="黑体" w:hAnsi="黑体" w:eastAsia="黑体"/>
          <w:snapToGrid w:val="0"/>
        </w:rPr>
        <w:t>制造商</w:t>
      </w:r>
      <w:r>
        <w:rPr>
          <w:rFonts w:hint="eastAsia"/>
        </w:rPr>
        <w:t>有能力根据其</w:t>
      </w:r>
      <w:r>
        <w:rPr>
          <w:rFonts w:hint="eastAsia" w:ascii="黑体" w:hAnsi="黑体" w:eastAsia="黑体"/>
          <w:snapToGrid w:val="0"/>
        </w:rPr>
        <w:t>风险管理</w:t>
      </w:r>
      <w:r>
        <w:rPr>
          <w:rFonts w:hint="eastAsia"/>
        </w:rPr>
        <w:t>过程识别被认为是</w:t>
      </w:r>
      <w:r>
        <w:rPr>
          <w:rFonts w:hint="eastAsia" w:ascii="黑体" w:hAnsi="黑体" w:eastAsia="黑体"/>
          <w:snapToGrid w:val="0"/>
        </w:rPr>
        <w:t>基本性能</w:t>
      </w:r>
      <w:r>
        <w:rPr>
          <w:rFonts w:hint="eastAsia"/>
        </w:rPr>
        <w:t>的</w:t>
      </w:r>
      <w:r>
        <w:rPr>
          <w:rFonts w:hint="eastAsia" w:ascii="黑体" w:hAnsi="黑体" w:eastAsia="黑体"/>
          <w:snapToGrid w:val="0"/>
        </w:rPr>
        <w:t>高频手术设备</w:t>
      </w:r>
      <w:r>
        <w:rPr>
          <w:rFonts w:hint="eastAsia"/>
        </w:rPr>
        <w:t>的其他功能。</w:t>
      </w:r>
    </w:p>
    <w:p w14:paraId="05AE3577">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snapToGrid w:val="0"/>
          <w:vanish/>
          <w:kern w:val="0"/>
          <w:szCs w:val="20"/>
        </w:rPr>
      </w:pPr>
    </w:p>
    <w:p w14:paraId="659EDD9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5091557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74ED45D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285D12C6">
      <w:pPr>
        <w:pStyle w:val="73"/>
        <w:spacing w:before="156" w:after="156"/>
        <w:rPr>
          <w:snapToGrid w:val="0"/>
          <w:kern w:val="0"/>
        </w:rPr>
      </w:pPr>
      <w:r>
        <w:rPr>
          <w:rFonts w:hint="eastAsia"/>
          <w:snapToGrid w:val="0"/>
          <w:kern w:val="0"/>
        </w:rPr>
        <w:t>其他条件</w:t>
      </w:r>
    </w:p>
    <w:p w14:paraId="383511AB">
      <w:pPr>
        <w:pStyle w:val="25"/>
        <w:rPr>
          <w:snapToGrid w:val="0"/>
        </w:rPr>
      </w:pPr>
      <w:r>
        <w:rPr>
          <w:rFonts w:hint="eastAsia"/>
          <w:snapToGrid w:val="0"/>
        </w:rPr>
        <w:t>测量</w:t>
      </w:r>
      <w:r>
        <w:rPr>
          <w:rFonts w:hint="eastAsia" w:ascii="黑体" w:hAnsi="黑体" w:eastAsia="黑体"/>
          <w:snapToGrid w:val="0"/>
        </w:rPr>
        <w:t>高频</w:t>
      </w:r>
      <w:r>
        <w:rPr>
          <w:rFonts w:hint="eastAsia"/>
          <w:snapToGrid w:val="0"/>
        </w:rPr>
        <w:t>电流的仪表，包括</w:t>
      </w:r>
      <w:r>
        <w:rPr>
          <w:rFonts w:hint="eastAsia" w:ascii="黑体" w:hAnsi="黑体" w:eastAsia="黑体"/>
          <w:snapToGrid w:val="0"/>
        </w:rPr>
        <w:t>高频</w:t>
      </w:r>
      <w:r>
        <w:rPr>
          <w:rFonts w:hint="eastAsia"/>
          <w:snapToGrid w:val="0"/>
        </w:rPr>
        <w:t>电压表与电流传感器组合表，要能在10kHz到5倍的被测</w:t>
      </w:r>
      <w:r>
        <w:rPr>
          <w:rFonts w:hint="eastAsia" w:ascii="黑体" w:hAnsi="黑体" w:eastAsia="黑体"/>
          <w:snapToGrid w:val="0"/>
        </w:rPr>
        <w:t>高频手术模式</w:t>
      </w:r>
      <w:r>
        <w:rPr>
          <w:rFonts w:hint="eastAsia"/>
          <w:snapToGrid w:val="0"/>
        </w:rPr>
        <w:t>的基频范围内以5%或更高精度提供真</w:t>
      </w:r>
      <w:r>
        <w:rPr>
          <w:rFonts w:hint="eastAsia" w:ascii="黑体" w:hAnsi="黑体" w:eastAsia="黑体"/>
          <w:snapToGrid w:val="0"/>
        </w:rPr>
        <w:t>有效值</w:t>
      </w:r>
      <w:r>
        <w:rPr>
          <w:rFonts w:hint="eastAsia"/>
          <w:snapToGrid w:val="0"/>
        </w:rPr>
        <w:t>。</w:t>
      </w:r>
      <w:r>
        <w:rPr>
          <w:rFonts w:hint="eastAsia" w:ascii="黑体" w:hAnsi="黑体" w:eastAsia="黑体"/>
          <w:snapToGrid w:val="0"/>
        </w:rPr>
        <w:t>高频</w:t>
      </w:r>
      <w:r>
        <w:rPr>
          <w:rFonts w:hint="eastAsia"/>
          <w:snapToGrid w:val="0"/>
        </w:rPr>
        <w:t>输出仪表要能在施加测量参数的3s内提供要求精度的测量值。</w:t>
      </w:r>
      <w:r>
        <w:rPr>
          <w:rFonts w:hint="eastAsia" w:ascii="黑体" w:hAnsi="黑体" w:eastAsia="黑体"/>
          <w:snapToGrid w:val="0"/>
        </w:rPr>
        <w:t>高频</w:t>
      </w:r>
      <w:r>
        <w:rPr>
          <w:rFonts w:hint="eastAsia"/>
          <w:snapToGrid w:val="0"/>
        </w:rPr>
        <w:t>电流或</w:t>
      </w:r>
      <w:r>
        <w:rPr>
          <w:rFonts w:hint="eastAsia" w:ascii="黑体" w:hAnsi="黑体" w:eastAsia="黑体"/>
          <w:snapToGrid w:val="0"/>
        </w:rPr>
        <w:t>高频</w:t>
      </w:r>
      <w:r>
        <w:rPr>
          <w:rFonts w:hint="eastAsia"/>
          <w:snapToGrid w:val="0"/>
        </w:rPr>
        <w:t>功率少于1s时间的瞬态读数可忽略。</w:t>
      </w:r>
    </w:p>
    <w:p w14:paraId="383FED69">
      <w:pPr>
        <w:pStyle w:val="25"/>
        <w:rPr>
          <w:snapToGrid w:val="0"/>
        </w:rPr>
      </w:pPr>
      <w:r>
        <w:rPr>
          <w:rFonts w:hint="eastAsia"/>
          <w:snapToGrid w:val="0"/>
        </w:rPr>
        <w:t>用于</w:t>
      </w:r>
      <w:r>
        <w:rPr>
          <w:rFonts w:hint="eastAsia" w:ascii="黑体" w:hAnsi="黑体" w:eastAsia="黑体"/>
          <w:snapToGrid w:val="0"/>
        </w:rPr>
        <w:t>高频</w:t>
      </w:r>
      <w:r>
        <w:rPr>
          <w:rFonts w:hint="eastAsia"/>
          <w:snapToGrid w:val="0"/>
        </w:rPr>
        <w:t>试验电阻的</w:t>
      </w:r>
      <w:r>
        <w:rPr>
          <w:rFonts w:hint="eastAsia" w:ascii="黑体" w:hAnsi="黑体" w:eastAsia="黑体"/>
          <w:snapToGrid w:val="0"/>
        </w:rPr>
        <w:t>额定</w:t>
      </w:r>
      <w:r>
        <w:rPr>
          <w:rFonts w:hint="eastAsia"/>
          <w:snapToGrid w:val="0"/>
        </w:rPr>
        <w:t>值应不小于给定试验功耗的50%，且阻抗的电阻分量精度宜在规定值的3%以内，在10kHz到被测</w:t>
      </w:r>
      <w:r>
        <w:rPr>
          <w:rFonts w:hint="eastAsia" w:ascii="黑体" w:hAnsi="黑体" w:eastAsia="黑体"/>
          <w:snapToGrid w:val="0"/>
        </w:rPr>
        <w:t>高频手术模式</w:t>
      </w:r>
      <w:r>
        <w:rPr>
          <w:rFonts w:hint="eastAsia"/>
          <w:snapToGrid w:val="0"/>
        </w:rPr>
        <w:t>5倍基频之间的阻抗相角不大于8.5°。</w:t>
      </w:r>
    </w:p>
    <w:p w14:paraId="243DEC08">
      <w:pPr>
        <w:pStyle w:val="25"/>
        <w:rPr>
          <w:snapToGrid w:val="0"/>
        </w:rPr>
      </w:pPr>
      <w:r>
        <w:rPr>
          <w:rFonts w:hint="eastAsia"/>
          <w:snapToGrid w:val="0"/>
        </w:rPr>
        <w:t>用于测量</w:t>
      </w:r>
      <w:r>
        <w:rPr>
          <w:rFonts w:hint="eastAsia" w:ascii="黑体" w:hAnsi="黑体" w:eastAsia="黑体"/>
          <w:snapToGrid w:val="0"/>
        </w:rPr>
        <w:t>高频</w:t>
      </w:r>
      <w:r>
        <w:rPr>
          <w:rFonts w:hint="eastAsia"/>
          <w:snapToGrid w:val="0"/>
        </w:rPr>
        <w:t>电压的仪表</w:t>
      </w:r>
      <w:r>
        <w:rPr>
          <w:rFonts w:hint="eastAsia" w:ascii="黑体" w:hAnsi="黑体" w:eastAsia="黑体"/>
          <w:snapToGrid w:val="0"/>
        </w:rPr>
        <w:t>额定</w:t>
      </w:r>
      <w:r>
        <w:rPr>
          <w:rFonts w:hint="eastAsia"/>
          <w:snapToGrid w:val="0"/>
        </w:rPr>
        <w:t>值不低于150%预计的峰值电压，在10kHz到5倍被测信号基频范围内校准精度应优于5%。</w:t>
      </w:r>
    </w:p>
    <w:p w14:paraId="77F140BC">
      <w:pPr>
        <w:pStyle w:val="25"/>
        <w:rPr>
          <w:snapToGrid w:val="0"/>
        </w:rPr>
      </w:pPr>
      <w:r>
        <w:rPr>
          <w:rFonts w:hint="eastAsia"/>
          <w:snapToGrid w:val="0"/>
        </w:rPr>
        <w:t>对于每一个</w:t>
      </w:r>
      <w:r>
        <w:rPr>
          <w:rFonts w:hint="eastAsia" w:ascii="黑体" w:hAnsi="黑体" w:eastAsia="黑体"/>
          <w:snapToGrid w:val="0"/>
        </w:rPr>
        <w:t>高频手术模式</w:t>
      </w:r>
      <w:r>
        <w:rPr>
          <w:rFonts w:hint="eastAsia"/>
          <w:snapToGrid w:val="0"/>
        </w:rPr>
        <w:t>，“基频”一词是指最大功率设定下开路运行时被测</w:t>
      </w:r>
      <w:r>
        <w:rPr>
          <w:rFonts w:hint="eastAsia" w:ascii="黑体" w:hAnsi="黑体" w:eastAsia="黑体"/>
          <w:snapToGrid w:val="0"/>
        </w:rPr>
        <w:t>高频</w:t>
      </w:r>
      <w:r>
        <w:rPr>
          <w:rFonts w:hint="eastAsia"/>
          <w:snapToGrid w:val="0"/>
        </w:rPr>
        <w:t>输出电压的最高幅度谱线频率。</w:t>
      </w:r>
    </w:p>
    <w:p w14:paraId="6F6D2CA8">
      <w:pPr>
        <w:pStyle w:val="25"/>
        <w:rPr>
          <w:snapToGrid w:val="0"/>
        </w:rPr>
      </w:pPr>
      <w:r>
        <w:rPr>
          <w:rFonts w:hint="eastAsia"/>
          <w:snapToGrid w:val="0"/>
        </w:rPr>
        <w:t>本标准的修订延续了第四版（AA 2.2.101）和第五版（201.5.4条）中陈述的目的，以便将</w:t>
      </w:r>
      <w:r>
        <w:rPr>
          <w:rFonts w:hint="eastAsia" w:ascii="黑体" w:hAnsi="黑体" w:eastAsia="黑体"/>
          <w:snapToGrid w:val="0"/>
        </w:rPr>
        <w:t>高频附件</w:t>
      </w:r>
      <w:r>
        <w:rPr>
          <w:rFonts w:hint="eastAsia"/>
          <w:snapToGrid w:val="0"/>
        </w:rPr>
        <w:t>的要求和试验同专门的</w:t>
      </w:r>
      <w:r>
        <w:rPr>
          <w:rFonts w:hint="eastAsia" w:ascii="黑体" w:hAnsi="黑体" w:eastAsia="黑体"/>
          <w:snapToGrid w:val="0"/>
        </w:rPr>
        <w:t>高频手术设备</w:t>
      </w:r>
      <w:r>
        <w:rPr>
          <w:rFonts w:hint="eastAsia"/>
          <w:snapToGrid w:val="0"/>
        </w:rPr>
        <w:t>分开。此外，本</w:t>
      </w:r>
      <w:del w:id="3689" w:author="ZXQ" w:date="2018-09-19T20:29:00Z">
        <w:r>
          <w:rPr>
            <w:rFonts w:hint="eastAsia"/>
            <w:snapToGrid w:val="0"/>
          </w:rPr>
          <w:delText>文件</w:delText>
        </w:r>
      </w:del>
      <w:ins w:id="3690" w:author="ZXQ" w:date="2018-09-19T20:29:00Z">
        <w:r>
          <w:rPr>
            <w:rFonts w:hint="eastAsia"/>
            <w:snapToGrid w:val="0"/>
          </w:rPr>
          <w:t>标准</w:t>
        </w:r>
      </w:ins>
      <w:r>
        <w:rPr>
          <w:rFonts w:hint="eastAsia"/>
          <w:snapToGrid w:val="0"/>
        </w:rPr>
        <w:t>可清楚规定用于要求试验的设备，特别是那些与认可的</w:t>
      </w:r>
      <w:r>
        <w:rPr>
          <w:rFonts w:hint="eastAsia" w:ascii="黑体" w:hAnsi="黑体" w:eastAsia="黑体"/>
          <w:snapToGrid w:val="0"/>
        </w:rPr>
        <w:t>高频</w:t>
      </w:r>
      <w:r>
        <w:rPr>
          <w:rFonts w:hint="eastAsia"/>
          <w:snapToGrid w:val="0"/>
        </w:rPr>
        <w:t>试验方法并无什么关联的器具，以保证结果的复现性。由于功率施加的短暂性和小功率电阻具有较大可用性（易满足低电抗要求），电阻</w:t>
      </w:r>
      <w:r>
        <w:rPr>
          <w:rFonts w:hint="eastAsia" w:ascii="黑体" w:hAnsi="黑体" w:eastAsia="黑体"/>
          <w:snapToGrid w:val="0"/>
        </w:rPr>
        <w:t>额定</w:t>
      </w:r>
      <w:r>
        <w:rPr>
          <w:rFonts w:hint="eastAsia"/>
          <w:snapToGrid w:val="0"/>
        </w:rPr>
        <w:t>功耗低到50%的预计功率是合适的，但不能再低。</w:t>
      </w:r>
    </w:p>
    <w:p w14:paraId="66921C3B">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snapToGrid w:val="0"/>
          <w:vanish/>
          <w:kern w:val="0"/>
          <w:szCs w:val="20"/>
        </w:rPr>
      </w:pPr>
    </w:p>
    <w:p w14:paraId="502A6080">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snapToGrid w:val="0"/>
          <w:vanish/>
          <w:kern w:val="0"/>
          <w:szCs w:val="20"/>
        </w:rPr>
      </w:pPr>
    </w:p>
    <w:p w14:paraId="2659B0AD">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74C55FA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4C4F1D7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47F18F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8A4ADE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6EBB9D1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48B94E9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27A6AB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1BE8FCE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AC6632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75201CE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0132A50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2CACFBD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E2E9BA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07B5C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F6419F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A69BE1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9D12D8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E1E9E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E670E5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3CEE6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7D544C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6A422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114B2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B28270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C66B0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602B05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A4EA81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36CC6F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9FE3D2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FA6334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85DAA1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A7E444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60E56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B23A34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023004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1E5BD5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15271E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69B3FD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D97A93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CE5134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FCD462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3745C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B9D474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5EE805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373E5F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878AAB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885A19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7B07FD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47E10F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053EF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94FEB1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30051E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ECF762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D8CDEF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AA085E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E9CE4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E96A5E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7FDB8F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4F641A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003D6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3D701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A335FB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BE8CD7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2C8CEB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77C8F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4C7951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3081E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53C15B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96B341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ABFE2D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A51A63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5A054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7C3194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A1C521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E42E5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C84374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699957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0F5EF7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E949D2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251BCD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837E35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7A2C24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CCAA60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116CC9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D7DD2F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B9ECC5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58590E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F35D2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95AE0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0F69A5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4AF40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98A83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87A812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56E1F2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B4DFB5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BFF680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3E1828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75729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2589D5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0E83A46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EEB554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301C5AF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2D8235B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4EAC17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1955D2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F10275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C96C6F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49E9CA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6715D7F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72AF206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162DECB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snapToGrid w:val="0"/>
          <w:vanish/>
          <w:kern w:val="0"/>
          <w:szCs w:val="20"/>
        </w:rPr>
      </w:pPr>
    </w:p>
    <w:p w14:paraId="54F47955">
      <w:pPr>
        <w:pStyle w:val="109"/>
        <w:spacing w:before="156" w:after="156"/>
        <w:rPr>
          <w:snapToGrid w:val="0"/>
          <w:kern w:val="0"/>
        </w:rPr>
      </w:pPr>
      <w:r>
        <w:rPr>
          <w:rFonts w:hint="eastAsia"/>
          <w:snapToGrid w:val="0"/>
          <w:kern w:val="0"/>
        </w:rPr>
        <w:t>高频附件</w:t>
      </w:r>
    </w:p>
    <w:p w14:paraId="44A58CDE">
      <w:pPr>
        <w:pStyle w:val="25"/>
      </w:pPr>
      <w:r>
        <w:rPr>
          <w:rFonts w:hint="eastAsia"/>
        </w:rPr>
        <w:t>在大多数情况下，含有</w:t>
      </w:r>
      <w:r>
        <w:rPr>
          <w:rFonts w:hint="eastAsia" w:ascii="黑体" w:hAnsi="黑体" w:eastAsia="黑体"/>
          <w:snapToGrid w:val="0"/>
        </w:rPr>
        <w:t>应用部分</w:t>
      </w:r>
      <w:r>
        <w:rPr>
          <w:rFonts w:hint="eastAsia"/>
        </w:rPr>
        <w:t>的</w:t>
      </w:r>
      <w:r>
        <w:rPr>
          <w:rFonts w:hint="eastAsia" w:ascii="黑体" w:hAnsi="黑体" w:eastAsia="黑体"/>
          <w:snapToGrid w:val="0"/>
        </w:rPr>
        <w:t>高频附件</w:t>
      </w:r>
      <w:r>
        <w:rPr>
          <w:rFonts w:hint="eastAsia"/>
        </w:rPr>
        <w:t>不提供</w:t>
      </w:r>
      <w:r>
        <w:rPr>
          <w:rFonts w:hint="eastAsia" w:ascii="黑体" w:hAnsi="黑体" w:eastAsia="黑体"/>
          <w:snapToGrid w:val="0"/>
        </w:rPr>
        <w:t>BF型</w:t>
      </w:r>
      <w:r>
        <w:rPr>
          <w:rFonts w:hint="eastAsia"/>
        </w:rPr>
        <w:t>或</w:t>
      </w:r>
      <w:r>
        <w:rPr>
          <w:rFonts w:hint="eastAsia" w:ascii="黑体" w:hAnsi="黑体" w:eastAsia="黑体"/>
          <w:snapToGrid w:val="0"/>
        </w:rPr>
        <w:t>CF型患者</w:t>
      </w:r>
      <w:r>
        <w:rPr>
          <w:rFonts w:hint="eastAsia"/>
        </w:rPr>
        <w:t>保护。这些保护内置于</w:t>
      </w:r>
      <w:r>
        <w:rPr>
          <w:rFonts w:hint="eastAsia" w:ascii="黑体" w:hAnsi="黑体" w:eastAsia="黑体"/>
          <w:snapToGrid w:val="0"/>
        </w:rPr>
        <w:t>高频手术设备</w:t>
      </w:r>
      <w:r>
        <w:rPr>
          <w:rFonts w:hint="eastAsia"/>
        </w:rPr>
        <w:t>。</w:t>
      </w:r>
    </w:p>
    <w:p w14:paraId="152AB01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0B7592B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00CD130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snapToGrid w:val="0"/>
          <w:vanish/>
          <w:kern w:val="0"/>
          <w:szCs w:val="20"/>
        </w:rPr>
      </w:pPr>
    </w:p>
    <w:p w14:paraId="3413556E">
      <w:pPr>
        <w:pStyle w:val="72"/>
        <w:spacing w:before="156" w:after="156"/>
        <w:rPr>
          <w:rFonts w:ascii="Arial" w:hAnsi="Arial" w:cs="Arial"/>
          <w:kern w:val="0"/>
          <w:sz w:val="20"/>
        </w:rPr>
      </w:pPr>
      <w:r>
        <w:rPr>
          <w:rFonts w:hint="eastAsia"/>
          <w:snapToGrid w:val="0"/>
          <w:kern w:val="0"/>
        </w:rPr>
        <w:t>控制装置</w:t>
      </w:r>
    </w:p>
    <w:p w14:paraId="5A2D6642">
      <w:pPr>
        <w:pStyle w:val="25"/>
        <w:rPr>
          <w:snapToGrid w:val="0"/>
        </w:rPr>
      </w:pPr>
      <w:r>
        <w:rPr>
          <w:rFonts w:hint="eastAsia"/>
          <w:snapToGrid w:val="0"/>
        </w:rPr>
        <w:t>本条款仅当有输出控制时适用。本</w:t>
      </w:r>
      <w:del w:id="3691" w:author="ZXQ" w:date="2018-09-19T20:30:00Z">
        <w:r>
          <w:rPr>
            <w:rFonts w:hint="eastAsia"/>
            <w:snapToGrid w:val="0"/>
          </w:rPr>
          <w:delText>文件</w:delText>
        </w:r>
      </w:del>
      <w:ins w:id="3692" w:author="ZXQ" w:date="2018-09-19T20:30:00Z">
        <w:r>
          <w:rPr>
            <w:rFonts w:hint="eastAsia"/>
            <w:snapToGrid w:val="0"/>
          </w:rPr>
          <w:t>标准</w:t>
        </w:r>
      </w:ins>
      <w:r>
        <w:rPr>
          <w:rFonts w:hint="eastAsia"/>
          <w:snapToGrid w:val="0"/>
        </w:rPr>
        <w:t>中输出控制不是必需的。</w:t>
      </w:r>
    </w:p>
    <w:p w14:paraId="7FE669E1">
      <w:pPr>
        <w:pStyle w:val="25"/>
        <w:rPr>
          <w:snapToGrid w:val="0"/>
        </w:rPr>
      </w:pPr>
      <w:r>
        <w:rPr>
          <w:rFonts w:hint="eastAsia"/>
          <w:snapToGrid w:val="0"/>
        </w:rPr>
        <w:t>以相对值对释放到相关负载电阻上的功率进行分度是必要的。但是，如果输出指示给出以“瓦”计的实际输出功率，则在负载电阻整个范围内都应准确，否则释放到</w:t>
      </w:r>
      <w:r>
        <w:rPr>
          <w:rFonts w:hint="eastAsia" w:ascii="黑体" w:hAnsi="黑体" w:eastAsia="黑体"/>
          <w:snapToGrid w:val="0"/>
        </w:rPr>
        <w:t>患者</w:t>
      </w:r>
      <w:r>
        <w:rPr>
          <w:rFonts w:hint="eastAsia"/>
          <w:snapToGrid w:val="0"/>
        </w:rPr>
        <w:t>身上的功率不同于指示值，从而产生不可接受的</w:t>
      </w:r>
      <w:r>
        <w:rPr>
          <w:rFonts w:hint="eastAsia" w:ascii="黑体" w:hAnsi="黑体" w:eastAsia="黑体"/>
          <w:snapToGrid w:val="0"/>
        </w:rPr>
        <w:t>风险</w:t>
      </w:r>
      <w:r>
        <w:rPr>
          <w:rFonts w:hint="eastAsia"/>
          <w:snapToGrid w:val="0"/>
        </w:rPr>
        <w:t>。如果显示数字“0”，那么</w:t>
      </w:r>
      <w:r>
        <w:rPr>
          <w:rFonts w:hint="eastAsia" w:ascii="黑体" w:hAnsi="黑体" w:eastAsia="黑体"/>
          <w:snapToGrid w:val="0"/>
        </w:rPr>
        <w:t>操作者</w:t>
      </w:r>
      <w:r>
        <w:rPr>
          <w:rFonts w:hint="eastAsia"/>
          <w:snapToGrid w:val="0"/>
        </w:rPr>
        <w:t>可能以为在这个控制位置上输出为零。</w:t>
      </w:r>
    </w:p>
    <w:p w14:paraId="4390C99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35A8718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3B6E4FF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7C09007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snapToGrid w:val="0"/>
          <w:vanish/>
          <w:kern w:val="0"/>
          <w:szCs w:val="20"/>
        </w:rPr>
      </w:pPr>
    </w:p>
    <w:p w14:paraId="7B77B59D">
      <w:pPr>
        <w:pStyle w:val="72"/>
        <w:spacing w:before="156" w:after="156"/>
        <w:rPr>
          <w:rFonts w:ascii="Arial" w:hAnsi="Arial" w:cs="Arial"/>
          <w:bCs/>
          <w:kern w:val="0"/>
          <w:sz w:val="20"/>
        </w:rPr>
      </w:pPr>
      <w:r>
        <w:rPr>
          <w:rFonts w:hint="eastAsia"/>
          <w:snapToGrid w:val="0"/>
          <w:kern w:val="0"/>
        </w:rPr>
        <w:t>指示灯颜色</w:t>
      </w:r>
    </w:p>
    <w:p w14:paraId="76076B01">
      <w:pPr>
        <w:pStyle w:val="25"/>
        <w:rPr>
          <w:snapToGrid w:val="0"/>
        </w:rPr>
      </w:pPr>
      <w:r>
        <w:rPr>
          <w:rFonts w:hint="eastAsia"/>
          <w:snapToGrid w:val="0"/>
        </w:rPr>
        <w:t>指示灯颜色的规范化被认为是一种安全性能。</w:t>
      </w:r>
    </w:p>
    <w:p w14:paraId="138A9C50">
      <w:pPr>
        <w:pStyle w:val="25"/>
        <w:rPr>
          <w:snapToGrid w:val="0"/>
        </w:rPr>
      </w:pPr>
      <w:r>
        <w:rPr>
          <w:rFonts w:hint="eastAsia"/>
          <w:snapToGrid w:val="0"/>
        </w:rPr>
        <w:t>黄色指示灯多年来被用来指明</w:t>
      </w:r>
      <w:r>
        <w:rPr>
          <w:rFonts w:hint="eastAsia" w:ascii="黑体" w:hAnsi="黑体" w:eastAsia="黑体"/>
          <w:snapToGrid w:val="0"/>
        </w:rPr>
        <w:t>高频手术设备</w:t>
      </w:r>
      <w:r>
        <w:rPr>
          <w:rFonts w:hint="eastAsia"/>
          <w:snapToGrid w:val="0"/>
        </w:rPr>
        <w:t>上的</w:t>
      </w:r>
      <w:r>
        <w:rPr>
          <w:rFonts w:hint="eastAsia" w:ascii="黑体" w:hAnsi="黑体" w:eastAsia="黑体"/>
          <w:snapToGrid w:val="0"/>
        </w:rPr>
        <w:t>切</w:t>
      </w:r>
      <w:r>
        <w:rPr>
          <w:rFonts w:hint="eastAsia"/>
          <w:snapToGrid w:val="0"/>
        </w:rPr>
        <w:t>模式被选中或者在使用中。“混切”模式主要用于附加有不同程度</w:t>
      </w:r>
      <w:r>
        <w:rPr>
          <w:rFonts w:hint="eastAsia" w:ascii="黑体" w:hAnsi="黑体" w:eastAsia="黑体"/>
          <w:snapToGrid w:val="0"/>
        </w:rPr>
        <w:t>凝</w:t>
      </w:r>
      <w:r>
        <w:rPr>
          <w:rFonts w:hint="eastAsia"/>
          <w:snapToGrid w:val="0"/>
        </w:rPr>
        <w:t>血效果的</w:t>
      </w:r>
      <w:r>
        <w:rPr>
          <w:rFonts w:hint="eastAsia" w:ascii="黑体" w:hAnsi="黑体" w:eastAsia="黑体"/>
          <w:snapToGrid w:val="0"/>
        </w:rPr>
        <w:t>切</w:t>
      </w:r>
      <w:r>
        <w:rPr>
          <w:rFonts w:hint="eastAsia" w:hAnsi="宋体"/>
          <w:snapToGrid w:val="0"/>
        </w:rPr>
        <w:t>（割）</w:t>
      </w:r>
      <w:r>
        <w:rPr>
          <w:rFonts w:hint="eastAsia"/>
          <w:snapToGrid w:val="0"/>
        </w:rPr>
        <w:t>手术。因“混切”主要功能是“切”，因此认为，当使用“混切”时，黄灯是最合适的。</w:t>
      </w:r>
    </w:p>
    <w:p w14:paraId="3D6F1D3F">
      <w:pPr>
        <w:pStyle w:val="72"/>
        <w:spacing w:before="156" w:after="156"/>
        <w:rPr>
          <w:snapToGrid w:val="0"/>
          <w:kern w:val="0"/>
        </w:rPr>
      </w:pPr>
      <w:r>
        <w:rPr>
          <w:rFonts w:hint="eastAsia"/>
          <w:snapToGrid w:val="0"/>
          <w:kern w:val="0"/>
        </w:rPr>
        <w:t>控制器颜色</w:t>
      </w:r>
    </w:p>
    <w:p w14:paraId="11228106">
      <w:pPr>
        <w:pStyle w:val="25"/>
        <w:rPr>
          <w:snapToGrid w:val="0"/>
        </w:rPr>
      </w:pPr>
      <w:r>
        <w:rPr>
          <w:rFonts w:hint="eastAsia"/>
          <w:snapToGrid w:val="0"/>
        </w:rPr>
        <w:t>与规定的指示灯相同的色彩可用于其它地方是为了防止混淆。</w:t>
      </w:r>
    </w:p>
    <w:p w14:paraId="1C54B13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0"/>
          <w:szCs w:val="20"/>
        </w:rPr>
      </w:pPr>
    </w:p>
    <w:p w14:paraId="7527E53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0"/>
          <w:szCs w:val="20"/>
        </w:rPr>
      </w:pPr>
    </w:p>
    <w:p w14:paraId="2006EE1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0"/>
          <w:szCs w:val="20"/>
        </w:rPr>
      </w:pPr>
    </w:p>
    <w:p w14:paraId="6D43EE2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13239E0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4024281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9CAF80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1E65D4C">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6C3C40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862615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C9AD4A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F069417">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165B90B">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3F7A1E9">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FE2D822">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AAF8802">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268C9C4">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5FAE6F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ED30B6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D8D00B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FE3C5E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11232C9">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0D388D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1FEFC0B">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649FDD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FE6765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D7081F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428D8B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B9117C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E9B48C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BCA0B6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E8A88F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B82356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399FF69">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4C26D7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9DD65D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0D56CE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C955EDC">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DA33AA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A18659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D6EC180">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ADF5EE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3F97CB9">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3C2991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EC4AEF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420353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169E28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025F9D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E03317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7A3CAE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0E2F90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338A4A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9327CF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03BCEE5">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1CBD6F4">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CC92DE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C43AF5C">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252ED8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2303ADC">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FC3270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39E42AC">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9696B6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F9C53F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CDE97B5">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59DB57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E36905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E4DEBB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137C39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FD5EE4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CE925C8">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5A487F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2A51B87">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FD92C5C">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9DD9B2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A5BC260">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F915B17">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4AA82F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968460B">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0C2544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133C66A">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03260DD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B504A5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204C127">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783D10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7FF5B93">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B14237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E0F92E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23B9AF0">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4776010">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971470B">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72576A7">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3B4564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BB4003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F8A66C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6CD57BD6">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7D7CFDB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C5C6E4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4D1BBB0B">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86854A1">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B07A0D0">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33FE3E8E">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2436AF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024D714">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27206A0F">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5474D42D">
      <w:pPr>
        <w:pStyle w:val="149"/>
        <w:widowControl/>
        <w:numPr>
          <w:ilvl w:val="6"/>
          <w:numId w:val="8"/>
        </w:numPr>
        <w:wordWrap w:val="0"/>
        <w:overflowPunct w:val="0"/>
        <w:autoSpaceDE w:val="0"/>
        <w:autoSpaceDN w:val="0"/>
        <w:spacing w:before="156" w:beforeLines="50" w:after="156" w:afterLines="50"/>
        <w:ind w:firstLineChars="0"/>
        <w:textAlignment w:val="baseline"/>
        <w:outlineLvl w:val="6"/>
        <w:rPr>
          <w:rFonts w:ascii="黑体" w:eastAsia="黑体"/>
          <w:vanish/>
          <w:kern w:val="0"/>
          <w:szCs w:val="20"/>
        </w:rPr>
      </w:pPr>
    </w:p>
    <w:p w14:paraId="1AABD23F">
      <w:pPr>
        <w:pStyle w:val="113"/>
        <w:spacing w:before="156" w:after="156"/>
        <w:rPr>
          <w:kern w:val="0"/>
        </w:rPr>
      </w:pPr>
      <w:r>
        <w:rPr>
          <w:rFonts w:hint="eastAsia"/>
          <w:kern w:val="0"/>
        </w:rPr>
        <w:t>a）</w:t>
      </w:r>
    </w:p>
    <w:p w14:paraId="6BCFF649">
      <w:pPr>
        <w:pStyle w:val="25"/>
        <w:rPr>
          <w:snapToGrid w:val="0"/>
        </w:rPr>
      </w:pPr>
      <w:r>
        <w:rPr>
          <w:rFonts w:hint="eastAsia"/>
          <w:snapToGrid w:val="0"/>
        </w:rPr>
        <w:t>关于防止</w:t>
      </w:r>
      <w:del w:id="3693" w:author="ZXQ" w:date="2018-09-19T20:38:00Z">
        <w:r>
          <w:rPr>
            <w:rFonts w:hint="eastAsia"/>
            <w:snapToGrid w:val="0"/>
          </w:rPr>
          <w:delText>不希望</w:delText>
        </w:r>
      </w:del>
      <w:ins w:id="3694" w:author="ZXQ" w:date="2018-09-19T20:38:00Z">
        <w:r>
          <w:rPr>
            <w:rFonts w:hint="eastAsia"/>
            <w:snapToGrid w:val="0"/>
          </w:rPr>
          <w:t>非预期</w:t>
        </w:r>
      </w:ins>
      <w:r>
        <w:rPr>
          <w:rFonts w:hint="eastAsia"/>
          <w:snapToGrid w:val="0"/>
        </w:rPr>
        <w:t>灼伤的建议是基于经验，特别是：</w:t>
      </w:r>
    </w:p>
    <w:p w14:paraId="03A0C6A7">
      <w:pPr>
        <w:pStyle w:val="75"/>
      </w:pPr>
      <w:r>
        <w:rPr>
          <w:rFonts w:hint="eastAsia"/>
          <w:snapToGrid w:val="0"/>
        </w:rPr>
        <w:t>在本</w:t>
      </w:r>
      <w:del w:id="3695" w:author="ZXQ" w:date="2018-09-19T20:30:00Z">
        <w:r>
          <w:rPr>
            <w:rFonts w:hint="eastAsia"/>
            <w:snapToGrid w:val="0"/>
          </w:rPr>
          <w:delText>文件</w:delText>
        </w:r>
      </w:del>
      <w:ins w:id="3696" w:author="ZXQ" w:date="2018-09-19T20:30:00Z">
        <w:r>
          <w:rPr>
            <w:rFonts w:hint="eastAsia"/>
            <w:snapToGrid w:val="0"/>
          </w:rPr>
          <w:t>标准</w:t>
        </w:r>
      </w:ins>
      <w:r>
        <w:rPr>
          <w:rFonts w:hint="eastAsia"/>
          <w:snapToGrid w:val="0"/>
        </w:rPr>
        <w:t>的以往版本中，本条款包含将</w:t>
      </w:r>
      <w:r>
        <w:rPr>
          <w:rFonts w:hint="eastAsia" w:ascii="黑体" w:hAnsi="黑体" w:eastAsia="黑体"/>
          <w:snapToGrid w:val="0"/>
        </w:rPr>
        <w:t>中性电极</w:t>
      </w:r>
      <w:r>
        <w:rPr>
          <w:rFonts w:hint="eastAsia"/>
          <w:snapToGrid w:val="0"/>
        </w:rPr>
        <w:t>尽可能靠近手术部位的建议。一般来说，使</w:t>
      </w:r>
      <w:r>
        <w:rPr>
          <w:rFonts w:hint="eastAsia" w:ascii="黑体" w:hAnsi="黑体" w:eastAsia="黑体"/>
          <w:snapToGrid w:val="0"/>
        </w:rPr>
        <w:t>中性电极</w:t>
      </w:r>
      <w:r>
        <w:rPr>
          <w:rFonts w:hint="eastAsia"/>
          <w:snapToGrid w:val="0"/>
        </w:rPr>
        <w:t>与手术部位间距最小化可降低负载电阻、</w:t>
      </w:r>
      <w:r>
        <w:rPr>
          <w:rFonts w:hint="eastAsia" w:ascii="黑体" w:hAnsi="黑体" w:eastAsia="黑体"/>
          <w:snapToGrid w:val="0"/>
        </w:rPr>
        <w:t>手术电极</w:t>
      </w:r>
      <w:r>
        <w:rPr>
          <w:rFonts w:hint="eastAsia"/>
          <w:snapToGrid w:val="0"/>
        </w:rPr>
        <w:t>部位的给定功率、</w:t>
      </w:r>
      <w:r>
        <w:rPr>
          <w:rFonts w:hint="eastAsia" w:ascii="黑体" w:hAnsi="黑体" w:eastAsia="黑体"/>
          <w:snapToGrid w:val="0"/>
        </w:rPr>
        <w:t>高频手术设备</w:t>
      </w:r>
      <w:r>
        <w:rPr>
          <w:rFonts w:hint="eastAsia"/>
          <w:snapToGrid w:val="0"/>
        </w:rPr>
        <w:t>所需的输出功率以及跨接于</w:t>
      </w:r>
      <w:r>
        <w:rPr>
          <w:rFonts w:hint="eastAsia" w:ascii="黑体" w:hAnsi="黑体" w:eastAsia="黑体"/>
          <w:snapToGrid w:val="0"/>
        </w:rPr>
        <w:t>患者</w:t>
      </w:r>
      <w:r>
        <w:rPr>
          <w:rFonts w:hint="eastAsia"/>
          <w:snapToGrid w:val="0"/>
        </w:rPr>
        <w:t>身上的</w:t>
      </w:r>
      <w:r>
        <w:rPr>
          <w:rFonts w:hint="eastAsia" w:ascii="黑体" w:hAnsi="黑体" w:eastAsia="黑体"/>
          <w:snapToGrid w:val="0"/>
        </w:rPr>
        <w:t>高频</w:t>
      </w:r>
      <w:r>
        <w:rPr>
          <w:rFonts w:hint="eastAsia"/>
          <w:snapToGrid w:val="0"/>
        </w:rPr>
        <w:t>电压。然而，如果</w:t>
      </w:r>
      <w:r>
        <w:rPr>
          <w:rFonts w:hint="eastAsia" w:ascii="黑体" w:hAnsi="黑体" w:eastAsia="黑体"/>
          <w:snapToGrid w:val="0"/>
        </w:rPr>
        <w:t>手术电极</w:t>
      </w:r>
      <w:r>
        <w:rPr>
          <w:rFonts w:hint="eastAsia"/>
          <w:snapToGrid w:val="0"/>
        </w:rPr>
        <w:t>和</w:t>
      </w:r>
      <w:r>
        <w:rPr>
          <w:rFonts w:hint="eastAsia" w:ascii="黑体" w:hAnsi="黑体" w:eastAsia="黑体"/>
          <w:snapToGrid w:val="0"/>
        </w:rPr>
        <w:t>中性电极</w:t>
      </w:r>
      <w:r>
        <w:rPr>
          <w:rFonts w:hint="eastAsia"/>
          <w:snapToGrid w:val="0"/>
        </w:rPr>
        <w:t>之间的直接路径包括组织小的横截面积，则电流密度能导致</w:t>
      </w:r>
      <w:del w:id="3697" w:author="ZXQ" w:date="2018-09-19T20:39:00Z">
        <w:r>
          <w:rPr>
            <w:rFonts w:hint="eastAsia"/>
            <w:snapToGrid w:val="0"/>
          </w:rPr>
          <w:delText>不希望</w:delText>
        </w:r>
      </w:del>
      <w:ins w:id="3698" w:author="ZXQ" w:date="2018-09-19T20:39:00Z">
        <w:r>
          <w:rPr>
            <w:rFonts w:hint="eastAsia"/>
            <w:snapToGrid w:val="0"/>
          </w:rPr>
          <w:t>非预期</w:t>
        </w:r>
      </w:ins>
      <w:r>
        <w:rPr>
          <w:rFonts w:hint="eastAsia"/>
          <w:snapToGrid w:val="0"/>
        </w:rPr>
        <w:t>的发热和组织损伤。因此，</w:t>
      </w:r>
      <w:r>
        <w:rPr>
          <w:rFonts w:hint="eastAsia" w:ascii="黑体" w:hAnsi="黑体" w:eastAsia="黑体"/>
          <w:snapToGrid w:val="0"/>
        </w:rPr>
        <w:t>操作者</w:t>
      </w:r>
      <w:r>
        <w:rPr>
          <w:rFonts w:hint="eastAsia"/>
          <w:snapToGrid w:val="0"/>
        </w:rPr>
        <w:t>宜依据</w:t>
      </w:r>
      <w:r>
        <w:rPr>
          <w:rFonts w:hint="eastAsia" w:ascii="黑体" w:hAnsi="黑体" w:eastAsia="黑体"/>
          <w:snapToGrid w:val="0"/>
        </w:rPr>
        <w:t>中性电极制造商</w:t>
      </w:r>
      <w:r>
        <w:rPr>
          <w:rFonts w:hint="eastAsia"/>
          <w:snapToGrid w:val="0"/>
        </w:rPr>
        <w:t>提供的使用说明书来获得具体的放置说明。</w:t>
      </w:r>
    </w:p>
    <w:p w14:paraId="2713AE9E">
      <w:pPr>
        <w:pStyle w:val="75"/>
        <w:rPr>
          <w:snapToGrid w:val="0"/>
        </w:rPr>
      </w:pPr>
      <w:r>
        <w:rPr>
          <w:rFonts w:hint="eastAsia"/>
          <w:snapToGrid w:val="0"/>
        </w:rPr>
        <w:t>同</w:t>
      </w:r>
      <w:r>
        <w:rPr>
          <w:rFonts w:hint="eastAsia" w:ascii="黑体" w:hAnsi="黑体" w:eastAsia="黑体"/>
          <w:snapToGrid w:val="0"/>
        </w:rPr>
        <w:t>高频</w:t>
      </w:r>
      <w:r>
        <w:rPr>
          <w:rFonts w:hint="eastAsia"/>
          <w:snapToGrid w:val="0"/>
        </w:rPr>
        <w:t>下对地具有低阻抗的物体的小面积接触，可形成高电流密度而产生</w:t>
      </w:r>
      <w:del w:id="3699" w:author="ZXQ" w:date="2018-09-19T20:39:00Z">
        <w:r>
          <w:rPr>
            <w:rFonts w:hint="eastAsia"/>
            <w:snapToGrid w:val="0"/>
          </w:rPr>
          <w:delText>不希望</w:delText>
        </w:r>
      </w:del>
      <w:ins w:id="3700" w:author="ZXQ" w:date="2018-09-19T20:39:00Z">
        <w:r>
          <w:rPr>
            <w:rFonts w:hint="eastAsia"/>
            <w:snapToGrid w:val="0"/>
          </w:rPr>
          <w:t>非预期</w:t>
        </w:r>
      </w:ins>
      <w:r>
        <w:rPr>
          <w:rFonts w:hint="eastAsia"/>
          <w:snapToGrid w:val="0"/>
        </w:rPr>
        <w:t>的灼伤。</w:t>
      </w:r>
    </w:p>
    <w:p w14:paraId="0464249C">
      <w:pPr>
        <w:pStyle w:val="75"/>
        <w:rPr>
          <w:snapToGrid w:val="0"/>
        </w:rPr>
      </w:pPr>
      <w:r>
        <w:rPr>
          <w:rFonts w:hint="eastAsia" w:ascii="黑体" w:hAnsi="黑体" w:eastAsia="黑体"/>
          <w:snapToGrid w:val="0"/>
        </w:rPr>
        <w:t>患者</w:t>
      </w:r>
      <w:r>
        <w:rPr>
          <w:rFonts w:hint="eastAsia"/>
          <w:snapToGrid w:val="0"/>
        </w:rPr>
        <w:t>身体这些部位之间可能存在</w:t>
      </w:r>
      <w:r>
        <w:rPr>
          <w:rFonts w:hint="eastAsia" w:ascii="黑体" w:hAnsi="黑体" w:eastAsia="黑体"/>
          <w:snapToGrid w:val="0"/>
        </w:rPr>
        <w:t>高频</w:t>
      </w:r>
      <w:r>
        <w:rPr>
          <w:rFonts w:hint="eastAsia"/>
          <w:snapToGrid w:val="0"/>
        </w:rPr>
        <w:t>电位差，会形成</w:t>
      </w:r>
      <w:del w:id="3701" w:author="ZXQ" w:date="2018-09-19T20:39:00Z">
        <w:r>
          <w:rPr>
            <w:rFonts w:hint="eastAsia"/>
            <w:snapToGrid w:val="0"/>
          </w:rPr>
          <w:delText>不希望</w:delText>
        </w:r>
      </w:del>
      <w:ins w:id="3702" w:author="ZXQ" w:date="2018-09-19T20:39:00Z">
        <w:r>
          <w:rPr>
            <w:rFonts w:hint="eastAsia"/>
            <w:snapToGrid w:val="0"/>
          </w:rPr>
          <w:t>非预期</w:t>
        </w:r>
      </w:ins>
      <w:r>
        <w:rPr>
          <w:rFonts w:hint="eastAsia"/>
          <w:snapToGrid w:val="0"/>
        </w:rPr>
        <w:t>的电流流通。</w:t>
      </w:r>
    </w:p>
    <w:p w14:paraId="1A9CD7FF">
      <w:pPr>
        <w:pStyle w:val="75"/>
        <w:rPr>
          <w:snapToGrid w:val="0"/>
        </w:rPr>
      </w:pPr>
      <w:r>
        <w:rPr>
          <w:rFonts w:hint="eastAsia"/>
          <w:snapToGrid w:val="0"/>
        </w:rPr>
        <w:t>流向监护设备引线的电流可能引起监护电极部位灼伤。</w:t>
      </w:r>
    </w:p>
    <w:p w14:paraId="2B36A062">
      <w:pPr>
        <w:pStyle w:val="75"/>
        <w:rPr>
          <w:snapToGrid w:val="0"/>
        </w:rPr>
      </w:pPr>
      <w:r>
        <w:rPr>
          <w:rFonts w:hint="eastAsia"/>
          <w:snapToGrid w:val="0"/>
        </w:rPr>
        <w:t>电极电缆和</w:t>
      </w:r>
      <w:r>
        <w:rPr>
          <w:rFonts w:hint="eastAsia" w:ascii="黑体" w:hAnsi="黑体" w:eastAsia="黑体"/>
          <w:snapToGrid w:val="0"/>
        </w:rPr>
        <w:t>患者</w:t>
      </w:r>
      <w:r>
        <w:rPr>
          <w:rFonts w:hint="eastAsia"/>
          <w:snapToGrid w:val="0"/>
        </w:rPr>
        <w:t>之间的电容可以引起局部高电流密度。</w:t>
      </w:r>
    </w:p>
    <w:p w14:paraId="27BC0217">
      <w:pPr>
        <w:pStyle w:val="75"/>
        <w:rPr>
          <w:snapToGrid w:val="0"/>
        </w:rPr>
      </w:pPr>
      <w:r>
        <w:rPr>
          <w:rFonts w:hint="eastAsia"/>
          <w:snapToGrid w:val="0"/>
        </w:rPr>
        <w:t>在特定情况下，</w:t>
      </w:r>
      <w:r>
        <w:rPr>
          <w:rFonts w:hint="eastAsia" w:ascii="黑体" w:hAnsi="黑体" w:eastAsia="黑体"/>
          <w:snapToGrid w:val="0"/>
        </w:rPr>
        <w:t>双极</w:t>
      </w:r>
      <w:r>
        <w:rPr>
          <w:rFonts w:hint="eastAsia"/>
          <w:snapToGrid w:val="0"/>
        </w:rPr>
        <w:t>技术可以防止</w:t>
      </w:r>
      <w:del w:id="3703" w:author="ZXQ" w:date="2018-09-19T20:39:00Z">
        <w:r>
          <w:rPr>
            <w:rFonts w:hint="eastAsia"/>
            <w:snapToGrid w:val="0"/>
          </w:rPr>
          <w:delText>不希望</w:delText>
        </w:r>
      </w:del>
      <w:ins w:id="3704" w:author="ZXQ" w:date="2018-09-19T20:39:00Z">
        <w:r>
          <w:rPr>
            <w:rFonts w:hint="eastAsia"/>
            <w:snapToGrid w:val="0"/>
          </w:rPr>
          <w:t>非预期</w:t>
        </w:r>
      </w:ins>
      <w:r>
        <w:rPr>
          <w:rFonts w:hint="eastAsia"/>
          <w:snapToGrid w:val="0"/>
        </w:rPr>
        <w:t>的组织损伤，特别是牵涉到具有相对高电阻的粗大骨架或具有相对小截面积的人体部位的手术。</w:t>
      </w:r>
    </w:p>
    <w:p w14:paraId="1DFB1326">
      <w:pPr>
        <w:pStyle w:val="75"/>
        <w:numPr>
          <w:ilvl w:val="1"/>
          <w:numId w:val="83"/>
        </w:numPr>
        <w:rPr>
          <w:snapToGrid w:val="0"/>
        </w:rPr>
      </w:pPr>
      <w:r>
        <w:rPr>
          <w:rFonts w:hint="eastAsia"/>
          <w:snapToGrid w:val="0"/>
        </w:rPr>
        <w:t>对于这种情况，在设定一个更大输出功率之前，要检查</w:t>
      </w:r>
      <w:r>
        <w:rPr>
          <w:rFonts w:hint="eastAsia" w:ascii="黑体" w:hAnsi="黑体" w:eastAsia="黑体"/>
          <w:snapToGrid w:val="0"/>
        </w:rPr>
        <w:t>中性电极</w:t>
      </w:r>
      <w:r>
        <w:rPr>
          <w:rFonts w:hint="eastAsia"/>
          <w:snapToGrid w:val="0"/>
        </w:rPr>
        <w:t>及其连接器的使用状态。</w:t>
      </w:r>
    </w:p>
    <w:p w14:paraId="3F663A24">
      <w:pPr>
        <w:pStyle w:val="25"/>
        <w:rPr>
          <w:snapToGrid w:val="0"/>
        </w:rPr>
      </w:pPr>
      <w:r>
        <w:rPr>
          <w:rFonts w:hint="eastAsia"/>
          <w:snapToGrid w:val="0"/>
        </w:rPr>
        <w:t>如果可用的仅是</w:t>
      </w:r>
      <w:r>
        <w:rPr>
          <w:rFonts w:hint="eastAsia" w:ascii="黑体" w:hAnsi="黑体" w:eastAsia="黑体"/>
          <w:snapToGrid w:val="0"/>
        </w:rPr>
        <w:t>双极</w:t>
      </w:r>
      <w:r>
        <w:rPr>
          <w:rFonts w:hint="eastAsia"/>
          <w:snapToGrid w:val="0"/>
        </w:rPr>
        <w:t>输出或者</w:t>
      </w:r>
      <w:r>
        <w:rPr>
          <w:rFonts w:hint="eastAsia" w:ascii="黑体" w:hAnsi="黑体" w:eastAsia="黑体"/>
          <w:snapToGrid w:val="0"/>
        </w:rPr>
        <w:t>额定输出功率</w:t>
      </w:r>
      <w:r>
        <w:rPr>
          <w:rFonts w:hint="eastAsia"/>
          <w:snapToGrid w:val="0"/>
        </w:rPr>
        <w:t>不超过50W且不带</w:t>
      </w:r>
      <w:r>
        <w:rPr>
          <w:rFonts w:hint="eastAsia" w:ascii="黑体" w:hAnsi="黑体" w:eastAsia="黑体"/>
          <w:snapToGrid w:val="0"/>
        </w:rPr>
        <w:t>中性电极</w:t>
      </w:r>
      <w:r>
        <w:rPr>
          <w:rFonts w:hint="eastAsia"/>
          <w:snapToGrid w:val="0"/>
        </w:rPr>
        <w:t>的输出，则并不是所有建议都必须。</w:t>
      </w:r>
    </w:p>
    <w:p w14:paraId="662AE06C">
      <w:pPr>
        <w:pStyle w:val="113"/>
        <w:numPr>
          <w:ilvl w:val="6"/>
          <w:numId w:val="84"/>
        </w:numPr>
        <w:spacing w:beforeLines="0" w:afterLines="0"/>
        <w:rPr>
          <w:rFonts w:hAnsi="黑体"/>
          <w:kern w:val="0"/>
        </w:rPr>
      </w:pPr>
      <w:r>
        <w:rPr>
          <w:rFonts w:hint="eastAsia" w:hAnsi="黑体"/>
          <w:kern w:val="0"/>
        </w:rPr>
        <w:t>c）</w:t>
      </w:r>
    </w:p>
    <w:p w14:paraId="4F9301AC">
      <w:pPr>
        <w:pStyle w:val="25"/>
        <w:rPr>
          <w:snapToGrid w:val="0"/>
        </w:rPr>
      </w:pPr>
      <w:r>
        <w:rPr>
          <w:rFonts w:hint="eastAsia"/>
          <w:snapToGrid w:val="0"/>
        </w:rPr>
        <w:t>GB 9706.19的以往版本中含有这样的要求：</w:t>
      </w:r>
      <w:r>
        <w:rPr>
          <w:rFonts w:hint="eastAsia" w:ascii="黑体" w:hAnsi="黑体" w:eastAsia="黑体"/>
          <w:snapToGrid w:val="0"/>
        </w:rPr>
        <w:t>高频</w:t>
      </w:r>
      <w:r>
        <w:rPr>
          <w:rFonts w:hint="eastAsia"/>
          <w:snapToGrid w:val="0"/>
        </w:rPr>
        <w:t>能量装置</w:t>
      </w:r>
      <w:r>
        <w:rPr>
          <w:rFonts w:hint="eastAsia" w:ascii="黑体" w:hAnsi="黑体" w:eastAsia="黑体"/>
          <w:snapToGrid w:val="0"/>
        </w:rPr>
        <w:t>制造商</w:t>
      </w:r>
      <w:r>
        <w:rPr>
          <w:rFonts w:hint="eastAsia"/>
          <w:snapToGrid w:val="0"/>
        </w:rPr>
        <w:t>提供有关最大允许峰值</w:t>
      </w:r>
      <w:r>
        <w:rPr>
          <w:rFonts w:hint="eastAsia" w:ascii="黑体" w:hAnsi="黑体" w:eastAsia="黑体"/>
          <w:snapToGrid w:val="0"/>
        </w:rPr>
        <w:t>高频</w:t>
      </w:r>
      <w:r>
        <w:rPr>
          <w:rFonts w:hint="eastAsia"/>
          <w:snapToGrid w:val="0"/>
        </w:rPr>
        <w:t>电压以及预期使用模式的信息。人们感到：这些资料一方面是不恰当的，像预期使用模式如“面</w:t>
      </w:r>
      <w:r>
        <w:rPr>
          <w:rFonts w:hint="eastAsia" w:ascii="黑体" w:hAnsi="黑体" w:eastAsia="黑体"/>
          <w:snapToGrid w:val="0"/>
        </w:rPr>
        <w:t>凝</w:t>
      </w:r>
      <w:r>
        <w:rPr>
          <w:rFonts w:hint="eastAsia"/>
          <w:snapToGrid w:val="0"/>
        </w:rPr>
        <w:t>”，在技术上没有明确规定，并且不同品牌和型号的</w:t>
      </w:r>
      <w:r>
        <w:rPr>
          <w:rFonts w:hint="eastAsia" w:ascii="黑体" w:hAnsi="黑体" w:eastAsia="黑体"/>
          <w:snapToGrid w:val="0"/>
        </w:rPr>
        <w:t>高频手术设备</w:t>
      </w:r>
      <w:r>
        <w:rPr>
          <w:rFonts w:hint="eastAsia"/>
          <w:snapToGrid w:val="0"/>
        </w:rPr>
        <w:t>之间差别很大，另一方面，向设备使用者给出过于复杂的信息是不实用的。</w:t>
      </w:r>
    </w:p>
    <w:p w14:paraId="60B621B0">
      <w:pPr>
        <w:pStyle w:val="25"/>
        <w:rPr>
          <w:snapToGrid w:val="0"/>
        </w:rPr>
      </w:pPr>
      <w:r>
        <w:rPr>
          <w:rFonts w:hint="eastAsia"/>
          <w:snapToGrid w:val="0"/>
        </w:rPr>
        <w:t>因此，更实际的是向使用者仅提供</w:t>
      </w:r>
      <w:r>
        <w:rPr>
          <w:rFonts w:hint="eastAsia" w:ascii="黑体" w:hAnsi="黑体" w:eastAsia="黑体"/>
          <w:snapToGrid w:val="0"/>
        </w:rPr>
        <w:t>额定附件电压</w:t>
      </w:r>
      <w:r>
        <w:rPr>
          <w:rFonts w:hint="eastAsia"/>
          <w:snapToGrid w:val="0"/>
        </w:rPr>
        <w:t>和任何输出设定的</w:t>
      </w:r>
      <w:r>
        <w:rPr>
          <w:rFonts w:hint="eastAsia" w:ascii="黑体" w:hAnsi="黑体" w:eastAsia="黑体"/>
          <w:snapToGrid w:val="0"/>
        </w:rPr>
        <w:t>最大输出电压</w:t>
      </w:r>
      <w:r>
        <w:rPr>
          <w:rFonts w:hint="eastAsia"/>
          <w:snapToGrid w:val="0"/>
        </w:rPr>
        <w:t>，以使使用者能判断：是否任何</w:t>
      </w:r>
      <w:r>
        <w:rPr>
          <w:rFonts w:hint="eastAsia" w:ascii="黑体" w:hAnsi="黑体" w:eastAsia="黑体"/>
          <w:snapToGrid w:val="0"/>
        </w:rPr>
        <w:t>高频附件</w:t>
      </w:r>
      <w:r>
        <w:rPr>
          <w:rFonts w:hint="eastAsia"/>
          <w:snapToGrid w:val="0"/>
        </w:rPr>
        <w:t>或</w:t>
      </w:r>
      <w:r>
        <w:rPr>
          <w:rFonts w:hint="eastAsia" w:ascii="黑体" w:hAnsi="黑体" w:eastAsia="黑体"/>
          <w:snapToGrid w:val="0"/>
        </w:rPr>
        <w:t>附属设备</w:t>
      </w:r>
      <w:r>
        <w:rPr>
          <w:rFonts w:hint="eastAsia"/>
          <w:snapToGrid w:val="0"/>
        </w:rPr>
        <w:t>均可安全地同发生器的任何给定输出设定一道使用。</w:t>
      </w:r>
    </w:p>
    <w:p w14:paraId="349F06CB">
      <w:pPr>
        <w:pStyle w:val="25"/>
        <w:rPr>
          <w:snapToGrid w:val="0"/>
        </w:rPr>
      </w:pPr>
      <w:r>
        <w:rPr>
          <w:rFonts w:hint="eastAsia" w:ascii="黑体" w:hAnsi="黑体" w:eastAsia="黑体"/>
          <w:snapToGrid w:val="0"/>
        </w:rPr>
        <w:t>高频</w:t>
      </w:r>
      <w:r>
        <w:rPr>
          <w:rFonts w:hint="eastAsia"/>
          <w:snapToGrid w:val="0"/>
        </w:rPr>
        <w:t>下绝缘的稳定性受到介质发热影响，因此</w:t>
      </w:r>
      <w:r>
        <w:rPr>
          <w:rFonts w:hint="eastAsia" w:ascii="黑体" w:hAnsi="黑体" w:eastAsia="黑体"/>
          <w:snapToGrid w:val="0"/>
        </w:rPr>
        <w:t>最大输出电压</w:t>
      </w:r>
      <w:r>
        <w:rPr>
          <w:rFonts w:hint="eastAsia"/>
          <w:snapToGrid w:val="0"/>
        </w:rPr>
        <w:t>和</w:t>
      </w:r>
      <w:r>
        <w:rPr>
          <w:rFonts w:hint="eastAsia" w:ascii="黑体" w:hAnsi="黑体" w:eastAsia="黑体"/>
          <w:snapToGrid w:val="0"/>
        </w:rPr>
        <w:t>峰值系数</w:t>
      </w:r>
      <w:r>
        <w:rPr>
          <w:rFonts w:hint="eastAsia"/>
          <w:snapToGrid w:val="0"/>
        </w:rPr>
        <w:t>之间的关系是重要的。</w:t>
      </w:r>
    </w:p>
    <w:p w14:paraId="09ADD990">
      <w:pPr>
        <w:pStyle w:val="25"/>
        <w:rPr>
          <w:snapToGrid w:val="0"/>
        </w:rPr>
      </w:pPr>
      <w:r>
        <w:rPr>
          <w:rFonts w:hint="eastAsia"/>
          <w:snapToGrid w:val="0"/>
        </w:rPr>
        <w:t>此外，应考虑到：所有现在知道的品牌型号发生器，在产生较高输出电压的模式和设定中，</w:t>
      </w:r>
      <w:r>
        <w:rPr>
          <w:rFonts w:hint="eastAsia" w:ascii="黑体" w:hAnsi="黑体" w:eastAsia="黑体"/>
          <w:snapToGrid w:val="0"/>
        </w:rPr>
        <w:t>峰值系数</w:t>
      </w:r>
      <w:r>
        <w:rPr>
          <w:rFonts w:hint="eastAsia"/>
          <w:snapToGrid w:val="0"/>
        </w:rPr>
        <w:t>总是随电压增加而增加。因而，给出输出电压和</w:t>
      </w:r>
      <w:r>
        <w:rPr>
          <w:rFonts w:hint="eastAsia" w:ascii="黑体" w:hAnsi="黑体" w:eastAsia="黑体"/>
          <w:snapToGrid w:val="0"/>
        </w:rPr>
        <w:t>峰值系数</w:t>
      </w:r>
      <w:r>
        <w:rPr>
          <w:rFonts w:hint="eastAsia"/>
          <w:snapToGrid w:val="0"/>
        </w:rPr>
        <w:t>的一个通用关系如图AA.4。</w:t>
      </w:r>
    </w:p>
    <w:p w14:paraId="1C098D42">
      <w:pPr>
        <w:pStyle w:val="25"/>
        <w:ind w:firstLine="0" w:firstLineChars="0"/>
        <w:jc w:val="center"/>
      </w:pPr>
      <w:r>
        <w:drawing>
          <wp:inline distT="0" distB="0" distL="114300" distR="114300">
            <wp:extent cx="4020185" cy="2767965"/>
            <wp:effectExtent l="0" t="0" r="0" b="0"/>
            <wp:docPr id="24" name="图片 6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2" descr="AA"/>
                    <pic:cNvPicPr>
                      <a:picLocks noChangeAspect="1"/>
                    </pic:cNvPicPr>
                  </pic:nvPicPr>
                  <pic:blipFill>
                    <a:blip r:embed="rId132"/>
                    <a:stretch>
                      <a:fillRect/>
                    </a:stretch>
                  </pic:blipFill>
                  <pic:spPr>
                    <a:xfrm>
                      <a:off x="0" y="0"/>
                      <a:ext cx="4020185" cy="2767965"/>
                    </a:xfrm>
                    <a:prstGeom prst="rect">
                      <a:avLst/>
                    </a:prstGeom>
                    <a:noFill/>
                    <a:ln>
                      <a:noFill/>
                    </a:ln>
                  </pic:spPr>
                </pic:pic>
              </a:graphicData>
            </a:graphic>
          </wp:inline>
        </w:drawing>
      </w:r>
    </w:p>
    <w:p w14:paraId="160C3014">
      <w:pPr>
        <w:pStyle w:val="112"/>
        <w:numPr>
          <w:ilvl w:val="1"/>
          <w:numId w:val="82"/>
        </w:numPr>
        <w:spacing w:before="156" w:after="156"/>
      </w:pPr>
      <w:r>
        <w:rPr>
          <w:rFonts w:hint="eastAsia"/>
          <w:snapToGrid w:val="0"/>
          <w:kern w:val="0"/>
        </w:rPr>
        <w:t>峰值系数与峰值电压的关系曲线</w:t>
      </w:r>
    </w:p>
    <w:p w14:paraId="06CB411B">
      <w:pPr>
        <w:pStyle w:val="25"/>
      </w:pPr>
      <w:r>
        <w:rPr>
          <w:rFonts w:hint="eastAsia"/>
          <w:snapToGrid w:val="0"/>
        </w:rPr>
        <w:t>不管</w:t>
      </w:r>
      <w:r>
        <w:rPr>
          <w:rFonts w:hint="eastAsia" w:ascii="黑体" w:hAnsi="黑体" w:eastAsia="黑体"/>
          <w:snapToGrid w:val="0"/>
        </w:rPr>
        <w:t>额定附件电压</w:t>
      </w:r>
      <w:r>
        <w:rPr>
          <w:rFonts w:hint="eastAsia"/>
          <w:snapToGrid w:val="0"/>
        </w:rPr>
        <w:t>是否与</w:t>
      </w:r>
      <w:r>
        <w:rPr>
          <w:rFonts w:hint="eastAsia" w:ascii="黑体" w:hAnsi="黑体" w:eastAsia="黑体"/>
          <w:snapToGrid w:val="0"/>
        </w:rPr>
        <w:t>高频手术设备</w:t>
      </w:r>
      <w:r>
        <w:rPr>
          <w:rFonts w:hint="eastAsia"/>
          <w:snapToGrid w:val="0"/>
        </w:rPr>
        <w:t>的输出电压相匹配，</w:t>
      </w:r>
      <w:r>
        <w:rPr>
          <w:rFonts w:hint="eastAsia" w:ascii="黑体" w:hAnsi="黑体" w:eastAsia="黑体"/>
          <w:snapToGrid w:val="0"/>
        </w:rPr>
        <w:t>峰值系数</w:t>
      </w:r>
      <w:r>
        <w:rPr>
          <w:rFonts w:hint="eastAsia"/>
          <w:snapToGrid w:val="0"/>
        </w:rPr>
        <w:t>等于或大于曲线值时都属安全状态。由于</w:t>
      </w:r>
      <w:r>
        <w:rPr>
          <w:rFonts w:hint="eastAsia" w:ascii="黑体" w:hAnsi="黑体" w:eastAsia="黑体"/>
          <w:snapToGrid w:val="0"/>
        </w:rPr>
        <w:t>高频附件</w:t>
      </w:r>
      <w:r>
        <w:rPr>
          <w:rFonts w:hint="eastAsia"/>
          <w:snapToGrid w:val="0"/>
        </w:rPr>
        <w:t>和</w:t>
      </w:r>
      <w:r>
        <w:rPr>
          <w:rFonts w:hint="eastAsia" w:ascii="黑体" w:hAnsi="黑体" w:eastAsia="黑体"/>
          <w:snapToGrid w:val="0"/>
        </w:rPr>
        <w:t>附属设备</w:t>
      </w:r>
      <w:r>
        <w:rPr>
          <w:rFonts w:hint="eastAsia"/>
          <w:snapToGrid w:val="0"/>
        </w:rPr>
        <w:t>应满足已考虑</w:t>
      </w:r>
      <w:r>
        <w:rPr>
          <w:rFonts w:hint="eastAsia" w:ascii="黑体" w:hAnsi="黑体" w:eastAsia="黑体"/>
          <w:snapToGrid w:val="0"/>
        </w:rPr>
        <w:t>峰值系数</w:t>
      </w:r>
      <w:r>
        <w:rPr>
          <w:rFonts w:hint="eastAsia"/>
          <w:snapToGrid w:val="0"/>
        </w:rPr>
        <w:t>影响的</w:t>
      </w:r>
      <w:r>
        <w:rPr>
          <w:snapToGrid w:val="0"/>
        </w:rPr>
        <w:t>201.8.8.3.103</w:t>
      </w:r>
      <w:r>
        <w:rPr>
          <w:rFonts w:hint="eastAsia"/>
          <w:snapToGrid w:val="0"/>
        </w:rPr>
        <w:t>中要求，故</w:t>
      </w:r>
      <w:r>
        <w:rPr>
          <w:rFonts w:hint="eastAsia" w:ascii="黑体" w:hAnsi="黑体" w:eastAsia="黑体"/>
          <w:snapToGrid w:val="0"/>
        </w:rPr>
        <w:t>额定附件电压</w:t>
      </w:r>
      <w:r>
        <w:rPr>
          <w:rFonts w:hint="eastAsia"/>
          <w:snapToGrid w:val="0"/>
        </w:rPr>
        <w:t>应不低于</w:t>
      </w:r>
      <w:r>
        <w:rPr>
          <w:rFonts w:hint="eastAsia" w:ascii="黑体" w:hAnsi="黑体" w:eastAsia="黑体"/>
          <w:snapToGrid w:val="0"/>
        </w:rPr>
        <w:t>最大输出电压</w:t>
      </w:r>
      <w:r>
        <w:rPr>
          <w:rFonts w:hint="eastAsia"/>
          <w:snapToGrid w:val="0"/>
        </w:rPr>
        <w:t>。</w:t>
      </w:r>
    </w:p>
    <w:p w14:paraId="064B588E">
      <w:pPr>
        <w:pStyle w:val="25"/>
        <w:rPr>
          <w:snapToGrid w:val="0"/>
        </w:rPr>
      </w:pPr>
      <w:r>
        <w:rPr>
          <w:rFonts w:hint="eastAsia"/>
          <w:snapToGrid w:val="0"/>
        </w:rPr>
        <w:t>如果一个发生器设置的具有</w:t>
      </w:r>
      <w:r>
        <w:rPr>
          <w:rFonts w:hint="eastAsia" w:ascii="黑体" w:hAnsi="黑体" w:eastAsia="黑体"/>
          <w:snapToGrid w:val="0"/>
        </w:rPr>
        <w:t>最大输出电压</w:t>
      </w:r>
      <w:r>
        <w:rPr>
          <w:rFonts w:hint="eastAsia"/>
          <w:snapToGrid w:val="0"/>
        </w:rPr>
        <w:t>而对应</w:t>
      </w:r>
      <w:r>
        <w:rPr>
          <w:rFonts w:hint="eastAsia" w:ascii="黑体" w:hAnsi="黑体" w:eastAsia="黑体"/>
          <w:snapToGrid w:val="0"/>
        </w:rPr>
        <w:t>峰值系数</w:t>
      </w:r>
      <w:r>
        <w:rPr>
          <w:rFonts w:hint="eastAsia"/>
          <w:snapToGrid w:val="0"/>
        </w:rPr>
        <w:t>落在图AA.4曲线之下，则要采取预防措施。在这种情况下，为保证安全，</w:t>
      </w:r>
      <w:r>
        <w:rPr>
          <w:rFonts w:hint="eastAsia" w:ascii="黑体" w:hAnsi="黑体" w:eastAsia="黑体"/>
          <w:snapToGrid w:val="0"/>
        </w:rPr>
        <w:t>额定附件电压</w:t>
      </w:r>
      <w:r>
        <w:rPr>
          <w:rFonts w:hint="eastAsia"/>
          <w:snapToGrid w:val="0"/>
        </w:rPr>
        <w:t>应足够高，以保证在特定</w:t>
      </w:r>
      <w:r>
        <w:rPr>
          <w:rFonts w:hint="eastAsia" w:ascii="黑体" w:hAnsi="黑体" w:eastAsia="黑体"/>
          <w:snapToGrid w:val="0"/>
        </w:rPr>
        <w:t>高频手术设备</w:t>
      </w:r>
      <w:r>
        <w:rPr>
          <w:rFonts w:hint="eastAsia"/>
          <w:snapToGrid w:val="0"/>
        </w:rPr>
        <w:t>的特定</w:t>
      </w:r>
      <w:r>
        <w:rPr>
          <w:rFonts w:hint="eastAsia" w:ascii="黑体" w:hAnsi="黑体" w:eastAsia="黑体"/>
          <w:snapToGrid w:val="0"/>
        </w:rPr>
        <w:t>高频手术模式</w:t>
      </w:r>
      <w:r>
        <w:rPr>
          <w:rFonts w:hint="eastAsia"/>
          <w:snapToGrid w:val="0"/>
        </w:rPr>
        <w:t>和特定输出设定下使用的</w:t>
      </w:r>
      <w:r>
        <w:rPr>
          <w:rFonts w:hint="eastAsia" w:ascii="黑体" w:hAnsi="黑体" w:eastAsia="黑体"/>
          <w:snapToGrid w:val="0"/>
        </w:rPr>
        <w:t>高频附件</w:t>
      </w:r>
      <w:r>
        <w:rPr>
          <w:rFonts w:hint="eastAsia"/>
          <w:snapToGrid w:val="0"/>
        </w:rPr>
        <w:t>和</w:t>
      </w:r>
      <w:r>
        <w:rPr>
          <w:rFonts w:hint="eastAsia" w:ascii="黑体" w:hAnsi="黑体" w:eastAsia="黑体"/>
          <w:snapToGrid w:val="0"/>
        </w:rPr>
        <w:t>附属设备</w:t>
      </w:r>
      <w:r>
        <w:rPr>
          <w:rFonts w:hint="eastAsia"/>
          <w:snapToGrid w:val="0"/>
        </w:rPr>
        <w:t>无绝缘击穿。为考虑到低</w:t>
      </w:r>
      <w:r>
        <w:rPr>
          <w:rFonts w:hint="eastAsia" w:ascii="黑体" w:hAnsi="黑体" w:eastAsia="黑体"/>
          <w:snapToGrid w:val="0"/>
        </w:rPr>
        <w:t>峰值系数</w:t>
      </w:r>
      <w:r>
        <w:rPr>
          <w:rFonts w:hint="eastAsia"/>
          <w:snapToGrid w:val="0"/>
        </w:rPr>
        <w:t>波形时介质发热影响，这种注意是必要的。</w:t>
      </w:r>
      <w:r>
        <w:rPr>
          <w:rFonts w:hint="eastAsia" w:ascii="黑体" w:hAnsi="黑体" w:eastAsia="黑体"/>
          <w:snapToGrid w:val="0"/>
        </w:rPr>
        <w:t>额定附件电压</w:t>
      </w:r>
      <w:r>
        <w:rPr>
          <w:rFonts w:hint="eastAsia"/>
          <w:snapToGrid w:val="0"/>
        </w:rPr>
        <w:t>的安全值应用</w:t>
      </w:r>
      <w:r>
        <w:rPr>
          <w:rFonts w:hint="eastAsia" w:ascii="黑体" w:hAnsi="黑体" w:eastAsia="黑体"/>
          <w:snapToGrid w:val="0"/>
        </w:rPr>
        <w:t>高频手术设备</w:t>
      </w:r>
      <w:r>
        <w:rPr>
          <w:rFonts w:hint="eastAsia"/>
          <w:snapToGrid w:val="0"/>
        </w:rPr>
        <w:t>对</w:t>
      </w:r>
      <w:r>
        <w:rPr>
          <w:rFonts w:hint="eastAsia" w:ascii="黑体" w:hAnsi="黑体" w:eastAsia="黑体"/>
          <w:snapToGrid w:val="0"/>
        </w:rPr>
        <w:t>高频附件</w:t>
      </w:r>
      <w:r>
        <w:rPr>
          <w:rFonts w:hint="eastAsia"/>
          <w:snapToGrid w:val="0"/>
        </w:rPr>
        <w:t>或</w:t>
      </w:r>
      <w:r>
        <w:rPr>
          <w:rFonts w:hint="eastAsia" w:ascii="黑体" w:hAnsi="黑体" w:eastAsia="黑体"/>
          <w:snapToGrid w:val="0"/>
        </w:rPr>
        <w:t>附属设备</w:t>
      </w:r>
      <w:r>
        <w:rPr>
          <w:rFonts w:hint="eastAsia"/>
          <w:snapToGrid w:val="0"/>
        </w:rPr>
        <w:t>进行验证来找出。</w:t>
      </w:r>
    </w:p>
    <w:p w14:paraId="5CBEBAA9">
      <w:pPr>
        <w:pStyle w:val="113"/>
        <w:numPr>
          <w:ilvl w:val="6"/>
          <w:numId w:val="85"/>
        </w:numPr>
        <w:spacing w:before="156" w:after="156"/>
        <w:rPr>
          <w:kern w:val="0"/>
        </w:rPr>
      </w:pPr>
      <w:r>
        <w:rPr>
          <w:rFonts w:hint="eastAsia"/>
          <w:kern w:val="0"/>
        </w:rPr>
        <w:t>e）</w:t>
      </w:r>
    </w:p>
    <w:p w14:paraId="3A992148">
      <w:pPr>
        <w:pStyle w:val="25"/>
      </w:pPr>
      <w:r>
        <w:rPr>
          <w:rFonts w:ascii="黑体" w:hAnsi="黑体" w:eastAsia="黑体"/>
          <w:snapToGrid w:val="0"/>
        </w:rPr>
        <w:t>操作者</w:t>
      </w:r>
      <w:r>
        <w:rPr>
          <w:rFonts w:hint="eastAsia"/>
        </w:rPr>
        <w:t>应</w:t>
      </w:r>
      <w:r>
        <w:t>懂得</w:t>
      </w:r>
      <w:r>
        <w:rPr>
          <w:rFonts w:hint="eastAsia"/>
        </w:rPr>
        <w:t>：</w:t>
      </w:r>
      <w:r>
        <w:rPr>
          <w:rFonts w:ascii="黑体" w:hAnsi="黑体" w:eastAsia="黑体"/>
          <w:snapToGrid w:val="0"/>
        </w:rPr>
        <w:t>可</w:t>
      </w:r>
      <w:r>
        <w:rPr>
          <w:rFonts w:hint="eastAsia" w:ascii="黑体" w:hAnsi="黑体" w:eastAsia="黑体"/>
          <w:snapToGrid w:val="0"/>
        </w:rPr>
        <w:t>监</w:t>
      </w:r>
      <w:r>
        <w:rPr>
          <w:rFonts w:ascii="黑体" w:hAnsi="黑体" w:eastAsia="黑体"/>
          <w:snapToGrid w:val="0"/>
        </w:rPr>
        <w:t>测中性电极</w:t>
      </w:r>
      <w:r>
        <w:t>配上</w:t>
      </w:r>
      <w:r>
        <w:rPr>
          <w:rFonts w:hint="eastAsia" w:ascii="黑体" w:hAnsi="黑体" w:eastAsia="黑体"/>
        </w:rPr>
        <w:t>CQM</w:t>
      </w:r>
      <w:r>
        <w:rPr>
          <w:rFonts w:hint="eastAsia"/>
        </w:rPr>
        <w:t>才是安全有效的。许多</w:t>
      </w:r>
      <w:r>
        <w:rPr>
          <w:rFonts w:hint="eastAsia" w:ascii="黑体" w:hAnsi="黑体" w:eastAsia="黑体"/>
          <w:snapToGrid w:val="0"/>
        </w:rPr>
        <w:t>操作者</w:t>
      </w:r>
      <w:r>
        <w:rPr>
          <w:rFonts w:hint="eastAsia"/>
        </w:rPr>
        <w:t>认为：随着</w:t>
      </w:r>
      <w:r>
        <w:rPr>
          <w:rFonts w:hint="eastAsia" w:ascii="黑体" w:hAnsi="黑体" w:eastAsia="黑体"/>
        </w:rPr>
        <w:t>CQM</w:t>
      </w:r>
      <w:r>
        <w:rPr>
          <w:rFonts w:hint="eastAsia"/>
        </w:rPr>
        <w:t>的出现，手术中对</w:t>
      </w:r>
      <w:r>
        <w:rPr>
          <w:rFonts w:hint="eastAsia" w:ascii="黑体" w:hAnsi="黑体" w:eastAsia="黑体"/>
          <w:snapToGrid w:val="0"/>
        </w:rPr>
        <w:t>中性电极</w:t>
      </w:r>
      <w:r>
        <w:rPr>
          <w:rFonts w:hint="eastAsia"/>
        </w:rPr>
        <w:t>接触程度的监视不再必要，这是错误的。</w:t>
      </w:r>
    </w:p>
    <w:p w14:paraId="515459A7">
      <w:pPr>
        <w:pStyle w:val="113"/>
        <w:numPr>
          <w:ilvl w:val="6"/>
          <w:numId w:val="86"/>
        </w:numPr>
        <w:spacing w:before="156" w:after="156"/>
        <w:rPr>
          <w:kern w:val="0"/>
        </w:rPr>
      </w:pPr>
      <w:r>
        <w:rPr>
          <w:rFonts w:hint="eastAsia"/>
          <w:kern w:val="0"/>
        </w:rPr>
        <w:t>g）</w:t>
      </w:r>
    </w:p>
    <w:p w14:paraId="7FFA09EC">
      <w:pPr>
        <w:pStyle w:val="25"/>
      </w:pPr>
      <w:r>
        <w:rPr>
          <w:rFonts w:hint="eastAsia"/>
        </w:rPr>
        <w:t>尽管201.8.4.102中所要求的措施预期是为了显著减少神经肌肉刺激，但它不能彻底消除，特别是当电弧产生时。因此，警告是必要的，以使用户意识到：在敏感结构中，神经肌肉刺激仍可发生并导致继发性</w:t>
      </w:r>
      <w:r>
        <w:rPr>
          <w:rFonts w:hint="eastAsia" w:ascii="黑体" w:hAnsi="黑体" w:eastAsia="黑体"/>
        </w:rPr>
        <w:t>风险</w:t>
      </w:r>
      <w:r>
        <w:rPr>
          <w:rFonts w:hint="eastAsia"/>
        </w:rPr>
        <w:t>，像肌肉收缩引起的损伤。原理说明还可参见201.8.4.102。</w:t>
      </w:r>
    </w:p>
    <w:p w14:paraId="132C4B0C">
      <w:pPr>
        <w:pStyle w:val="113"/>
        <w:numPr>
          <w:ilvl w:val="6"/>
          <w:numId w:val="87"/>
        </w:numPr>
        <w:spacing w:before="156" w:after="156"/>
        <w:rPr>
          <w:kern w:val="0"/>
        </w:rPr>
      </w:pPr>
      <w:r>
        <w:rPr>
          <w:rFonts w:hint="eastAsia"/>
          <w:kern w:val="0"/>
        </w:rPr>
        <w:t>h）</w:t>
      </w:r>
    </w:p>
    <w:p w14:paraId="467C49D9">
      <w:pPr>
        <w:pStyle w:val="25"/>
        <w:rPr>
          <w:snapToGrid w:val="0"/>
        </w:rPr>
      </w:pPr>
      <w:r>
        <w:rPr>
          <w:rFonts w:hint="eastAsia"/>
          <w:snapToGrid w:val="0"/>
        </w:rPr>
        <w:t>对于在这些条件下使用</w:t>
      </w:r>
      <w:r>
        <w:rPr>
          <w:rFonts w:hint="eastAsia" w:ascii="黑体" w:hAnsi="黑体" w:eastAsia="黑体"/>
          <w:snapToGrid w:val="0"/>
        </w:rPr>
        <w:t>高频</w:t>
      </w:r>
      <w:r>
        <w:rPr>
          <w:rFonts w:hint="eastAsia" w:hAnsi="宋体"/>
          <w:snapToGrid w:val="0"/>
        </w:rPr>
        <w:t>手术装置</w:t>
      </w:r>
      <w:r>
        <w:rPr>
          <w:rFonts w:hint="eastAsia"/>
          <w:snapToGrid w:val="0"/>
        </w:rPr>
        <w:t>的系统，人们日益关心</w:t>
      </w:r>
      <w:r>
        <w:rPr>
          <w:rFonts w:hint="eastAsia" w:ascii="黑体" w:hAnsi="黑体" w:eastAsia="黑体"/>
          <w:snapToGrid w:val="0"/>
        </w:rPr>
        <w:t>中性电极</w:t>
      </w:r>
      <w:r>
        <w:rPr>
          <w:rFonts w:hint="eastAsia"/>
          <w:snapToGrid w:val="0"/>
        </w:rPr>
        <w:t>的灼伤。</w:t>
      </w:r>
    </w:p>
    <w:p w14:paraId="328CBBE0">
      <w:pPr>
        <w:pStyle w:val="113"/>
        <w:numPr>
          <w:ilvl w:val="6"/>
          <w:numId w:val="88"/>
        </w:numPr>
        <w:spacing w:before="156" w:after="156"/>
        <w:rPr>
          <w:kern w:val="0"/>
        </w:rPr>
      </w:pPr>
      <w:r>
        <w:rPr>
          <w:rFonts w:hint="eastAsia"/>
          <w:kern w:val="0"/>
        </w:rPr>
        <w:t>i）</w:t>
      </w:r>
    </w:p>
    <w:p w14:paraId="35CA57F2">
      <w:pPr>
        <w:pStyle w:val="25"/>
      </w:pPr>
      <w:r>
        <w:rPr>
          <w:rFonts w:hint="eastAsia"/>
        </w:rPr>
        <w:t>当然用于通用</w:t>
      </w:r>
      <w:r>
        <w:rPr>
          <w:rFonts w:hint="eastAsia" w:ascii="黑体" w:hAnsi="黑体" w:eastAsia="黑体"/>
        </w:rPr>
        <w:t>高频手术设备</w:t>
      </w:r>
      <w:r>
        <w:rPr>
          <w:rFonts w:hint="eastAsia"/>
        </w:rPr>
        <w:t>的各种</w:t>
      </w:r>
      <w:r>
        <w:rPr>
          <w:rFonts w:hint="eastAsia" w:ascii="黑体" w:hAnsi="黑体" w:eastAsia="黑体"/>
        </w:rPr>
        <w:t>手术附件</w:t>
      </w:r>
      <w:r>
        <w:rPr>
          <w:rFonts w:hint="eastAsia"/>
        </w:rPr>
        <w:t>不必是</w:t>
      </w:r>
      <w:r>
        <w:rPr>
          <w:rFonts w:hint="eastAsia" w:ascii="黑体" w:hAnsi="黑体" w:eastAsia="黑体"/>
        </w:rPr>
        <w:t>ME设备制造商</w:t>
      </w:r>
      <w:r>
        <w:rPr>
          <w:rFonts w:hint="eastAsia"/>
        </w:rPr>
        <w:t>提供的。由于这个原因，提供有关用于</w:t>
      </w:r>
      <w:r>
        <w:rPr>
          <w:rFonts w:hint="eastAsia" w:ascii="黑体" w:hAnsi="黑体" w:eastAsia="黑体"/>
        </w:rPr>
        <w:t>高频手术设备附件</w:t>
      </w:r>
      <w:r>
        <w:rPr>
          <w:rFonts w:hint="eastAsia"/>
        </w:rPr>
        <w:t>的最大允许长度的信息，以协助</w:t>
      </w:r>
      <w:r>
        <w:rPr>
          <w:rFonts w:hint="eastAsia" w:ascii="黑体" w:hAnsi="黑体" w:eastAsia="黑体"/>
        </w:rPr>
        <w:t>操作者</w:t>
      </w:r>
      <w:r>
        <w:rPr>
          <w:rFonts w:hint="eastAsia"/>
        </w:rPr>
        <w:t>选择兼容的</w:t>
      </w:r>
      <w:r>
        <w:rPr>
          <w:rFonts w:hint="eastAsia" w:ascii="黑体" w:hAnsi="黑体" w:eastAsia="黑体"/>
        </w:rPr>
        <w:t>高频附件</w:t>
      </w:r>
      <w:r>
        <w:rPr>
          <w:rFonts w:hint="eastAsia"/>
        </w:rPr>
        <w:t>(参见201.7.9.2.14)。</w:t>
      </w:r>
    </w:p>
    <w:p w14:paraId="4C962520">
      <w:pPr>
        <w:pStyle w:val="25"/>
      </w:pPr>
      <w:r>
        <w:rPr>
          <w:rFonts w:hint="eastAsia" w:ascii="黑体" w:hAnsi="黑体" w:eastAsia="黑体"/>
        </w:rPr>
        <w:t>附件</w:t>
      </w:r>
      <w:r>
        <w:rPr>
          <w:rFonts w:hint="eastAsia"/>
        </w:rPr>
        <w:t>及其电缆的最大允许长度考虑到：</w:t>
      </w:r>
    </w:p>
    <w:p w14:paraId="78761860">
      <w:pPr>
        <w:pStyle w:val="75"/>
        <w:numPr>
          <w:ilvl w:val="1"/>
          <w:numId w:val="89"/>
        </w:numPr>
      </w:pPr>
      <w:r>
        <w:rPr>
          <w:rFonts w:hint="eastAsia"/>
        </w:rPr>
        <w:t>当进行</w:t>
      </w:r>
      <w:r>
        <w:rPr>
          <w:rFonts w:hint="eastAsia" w:ascii="黑体" w:hAnsi="黑体" w:eastAsia="黑体"/>
        </w:rPr>
        <w:t>电磁发射</w:t>
      </w:r>
      <w:r>
        <w:rPr>
          <w:rFonts w:hint="eastAsia"/>
        </w:rPr>
        <w:t>和</w:t>
      </w:r>
      <w:r>
        <w:rPr>
          <w:rFonts w:hint="eastAsia" w:ascii="黑体" w:hAnsi="黑体" w:eastAsia="黑体"/>
        </w:rPr>
        <w:t>骚扰</w:t>
      </w:r>
      <w:r>
        <w:rPr>
          <w:rFonts w:hint="eastAsia"/>
        </w:rPr>
        <w:t>试验时指出</w:t>
      </w:r>
      <w:r>
        <w:rPr>
          <w:rFonts w:hint="eastAsia" w:ascii="黑体" w:hAnsi="黑体" w:eastAsia="黑体"/>
        </w:rPr>
        <w:t>ME</w:t>
      </w:r>
      <w:r>
        <w:rPr>
          <w:rFonts w:hint="eastAsia"/>
        </w:rPr>
        <w:t>的配置，特别是</w:t>
      </w:r>
      <w:r>
        <w:rPr>
          <w:rFonts w:hint="eastAsia" w:ascii="黑体" w:hAnsi="黑体" w:eastAsia="黑体"/>
        </w:rPr>
        <w:t>患者耦合</w:t>
      </w:r>
      <w:r>
        <w:rPr>
          <w:rFonts w:hint="eastAsia"/>
        </w:rPr>
        <w:t>电缆的类型和长度，因为</w:t>
      </w:r>
      <w:r>
        <w:rPr>
          <w:rFonts w:hint="eastAsia" w:ascii="黑体" w:hAnsi="黑体" w:eastAsia="黑体"/>
        </w:rPr>
        <w:t>ME</w:t>
      </w:r>
      <w:r>
        <w:rPr>
          <w:rFonts w:hint="eastAsia"/>
        </w:rPr>
        <w:t>的</w:t>
      </w:r>
      <w:r>
        <w:rPr>
          <w:rFonts w:hint="eastAsia" w:ascii="黑体" w:hAnsi="黑体" w:eastAsia="黑体"/>
        </w:rPr>
        <w:t>电磁发射</w:t>
      </w:r>
      <w:r>
        <w:rPr>
          <w:rFonts w:hint="eastAsia"/>
        </w:rPr>
        <w:t>和</w:t>
      </w:r>
      <w:r>
        <w:rPr>
          <w:rFonts w:hint="eastAsia" w:ascii="黑体" w:hAnsi="黑体" w:eastAsia="黑体"/>
        </w:rPr>
        <w:t>骚扰</w:t>
      </w:r>
      <w:r>
        <w:rPr>
          <w:rFonts w:hint="eastAsia"/>
        </w:rPr>
        <w:t>两者都受</w:t>
      </w:r>
      <w:r>
        <w:rPr>
          <w:rFonts w:hint="eastAsia" w:ascii="黑体" w:hAnsi="黑体" w:eastAsia="黑体"/>
        </w:rPr>
        <w:t>附件</w:t>
      </w:r>
      <w:r>
        <w:rPr>
          <w:rFonts w:hint="eastAsia"/>
        </w:rPr>
        <w:t>及其电缆长度的影响;</w:t>
      </w:r>
    </w:p>
    <w:p w14:paraId="1B47665B">
      <w:pPr>
        <w:pStyle w:val="75"/>
      </w:pPr>
      <w:r>
        <w:rPr>
          <w:rFonts w:hint="eastAsia" w:ascii="黑体" w:hAnsi="黑体" w:eastAsia="黑体"/>
        </w:rPr>
        <w:t>附件</w:t>
      </w:r>
      <w:r>
        <w:rPr>
          <w:rFonts w:hint="eastAsia"/>
        </w:rPr>
        <w:t>及其电缆的最大长度允许符合201.8.7.3.101。</w:t>
      </w:r>
    </w:p>
    <w:p w14:paraId="139540BB">
      <w:pPr>
        <w:pStyle w:val="25"/>
      </w:pPr>
      <w:r>
        <w:rPr>
          <w:rFonts w:hint="eastAsia"/>
        </w:rPr>
        <w:t>当进行符合性测试时，</w:t>
      </w:r>
      <w:r>
        <w:rPr>
          <w:rFonts w:hint="eastAsia" w:ascii="黑体" w:hAnsi="黑体" w:eastAsia="黑体"/>
        </w:rPr>
        <w:t>附件</w:t>
      </w:r>
      <w:r>
        <w:rPr>
          <w:rFonts w:hint="eastAsia"/>
        </w:rPr>
        <w:t>及其电缆的长度与选择产生最大</w:t>
      </w:r>
      <w:r>
        <w:rPr>
          <w:rFonts w:hint="eastAsia" w:ascii="黑体" w:hAnsi="黑体" w:eastAsia="黑体"/>
        </w:rPr>
        <w:t>电磁发射</w:t>
      </w:r>
      <w:r>
        <w:rPr>
          <w:rFonts w:hint="eastAsia"/>
        </w:rPr>
        <w:t>、最小</w:t>
      </w:r>
      <w:r>
        <w:rPr>
          <w:rFonts w:hint="eastAsia" w:ascii="黑体" w:hAnsi="黑体" w:eastAsia="黑体"/>
        </w:rPr>
        <w:t>骚扰</w:t>
      </w:r>
      <w:r>
        <w:rPr>
          <w:rFonts w:hint="eastAsia"/>
        </w:rPr>
        <w:t>和可接受的</w:t>
      </w:r>
      <w:r>
        <w:rPr>
          <w:rFonts w:hint="eastAsia" w:ascii="黑体" w:hAnsi="黑体" w:eastAsia="黑体"/>
        </w:rPr>
        <w:t>高频漏电流</w:t>
      </w:r>
      <w:r>
        <w:rPr>
          <w:rFonts w:hint="eastAsia"/>
        </w:rPr>
        <w:t>的配置大不相同，</w:t>
      </w:r>
      <w:r>
        <w:rPr>
          <w:rFonts w:hint="eastAsia" w:ascii="黑体" w:hAnsi="黑体" w:eastAsia="黑体"/>
        </w:rPr>
        <w:t>制造商</w:t>
      </w:r>
      <w:r>
        <w:rPr>
          <w:rFonts w:hint="eastAsia"/>
        </w:rPr>
        <w:t>不宜假定符合</w:t>
      </w:r>
      <w:r>
        <w:rPr>
          <w:rFonts w:hint="eastAsia" w:ascii="黑体" w:hAnsi="黑体" w:eastAsia="黑体"/>
        </w:rPr>
        <w:t>EMC</w:t>
      </w:r>
      <w:r>
        <w:rPr>
          <w:rFonts w:hint="eastAsia"/>
        </w:rPr>
        <w:t>和</w:t>
      </w:r>
      <w:r>
        <w:rPr>
          <w:rFonts w:hint="eastAsia" w:ascii="黑体" w:hAnsi="黑体" w:eastAsia="黑体"/>
        </w:rPr>
        <w:t>高频漏电流</w:t>
      </w:r>
      <w:r>
        <w:rPr>
          <w:rFonts w:hint="eastAsia"/>
        </w:rPr>
        <w:t>要求。</w:t>
      </w:r>
    </w:p>
    <w:p w14:paraId="36A8989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09D66CA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1DA24A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62F98FD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246A57D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70E959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54E0992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685404A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3418118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55EE1C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4CB907E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0"/>
          <w:szCs w:val="20"/>
        </w:rPr>
      </w:pPr>
    </w:p>
    <w:p w14:paraId="56012DA4">
      <w:pPr>
        <w:pStyle w:val="109"/>
        <w:spacing w:before="156" w:after="156"/>
        <w:rPr>
          <w:kern w:val="0"/>
        </w:rPr>
      </w:pPr>
      <w:r>
        <w:rPr>
          <w:rFonts w:hint="eastAsia" w:cs="黑体"/>
          <w:kern w:val="0"/>
          <w:szCs w:val="21"/>
        </w:rPr>
        <w:t>附件，附加设备，使用的材料</w:t>
      </w:r>
    </w:p>
    <w:p w14:paraId="6FDBA159">
      <w:pPr>
        <w:pStyle w:val="25"/>
        <w:rPr>
          <w:snapToGrid w:val="0"/>
        </w:rPr>
      </w:pPr>
      <w:r>
        <w:rPr>
          <w:rFonts w:hint="eastAsia"/>
          <w:snapToGrid w:val="0"/>
        </w:rPr>
        <w:t>一些</w:t>
      </w:r>
      <w:r>
        <w:rPr>
          <w:rFonts w:hint="eastAsia" w:ascii="黑体" w:hAnsi="黑体" w:eastAsia="黑体"/>
          <w:snapToGrid w:val="0"/>
        </w:rPr>
        <w:t>操作者</w:t>
      </w:r>
      <w:r>
        <w:rPr>
          <w:rFonts w:hint="eastAsia"/>
          <w:snapToGrid w:val="0"/>
        </w:rPr>
        <w:t>错误的认为</w:t>
      </w:r>
      <w:r>
        <w:rPr>
          <w:rFonts w:hint="eastAsia" w:ascii="黑体" w:hAnsi="黑体" w:eastAsia="黑体"/>
          <w:snapToGrid w:val="0"/>
        </w:rPr>
        <w:t>CQM</w:t>
      </w:r>
      <w:r>
        <w:rPr>
          <w:rFonts w:hint="eastAsia"/>
          <w:snapToGrid w:val="0"/>
        </w:rPr>
        <w:t>是</w:t>
      </w:r>
      <w:r>
        <w:rPr>
          <w:rFonts w:hint="eastAsia" w:ascii="黑体" w:hAnsi="黑体" w:eastAsia="黑体"/>
          <w:snapToGrid w:val="0"/>
        </w:rPr>
        <w:t>接触质量监测器</w:t>
      </w:r>
      <w:r>
        <w:rPr>
          <w:rFonts w:hint="eastAsia"/>
          <w:snapToGrid w:val="0"/>
        </w:rPr>
        <w:t>或</w:t>
      </w:r>
      <w:r>
        <w:rPr>
          <w:rFonts w:hint="eastAsia" w:ascii="黑体" w:hAnsi="黑体" w:eastAsia="黑体"/>
          <w:snapToGrid w:val="0"/>
        </w:rPr>
        <w:t>可监测中性电极</w:t>
      </w:r>
      <w:r>
        <w:rPr>
          <w:rFonts w:hint="eastAsia"/>
          <w:snapToGrid w:val="0"/>
        </w:rPr>
        <w:t>本身固有的（安全）特性。所有</w:t>
      </w:r>
      <w:r>
        <w:rPr>
          <w:rFonts w:hint="eastAsia" w:ascii="黑体" w:hAnsi="黑体" w:eastAsia="黑体"/>
          <w:snapToGrid w:val="0"/>
        </w:rPr>
        <w:t>操作者</w:t>
      </w:r>
      <w:r>
        <w:rPr>
          <w:rFonts w:hint="eastAsia"/>
          <w:snapToGrid w:val="0"/>
        </w:rPr>
        <w:t>理解实现</w:t>
      </w:r>
      <w:r>
        <w:rPr>
          <w:rFonts w:hint="eastAsia" w:ascii="黑体" w:hAnsi="黑体" w:eastAsia="黑体"/>
          <w:snapToGrid w:val="0"/>
        </w:rPr>
        <w:t>CQM</w:t>
      </w:r>
      <w:r>
        <w:rPr>
          <w:rFonts w:hint="eastAsia"/>
          <w:snapToGrid w:val="0"/>
        </w:rPr>
        <w:t>功能所需的所有物理要求尤为重要。</w:t>
      </w:r>
    </w:p>
    <w:p w14:paraId="7D8C603A">
      <w:pPr>
        <w:pStyle w:val="109"/>
        <w:numPr>
          <w:ilvl w:val="5"/>
          <w:numId w:val="90"/>
        </w:numPr>
        <w:spacing w:before="156" w:after="156"/>
        <w:rPr>
          <w:kern w:val="0"/>
        </w:rPr>
      </w:pPr>
      <w:r>
        <w:rPr>
          <w:rFonts w:hint="eastAsia"/>
          <w:kern w:val="0"/>
        </w:rPr>
        <w:t>e)</w:t>
      </w:r>
    </w:p>
    <w:p w14:paraId="496A70DE">
      <w:pPr>
        <w:pStyle w:val="25"/>
        <w:rPr>
          <w:rFonts w:ascii="Arial" w:hAnsi="Arial" w:cs="Arial"/>
          <w:sz w:val="28"/>
          <w:szCs w:val="28"/>
        </w:rPr>
      </w:pPr>
      <w:r>
        <w:rPr>
          <w:rFonts w:hint="eastAsia" w:ascii="黑体" w:hAnsi="黑体" w:eastAsia="黑体"/>
          <w:snapToGrid w:val="0"/>
        </w:rPr>
        <w:t>附件</w:t>
      </w:r>
      <w:r>
        <w:rPr>
          <w:rFonts w:hint="eastAsia"/>
          <w:snapToGrid w:val="0"/>
        </w:rPr>
        <w:t>额定电压资料，宜使</w:t>
      </w:r>
      <w:r>
        <w:rPr>
          <w:rFonts w:hint="eastAsia" w:ascii="黑体" w:hAnsi="黑体" w:eastAsia="黑体"/>
          <w:snapToGrid w:val="0"/>
        </w:rPr>
        <w:t>操作者</w:t>
      </w:r>
      <w:r>
        <w:rPr>
          <w:rFonts w:hint="eastAsia"/>
          <w:snapToGrid w:val="0"/>
        </w:rPr>
        <w:t>根据</w:t>
      </w:r>
      <w:r>
        <w:rPr>
          <w:rFonts w:hint="eastAsia" w:ascii="黑体" w:hAnsi="黑体" w:eastAsia="黑体"/>
          <w:snapToGrid w:val="0"/>
        </w:rPr>
        <w:t>附件</w:t>
      </w:r>
      <w:r>
        <w:rPr>
          <w:rFonts w:hint="eastAsia"/>
          <w:snapToGrid w:val="0"/>
        </w:rPr>
        <w:t>绝缘质量来选用与</w:t>
      </w:r>
      <w:r>
        <w:rPr>
          <w:rFonts w:hint="eastAsia" w:ascii="黑体" w:hAnsi="黑体" w:eastAsia="黑体"/>
          <w:snapToGrid w:val="0"/>
        </w:rPr>
        <w:t>高频手术设备</w:t>
      </w:r>
      <w:r>
        <w:rPr>
          <w:rFonts w:hint="eastAsia"/>
          <w:snapToGrid w:val="0"/>
        </w:rPr>
        <w:t>或其输出设定相符合的专用</w:t>
      </w:r>
      <w:r>
        <w:rPr>
          <w:rFonts w:hint="eastAsia" w:ascii="黑体" w:hAnsi="黑体" w:eastAsia="黑体"/>
          <w:snapToGrid w:val="0"/>
        </w:rPr>
        <w:t>附件</w:t>
      </w:r>
      <w:r>
        <w:rPr>
          <w:rFonts w:hint="eastAsia"/>
          <w:snapToGrid w:val="0"/>
        </w:rPr>
        <w:t>。</w:t>
      </w:r>
    </w:p>
    <w:p w14:paraId="5D0450FE">
      <w:pPr>
        <w:pStyle w:val="109"/>
        <w:numPr>
          <w:ilvl w:val="5"/>
          <w:numId w:val="91"/>
        </w:numPr>
        <w:spacing w:before="156" w:after="156"/>
        <w:rPr>
          <w:kern w:val="0"/>
        </w:rPr>
      </w:pPr>
      <w:r>
        <w:rPr>
          <w:rFonts w:hint="eastAsia"/>
          <w:kern w:val="0"/>
        </w:rPr>
        <w:t>f)</w:t>
      </w:r>
    </w:p>
    <w:p w14:paraId="4466EBD8">
      <w:pPr>
        <w:pStyle w:val="25"/>
        <w:rPr>
          <w:snapToGrid w:val="0"/>
        </w:rPr>
      </w:pPr>
      <w:r>
        <w:rPr>
          <w:rFonts w:hint="eastAsia" w:ascii="黑体" w:hAnsi="黑体" w:eastAsia="黑体"/>
          <w:snapToGrid w:val="0"/>
        </w:rPr>
        <w:t>操作者</w:t>
      </w:r>
      <w:r>
        <w:rPr>
          <w:rFonts w:hint="eastAsia"/>
          <w:snapToGrid w:val="0"/>
        </w:rPr>
        <w:t>应知道：</w:t>
      </w:r>
      <w:r>
        <w:rPr>
          <w:rFonts w:hint="eastAsia" w:ascii="黑体" w:hAnsi="黑体" w:eastAsia="黑体"/>
          <w:snapToGrid w:val="0"/>
        </w:rPr>
        <w:t>CQM</w:t>
      </w:r>
      <w:r>
        <w:rPr>
          <w:rFonts w:hint="eastAsia"/>
          <w:snapToGrid w:val="0"/>
        </w:rPr>
        <w:t>只能同指</w:t>
      </w:r>
      <w:r>
        <w:rPr>
          <w:snapToGrid w:val="0"/>
        </w:rPr>
        <w:t>定的</w:t>
      </w:r>
      <w:r>
        <w:rPr>
          <w:rFonts w:hint="eastAsia" w:ascii="黑体" w:hAnsi="黑体" w:eastAsia="黑体"/>
          <w:snapToGrid w:val="0"/>
        </w:rPr>
        <w:t>中性电极</w:t>
      </w:r>
      <w:r>
        <w:rPr>
          <w:rFonts w:hint="eastAsia"/>
          <w:snapToGrid w:val="0"/>
        </w:rPr>
        <w:t>一道使用。</w:t>
      </w:r>
    </w:p>
    <w:p w14:paraId="55B07825">
      <w:pPr>
        <w:pStyle w:val="109"/>
        <w:numPr>
          <w:ilvl w:val="5"/>
          <w:numId w:val="92"/>
        </w:numPr>
        <w:spacing w:before="156" w:after="156"/>
        <w:rPr>
          <w:kern w:val="0"/>
        </w:rPr>
      </w:pPr>
      <w:r>
        <w:rPr>
          <w:spacing w:val="8"/>
          <w:kern w:val="0"/>
        </w:rPr>
        <w:t>g</w:t>
      </w:r>
      <w:r>
        <w:rPr>
          <w:rFonts w:hint="eastAsia" w:hAnsi="黑体"/>
          <w:spacing w:val="6"/>
          <w:kern w:val="0"/>
        </w:rPr>
        <w:t>)</w:t>
      </w:r>
    </w:p>
    <w:p w14:paraId="697A15B3">
      <w:pPr>
        <w:pStyle w:val="25"/>
        <w:rPr>
          <w:snapToGrid w:val="0"/>
        </w:rPr>
      </w:pPr>
      <w:r>
        <w:rPr>
          <w:rFonts w:hint="eastAsia"/>
          <w:snapToGrid w:val="0"/>
        </w:rPr>
        <w:t>只要</w:t>
      </w:r>
      <w:r>
        <w:rPr>
          <w:rFonts w:hint="eastAsia" w:ascii="黑体" w:hAnsi="黑体" w:eastAsia="黑体"/>
          <w:snapToGrid w:val="0"/>
        </w:rPr>
        <w:t>操作者</w:t>
      </w:r>
      <w:r>
        <w:rPr>
          <w:rFonts w:hint="eastAsia"/>
          <w:snapToGrid w:val="0"/>
        </w:rPr>
        <w:t>能懂得，要用各种方式对相容性进行说明（譬如：在下述条件下，</w:t>
      </w:r>
      <w:r>
        <w:rPr>
          <w:rFonts w:hint="eastAsia" w:ascii="黑体" w:hAnsi="黑体" w:eastAsia="黑体"/>
          <w:snapToGrid w:val="0"/>
        </w:rPr>
        <w:t>CQM</w:t>
      </w:r>
      <w:r>
        <w:rPr>
          <w:rFonts w:hint="eastAsia"/>
          <w:snapToGrid w:val="0"/>
        </w:rPr>
        <w:t>系统发出报警声响的阻抗……，在下列设备表中可找到</w:t>
      </w:r>
      <w:r>
        <w:rPr>
          <w:rFonts w:hint="eastAsia" w:ascii="黑体" w:hAnsi="黑体" w:eastAsia="黑体"/>
          <w:snapToGrid w:val="0"/>
        </w:rPr>
        <w:t>CQM</w:t>
      </w:r>
      <w:r>
        <w:rPr>
          <w:rFonts w:hint="eastAsia"/>
          <w:snapToGrid w:val="0"/>
        </w:rPr>
        <w:t>系统……，从下列</w:t>
      </w:r>
      <w:r>
        <w:rPr>
          <w:rFonts w:hint="eastAsia" w:ascii="黑体" w:hAnsi="黑体" w:eastAsia="黑体"/>
          <w:snapToGrid w:val="0"/>
        </w:rPr>
        <w:t>制造商</w:t>
      </w:r>
      <w:r>
        <w:rPr>
          <w:rFonts w:hint="eastAsia"/>
          <w:snapToGrid w:val="0"/>
        </w:rPr>
        <w:t>处可获得</w:t>
      </w:r>
      <w:r>
        <w:rPr>
          <w:rFonts w:hint="eastAsia" w:ascii="黑体" w:hAnsi="黑体" w:eastAsia="黑体"/>
          <w:snapToGrid w:val="0"/>
        </w:rPr>
        <w:t>CQM</w:t>
      </w:r>
      <w:r>
        <w:rPr>
          <w:rFonts w:hint="eastAsia"/>
          <w:snapToGrid w:val="0"/>
        </w:rPr>
        <w:t>系统……，以及其它方式）。</w:t>
      </w:r>
    </w:p>
    <w:p w14:paraId="15240047">
      <w:pPr>
        <w:pStyle w:val="109"/>
        <w:numPr>
          <w:ilvl w:val="5"/>
          <w:numId w:val="93"/>
        </w:numPr>
        <w:spacing w:before="156" w:after="156"/>
        <w:rPr>
          <w:kern w:val="0"/>
        </w:rPr>
      </w:pPr>
      <w:r>
        <w:rPr>
          <w:rFonts w:hint="eastAsia"/>
          <w:spacing w:val="8"/>
          <w:kern w:val="0"/>
        </w:rPr>
        <w:t>j</w:t>
      </w:r>
      <w:r>
        <w:rPr>
          <w:rFonts w:hint="eastAsia" w:hAnsi="黑体"/>
          <w:spacing w:val="6"/>
          <w:kern w:val="0"/>
        </w:rPr>
        <w:t>)</w:t>
      </w:r>
    </w:p>
    <w:p w14:paraId="4928296C">
      <w:pPr>
        <w:pStyle w:val="25"/>
      </w:pPr>
      <w:r>
        <w:rPr>
          <w:rFonts w:hint="eastAsia"/>
        </w:rPr>
        <w:t>该信息是需要的，以使</w:t>
      </w:r>
      <w:r>
        <w:rPr>
          <w:rFonts w:hint="eastAsia" w:ascii="黑体" w:hAnsi="黑体" w:eastAsia="黑体"/>
          <w:snapToGrid w:val="0"/>
        </w:rPr>
        <w:t>操作者</w:t>
      </w:r>
      <w:r>
        <w:rPr>
          <w:rFonts w:hint="eastAsia"/>
        </w:rPr>
        <w:t>能确保</w:t>
      </w:r>
      <w:r>
        <w:rPr>
          <w:rFonts w:hint="eastAsia" w:ascii="黑体" w:hAnsi="黑体" w:eastAsia="黑体" w:cs="黑体"/>
        </w:rPr>
        <w:t>手术电极</w:t>
      </w:r>
      <w:r>
        <w:rPr>
          <w:rFonts w:hint="eastAsia" w:cs="黑体"/>
        </w:rPr>
        <w:t>和</w:t>
      </w:r>
      <w:r>
        <w:rPr>
          <w:rFonts w:hint="eastAsia" w:ascii="黑体" w:hAnsi="黑体" w:eastAsia="黑体" w:cs="黑体"/>
        </w:rPr>
        <w:t>手术手柄</w:t>
      </w:r>
      <w:r>
        <w:rPr>
          <w:rFonts w:hint="eastAsia"/>
        </w:rPr>
        <w:t>在使用过程中不可能断开，且在连接处没有外露的导电表面。</w:t>
      </w:r>
    </w:p>
    <w:p w14:paraId="60483F3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D3409B7">
      <w:pPr>
        <w:pStyle w:val="109"/>
        <w:spacing w:before="156" w:after="156"/>
        <w:rPr>
          <w:kern w:val="0"/>
        </w:rPr>
      </w:pPr>
      <w:r>
        <w:rPr>
          <w:rFonts w:hint="eastAsia"/>
          <w:kern w:val="0"/>
        </w:rPr>
        <w:t>概述</w:t>
      </w:r>
    </w:p>
    <w:p w14:paraId="27FA9680">
      <w:pPr>
        <w:pStyle w:val="25"/>
        <w:rPr>
          <w:rFonts w:ascii="Arial" w:hAnsi="Arial" w:cs="Arial"/>
          <w:sz w:val="20"/>
        </w:rPr>
      </w:pPr>
      <w:r>
        <w:rPr>
          <w:rFonts w:hint="eastAsia"/>
          <w:snapToGrid w:val="0"/>
        </w:rPr>
        <w:t>某些特殊的</w:t>
      </w:r>
      <w:r>
        <w:rPr>
          <w:rFonts w:hint="eastAsia" w:ascii="黑体" w:hAnsi="黑体" w:eastAsia="黑体"/>
          <w:snapToGrid w:val="0"/>
        </w:rPr>
        <w:t>高频手术设备</w:t>
      </w:r>
      <w:r>
        <w:rPr>
          <w:rFonts w:hint="eastAsia"/>
          <w:snapToGrid w:val="0"/>
        </w:rPr>
        <w:t>并不具有</w:t>
      </w:r>
      <w:r>
        <w:rPr>
          <w:rFonts w:hint="eastAsia" w:ascii="黑体" w:hAnsi="黑体" w:eastAsia="黑体"/>
          <w:snapToGrid w:val="0"/>
        </w:rPr>
        <w:t>操作者</w:t>
      </w:r>
      <w:r>
        <w:rPr>
          <w:rFonts w:hint="eastAsia"/>
          <w:snapToGrid w:val="0"/>
        </w:rPr>
        <w:t>可调节的输出设定装置。</w:t>
      </w:r>
    </w:p>
    <w:p w14:paraId="65CF4FD9">
      <w:pPr>
        <w:pStyle w:val="25"/>
        <w:rPr>
          <w:snapToGrid w:val="0"/>
        </w:rPr>
      </w:pPr>
      <w:r>
        <w:rPr>
          <w:rFonts w:hint="eastAsia"/>
          <w:snapToGrid w:val="0"/>
        </w:rPr>
        <w:t>这些图形可使</w:t>
      </w:r>
      <w:r>
        <w:rPr>
          <w:rFonts w:hint="eastAsia" w:ascii="黑体" w:hAnsi="黑体" w:eastAsia="黑体"/>
          <w:snapToGrid w:val="0"/>
        </w:rPr>
        <w:t>操作者</w:t>
      </w:r>
      <w:r>
        <w:rPr>
          <w:rFonts w:hint="eastAsia"/>
          <w:snapToGrid w:val="0"/>
        </w:rPr>
        <w:t>能判别一个</w:t>
      </w:r>
      <w:r>
        <w:rPr>
          <w:rFonts w:hint="eastAsia" w:ascii="黑体" w:hAnsi="黑体" w:eastAsia="黑体"/>
          <w:snapToGrid w:val="0"/>
        </w:rPr>
        <w:t>高频手术设备</w:t>
      </w:r>
      <w:r>
        <w:rPr>
          <w:rFonts w:hint="eastAsia"/>
          <w:snapToGrid w:val="0"/>
        </w:rPr>
        <w:t>对特定用途的适应性。如果</w:t>
      </w:r>
      <w:r>
        <w:rPr>
          <w:rFonts w:hint="eastAsia" w:ascii="黑体" w:hAnsi="黑体" w:eastAsia="黑体"/>
          <w:snapToGrid w:val="0"/>
        </w:rPr>
        <w:t>高频手术设备</w:t>
      </w:r>
      <w:r>
        <w:rPr>
          <w:rFonts w:hint="eastAsia"/>
          <w:snapToGrid w:val="0"/>
        </w:rPr>
        <w:t>具有不连续的混切选择（例混1、混2等），则每个分立的混切模式均要作图。如果</w:t>
      </w:r>
      <w:r>
        <w:rPr>
          <w:rFonts w:hint="eastAsia" w:ascii="黑体" w:hAnsi="黑体" w:eastAsia="黑体"/>
          <w:snapToGrid w:val="0"/>
        </w:rPr>
        <w:t>高频手术设备</w:t>
      </w:r>
      <w:r>
        <w:rPr>
          <w:rFonts w:hint="eastAsia"/>
          <w:snapToGrid w:val="0"/>
        </w:rPr>
        <w:t>具有可连续调节的可变化混切控制器要置于可提供最大止血效果的混切设定上。</w:t>
      </w:r>
    </w:p>
    <w:p w14:paraId="58AFF8D0">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spacing w:val="9"/>
          <w:kern w:val="0"/>
          <w:szCs w:val="20"/>
        </w:rPr>
      </w:pPr>
    </w:p>
    <w:p w14:paraId="695A6057">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46C3B0D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38D370B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1D9E760B">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4BC2595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FB1E39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122037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4AFD17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18BC37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E8E3BF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A6D7B1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D89C1A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67FF45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FB0B2E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2F9D05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D755BC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71908B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BFD38E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A547BD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B71040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921C98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2C296E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06D581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54CE06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125D26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E0DF12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4B913A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E7A29A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B1F889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FA792F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EC8F11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6A7113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BD01DA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583CA9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9EF05B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84E684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CBE56B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89A358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3B2F7C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DC5DFD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1618FD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3D3013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172F3A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744297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62ABB9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3E90ED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5A9CB8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53956B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6D444F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36E64E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C1A451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3FC5B1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6C3880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7F3E9D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75209B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08498F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B612BD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8EE0C9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5F3211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F4E23D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447CA9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55B361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BBDF90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5BEEF8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0C483C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E5DD00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EF6CB4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7CC9E4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3DF337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A1CE6B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B89D1F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F20FEE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084AA2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0565C1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31B7DE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C6FCB8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676411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441CA3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7689C12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AB7D0C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8FED01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88C2D5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A7600B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CCD24A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5BC42E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E36F79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06ECCC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45DCF3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C4D175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4E971F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7176BC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D507F6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D3987E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87B166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1DEA74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3DC44E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C25829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8106F9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CC7B7C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8521BF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329C8EC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12F766E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BE90BD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47D88F1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24C05D6E">
      <w:pPr>
        <w:pStyle w:val="72"/>
        <w:spacing w:before="156" w:after="156"/>
        <w:rPr>
          <w:kern w:val="0"/>
        </w:rPr>
      </w:pPr>
      <w:r>
        <w:rPr>
          <w:rFonts w:hint="eastAsia" w:cs="黑体"/>
          <w:kern w:val="0"/>
          <w:szCs w:val="21"/>
        </w:rPr>
        <w:t>中性电极监测电路</w:t>
      </w:r>
    </w:p>
    <w:p w14:paraId="7C5403CB">
      <w:pPr>
        <w:pStyle w:val="25"/>
      </w:pPr>
      <w:r>
        <w:rPr>
          <w:rFonts w:hint="eastAsia" w:ascii="黑体" w:hAnsi="黑体" w:eastAsia="黑体"/>
          <w:snapToGrid w:val="0"/>
        </w:rPr>
        <w:t>高频手术设备</w:t>
      </w:r>
      <w:r>
        <w:rPr>
          <w:rFonts w:hint="eastAsia"/>
        </w:rPr>
        <w:t>中，若不对</w:t>
      </w:r>
      <w:r>
        <w:rPr>
          <w:rFonts w:hint="eastAsia" w:ascii="黑体" w:hAnsi="黑体" w:eastAsia="黑体"/>
          <w:snapToGrid w:val="0"/>
        </w:rPr>
        <w:t>中性电极</w:t>
      </w:r>
      <w:r>
        <w:rPr>
          <w:rFonts w:hint="eastAsia"/>
        </w:rPr>
        <w:t>电缆中断事故或者</w:t>
      </w:r>
      <w:r>
        <w:rPr>
          <w:rFonts w:hint="eastAsia" w:ascii="黑体" w:hAnsi="黑体" w:eastAsia="黑体"/>
          <w:snapToGrid w:val="0"/>
        </w:rPr>
        <w:t>中性电极</w:t>
      </w:r>
      <w:r>
        <w:rPr>
          <w:rFonts w:hint="eastAsia"/>
        </w:rPr>
        <w:t>与</w:t>
      </w:r>
      <w:r>
        <w:rPr>
          <w:rFonts w:hint="eastAsia" w:ascii="黑体" w:hAnsi="黑体" w:eastAsia="黑体"/>
          <w:snapToGrid w:val="0"/>
        </w:rPr>
        <w:t>患者</w:t>
      </w:r>
      <w:r>
        <w:rPr>
          <w:rFonts w:hint="eastAsia"/>
        </w:rPr>
        <w:t>不充分的电气接触进行监测，可导致严重灼伤。因此，作为一个最低要求，对</w:t>
      </w:r>
      <w:r>
        <w:rPr>
          <w:rFonts w:hint="eastAsia" w:ascii="黑体" w:hAnsi="黑体" w:eastAsia="黑体"/>
          <w:snapToGrid w:val="0"/>
        </w:rPr>
        <w:t>额定输出功率</w:t>
      </w:r>
      <w:r>
        <w:rPr>
          <w:rFonts w:hint="eastAsia"/>
        </w:rPr>
        <w:t>超过50W的这种</w:t>
      </w:r>
      <w:r>
        <w:rPr>
          <w:rFonts w:hint="eastAsia" w:ascii="黑体" w:hAnsi="黑体" w:eastAsia="黑体"/>
          <w:snapToGrid w:val="0"/>
        </w:rPr>
        <w:t>高频手术设备</w:t>
      </w:r>
      <w:r>
        <w:rPr>
          <w:rFonts w:hint="eastAsia"/>
        </w:rPr>
        <w:t>，应监测</w:t>
      </w:r>
      <w:r>
        <w:rPr>
          <w:rFonts w:hint="eastAsia" w:ascii="黑体" w:hAnsi="黑体" w:eastAsia="黑体"/>
          <w:snapToGrid w:val="0"/>
        </w:rPr>
        <w:t>中性电极</w:t>
      </w:r>
      <w:r>
        <w:rPr>
          <w:rFonts w:hint="eastAsia"/>
        </w:rPr>
        <w:t>电路或其连接的故障，对于那些</w:t>
      </w:r>
      <w:r>
        <w:rPr>
          <w:rFonts w:hint="eastAsia" w:ascii="黑体" w:hAnsi="黑体" w:eastAsia="黑体"/>
        </w:rPr>
        <w:t>单极额定输出功率</w:t>
      </w:r>
      <w:r>
        <w:rPr>
          <w:rFonts w:hint="eastAsia"/>
        </w:rPr>
        <w:t>小于或等于50W的</w:t>
      </w:r>
      <w:r>
        <w:rPr>
          <w:rFonts w:hint="eastAsia" w:ascii="黑体" w:hAnsi="黑体" w:eastAsia="黑体"/>
        </w:rPr>
        <w:t>高频手术设备</w:t>
      </w:r>
      <w:r>
        <w:rPr>
          <w:rFonts w:hint="eastAsia"/>
        </w:rPr>
        <w:t>为</w:t>
      </w:r>
      <w:r>
        <w:rPr>
          <w:rFonts w:hint="eastAsia" w:ascii="黑体" w:hAnsi="黑体" w:eastAsia="黑体"/>
        </w:rPr>
        <w:t>中性电极</w:t>
      </w:r>
      <w:r>
        <w:rPr>
          <w:rFonts w:hint="eastAsia"/>
        </w:rPr>
        <w:t>提供一个连接点。</w:t>
      </w:r>
    </w:p>
    <w:p w14:paraId="1A8CA94A">
      <w:pPr>
        <w:pStyle w:val="25"/>
      </w:pPr>
      <w:r>
        <w:rPr>
          <w:rFonts w:hint="eastAsia"/>
        </w:rPr>
        <w:t>修改该条标题是为了与</w:t>
      </w:r>
      <w:r>
        <w:rPr>
          <w:rFonts w:hint="eastAsia" w:ascii="黑体" w:hAnsi="黑体" w:eastAsia="黑体"/>
          <w:snapToGrid w:val="0"/>
        </w:rPr>
        <w:t>高频手术设备</w:t>
      </w:r>
      <w:r>
        <w:rPr>
          <w:rFonts w:hint="eastAsia"/>
        </w:rPr>
        <w:t>中可能存在的其它各种监测电路相区别，譬如输出功率故障监测等。</w:t>
      </w:r>
    </w:p>
    <w:p w14:paraId="09DCCD89">
      <w:pPr>
        <w:pStyle w:val="25"/>
      </w:pPr>
      <w:r>
        <w:rPr>
          <w:rFonts w:hint="eastAsia"/>
        </w:rPr>
        <w:t>一个</w:t>
      </w:r>
      <w:r>
        <w:rPr>
          <w:rFonts w:hint="eastAsia" w:ascii="黑体" w:hAnsi="黑体" w:eastAsia="黑体"/>
          <w:snapToGrid w:val="0"/>
        </w:rPr>
        <w:t>接触质量监测器</w:t>
      </w:r>
      <w:r>
        <w:rPr>
          <w:rFonts w:hint="eastAsia"/>
        </w:rPr>
        <w:t>，在配用相容的</w:t>
      </w:r>
      <w:r>
        <w:rPr>
          <w:rFonts w:hint="eastAsia" w:ascii="黑体" w:hAnsi="黑体" w:eastAsia="黑体"/>
          <w:snapToGrid w:val="0"/>
        </w:rPr>
        <w:t>可监测中性电极</w:t>
      </w:r>
      <w:r>
        <w:rPr>
          <w:rFonts w:hint="eastAsia"/>
        </w:rPr>
        <w:t>时，可有效地指示功能（是否正常）。与</w:t>
      </w:r>
      <w:r>
        <w:rPr>
          <w:rFonts w:hint="eastAsia" w:ascii="黑体" w:hAnsi="黑体" w:eastAsia="黑体"/>
          <w:snapToGrid w:val="0"/>
        </w:rPr>
        <w:t>中性电极</w:t>
      </w:r>
      <w:r>
        <w:rPr>
          <w:rFonts w:hint="eastAsia"/>
        </w:rPr>
        <w:t>发热状况的新要求相结合，就可有效减轻</w:t>
      </w:r>
      <w:r>
        <w:rPr>
          <w:rFonts w:hint="eastAsia" w:ascii="黑体" w:hAnsi="黑体" w:eastAsia="黑体"/>
          <w:snapToGrid w:val="0"/>
        </w:rPr>
        <w:t>中性电极</w:t>
      </w:r>
      <w:r>
        <w:rPr>
          <w:rFonts w:hint="eastAsia"/>
        </w:rPr>
        <w:t>部位灼伤</w:t>
      </w:r>
      <w:r>
        <w:rPr>
          <w:rFonts w:hint="eastAsia" w:ascii="黑体" w:hAnsi="黑体" w:eastAsia="黑体"/>
        </w:rPr>
        <w:t>风险</w:t>
      </w:r>
      <w:r>
        <w:rPr>
          <w:rFonts w:hint="eastAsia"/>
        </w:rPr>
        <w:t>。由于涉及现有</w:t>
      </w:r>
      <w:r>
        <w:rPr>
          <w:rFonts w:hint="eastAsia" w:ascii="黑体" w:hAnsi="黑体" w:eastAsia="黑体"/>
        </w:rPr>
        <w:t>CQM</w:t>
      </w:r>
      <w:r>
        <w:rPr>
          <w:rFonts w:hint="eastAsia"/>
        </w:rPr>
        <w:t>方案的技术差异和专利权问题，还不能给出一个全面的单独的和强制性的</w:t>
      </w:r>
      <w:r>
        <w:rPr>
          <w:rFonts w:hint="eastAsia" w:ascii="黑体" w:hAnsi="黑体" w:eastAsia="黑体"/>
          <w:snapToGrid w:val="0"/>
        </w:rPr>
        <w:t>附件</w:t>
      </w:r>
      <w:r>
        <w:rPr>
          <w:rFonts w:hint="eastAsia"/>
        </w:rPr>
        <w:t>要求。</w:t>
      </w:r>
    </w:p>
    <w:p w14:paraId="7500B3B9">
      <w:pPr>
        <w:pStyle w:val="25"/>
        <w:rPr>
          <w:rFonts w:ascii="Arial" w:hAnsi="Arial" w:cs="Arial"/>
          <w:color w:val="000000"/>
          <w:sz w:val="20"/>
        </w:rPr>
      </w:pPr>
      <w:r>
        <w:rPr>
          <w:rFonts w:hint="eastAsia"/>
        </w:rPr>
        <w:t>完全接触意味着按使用说明书将</w:t>
      </w:r>
      <w:r>
        <w:rPr>
          <w:rFonts w:hint="eastAsia" w:ascii="黑体" w:hAnsi="黑体" w:eastAsia="黑体"/>
          <w:snapToGrid w:val="0"/>
        </w:rPr>
        <w:t>中性电极</w:t>
      </w:r>
      <w:r>
        <w:rPr>
          <w:rFonts w:hint="eastAsia"/>
        </w:rPr>
        <w:t>导电部分无任何障碍或间隙地尽可能紧密地施加到人体对象（或合适代用品表面）上。</w:t>
      </w:r>
    </w:p>
    <w:p w14:paraId="589AB7F2">
      <w:pPr>
        <w:pStyle w:val="25"/>
      </w:pPr>
      <w:r>
        <w:rPr>
          <w:rFonts w:hint="eastAsia"/>
        </w:rPr>
        <w:t>实现这些要求的采用的替代方法已被添加，以适应除</w:t>
      </w:r>
      <w:r>
        <w:rPr>
          <w:rFonts w:hint="eastAsia" w:ascii="黑体" w:hAnsi="黑体" w:eastAsia="黑体"/>
          <w:snapToGrid w:val="0"/>
        </w:rPr>
        <w:t>连续性监测器</w:t>
      </w:r>
      <w:r>
        <w:rPr>
          <w:rFonts w:hint="eastAsia" w:ascii="Arial" w:hAnsi="Arial" w:cs="Arial"/>
          <w:sz w:val="20"/>
        </w:rPr>
        <w:t>或</w:t>
      </w:r>
      <w:r>
        <w:rPr>
          <w:rFonts w:hint="eastAsia" w:ascii="黑体" w:hAnsi="黑体" w:eastAsia="黑体"/>
          <w:snapToGrid w:val="0"/>
        </w:rPr>
        <w:t>接触质量监测器</w:t>
      </w:r>
      <w:r>
        <w:rPr>
          <w:rFonts w:hint="eastAsia" w:ascii="Arial" w:hAnsi="Arial" w:cs="Arial"/>
          <w:sz w:val="20"/>
        </w:rPr>
        <w:t>以外的技术。</w:t>
      </w:r>
    </w:p>
    <w:p w14:paraId="7A9DDCFE">
      <w:pPr>
        <w:pStyle w:val="25"/>
      </w:pPr>
      <w:r>
        <w:rPr>
          <w:rFonts w:hint="eastAsia"/>
        </w:rPr>
        <w:t>作为合适代用品表面评价的指南，建议参阅</w:t>
      </w:r>
      <w:commentRangeStart w:id="2"/>
      <w:r>
        <w:rPr>
          <w:rFonts w:hint="eastAsia"/>
        </w:rPr>
        <w:t>参考文献</w:t>
      </w:r>
      <w:r>
        <w:rPr>
          <w:rFonts w:ascii="Arial" w:hAnsi="Arial" w:cs="Arial"/>
          <w:spacing w:val="7"/>
          <w:sz w:val="20"/>
        </w:rPr>
        <w:t>[</w:t>
      </w:r>
      <w:r>
        <w:rPr>
          <w:rFonts w:ascii="Arial" w:hAnsi="Arial" w:cs="Arial"/>
          <w:spacing w:val="9"/>
          <w:sz w:val="20"/>
        </w:rPr>
        <w:t>1</w:t>
      </w:r>
      <w:r>
        <w:rPr>
          <w:rFonts w:ascii="Arial" w:hAnsi="Arial" w:cs="Arial"/>
          <w:sz w:val="20"/>
        </w:rPr>
        <w:t>]</w:t>
      </w:r>
      <w:r>
        <w:rPr>
          <w:rFonts w:hint="eastAsia" w:ascii="Arial" w:hAnsi="Arial" w:cs="Arial"/>
          <w:spacing w:val="9"/>
          <w:sz w:val="20"/>
        </w:rPr>
        <w:t>~</w:t>
      </w:r>
      <w:r>
        <w:rPr>
          <w:rFonts w:ascii="Arial" w:hAnsi="Arial" w:cs="Arial"/>
          <w:spacing w:val="9"/>
          <w:w w:val="99"/>
          <w:sz w:val="20"/>
        </w:rPr>
        <w:t>[5</w:t>
      </w:r>
      <w:r>
        <w:rPr>
          <w:rFonts w:ascii="Arial" w:hAnsi="Arial" w:cs="Arial"/>
          <w:w w:val="99"/>
          <w:sz w:val="20"/>
        </w:rPr>
        <w:t>]</w:t>
      </w:r>
      <w:ins w:id="3705" w:author="Y" w:date="2018-10-31T16:19:00Z">
        <w:r>
          <w:rPr>
            <w:rStyle w:val="42"/>
            <w:rFonts w:ascii="宋体" w:hAnsi="宋体" w:cs="Arial"/>
            <w:w w:val="99"/>
            <w:sz w:val="21"/>
            <w:szCs w:val="21"/>
            <w:rPrChange w:id="3706" w:author="Y" w:date="2018-10-31T16:20:00Z">
              <w:rPr>
                <w:rStyle w:val="42"/>
                <w:rFonts w:ascii="Arial" w:hAnsi="Arial" w:cs="Arial"/>
                <w:w w:val="99"/>
                <w:sz w:val="20"/>
              </w:rPr>
            </w:rPrChange>
          </w:rPr>
          <w:footnoteReference w:id="1"/>
        </w:r>
      </w:ins>
      <w:ins w:id="3708" w:author="Y" w:date="2018-10-31T16:19:00Z">
        <w:r>
          <w:rPr>
            <w:rStyle w:val="42"/>
            <w:rFonts w:ascii="Arial" w:hAnsi="宋体" w:cs="Arial"/>
            <w:w w:val="99"/>
            <w:sz w:val="20"/>
            <w:szCs w:val="21"/>
            <w:rPrChange w:id="3709" w:author="Y" w:date="2018-10-31T16:20:00Z">
              <w:rPr>
                <w:rFonts w:ascii="Arial" w:hAnsi="Arial" w:cs="Arial"/>
                <w:w w:val="99"/>
                <w:sz w:val="20"/>
              </w:rPr>
            </w:rPrChange>
          </w:rPr>
          <w:t>)</w:t>
        </w:r>
      </w:ins>
      <w:del w:id="3711" w:author="Y" w:date="2018-10-31T16:19:00Z"/>
      <w:del w:id="3712" w:author="Y" w:date="2018-10-31T16:19:00Z">
        <w:r>
          <w:rPr>
            <w:rStyle w:val="42"/>
          </w:rPr>
          <w:footnoteReference w:id="2" w:customMarkFollows="1"/>
          <w:delText>3</w:delText>
        </w:r>
      </w:del>
      <w:del w:id="3713" w:author="Y" w:date="2018-10-31T16:20:00Z">
        <w:r>
          <w:rPr>
            <w:rStyle w:val="42"/>
          </w:rPr>
          <w:delText>)</w:delText>
        </w:r>
      </w:del>
      <w:r>
        <w:rPr>
          <w:rFonts w:hint="eastAsia"/>
        </w:rPr>
        <w:t>。</w:t>
      </w:r>
      <w:commentRangeEnd w:id="2"/>
      <w:r>
        <w:rPr>
          <w:rStyle w:val="41"/>
          <w:rFonts w:ascii="Times New Roman"/>
          <w:kern w:val="2"/>
        </w:rPr>
        <w:commentReference w:id="2"/>
      </w:r>
    </w:p>
    <w:p w14:paraId="0C34F47B">
      <w:pPr>
        <w:pStyle w:val="72"/>
        <w:spacing w:before="156" w:after="156"/>
        <w:rPr>
          <w:kern w:val="0"/>
        </w:rPr>
      </w:pPr>
      <w:r>
        <w:rPr>
          <w:rFonts w:hint="eastAsia"/>
          <w:kern w:val="0"/>
        </w:rPr>
        <w:t>神经肌肉刺激</w:t>
      </w:r>
    </w:p>
    <w:p w14:paraId="1FEB7F74">
      <w:pPr>
        <w:pStyle w:val="25"/>
        <w:rPr>
          <w:kern w:val="18"/>
        </w:rPr>
      </w:pPr>
      <w:r>
        <w:rPr>
          <w:rFonts w:hint="eastAsia"/>
          <w:kern w:val="18"/>
        </w:rPr>
        <w:t>由于</w:t>
      </w:r>
      <w:r>
        <w:rPr>
          <w:rFonts w:hint="eastAsia" w:ascii="黑体" w:hAnsi="黑体" w:eastAsia="黑体"/>
          <w:snapToGrid w:val="0"/>
        </w:rPr>
        <w:t>手术电极</w:t>
      </w:r>
      <w:r>
        <w:rPr>
          <w:rFonts w:hint="eastAsia"/>
          <w:kern w:val="18"/>
        </w:rPr>
        <w:t>和组织之间的电弧具有整流作用，可能产生的</w:t>
      </w:r>
      <w:r>
        <w:rPr>
          <w:rFonts w:hint="eastAsia" w:ascii="黑体" w:hAnsi="黑体" w:eastAsia="黑体"/>
          <w:kern w:val="18"/>
        </w:rPr>
        <w:t>直流</w:t>
      </w:r>
      <w:r>
        <w:rPr>
          <w:rFonts w:hint="eastAsia"/>
          <w:kern w:val="18"/>
        </w:rPr>
        <w:t>或低频成分会引起神经肌肉刺激。使用合适的串联电容和分流电阻可有效减少这种</w:t>
      </w:r>
      <w:del w:id="3714" w:author="ZXQ" w:date="2018-09-19T20:39:00Z">
        <w:r>
          <w:rPr>
            <w:rFonts w:hint="eastAsia"/>
            <w:kern w:val="18"/>
          </w:rPr>
          <w:delText>不希望</w:delText>
        </w:r>
      </w:del>
      <w:ins w:id="3715" w:author="ZXQ" w:date="2018-09-19T20:39:00Z">
        <w:r>
          <w:rPr>
            <w:rFonts w:hint="eastAsia"/>
            <w:kern w:val="18"/>
          </w:rPr>
          <w:t>非预期</w:t>
        </w:r>
      </w:ins>
      <w:r>
        <w:rPr>
          <w:rFonts w:hint="eastAsia"/>
          <w:kern w:val="18"/>
        </w:rPr>
        <w:t>的刺激。</w:t>
      </w:r>
    </w:p>
    <w:p w14:paraId="5B1B21A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21ADBB8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1F1EE4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61C8C41">
      <w:pPr>
        <w:pStyle w:val="109"/>
        <w:spacing w:before="156" w:after="156"/>
        <w:rPr>
          <w:kern w:val="0"/>
        </w:rPr>
      </w:pPr>
      <w:r>
        <w:rPr>
          <w:rFonts w:hint="eastAsia"/>
          <w:kern w:val="0"/>
        </w:rPr>
        <w:t>对患者的防护措施（MOPP）</w:t>
      </w:r>
    </w:p>
    <w:p w14:paraId="3C3EA02A">
      <w:pPr>
        <w:pStyle w:val="25"/>
      </w:pPr>
      <w:r>
        <w:rPr>
          <w:rFonts w:hint="eastAsia"/>
        </w:rPr>
        <w:t>这些要求降低被认为是合适的，因为“绝缘的电压应力</w:t>
      </w:r>
      <w:r>
        <w:t>……</w:t>
      </w:r>
      <w:r>
        <w:rPr>
          <w:rFonts w:hint="eastAsia"/>
        </w:rPr>
        <w:t>”具有</w:t>
      </w:r>
      <w:r>
        <w:rPr>
          <w:rFonts w:hint="eastAsia" w:ascii="黑体" w:hAnsi="黑体" w:eastAsia="黑体"/>
        </w:rPr>
        <w:t>高频</w:t>
      </w:r>
      <w:r>
        <w:rPr>
          <w:rFonts w:hint="eastAsia"/>
        </w:rPr>
        <w:t>特性，因此如果</w:t>
      </w:r>
      <w:r>
        <w:rPr>
          <w:rFonts w:hint="eastAsia" w:ascii="黑体" w:hAnsi="黑体" w:eastAsia="黑体" w:cs="Arial"/>
          <w:sz w:val="20"/>
        </w:rPr>
        <w:t>高频患者电路</w:t>
      </w:r>
      <w:r>
        <w:rPr>
          <w:rFonts w:hint="eastAsia"/>
        </w:rPr>
        <w:t>和</w:t>
      </w:r>
      <w:r>
        <w:rPr>
          <w:rFonts w:hint="eastAsia" w:ascii="黑体" w:hAnsi="黑体" w:eastAsia="黑体" w:cs="Arial"/>
          <w:sz w:val="20"/>
        </w:rPr>
        <w:t>外壳</w:t>
      </w:r>
      <w:r>
        <w:rPr>
          <w:rFonts w:hint="eastAsia"/>
        </w:rPr>
        <w:t>之间的绝缘失效，其</w:t>
      </w:r>
      <w:r>
        <w:rPr>
          <w:rFonts w:hint="eastAsia" w:ascii="黑体" w:hAnsi="黑体" w:eastAsia="黑体" w:cs="Arial"/>
          <w:sz w:val="20"/>
        </w:rPr>
        <w:t>风险</w:t>
      </w:r>
      <w:r>
        <w:rPr>
          <w:rFonts w:hint="eastAsia"/>
        </w:rPr>
        <w:t>远低于低频时的。在本条款上下文中，</w:t>
      </w:r>
      <w:r>
        <w:rPr>
          <w:rFonts w:hint="eastAsia" w:ascii="黑体" w:hAnsi="黑体" w:eastAsia="黑体" w:cs="Arial"/>
          <w:sz w:val="20"/>
        </w:rPr>
        <w:t>高频手术设备</w:t>
      </w:r>
      <w:r>
        <w:rPr>
          <w:rFonts w:hint="eastAsia"/>
        </w:rPr>
        <w:t>的</w:t>
      </w:r>
      <w:r>
        <w:rPr>
          <w:rFonts w:hint="eastAsia" w:ascii="黑体" w:hAnsi="黑体" w:eastAsia="黑体" w:cs="Arial"/>
          <w:sz w:val="20"/>
        </w:rPr>
        <w:t>高频患者电路</w:t>
      </w:r>
      <w:r>
        <w:rPr>
          <w:rFonts w:hint="eastAsia"/>
        </w:rPr>
        <w:t>必须被视为</w:t>
      </w:r>
      <w:r>
        <w:rPr>
          <w:rFonts w:hint="eastAsia" w:ascii="黑体" w:hAnsi="黑体" w:eastAsia="黑体" w:cs="Arial"/>
          <w:sz w:val="20"/>
        </w:rPr>
        <w:t>应用部分</w:t>
      </w:r>
      <w:r>
        <w:rPr>
          <w:rFonts w:hint="eastAsia"/>
        </w:rPr>
        <w:t>的部分。</w:t>
      </w:r>
    </w:p>
    <w:p w14:paraId="49BEFDC6">
      <w:pPr>
        <w:pStyle w:val="25"/>
      </w:pPr>
      <w:r>
        <w:rPr>
          <w:rFonts w:hint="eastAsia"/>
        </w:rPr>
        <w:t>在这种情况下，“中间电路”一词将是通用标准3.110定义的和图J.5所示的</w:t>
      </w:r>
      <w:r>
        <w:rPr>
          <w:rFonts w:hint="eastAsia" w:ascii="黑体" w:hAnsi="黑体" w:eastAsia="黑体"/>
        </w:rPr>
        <w:t>次级电路</w:t>
      </w:r>
      <w:r>
        <w:rPr>
          <w:rFonts w:hint="eastAsia"/>
        </w:rPr>
        <w:t>。</w:t>
      </w:r>
    </w:p>
    <w:p w14:paraId="77A0BA9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176185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752B5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A3EC1B5">
      <w:pPr>
        <w:pStyle w:val="109"/>
        <w:spacing w:before="156" w:after="156"/>
      </w:pPr>
      <w:r>
        <w:rPr>
          <w:rFonts w:hint="eastAsia"/>
        </w:rPr>
        <w:t>患者导联或患者电缆</w:t>
      </w:r>
    </w:p>
    <w:p w14:paraId="58C519C0">
      <w:pPr>
        <w:pStyle w:val="25"/>
      </w:pPr>
      <w:r>
        <w:t>通用标准该条的目的是防止</w:t>
      </w:r>
      <w:r>
        <w:rPr>
          <w:rFonts w:ascii="黑体" w:hAnsi="黑体" w:eastAsia="黑体"/>
        </w:rPr>
        <w:t>患者</w:t>
      </w:r>
      <w:r>
        <w:t>同地或危险电压连接</w:t>
      </w:r>
      <w:r>
        <w:rPr>
          <w:rFonts w:hint="eastAsia"/>
        </w:rPr>
        <w:t>，</w:t>
      </w:r>
      <w:r>
        <w:t>假定这种连接可在任何时刻出现</w:t>
      </w:r>
      <w:r>
        <w:rPr>
          <w:rFonts w:hint="eastAsia"/>
        </w:rPr>
        <w:t>，</w:t>
      </w:r>
      <w:r>
        <w:t>且与</w:t>
      </w:r>
      <w:r>
        <w:rPr>
          <w:rFonts w:ascii="黑体" w:hAnsi="黑体" w:eastAsia="黑体"/>
        </w:rPr>
        <w:t>患者</w:t>
      </w:r>
      <w:r>
        <w:t>的连接是持续的或者是失控的</w:t>
      </w:r>
      <w:r>
        <w:rPr>
          <w:rFonts w:hint="eastAsia"/>
        </w:rPr>
        <w:t>。</w:t>
      </w:r>
    </w:p>
    <w:p w14:paraId="6D0F88F7">
      <w:pPr>
        <w:pStyle w:val="25"/>
      </w:pPr>
      <w:r>
        <w:rPr>
          <w:rFonts w:ascii="黑体" w:hAnsi="黑体" w:eastAsia="黑体"/>
          <w:snapToGrid w:val="0"/>
        </w:rPr>
        <w:t>高频附件</w:t>
      </w:r>
      <w:r>
        <w:t>的状态很不一样</w:t>
      </w:r>
      <w:r>
        <w:rPr>
          <w:rFonts w:hint="eastAsia"/>
        </w:rPr>
        <w:t>，</w:t>
      </w:r>
      <w:r>
        <w:t>因为这种设备预期是在医生或经培训的医护人员的控制下使用</w:t>
      </w:r>
      <w:r>
        <w:rPr>
          <w:rFonts w:hint="eastAsia"/>
        </w:rPr>
        <w:t>。</w:t>
      </w:r>
      <w:r>
        <w:t>本标准该条覆盖的可能</w:t>
      </w:r>
      <w:r>
        <w:rPr>
          <w:rFonts w:ascii="黑体" w:hAnsi="黑体" w:eastAsia="黑体"/>
          <w:snapToGrid w:val="0"/>
        </w:rPr>
        <w:t>危险情况</w:t>
      </w:r>
      <w:r>
        <w:rPr>
          <w:rFonts w:hint="eastAsia"/>
        </w:rPr>
        <w:t>，</w:t>
      </w:r>
      <w:r>
        <w:t>是在可能将</w:t>
      </w:r>
      <w:r>
        <w:rPr>
          <w:rFonts w:ascii="黑体" w:hAnsi="黑体" w:eastAsia="黑体"/>
          <w:snapToGrid w:val="0"/>
        </w:rPr>
        <w:t>中性电极</w:t>
      </w:r>
      <w:r>
        <w:t>连接器插入</w:t>
      </w:r>
      <w:r>
        <w:rPr>
          <w:rFonts w:ascii="黑体" w:hAnsi="黑体" w:eastAsia="黑体"/>
          <w:snapToGrid w:val="0"/>
        </w:rPr>
        <w:t>网电源连接器</w:t>
      </w:r>
      <w:r>
        <w:t>譬如可拆卸</w:t>
      </w:r>
      <w:r>
        <w:rPr>
          <w:rFonts w:ascii="黑体" w:hAnsi="黑体" w:eastAsia="黑体"/>
          <w:snapToGrid w:val="0"/>
        </w:rPr>
        <w:t>电源软电线</w:t>
      </w:r>
      <w:r>
        <w:t>插座或电源插座中时才会出现</w:t>
      </w:r>
      <w:r>
        <w:rPr>
          <w:rFonts w:hint="eastAsia"/>
        </w:rPr>
        <w:t>。</w:t>
      </w:r>
    </w:p>
    <w:p w14:paraId="6DE18A54">
      <w:pPr>
        <w:pStyle w:val="25"/>
      </w:pPr>
      <w:r>
        <w:rPr>
          <w:rFonts w:hint="eastAsia"/>
        </w:rPr>
        <w:t>不像心电图监护电极可由未经电器</w:t>
      </w:r>
      <w:r>
        <w:rPr>
          <w:rFonts w:hint="eastAsia" w:ascii="黑体" w:hAnsi="黑体" w:eastAsia="黑体"/>
          <w:snapToGrid w:val="0"/>
        </w:rPr>
        <w:t>危险</w:t>
      </w:r>
      <w:r>
        <w:rPr>
          <w:rFonts w:hint="eastAsia"/>
        </w:rPr>
        <w:t>培训的</w:t>
      </w:r>
      <w:r>
        <w:rPr>
          <w:rFonts w:hint="eastAsia" w:ascii="黑体" w:hAnsi="黑体" w:eastAsia="黑体"/>
          <w:snapToGrid w:val="0"/>
        </w:rPr>
        <w:t>操作者</w:t>
      </w:r>
      <w:r>
        <w:rPr>
          <w:rFonts w:hint="eastAsia"/>
        </w:rPr>
        <w:t>使用，</w:t>
      </w:r>
      <w:r>
        <w:rPr>
          <w:rFonts w:hint="eastAsia" w:ascii="黑体" w:hAnsi="黑体" w:eastAsia="黑体"/>
          <w:snapToGrid w:val="0"/>
        </w:rPr>
        <w:t>高频手术设备</w:t>
      </w:r>
      <w:r>
        <w:rPr>
          <w:rFonts w:hint="eastAsia"/>
        </w:rPr>
        <w:t>和</w:t>
      </w:r>
      <w:r>
        <w:rPr>
          <w:rFonts w:hint="eastAsia" w:ascii="黑体" w:hAnsi="黑体" w:eastAsia="黑体"/>
          <w:snapToGrid w:val="0"/>
        </w:rPr>
        <w:t>附件</w:t>
      </w:r>
      <w:r>
        <w:rPr>
          <w:rFonts w:hint="eastAsia"/>
        </w:rPr>
        <w:t>只接受高素质的且经培训的</w:t>
      </w:r>
      <w:r>
        <w:rPr>
          <w:rFonts w:hint="eastAsia" w:ascii="黑体" w:hAnsi="黑体" w:eastAsia="黑体"/>
          <w:snapToGrid w:val="0"/>
        </w:rPr>
        <w:t>操作者</w:t>
      </w:r>
      <w:r>
        <w:rPr>
          <w:rFonts w:hint="eastAsia"/>
        </w:rPr>
        <w:t>在限制进入的场所使用。</w:t>
      </w:r>
    </w:p>
    <w:p w14:paraId="7D0875A0">
      <w:pPr>
        <w:pStyle w:val="25"/>
        <w:rPr>
          <w:color w:val="000000"/>
        </w:rPr>
      </w:pPr>
      <w:r>
        <w:rPr>
          <w:rFonts w:ascii="黑体" w:hAnsi="黑体" w:eastAsia="黑体"/>
          <w:snapToGrid w:val="0"/>
        </w:rPr>
        <w:t>手术附件</w:t>
      </w:r>
      <w:r>
        <w:t>和</w:t>
      </w:r>
      <w:r>
        <w:rPr>
          <w:rFonts w:ascii="黑体" w:hAnsi="黑体" w:eastAsia="黑体"/>
          <w:snapToGrid w:val="0"/>
        </w:rPr>
        <w:t>双极附件</w:t>
      </w:r>
      <w:r>
        <w:t>只在医生的直接控制下使用</w:t>
      </w:r>
      <w:r>
        <w:rPr>
          <w:rFonts w:hint="eastAsia"/>
        </w:rPr>
        <w:t>，</w:t>
      </w:r>
      <w:r>
        <w:t>医生可在来自于</w:t>
      </w:r>
      <w:r>
        <w:rPr>
          <w:rFonts w:ascii="黑体" w:hAnsi="黑体" w:eastAsia="黑体"/>
          <w:snapToGrid w:val="0"/>
        </w:rPr>
        <w:t>患者</w:t>
      </w:r>
      <w:r>
        <w:t>非预期反应的极轻微信号下终止电极与</w:t>
      </w:r>
      <w:r>
        <w:rPr>
          <w:rFonts w:ascii="黑体" w:hAnsi="黑体" w:eastAsia="黑体"/>
          <w:snapToGrid w:val="0"/>
        </w:rPr>
        <w:t>患者</w:t>
      </w:r>
      <w:r>
        <w:t>接触</w:t>
      </w:r>
      <w:r>
        <w:rPr>
          <w:rFonts w:hint="eastAsia"/>
        </w:rPr>
        <w:t>。</w:t>
      </w:r>
    </w:p>
    <w:p w14:paraId="424136F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58D8114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02577D71">
      <w:pPr>
        <w:pStyle w:val="72"/>
        <w:spacing w:before="156" w:after="156"/>
        <w:rPr>
          <w:kern w:val="0"/>
        </w:rPr>
      </w:pPr>
      <w:r>
        <w:rPr>
          <w:rFonts w:hint="eastAsia"/>
          <w:kern w:val="0"/>
        </w:rPr>
        <w:t>防除颤应用部分</w:t>
      </w:r>
    </w:p>
    <w:p w14:paraId="6BDAEA51">
      <w:pPr>
        <w:pStyle w:val="25"/>
      </w:pPr>
      <w:r>
        <w:rPr>
          <w:rFonts w:hint="eastAsia"/>
        </w:rPr>
        <w:t>共模试验是指除颤器与</w:t>
      </w:r>
      <w:r>
        <w:rPr>
          <w:rFonts w:hint="eastAsia" w:ascii="黑体" w:hAnsi="黑体" w:eastAsia="黑体"/>
        </w:rPr>
        <w:t>高频附件</w:t>
      </w:r>
      <w:r>
        <w:rPr>
          <w:rFonts w:hint="eastAsia"/>
        </w:rPr>
        <w:t>和</w:t>
      </w:r>
      <w:r>
        <w:rPr>
          <w:rFonts w:hint="eastAsia" w:ascii="黑体" w:hAnsi="黑体" w:eastAsia="黑体"/>
        </w:rPr>
        <w:t>高频应用部分</w:t>
      </w:r>
      <w:r>
        <w:rPr>
          <w:rFonts w:hint="eastAsia"/>
        </w:rPr>
        <w:t>相结合使用能出现的情况。测量显示，在通常的临床情况下，5kV的除颤脉冲会在</w:t>
      </w:r>
      <w:r>
        <w:rPr>
          <w:rFonts w:hint="eastAsia" w:ascii="黑体" w:hAnsi="黑体" w:eastAsia="黑体"/>
        </w:rPr>
        <w:t>中性电极</w:t>
      </w:r>
      <w:r>
        <w:rPr>
          <w:rFonts w:hint="eastAsia"/>
        </w:rPr>
        <w:t>和</w:t>
      </w:r>
      <w:r>
        <w:rPr>
          <w:rFonts w:hint="eastAsia" w:ascii="黑体" w:hAnsi="黑体" w:eastAsia="黑体"/>
        </w:rPr>
        <w:t>手术电极</w:t>
      </w:r>
      <w:r>
        <w:rPr>
          <w:rFonts w:hint="eastAsia"/>
        </w:rPr>
        <w:t>上产生不超过1kV的脉冲。2kV的试验脉冲提供了一个安全余量。电感量（通用标准的图9）导致试验脉冲的上升时间比正常快。为了提供增强的绝缘应力的试验目的，这是必须的。</w:t>
      </w:r>
    </w:p>
    <w:p w14:paraId="5FD0B3C6">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787974C2">
      <w:pPr>
        <w:pStyle w:val="72"/>
        <w:spacing w:before="156" w:after="156"/>
        <w:rPr>
          <w:kern w:val="0"/>
        </w:rPr>
      </w:pPr>
      <w:r>
        <w:rPr>
          <w:rFonts w:hint="eastAsia"/>
          <w:kern w:val="0"/>
        </w:rPr>
        <w:t>要求的适用性</w:t>
      </w:r>
    </w:p>
    <w:p w14:paraId="7BC99086">
      <w:pPr>
        <w:pStyle w:val="25"/>
        <w:rPr>
          <w:snapToGrid w:val="0"/>
        </w:rPr>
      </w:pPr>
      <w:r>
        <w:rPr>
          <w:rFonts w:hint="eastAsia"/>
          <w:snapToGrid w:val="0"/>
        </w:rPr>
        <w:t>对于不使用</w:t>
      </w:r>
      <w:r>
        <w:rPr>
          <w:rFonts w:hint="eastAsia" w:ascii="黑体" w:hAnsi="黑体" w:eastAsia="黑体"/>
          <w:snapToGrid w:val="0"/>
        </w:rPr>
        <w:t>中性电极</w:t>
      </w:r>
      <w:r>
        <w:rPr>
          <w:rFonts w:hint="eastAsia"/>
          <w:snapToGrid w:val="0"/>
        </w:rPr>
        <w:t>的低功率</w:t>
      </w:r>
      <w:r>
        <w:rPr>
          <w:rFonts w:hint="eastAsia" w:ascii="黑体" w:hAnsi="黑体" w:eastAsia="黑体"/>
          <w:snapToGrid w:val="0"/>
        </w:rPr>
        <w:t>单极高频手术设备</w:t>
      </w:r>
      <w:r>
        <w:rPr>
          <w:rFonts w:hint="eastAsia"/>
          <w:snapToGrid w:val="0"/>
        </w:rPr>
        <w:t>，使用电源电缆的</w:t>
      </w:r>
      <w:r>
        <w:rPr>
          <w:rFonts w:hint="eastAsia" w:ascii="黑体" w:hAnsi="黑体" w:eastAsia="黑体"/>
          <w:snapToGrid w:val="0"/>
        </w:rPr>
        <w:t>保护接地导线</w:t>
      </w:r>
      <w:r>
        <w:rPr>
          <w:rFonts w:hint="eastAsia"/>
          <w:snapToGrid w:val="0"/>
        </w:rPr>
        <w:t>作为功能性</w:t>
      </w:r>
      <w:r>
        <w:rPr>
          <w:rFonts w:hint="eastAsia" w:ascii="黑体" w:hAnsi="黑体" w:eastAsia="黑体"/>
          <w:snapToGrid w:val="0"/>
        </w:rPr>
        <w:t>高频</w:t>
      </w:r>
      <w:r>
        <w:rPr>
          <w:rFonts w:hint="eastAsia"/>
          <w:snapToGrid w:val="0"/>
        </w:rPr>
        <w:t>电流回路是公认的做法，人们认为这并不产生任何安全问题。</w:t>
      </w:r>
    </w:p>
    <w:p w14:paraId="4C45D58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spacing w:val="9"/>
          <w:kern w:val="0"/>
          <w:szCs w:val="20"/>
        </w:rPr>
      </w:pPr>
    </w:p>
    <w:p w14:paraId="6F2EDAC6">
      <w:pPr>
        <w:pStyle w:val="72"/>
        <w:spacing w:before="156" w:after="156"/>
        <w:rPr>
          <w:kern w:val="0"/>
        </w:rPr>
      </w:pPr>
      <w:r>
        <w:rPr>
          <w:rFonts w:hint="eastAsia"/>
          <w:kern w:val="0"/>
        </w:rPr>
        <w:t>通用要求</w:t>
      </w:r>
    </w:p>
    <w:p w14:paraId="6DFE6083">
      <w:pPr>
        <w:pStyle w:val="25"/>
        <w:rPr>
          <w:snapToGrid w:val="0"/>
        </w:rPr>
      </w:pPr>
      <w:r>
        <w:rPr>
          <w:rFonts w:hint="eastAsia"/>
          <w:snapToGrid w:val="0"/>
        </w:rPr>
        <w:t>通标规定的</w:t>
      </w:r>
      <w:r>
        <w:rPr>
          <w:rFonts w:hint="eastAsia" w:ascii="黑体" w:hAnsi="黑体" w:eastAsia="黑体"/>
          <w:snapToGrid w:val="0"/>
        </w:rPr>
        <w:t>漏电流</w:t>
      </w:r>
      <w:r>
        <w:rPr>
          <w:rFonts w:hint="eastAsia"/>
          <w:snapToGrid w:val="0"/>
        </w:rPr>
        <w:t>要求，预期用来防止电击</w:t>
      </w:r>
      <w:r>
        <w:rPr>
          <w:rFonts w:hint="eastAsia" w:ascii="黑体" w:hAnsi="黑体" w:eastAsia="黑体"/>
          <w:snapToGrid w:val="0"/>
        </w:rPr>
        <w:t>风险</w:t>
      </w:r>
      <w:r>
        <w:rPr>
          <w:rFonts w:hint="eastAsia"/>
          <w:snapToGrid w:val="0"/>
        </w:rPr>
        <w:t>。</w:t>
      </w:r>
    </w:p>
    <w:p w14:paraId="7CC35A6D">
      <w:pPr>
        <w:pStyle w:val="25"/>
        <w:rPr>
          <w:snapToGrid w:val="0"/>
        </w:rPr>
      </w:pPr>
      <w:r>
        <w:rPr>
          <w:rFonts w:hint="eastAsia"/>
          <w:snapToGrid w:val="0"/>
        </w:rPr>
        <w:t>本标准对</w:t>
      </w:r>
      <w:r>
        <w:rPr>
          <w:rFonts w:hint="eastAsia" w:ascii="黑体" w:hAnsi="黑体" w:eastAsia="黑体"/>
          <w:snapToGrid w:val="0"/>
        </w:rPr>
        <w:t>高频漏电流</w:t>
      </w:r>
      <w:r>
        <w:rPr>
          <w:rFonts w:hint="eastAsia"/>
          <w:snapToGrid w:val="0"/>
        </w:rPr>
        <w:t>也给出一些要求，是为了降低</w:t>
      </w:r>
      <w:del w:id="3716" w:author="ZXQ" w:date="2018-09-19T20:39:00Z">
        <w:r>
          <w:rPr>
            <w:rFonts w:hint="eastAsia"/>
            <w:snapToGrid w:val="0"/>
          </w:rPr>
          <w:delText>不希望</w:delText>
        </w:r>
      </w:del>
      <w:ins w:id="3717" w:author="ZXQ" w:date="2018-09-19T20:39:00Z">
        <w:r>
          <w:rPr>
            <w:rFonts w:hint="eastAsia"/>
            <w:snapToGrid w:val="0"/>
          </w:rPr>
          <w:t>非预期</w:t>
        </w:r>
      </w:ins>
      <w:r>
        <w:rPr>
          <w:rFonts w:hint="eastAsia"/>
          <w:snapToGrid w:val="0"/>
        </w:rPr>
        <w:t>的灼伤</w:t>
      </w:r>
      <w:r>
        <w:rPr>
          <w:rFonts w:hint="eastAsia" w:ascii="黑体" w:hAnsi="黑体" w:eastAsia="黑体"/>
          <w:snapToGrid w:val="0"/>
        </w:rPr>
        <w:t>风险</w:t>
      </w:r>
      <w:r>
        <w:rPr>
          <w:rFonts w:hint="eastAsia"/>
          <w:snapToGrid w:val="0"/>
        </w:rPr>
        <w:t>。</w:t>
      </w:r>
    </w:p>
    <w:p w14:paraId="5D9EEE21">
      <w:pPr>
        <w:pStyle w:val="25"/>
        <w:rPr>
          <w:snapToGrid w:val="0"/>
        </w:rPr>
      </w:pPr>
      <w:r>
        <w:rPr>
          <w:rFonts w:hint="eastAsia"/>
          <w:snapToGrid w:val="0"/>
        </w:rPr>
        <w:t>通标中该条款关心的是可引起电击的</w:t>
      </w:r>
      <w:r>
        <w:rPr>
          <w:rFonts w:hint="eastAsia" w:ascii="黑体" w:hAnsi="黑体" w:eastAsia="黑体"/>
          <w:snapToGrid w:val="0"/>
        </w:rPr>
        <w:t>漏电流</w:t>
      </w:r>
      <w:r>
        <w:rPr>
          <w:rFonts w:hint="eastAsia"/>
          <w:snapToGrid w:val="0"/>
        </w:rPr>
        <w:t>，而不是治疗用电流（如</w:t>
      </w:r>
      <w:r>
        <w:rPr>
          <w:rFonts w:hint="eastAsia" w:ascii="黑体" w:hAnsi="黑体" w:eastAsia="黑体"/>
          <w:snapToGrid w:val="0"/>
        </w:rPr>
        <w:t>高频手术设备</w:t>
      </w:r>
      <w:r>
        <w:rPr>
          <w:rFonts w:hint="eastAsia"/>
          <w:snapToGrid w:val="0"/>
        </w:rPr>
        <w:t>产生的）。对于具有多个</w:t>
      </w:r>
      <w:r>
        <w:rPr>
          <w:rFonts w:hint="eastAsia" w:ascii="黑体" w:hAnsi="黑体" w:eastAsia="黑体"/>
          <w:snapToGrid w:val="0"/>
        </w:rPr>
        <w:t>患者</w:t>
      </w:r>
      <w:r>
        <w:rPr>
          <w:rFonts w:hint="eastAsia"/>
          <w:snapToGrid w:val="0"/>
        </w:rPr>
        <w:t>电路的</w:t>
      </w:r>
      <w:r>
        <w:rPr>
          <w:rFonts w:hint="eastAsia" w:ascii="黑体" w:hAnsi="黑体" w:eastAsia="黑体"/>
          <w:snapToGrid w:val="0"/>
        </w:rPr>
        <w:t>高频手术设备</w:t>
      </w:r>
      <w:r>
        <w:rPr>
          <w:rFonts w:hint="eastAsia"/>
          <w:snapToGrid w:val="0"/>
        </w:rPr>
        <w:t>，</w:t>
      </w:r>
      <w:r>
        <w:rPr>
          <w:rFonts w:hint="eastAsia" w:ascii="黑体" w:hAnsi="黑体" w:eastAsia="黑体"/>
          <w:snapToGrid w:val="0"/>
        </w:rPr>
        <w:t>高频漏电流</w:t>
      </w:r>
      <w:r>
        <w:rPr>
          <w:rFonts w:hint="eastAsia"/>
          <w:snapToGrid w:val="0"/>
        </w:rPr>
        <w:t>的合适试验给出在</w:t>
      </w:r>
      <w:r>
        <w:rPr>
          <w:snapToGrid w:val="0"/>
        </w:rPr>
        <w:t>201.8.7.3.101c)</w:t>
      </w:r>
      <w:r>
        <w:rPr>
          <w:rFonts w:hint="eastAsia"/>
          <w:snapToGrid w:val="0"/>
        </w:rPr>
        <w:t>项：不同</w:t>
      </w:r>
      <w:r>
        <w:rPr>
          <w:rFonts w:hint="eastAsia" w:ascii="黑体" w:hAnsi="黑体" w:eastAsia="黑体"/>
          <w:snapToGrid w:val="0"/>
        </w:rPr>
        <w:t>高频患者电路</w:t>
      </w:r>
      <w:r>
        <w:rPr>
          <w:rFonts w:hint="eastAsia"/>
          <w:snapToGrid w:val="0"/>
        </w:rPr>
        <w:t>之间的横向耦合。</w:t>
      </w:r>
    </w:p>
    <w:p w14:paraId="693D54A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spacing w:val="9"/>
          <w:kern w:val="0"/>
          <w:szCs w:val="20"/>
        </w:rPr>
      </w:pPr>
    </w:p>
    <w:p w14:paraId="6A1BE747">
      <w:pPr>
        <w:pStyle w:val="72"/>
        <w:spacing w:before="156" w:after="156"/>
      </w:pPr>
      <w:r>
        <w:rPr>
          <w:rFonts w:hint="eastAsia"/>
        </w:rPr>
        <w:t>容许值</w:t>
      </w:r>
    </w:p>
    <w:p w14:paraId="542633D4">
      <w:pPr>
        <w:pStyle w:val="25"/>
        <w:rPr>
          <w:snapToGrid w:val="0"/>
        </w:rPr>
      </w:pPr>
      <w:r>
        <w:rPr>
          <w:rFonts w:hint="eastAsia"/>
          <w:snapToGrid w:val="0"/>
        </w:rPr>
        <w:t>人们认为仅在分裂式</w:t>
      </w:r>
      <w:r>
        <w:rPr>
          <w:rFonts w:hint="eastAsia" w:ascii="黑体" w:hAnsi="黑体" w:eastAsia="黑体"/>
          <w:snapToGrid w:val="0"/>
        </w:rPr>
        <w:t>中性电极</w:t>
      </w:r>
      <w:r>
        <w:rPr>
          <w:rFonts w:hint="eastAsia"/>
          <w:snapToGrid w:val="0"/>
        </w:rPr>
        <w:t>之间流动的监测电流不需按</w:t>
      </w:r>
      <w:r>
        <w:rPr>
          <w:rFonts w:hint="eastAsia" w:ascii="黑体" w:hAnsi="黑体" w:eastAsia="黑体"/>
          <w:snapToGrid w:val="0"/>
        </w:rPr>
        <w:t>CF型应用部分</w:t>
      </w:r>
      <w:r>
        <w:rPr>
          <w:rFonts w:hint="eastAsia"/>
          <w:snapToGrid w:val="0"/>
        </w:rPr>
        <w:t>来限制，不管防电击程度如何（</w:t>
      </w:r>
      <w:r>
        <w:rPr>
          <w:rFonts w:hint="eastAsia" w:ascii="黑体" w:hAnsi="黑体" w:eastAsia="黑体"/>
          <w:snapToGrid w:val="0"/>
        </w:rPr>
        <w:t>CF型</w:t>
      </w:r>
      <w:r>
        <w:rPr>
          <w:rFonts w:hint="eastAsia"/>
          <w:snapToGrid w:val="0"/>
        </w:rPr>
        <w:t>还是</w:t>
      </w:r>
      <w:r>
        <w:rPr>
          <w:rFonts w:hint="eastAsia" w:ascii="黑体" w:hAnsi="黑体" w:eastAsia="黑体"/>
          <w:snapToGrid w:val="0"/>
        </w:rPr>
        <w:t>BF型应用部分</w:t>
      </w:r>
      <w:r>
        <w:rPr>
          <w:rFonts w:hint="eastAsia"/>
          <w:snapToGrid w:val="0"/>
        </w:rPr>
        <w:t>），因为可以预期这些电流绝不会流过心脏。</w:t>
      </w:r>
    </w:p>
    <w:p w14:paraId="33431DE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9F3A73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AC2558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124B6D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DB87DC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EE83CD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5E7032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1D9257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F5003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560F5A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C50AA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46A0ED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230C29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145D04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0AEB1B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C702F3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8DD743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95D15F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DBA7D6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8E5F2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68B334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351F52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A45170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92B38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84E843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9EC88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244774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C3DA9B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72E82D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B8F39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7246F3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99C3A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A6EF1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749AC3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275D04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BFC89C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9BEE55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6FC1B6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9141B5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399CD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B4BDD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3F7A55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5EFBCF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E58E0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5BAE4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641D70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3A19B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5BD88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E5C12D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AD8837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65077B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BABD8F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E271B2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69B0D6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E6AAC7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E91B24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BB44F6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4941E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353ABC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9EE796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B4F838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B8F739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E1E454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D4B8A2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9722F7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7E9D7E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0D3B71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73342C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63F3EB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7980A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E5AC9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28D9CF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EC0DFE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459976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909142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EFE396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84583A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850B2C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BABA46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B94B81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40B805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DDDF16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381340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99B26D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5E1BD0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3C9022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531398F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9FFAF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C4BDBB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5F325C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3A3B30F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0B86BCF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4ECEC4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1549A8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6A326FA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C7F96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2746287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8FF93C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1F167D0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46F5713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spacing w:val="9"/>
          <w:kern w:val="0"/>
          <w:szCs w:val="20"/>
        </w:rPr>
      </w:pPr>
    </w:p>
    <w:p w14:paraId="7176F2EF">
      <w:pPr>
        <w:pStyle w:val="109"/>
        <w:spacing w:before="156" w:after="156"/>
      </w:pPr>
      <w:r>
        <w:rPr>
          <w:rFonts w:hint="eastAsia"/>
        </w:rPr>
        <w:t>a）高频漏电流的热作用</w:t>
      </w:r>
    </w:p>
    <w:p w14:paraId="205C9143">
      <w:pPr>
        <w:pStyle w:val="25"/>
        <w:rPr>
          <w:snapToGrid w:val="0"/>
        </w:rPr>
      </w:pPr>
      <w:r>
        <w:rPr>
          <w:rFonts w:hint="eastAsia"/>
          <w:snapToGrid w:val="0"/>
        </w:rPr>
        <w:t>设计为不带</w:t>
      </w:r>
      <w:r>
        <w:rPr>
          <w:rFonts w:hint="eastAsia" w:ascii="黑体" w:hAnsi="黑体" w:eastAsia="黑体"/>
          <w:snapToGrid w:val="0"/>
        </w:rPr>
        <w:t>中性电极</w:t>
      </w:r>
      <w:r>
        <w:rPr>
          <w:rFonts w:hint="eastAsia"/>
          <w:snapToGrid w:val="0"/>
        </w:rPr>
        <w:t>使用的</w:t>
      </w:r>
      <w:r>
        <w:rPr>
          <w:rFonts w:hint="eastAsia" w:ascii="黑体" w:hAnsi="黑体" w:eastAsia="黑体"/>
          <w:snapToGrid w:val="0"/>
        </w:rPr>
        <w:t>高频手术设备</w:t>
      </w:r>
      <w:r>
        <w:rPr>
          <w:rFonts w:hint="eastAsia"/>
          <w:snapToGrid w:val="0"/>
        </w:rPr>
        <w:t>排除在要求之外，是因为这种</w:t>
      </w:r>
      <w:r>
        <w:rPr>
          <w:rFonts w:hint="eastAsia" w:ascii="黑体" w:hAnsi="黑体" w:eastAsia="黑体"/>
          <w:snapToGrid w:val="0"/>
        </w:rPr>
        <w:t>高频手术设备</w:t>
      </w:r>
      <w:r>
        <w:rPr>
          <w:rFonts w:hint="eastAsia"/>
          <w:snapToGrid w:val="0"/>
        </w:rPr>
        <w:t>的功能电流和</w:t>
      </w:r>
      <w:r>
        <w:rPr>
          <w:rFonts w:hint="eastAsia" w:ascii="黑体" w:hAnsi="黑体" w:eastAsia="黑体"/>
          <w:snapToGrid w:val="0"/>
        </w:rPr>
        <w:t>高频漏电流</w:t>
      </w:r>
      <w:r>
        <w:rPr>
          <w:rFonts w:hint="eastAsia"/>
          <w:snapToGrid w:val="0"/>
        </w:rPr>
        <w:t>是区分不开的，因而，测量功能电流和</w:t>
      </w:r>
      <w:r>
        <w:rPr>
          <w:rFonts w:hint="eastAsia" w:ascii="黑体" w:hAnsi="黑体" w:eastAsia="黑体"/>
          <w:snapToGrid w:val="0"/>
        </w:rPr>
        <w:t>高频漏电流</w:t>
      </w:r>
      <w:r>
        <w:rPr>
          <w:rFonts w:hint="eastAsia"/>
          <w:snapToGrid w:val="0"/>
        </w:rPr>
        <w:t>是无意义的。</w:t>
      </w:r>
    </w:p>
    <w:p w14:paraId="73131040">
      <w:pPr>
        <w:pStyle w:val="25"/>
        <w:ind w:firstLine="0" w:firstLineChars="0"/>
        <w:jc w:val="center"/>
      </w:pPr>
      <w:r>
        <w:drawing>
          <wp:inline distT="0" distB="0" distL="114300" distR="114300">
            <wp:extent cx="3406775" cy="2224405"/>
            <wp:effectExtent l="0" t="0" r="0" b="10795"/>
            <wp:docPr id="25" name="图片 63"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3" descr="AA"/>
                    <pic:cNvPicPr>
                      <a:picLocks noChangeAspect="1"/>
                    </pic:cNvPicPr>
                  </pic:nvPicPr>
                  <pic:blipFill>
                    <a:blip r:embed="rId133"/>
                    <a:stretch>
                      <a:fillRect/>
                    </a:stretch>
                  </pic:blipFill>
                  <pic:spPr>
                    <a:xfrm>
                      <a:off x="0" y="0"/>
                      <a:ext cx="3406775" cy="2224405"/>
                    </a:xfrm>
                    <a:prstGeom prst="rect">
                      <a:avLst/>
                    </a:prstGeom>
                    <a:noFill/>
                    <a:ln>
                      <a:noFill/>
                    </a:ln>
                  </pic:spPr>
                </pic:pic>
              </a:graphicData>
            </a:graphic>
          </wp:inline>
        </w:drawing>
      </w:r>
    </w:p>
    <w:p w14:paraId="6BC51271">
      <w:pPr>
        <w:autoSpaceDE w:val="0"/>
        <w:autoSpaceDN w:val="0"/>
        <w:adjustRightInd w:val="0"/>
        <w:jc w:val="left"/>
        <w:rPr>
          <w:rFonts w:ascii="Arial" w:hAnsi="Arial" w:cs="Arial"/>
          <w:kern w:val="0"/>
          <w:sz w:val="16"/>
          <w:szCs w:val="16"/>
        </w:rPr>
      </w:pPr>
      <w:r>
        <w:rPr>
          <w:rFonts w:hint="eastAsia" w:ascii="Arial" w:hAnsi="Arial" w:cs="Arial"/>
          <w:kern w:val="0"/>
          <w:sz w:val="16"/>
          <w:szCs w:val="16"/>
        </w:rPr>
        <w:t xml:space="preserve">1  </w:t>
      </w:r>
      <w:r>
        <w:rPr>
          <w:rFonts w:hint="eastAsia" w:ascii="黑体" w:hAnsi="黑体" w:eastAsia="黑体" w:cs="Arial"/>
          <w:kern w:val="0"/>
          <w:sz w:val="16"/>
          <w:szCs w:val="16"/>
        </w:rPr>
        <w:t>手术电极</w:t>
      </w:r>
      <w:r>
        <w:rPr>
          <w:rFonts w:hint="eastAsia" w:ascii="Arial" w:hAnsi="Arial" w:cs="Arial"/>
          <w:kern w:val="0"/>
          <w:sz w:val="16"/>
          <w:szCs w:val="16"/>
        </w:rPr>
        <w:t>连接器；</w:t>
      </w:r>
    </w:p>
    <w:p w14:paraId="3420E655">
      <w:pPr>
        <w:autoSpaceDE w:val="0"/>
        <w:autoSpaceDN w:val="0"/>
        <w:adjustRightInd w:val="0"/>
        <w:jc w:val="left"/>
        <w:rPr>
          <w:rFonts w:ascii="Arial" w:hAnsi="Arial" w:cs="Arial"/>
          <w:kern w:val="0"/>
          <w:sz w:val="16"/>
          <w:szCs w:val="16"/>
        </w:rPr>
      </w:pPr>
      <w:r>
        <w:rPr>
          <w:rFonts w:hint="eastAsia" w:ascii="Arial" w:hAnsi="Arial" w:cs="Arial"/>
          <w:kern w:val="0"/>
          <w:sz w:val="16"/>
          <w:szCs w:val="16"/>
        </w:rPr>
        <w:t xml:space="preserve">2  </w:t>
      </w:r>
      <w:r>
        <w:rPr>
          <w:rFonts w:hint="eastAsia" w:ascii="黑体" w:hAnsi="黑体" w:eastAsia="黑体" w:cs="Arial"/>
          <w:kern w:val="0"/>
          <w:sz w:val="16"/>
          <w:szCs w:val="16"/>
        </w:rPr>
        <w:t>中性电极</w:t>
      </w:r>
      <w:r>
        <w:rPr>
          <w:rFonts w:hint="eastAsia" w:ascii="Arial" w:hAnsi="Arial" w:cs="Arial"/>
          <w:kern w:val="0"/>
          <w:sz w:val="16"/>
          <w:szCs w:val="16"/>
        </w:rPr>
        <w:t>连接器；</w:t>
      </w:r>
    </w:p>
    <w:p w14:paraId="6E0C2DEA">
      <w:pPr>
        <w:autoSpaceDE w:val="0"/>
        <w:autoSpaceDN w:val="0"/>
        <w:adjustRightInd w:val="0"/>
        <w:jc w:val="left"/>
        <w:rPr>
          <w:rFonts w:ascii="Arial" w:hAnsi="Arial" w:cs="Arial"/>
          <w:kern w:val="0"/>
          <w:sz w:val="16"/>
          <w:szCs w:val="16"/>
        </w:rPr>
      </w:pPr>
      <w:r>
        <w:rPr>
          <w:rFonts w:hint="eastAsia" w:ascii="Arial" w:hAnsi="Arial" w:cs="Arial"/>
          <w:kern w:val="0"/>
          <w:sz w:val="16"/>
          <w:szCs w:val="16"/>
        </w:rPr>
        <w:t>3  监测器；</w:t>
      </w:r>
    </w:p>
    <w:p w14:paraId="057A7129">
      <w:pPr>
        <w:autoSpaceDE w:val="0"/>
        <w:autoSpaceDN w:val="0"/>
        <w:adjustRightInd w:val="0"/>
        <w:jc w:val="left"/>
        <w:rPr>
          <w:rFonts w:ascii="Arial" w:hAnsi="Arial" w:cs="Arial"/>
          <w:spacing w:val="7"/>
          <w:kern w:val="0"/>
          <w:sz w:val="16"/>
          <w:szCs w:val="16"/>
        </w:rPr>
      </w:pPr>
      <w:r>
        <w:rPr>
          <w:rFonts w:ascii="Arial" w:hAnsi="Arial" w:cs="Arial"/>
          <w:i/>
          <w:iCs/>
          <w:spacing w:val="6"/>
          <w:kern w:val="0"/>
          <w:sz w:val="16"/>
          <w:szCs w:val="16"/>
        </w:rPr>
        <w:t>C</w:t>
      </w:r>
      <w:r>
        <w:rPr>
          <w:rFonts w:ascii="Arial" w:hAnsi="Arial" w:cs="Arial"/>
          <w:kern w:val="0"/>
          <w:position w:val="-6"/>
          <w:sz w:val="12"/>
          <w:szCs w:val="12"/>
        </w:rPr>
        <w:t>1</w:t>
      </w:r>
      <w:r>
        <w:rPr>
          <w:rFonts w:hint="eastAsia" w:ascii="Arial" w:hAnsi="Arial" w:cs="Arial"/>
          <w:spacing w:val="7"/>
          <w:kern w:val="0"/>
          <w:sz w:val="16"/>
          <w:szCs w:val="16"/>
        </w:rPr>
        <w:t>不超过5 nF；</w:t>
      </w:r>
    </w:p>
    <w:p w14:paraId="25B39B7C">
      <w:pPr>
        <w:autoSpaceDE w:val="0"/>
        <w:autoSpaceDN w:val="0"/>
        <w:adjustRightInd w:val="0"/>
        <w:jc w:val="left"/>
        <w:rPr>
          <w:rFonts w:ascii="Arial" w:hAnsi="Arial" w:cs="Arial"/>
          <w:spacing w:val="7"/>
          <w:kern w:val="0"/>
          <w:sz w:val="16"/>
          <w:szCs w:val="16"/>
        </w:rPr>
      </w:pPr>
      <w:r>
        <w:rPr>
          <w:rFonts w:ascii="Arial" w:hAnsi="Arial" w:cs="Arial"/>
          <w:i/>
          <w:iCs/>
          <w:spacing w:val="6"/>
          <w:kern w:val="0"/>
          <w:sz w:val="16"/>
          <w:szCs w:val="16"/>
        </w:rPr>
        <w:t>C</w:t>
      </w:r>
      <w:r>
        <w:rPr>
          <w:rFonts w:ascii="Arial" w:hAnsi="Arial" w:cs="Arial"/>
          <w:kern w:val="0"/>
          <w:position w:val="-6"/>
          <w:sz w:val="12"/>
          <w:szCs w:val="12"/>
        </w:rPr>
        <w:t>2</w:t>
      </w:r>
      <w:r>
        <w:rPr>
          <w:rFonts w:ascii="Arial" w:hAnsi="Arial" w:cs="Arial"/>
          <w:kern w:val="0"/>
          <w:sz w:val="16"/>
          <w:szCs w:val="16"/>
        </w:rPr>
        <w:t>=</w:t>
      </w:r>
      <w:r>
        <w:rPr>
          <w:rFonts w:ascii="Arial" w:hAnsi="Arial" w:cs="Arial"/>
          <w:i/>
          <w:iCs/>
          <w:spacing w:val="6"/>
          <w:kern w:val="0"/>
          <w:sz w:val="16"/>
          <w:szCs w:val="16"/>
        </w:rPr>
        <w:t>C</w:t>
      </w:r>
      <w:r>
        <w:rPr>
          <w:rFonts w:ascii="Arial" w:hAnsi="Arial" w:cs="Arial"/>
          <w:kern w:val="0"/>
          <w:position w:val="-6"/>
          <w:sz w:val="12"/>
          <w:szCs w:val="12"/>
        </w:rPr>
        <w:t xml:space="preserve">3 </w:t>
      </w:r>
      <w:r>
        <w:rPr>
          <w:rFonts w:hint="eastAsia" w:ascii="Arial" w:hAnsi="Arial" w:cs="Arial"/>
          <w:spacing w:val="7"/>
          <w:kern w:val="0"/>
          <w:sz w:val="16"/>
          <w:szCs w:val="16"/>
        </w:rPr>
        <w:t>不超过</w:t>
      </w:r>
      <w:r>
        <w:rPr>
          <w:rFonts w:ascii="Arial" w:hAnsi="Arial" w:cs="Arial"/>
          <w:spacing w:val="9"/>
          <w:kern w:val="0"/>
          <w:sz w:val="16"/>
          <w:szCs w:val="16"/>
        </w:rPr>
        <w:t>2</w:t>
      </w:r>
      <w:r>
        <w:rPr>
          <w:rFonts w:ascii="Arial" w:hAnsi="Arial" w:cs="Arial"/>
          <w:kern w:val="0"/>
          <w:sz w:val="16"/>
          <w:szCs w:val="16"/>
        </w:rPr>
        <w:t>5</w:t>
      </w:r>
      <w:r>
        <w:rPr>
          <w:rFonts w:ascii="Arial" w:hAnsi="Arial" w:cs="Arial"/>
          <w:spacing w:val="7"/>
          <w:kern w:val="0"/>
          <w:sz w:val="16"/>
          <w:szCs w:val="16"/>
        </w:rPr>
        <w:t>nF；</w:t>
      </w:r>
    </w:p>
    <w:p w14:paraId="447C0A2E">
      <w:pPr>
        <w:autoSpaceDE w:val="0"/>
        <w:autoSpaceDN w:val="0"/>
        <w:adjustRightInd w:val="0"/>
        <w:jc w:val="left"/>
        <w:rPr>
          <w:rFonts w:ascii="Symbol" w:hAnsi="Symbol" w:cs="Symbol"/>
          <w:kern w:val="0"/>
          <w:sz w:val="16"/>
          <w:szCs w:val="16"/>
        </w:rPr>
      </w:pPr>
      <w:r>
        <w:rPr>
          <w:rFonts w:ascii="Arial" w:hAnsi="Arial" w:cs="Arial"/>
          <w:i/>
          <w:iCs/>
          <w:spacing w:val="8"/>
          <w:kern w:val="0"/>
          <w:sz w:val="16"/>
          <w:szCs w:val="16"/>
        </w:rPr>
        <w:t>X</w:t>
      </w:r>
      <w:r>
        <w:rPr>
          <w:rFonts w:ascii="Arial" w:hAnsi="Arial" w:cs="Arial"/>
          <w:spacing w:val="7"/>
          <w:kern w:val="0"/>
          <w:position w:val="-6"/>
          <w:sz w:val="12"/>
          <w:szCs w:val="12"/>
        </w:rPr>
        <w:t>C</w:t>
      </w:r>
      <w:r>
        <w:rPr>
          <w:rFonts w:ascii="Arial" w:hAnsi="Arial" w:cs="Arial"/>
          <w:kern w:val="0"/>
          <w:position w:val="-6"/>
          <w:sz w:val="12"/>
          <w:szCs w:val="12"/>
        </w:rPr>
        <w:t>2</w:t>
      </w:r>
      <w:r>
        <w:rPr>
          <w:rFonts w:hint="eastAsia" w:ascii="Arial" w:hAnsi="Arial" w:cs="Arial"/>
          <w:spacing w:val="7"/>
          <w:kern w:val="0"/>
          <w:sz w:val="16"/>
          <w:szCs w:val="16"/>
        </w:rPr>
        <w:t>和</w:t>
      </w:r>
      <w:r>
        <w:rPr>
          <w:rFonts w:ascii="Arial" w:hAnsi="Arial" w:cs="Arial"/>
          <w:i/>
          <w:iCs/>
          <w:spacing w:val="10"/>
          <w:kern w:val="0"/>
          <w:sz w:val="16"/>
          <w:szCs w:val="16"/>
        </w:rPr>
        <w:t>X</w:t>
      </w:r>
      <w:r>
        <w:rPr>
          <w:rFonts w:ascii="Arial" w:hAnsi="Arial" w:cs="Arial"/>
          <w:spacing w:val="7"/>
          <w:kern w:val="0"/>
          <w:position w:val="-6"/>
          <w:sz w:val="12"/>
          <w:szCs w:val="12"/>
        </w:rPr>
        <w:t>C</w:t>
      </w:r>
      <w:r>
        <w:rPr>
          <w:rFonts w:ascii="Arial" w:hAnsi="Arial" w:cs="Arial"/>
          <w:kern w:val="0"/>
          <w:position w:val="-6"/>
          <w:sz w:val="12"/>
          <w:szCs w:val="12"/>
        </w:rPr>
        <w:t>3</w:t>
      </w:r>
      <w:r>
        <w:rPr>
          <w:rFonts w:ascii="Arial" w:hAnsi="Arial" w:cs="Arial"/>
          <w:spacing w:val="9"/>
          <w:kern w:val="0"/>
          <w:sz w:val="16"/>
          <w:szCs w:val="16"/>
        </w:rPr>
        <w:t>在</w:t>
      </w:r>
      <w:r>
        <w:rPr>
          <w:rFonts w:hint="eastAsia" w:ascii="Arial" w:hAnsi="Arial" w:cs="Arial"/>
          <w:spacing w:val="9"/>
          <w:kern w:val="0"/>
          <w:sz w:val="16"/>
          <w:szCs w:val="16"/>
        </w:rPr>
        <w:t>工作</w:t>
      </w:r>
      <w:r>
        <w:rPr>
          <w:rFonts w:ascii="Arial" w:hAnsi="Arial" w:cs="Arial"/>
          <w:spacing w:val="9"/>
          <w:kern w:val="0"/>
          <w:sz w:val="16"/>
          <w:szCs w:val="16"/>
        </w:rPr>
        <w:t>频率</w:t>
      </w:r>
      <w:r>
        <w:rPr>
          <w:rFonts w:hint="eastAsia" w:ascii="Arial" w:hAnsi="Arial" w:cs="Arial"/>
          <w:spacing w:val="9"/>
          <w:kern w:val="0"/>
          <w:sz w:val="16"/>
          <w:szCs w:val="16"/>
        </w:rPr>
        <w:t>下</w:t>
      </w:r>
      <w:r>
        <w:rPr>
          <w:rFonts w:ascii="Arial" w:hAnsi="Arial" w:cs="Arial"/>
          <w:spacing w:val="9"/>
          <w:kern w:val="0"/>
          <w:sz w:val="16"/>
          <w:szCs w:val="16"/>
        </w:rPr>
        <w:t>不超过</w:t>
      </w:r>
      <w:r>
        <w:rPr>
          <w:rFonts w:ascii="Arial" w:hAnsi="Arial" w:cs="Arial"/>
          <w:spacing w:val="7"/>
          <w:kern w:val="0"/>
          <w:sz w:val="16"/>
          <w:szCs w:val="16"/>
        </w:rPr>
        <w:t>2</w:t>
      </w:r>
      <w:r>
        <w:rPr>
          <w:rFonts w:ascii="Arial" w:hAnsi="Arial" w:cs="Arial"/>
          <w:kern w:val="0"/>
          <w:sz w:val="16"/>
          <w:szCs w:val="16"/>
        </w:rPr>
        <w:t>0</w:t>
      </w:r>
      <w:r>
        <w:rPr>
          <w:rFonts w:hint="eastAsia" w:ascii="Arial" w:hAnsi="Arial" w:cs="Arial"/>
          <w:spacing w:val="16"/>
          <w:kern w:val="0"/>
          <w:sz w:val="16"/>
          <w:szCs w:val="16"/>
        </w:rPr>
        <w:t>Ω；</w:t>
      </w:r>
    </w:p>
    <w:p w14:paraId="657755AF">
      <w:pPr>
        <w:autoSpaceDE w:val="0"/>
        <w:autoSpaceDN w:val="0"/>
        <w:adjustRightInd w:val="0"/>
        <w:jc w:val="left"/>
        <w:rPr>
          <w:rFonts w:ascii="Symbol" w:hAnsi="Symbol" w:cs="Symbol"/>
          <w:kern w:val="0"/>
          <w:sz w:val="16"/>
          <w:szCs w:val="16"/>
        </w:rPr>
      </w:pPr>
      <w:r>
        <w:rPr>
          <w:rFonts w:ascii="Arial" w:hAnsi="Arial" w:cs="Arial"/>
          <w:i/>
          <w:iCs/>
          <w:spacing w:val="7"/>
          <w:kern w:val="0"/>
          <w:sz w:val="16"/>
          <w:szCs w:val="16"/>
        </w:rPr>
        <w:t>Z</w:t>
      </w:r>
      <w:r>
        <w:rPr>
          <w:rFonts w:ascii="Arial" w:hAnsi="Arial" w:cs="Arial"/>
          <w:kern w:val="0"/>
          <w:position w:val="-6"/>
          <w:sz w:val="12"/>
          <w:szCs w:val="12"/>
        </w:rPr>
        <w:t>L</w:t>
      </w:r>
      <w:r>
        <w:rPr>
          <w:rFonts w:hint="eastAsia" w:ascii="Arial" w:hAnsi="Arial" w:cs="Arial"/>
          <w:spacing w:val="7"/>
          <w:kern w:val="0"/>
          <w:sz w:val="16"/>
          <w:szCs w:val="16"/>
        </w:rPr>
        <w:t>在</w:t>
      </w:r>
      <w:r>
        <w:rPr>
          <w:rFonts w:ascii="Arial" w:hAnsi="Arial" w:cs="Arial"/>
          <w:spacing w:val="7"/>
          <w:kern w:val="0"/>
          <w:sz w:val="16"/>
          <w:szCs w:val="16"/>
        </w:rPr>
        <w:t>5</w:t>
      </w:r>
      <w:r>
        <w:rPr>
          <w:rFonts w:ascii="Arial" w:hAnsi="Arial" w:cs="Arial"/>
          <w:kern w:val="0"/>
          <w:sz w:val="16"/>
          <w:szCs w:val="16"/>
        </w:rPr>
        <w:t>0</w:t>
      </w:r>
      <w:r>
        <w:rPr>
          <w:rFonts w:ascii="Arial" w:hAnsi="Arial" w:cs="Arial"/>
          <w:spacing w:val="9"/>
          <w:kern w:val="0"/>
          <w:sz w:val="16"/>
          <w:szCs w:val="16"/>
        </w:rPr>
        <w:t>H</w:t>
      </w:r>
      <w:r>
        <w:rPr>
          <w:rFonts w:ascii="Arial" w:hAnsi="Arial" w:cs="Arial"/>
          <w:kern w:val="0"/>
          <w:sz w:val="16"/>
          <w:szCs w:val="16"/>
        </w:rPr>
        <w:t>z</w:t>
      </w:r>
      <w:r>
        <w:rPr>
          <w:rFonts w:ascii="Arial" w:hAnsi="Arial" w:cs="Arial"/>
          <w:spacing w:val="14"/>
          <w:kern w:val="0"/>
          <w:sz w:val="16"/>
          <w:szCs w:val="16"/>
        </w:rPr>
        <w:t>时不超过</w:t>
      </w:r>
      <w:r>
        <w:rPr>
          <w:rFonts w:ascii="Arial" w:hAnsi="Arial" w:cs="Arial"/>
          <w:kern w:val="0"/>
          <w:sz w:val="16"/>
          <w:szCs w:val="16"/>
        </w:rPr>
        <w:t>1</w:t>
      </w:r>
      <w:r>
        <w:rPr>
          <w:rFonts w:hint="eastAsia" w:ascii="Arial" w:hAnsi="Arial" w:cs="Arial"/>
          <w:spacing w:val="16"/>
          <w:kern w:val="0"/>
          <w:sz w:val="16"/>
          <w:szCs w:val="16"/>
        </w:rPr>
        <w:t>Ω；</w:t>
      </w:r>
    </w:p>
    <w:p w14:paraId="43BD8DD8">
      <w:pPr>
        <w:pStyle w:val="92"/>
      </w:pPr>
      <w:r>
        <w:rPr>
          <w:rFonts w:hint="eastAsia"/>
        </w:rPr>
        <w:t>根据</w:t>
      </w:r>
      <w:r>
        <w:rPr>
          <w:rFonts w:hint="eastAsia" w:ascii="黑体" w:hAnsi="黑体" w:eastAsia="黑体"/>
        </w:rPr>
        <w:t>ME</w:t>
      </w:r>
      <w:r>
        <w:rPr>
          <w:rFonts w:hint="eastAsia"/>
        </w:rPr>
        <w:t>的设计C</w:t>
      </w:r>
      <w:r>
        <w:rPr>
          <w:rFonts w:hint="eastAsia"/>
          <w:vertAlign w:val="subscript"/>
        </w:rPr>
        <w:t>4</w:t>
      </w:r>
      <w:r>
        <w:rPr>
          <w:rFonts w:hint="eastAsia"/>
        </w:rPr>
        <w:t>可存在也可不存在。</w:t>
      </w:r>
    </w:p>
    <w:p w14:paraId="160D2DB8">
      <w:pPr>
        <w:pStyle w:val="112"/>
        <w:numPr>
          <w:ilvl w:val="1"/>
          <w:numId w:val="82"/>
        </w:numPr>
        <w:spacing w:before="156" w:after="156"/>
      </w:pPr>
      <w:r>
        <w:rPr>
          <w:rFonts w:hint="eastAsia"/>
          <w:w w:val="99"/>
          <w:kern w:val="0"/>
        </w:rPr>
        <w:t>在工作频率下中性电极以接地为基准的患者电路示例</w:t>
      </w:r>
    </w:p>
    <w:p w14:paraId="69B89546">
      <w:pPr>
        <w:pStyle w:val="25"/>
        <w:ind w:firstLine="0" w:firstLineChars="0"/>
      </w:pPr>
      <w:r>
        <w:rPr>
          <w:rFonts w:hint="eastAsia"/>
          <w:snapToGrid w:val="0"/>
        </w:rPr>
        <w:t>与通标中（低频）</w:t>
      </w:r>
      <w:r>
        <w:rPr>
          <w:rFonts w:hint="eastAsia" w:ascii="黑体" w:hAnsi="黑体" w:eastAsia="黑体"/>
          <w:snapToGrid w:val="0"/>
        </w:rPr>
        <w:t>漏电流</w:t>
      </w:r>
      <w:r>
        <w:rPr>
          <w:rFonts w:hint="eastAsia"/>
          <w:snapToGrid w:val="0"/>
        </w:rPr>
        <w:t>测量不一样，这里规定用一个200Ω测量电阻来模拟在实际状态下占优的负载阻抗，这可以给出最大的泄漏功率。规定的高频漏电流限值产生的功率为4.5W，这被认为是合理的。以地为基准的情况中，规定试验2是为了检查</w:t>
      </w:r>
      <w:r>
        <w:rPr>
          <w:rFonts w:hint="eastAsia" w:ascii="黑体" w:hAnsi="黑体" w:eastAsia="黑体"/>
          <w:snapToGrid w:val="0"/>
        </w:rPr>
        <w:t>高频</w:t>
      </w:r>
      <w:r>
        <w:rPr>
          <w:rFonts w:hint="eastAsia"/>
          <w:snapToGrid w:val="0"/>
        </w:rPr>
        <w:t>下对地阻抗必须足够低。</w:t>
      </w:r>
    </w:p>
    <w:p w14:paraId="56B74545">
      <w:pPr>
        <w:pStyle w:val="25"/>
        <w:rPr>
          <w:snapToGrid w:val="0"/>
        </w:rPr>
      </w:pPr>
      <w:r>
        <w:rPr>
          <w:rFonts w:hint="eastAsia"/>
          <w:snapToGrid w:val="0"/>
        </w:rPr>
        <w:t>在绝缘台板下面的一个接地导电电平面以及</w:t>
      </w:r>
      <w:r>
        <w:rPr>
          <w:rFonts w:hint="eastAsia" w:ascii="黑体" w:hAnsi="黑体" w:eastAsia="黑体"/>
          <w:snapToGrid w:val="0"/>
        </w:rPr>
        <w:t>电源软电线</w:t>
      </w:r>
      <w:r>
        <w:rPr>
          <w:rFonts w:hint="eastAsia"/>
          <w:snapToGrid w:val="0"/>
        </w:rPr>
        <w:t>折扎成束而不是缠绕成卷，可显著改善测量的复现性。</w:t>
      </w:r>
    </w:p>
    <w:p w14:paraId="3238EC63">
      <w:pPr>
        <w:pStyle w:val="109"/>
        <w:numPr>
          <w:ilvl w:val="5"/>
          <w:numId w:val="94"/>
        </w:numPr>
        <w:spacing w:before="156" w:after="156"/>
        <w:rPr>
          <w:kern w:val="0"/>
        </w:rPr>
      </w:pPr>
      <w:r>
        <w:rPr>
          <w:rFonts w:hint="eastAsia"/>
          <w:kern w:val="0"/>
        </w:rPr>
        <w:t>a）3）</w:t>
      </w:r>
    </w:p>
    <w:p w14:paraId="37757E31">
      <w:pPr>
        <w:pStyle w:val="25"/>
        <w:rPr>
          <w:rFonts w:ascii="Arial" w:hAnsi="Arial" w:cs="Arial"/>
          <w:sz w:val="16"/>
          <w:szCs w:val="16"/>
        </w:rPr>
      </w:pPr>
      <w:r>
        <w:rPr>
          <w:rFonts w:hint="eastAsia" w:ascii="黑体" w:hAnsi="黑体" w:eastAsia="黑体"/>
          <w:snapToGrid w:val="0"/>
        </w:rPr>
        <w:t>双极高频手术设备</w:t>
      </w:r>
      <w:r>
        <w:rPr>
          <w:rFonts w:hint="eastAsia"/>
          <w:snapToGrid w:val="0"/>
        </w:rPr>
        <w:t>的试验经验表明：这些限制是合理的，试验也是容易的。可评审</w:t>
      </w:r>
      <w:r>
        <w:rPr>
          <w:rFonts w:hint="eastAsia" w:ascii="黑体" w:hAnsi="黑体" w:eastAsia="黑体"/>
          <w:snapToGrid w:val="0"/>
        </w:rPr>
        <w:t>风险管理文档</w:t>
      </w:r>
      <w:r>
        <w:rPr>
          <w:rFonts w:hint="eastAsia"/>
          <w:snapToGrid w:val="0"/>
        </w:rPr>
        <w:t>，以获得对测量的替代方法和/或风险降低的充分解释。</w:t>
      </w:r>
    </w:p>
    <w:p w14:paraId="4B236E48">
      <w:pPr>
        <w:pStyle w:val="109"/>
        <w:numPr>
          <w:ilvl w:val="5"/>
          <w:numId w:val="95"/>
        </w:numPr>
        <w:spacing w:before="156" w:after="156"/>
      </w:pPr>
      <w:r>
        <w:rPr>
          <w:rFonts w:hint="eastAsia"/>
        </w:rPr>
        <w:t>b） 直接在高频手术设备端口测量的高频漏电流</w:t>
      </w:r>
    </w:p>
    <w:p w14:paraId="668E16D2">
      <w:pPr>
        <w:pStyle w:val="25"/>
        <w:rPr>
          <w:snapToGrid w:val="0"/>
        </w:rPr>
      </w:pPr>
      <w:r>
        <w:rPr>
          <w:rFonts w:hint="eastAsia"/>
          <w:snapToGrid w:val="0"/>
        </w:rPr>
        <w:t>在输出端口上直接置放负载电阻和测量器具，很容易在</w:t>
      </w:r>
      <w:r>
        <w:rPr>
          <w:rFonts w:hint="eastAsia" w:ascii="黑体" w:hAnsi="黑体" w:eastAsia="黑体"/>
          <w:snapToGrid w:val="0"/>
        </w:rPr>
        <w:t>高频</w:t>
      </w:r>
      <w:r>
        <w:rPr>
          <w:rFonts w:hint="eastAsia"/>
          <w:snapToGrid w:val="0"/>
        </w:rPr>
        <w:t>下对</w:t>
      </w:r>
      <w:r>
        <w:rPr>
          <w:rFonts w:hint="eastAsia" w:ascii="黑体" w:hAnsi="黑体" w:eastAsia="黑体"/>
          <w:snapToGrid w:val="0"/>
        </w:rPr>
        <w:t>高频手术设备</w:t>
      </w:r>
      <w:r>
        <w:rPr>
          <w:rFonts w:hint="eastAsia"/>
          <w:snapToGrid w:val="0"/>
        </w:rPr>
        <w:t>进行绝缘试验。在这种情况下规定限额为100mA，是因为没有包含引线影响。但是为了保证计入引线和</w:t>
      </w:r>
      <w:r>
        <w:rPr>
          <w:rFonts w:hint="eastAsia" w:ascii="黑体" w:hAnsi="黑体" w:eastAsia="黑体"/>
          <w:snapToGrid w:val="0"/>
        </w:rPr>
        <w:t>附件</w:t>
      </w:r>
      <w:r>
        <w:rPr>
          <w:rFonts w:hint="eastAsia"/>
          <w:snapToGrid w:val="0"/>
        </w:rPr>
        <w:t>（例如带有</w:t>
      </w:r>
      <w:r>
        <w:rPr>
          <w:rFonts w:hint="eastAsia" w:ascii="黑体" w:hAnsi="黑体" w:eastAsia="黑体"/>
          <w:snapToGrid w:val="0"/>
        </w:rPr>
        <w:t>指揿开关</w:t>
      </w:r>
      <w:r>
        <w:rPr>
          <w:rFonts w:hint="eastAsia"/>
          <w:snapToGrid w:val="0"/>
        </w:rPr>
        <w:t>的</w:t>
      </w:r>
      <w:r>
        <w:rPr>
          <w:rFonts w:hint="eastAsia" w:ascii="黑体" w:hAnsi="黑体" w:eastAsia="黑体"/>
          <w:snapToGrid w:val="0"/>
        </w:rPr>
        <w:t>手术电极</w:t>
      </w:r>
      <w:r>
        <w:rPr>
          <w:rFonts w:hint="eastAsia"/>
          <w:snapToGrid w:val="0"/>
        </w:rPr>
        <w:t>）产生的复杂阻抗影响，本标准还包含有</w:t>
      </w:r>
      <w:r>
        <w:rPr>
          <w:snapToGrid w:val="0"/>
        </w:rPr>
        <w:t>201.8.7.3.101a)</w:t>
      </w:r>
      <w:r>
        <w:rPr>
          <w:rFonts w:hint="eastAsia"/>
          <w:snapToGrid w:val="0"/>
        </w:rPr>
        <w:t>中的试验。</w:t>
      </w:r>
    </w:p>
    <w:p w14:paraId="4CA94A7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5517C97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F71CAA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28A22B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E090F7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D6AF6A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4ED2B7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ABF2E1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5085E1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7DB350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D9C7E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9A156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30D7D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6893B0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4F22A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F7EAC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DE3024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81C1E0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A6C71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12323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D3F6CD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B0BD1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F4CDC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13C3FB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602AD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ADF6F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DF6FA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B2E87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3675A0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008A9D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A060F0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9FC9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11B94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7574B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F4548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3C5458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87259E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A14FF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3AEE4A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E6DCF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3039D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C1ECE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D3FCC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8020E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68CAF9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7BD852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5593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B2F86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CC3C0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15205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49818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A2D8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C397A3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072AD6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AD42D7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DE750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E1D91F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FFF433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F27B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069E47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178B58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E725E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AE36E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91AA8E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0B0EF4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6DE24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4DE67A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8B3446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2EC7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CB2F22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4D911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40B5C7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F35A86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341C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D7B4D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B6BA65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C8FD3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BCBDA0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5135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005039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446E1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CFD4D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407C6E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FFB4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42246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E035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7D31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DD608E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F66E6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4890E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F48C92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89491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C346F0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8C908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F9E6B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86B44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0E270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C03DEA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77734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7B9DC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572CF1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D6BAB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539C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2870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C8E1EA4">
      <w:pPr>
        <w:pStyle w:val="109"/>
        <w:spacing w:before="156" w:after="156"/>
      </w:pPr>
      <w:r>
        <w:rPr>
          <w:rFonts w:hint="eastAsia"/>
        </w:rPr>
        <w:t>手术附件绝缘</w:t>
      </w:r>
    </w:p>
    <w:p w14:paraId="2BA5B8C3">
      <w:pPr>
        <w:pStyle w:val="25"/>
      </w:pPr>
      <w:r>
        <w:rPr>
          <w:rFonts w:hint="eastAsia" w:ascii="黑体" w:hAnsi="黑体" w:eastAsia="黑体"/>
          <w:snapToGrid w:val="0"/>
        </w:rPr>
        <w:t>高频手术设备</w:t>
      </w:r>
      <w:r>
        <w:rPr>
          <w:rFonts w:hint="eastAsia"/>
        </w:rPr>
        <w:t>产生的高压可出现在</w:t>
      </w:r>
      <w:r>
        <w:rPr>
          <w:rFonts w:hint="eastAsia" w:ascii="黑体" w:hAnsi="黑体" w:eastAsia="黑体"/>
          <w:snapToGrid w:val="0"/>
        </w:rPr>
        <w:t>高频附件</w:t>
      </w:r>
      <w:r>
        <w:rPr>
          <w:rFonts w:hint="eastAsia"/>
        </w:rPr>
        <w:t>的导电部分。这些</w:t>
      </w:r>
      <w:r>
        <w:rPr>
          <w:rFonts w:hint="eastAsia" w:ascii="黑体" w:hAnsi="黑体" w:eastAsia="黑体"/>
          <w:snapToGrid w:val="0"/>
        </w:rPr>
        <w:t>附件</w:t>
      </w:r>
      <w:r>
        <w:rPr>
          <w:rFonts w:hint="eastAsia"/>
        </w:rPr>
        <w:t>的绝缘应能承受这种电压应力，并且限制出现在暴露表面上的</w:t>
      </w:r>
      <w:r>
        <w:rPr>
          <w:rFonts w:hint="eastAsia" w:ascii="黑体" w:hAnsi="黑体" w:eastAsia="黑体"/>
          <w:snapToGrid w:val="0"/>
        </w:rPr>
        <w:t>高频漏电流</w:t>
      </w:r>
      <w:r>
        <w:rPr>
          <w:rFonts w:hint="eastAsia"/>
        </w:rPr>
        <w:t>，以便减轻</w:t>
      </w:r>
      <w:del w:id="3718" w:author="ZXQ" w:date="2018-09-19T20:39:00Z">
        <w:r>
          <w:rPr>
            <w:rFonts w:hint="eastAsia"/>
          </w:rPr>
          <w:delText>不希望</w:delText>
        </w:r>
      </w:del>
      <w:ins w:id="3719" w:author="ZXQ" w:date="2018-09-19T20:39:00Z">
        <w:r>
          <w:rPr>
            <w:rFonts w:hint="eastAsia"/>
          </w:rPr>
          <w:t>非预期</w:t>
        </w:r>
      </w:ins>
      <w:r>
        <w:rPr>
          <w:rFonts w:hint="eastAsia"/>
        </w:rPr>
        <w:t>的</w:t>
      </w:r>
      <w:r>
        <w:rPr>
          <w:rFonts w:hint="eastAsia" w:ascii="黑体" w:hAnsi="黑体" w:eastAsia="黑体"/>
          <w:snapToGrid w:val="0"/>
        </w:rPr>
        <w:t>患者</w:t>
      </w:r>
      <w:r>
        <w:rPr>
          <w:rFonts w:hint="eastAsia"/>
        </w:rPr>
        <w:t>和</w:t>
      </w:r>
      <w:r>
        <w:rPr>
          <w:rFonts w:hint="eastAsia" w:ascii="黑体" w:hAnsi="黑体" w:eastAsia="黑体"/>
          <w:snapToGrid w:val="0"/>
        </w:rPr>
        <w:t>操作者</w:t>
      </w:r>
      <w:r>
        <w:rPr>
          <w:rFonts w:hint="eastAsia"/>
        </w:rPr>
        <w:t>灼伤</w:t>
      </w:r>
      <w:r>
        <w:rPr>
          <w:rFonts w:hint="eastAsia" w:ascii="黑体" w:hAnsi="黑体" w:eastAsia="黑体"/>
        </w:rPr>
        <w:t>风险</w:t>
      </w:r>
      <w:r>
        <w:rPr>
          <w:rFonts w:hint="eastAsia"/>
        </w:rPr>
        <w:t>。实际使用中，这些绝缘受到相当大的应力，因此要求留有安全余量。在长时间暴露于导电液体和反复消毒（预计一次性使用的</w:t>
      </w:r>
      <w:r>
        <w:rPr>
          <w:rFonts w:hint="eastAsia" w:ascii="黑体" w:hAnsi="黑体" w:eastAsia="黑体"/>
          <w:snapToGrid w:val="0"/>
        </w:rPr>
        <w:t>附件</w:t>
      </w:r>
      <w:r>
        <w:rPr>
          <w:rFonts w:hint="eastAsia"/>
        </w:rPr>
        <w:t>除外）之后，加在</w:t>
      </w:r>
      <w:r>
        <w:rPr>
          <w:rFonts w:hint="eastAsia" w:ascii="黑体" w:hAnsi="黑体" w:eastAsia="黑体"/>
          <w:snapToGrid w:val="0"/>
        </w:rPr>
        <w:t>手术附件</w:t>
      </w:r>
      <w:r>
        <w:rPr>
          <w:rFonts w:hint="eastAsia"/>
        </w:rPr>
        <w:t>任何部分的绝缘应保持足够的介电强度。</w:t>
      </w:r>
    </w:p>
    <w:p w14:paraId="04F4BDDE">
      <w:pPr>
        <w:pStyle w:val="91"/>
      </w:pPr>
      <w:r>
        <w:rPr>
          <w:rFonts w:hint="eastAsia"/>
        </w:rPr>
        <w:t>该条完全重新拟制，以仅仅覆盖</w:t>
      </w:r>
      <w:r>
        <w:rPr>
          <w:rFonts w:hint="eastAsia" w:ascii="黑体" w:hAnsi="黑体" w:eastAsia="黑体"/>
        </w:rPr>
        <w:t>手术附件</w:t>
      </w:r>
      <w:r>
        <w:rPr>
          <w:rFonts w:hint="eastAsia"/>
        </w:rPr>
        <w:t>各部分绝缘的介电强度，而与任何</w:t>
      </w:r>
      <w:r>
        <w:rPr>
          <w:rFonts w:hint="eastAsia" w:ascii="黑体" w:hAnsi="黑体" w:eastAsia="黑体"/>
        </w:rPr>
        <w:t>高频手术设备</w:t>
      </w:r>
      <w:r>
        <w:rPr>
          <w:rFonts w:hint="eastAsia"/>
        </w:rPr>
        <w:t>无关。为了协调一致，修改的要求和符合性试验引自ANSI/AAMIHF-18和GB 9706.19的现行版本。</w:t>
      </w:r>
    </w:p>
    <w:p w14:paraId="565CC47C">
      <w:pPr>
        <w:pStyle w:val="25"/>
      </w:pPr>
      <w:r>
        <w:rPr>
          <w:rFonts w:hint="eastAsia" w:ascii="黑体" w:hAnsi="黑体" w:eastAsia="黑体"/>
          <w:snapToGrid w:val="0"/>
        </w:rPr>
        <w:t>中性电极</w:t>
      </w:r>
      <w:r>
        <w:rPr>
          <w:rFonts w:hint="eastAsia"/>
        </w:rPr>
        <w:t>要求现编于</w:t>
      </w:r>
      <w:r>
        <w:rPr>
          <w:rFonts w:ascii="Arial" w:hAnsi="Arial" w:cs="Arial"/>
          <w:spacing w:val="7"/>
          <w:sz w:val="20"/>
        </w:rPr>
        <w:t>2</w:t>
      </w:r>
      <w:r>
        <w:rPr>
          <w:rFonts w:ascii="Arial" w:hAnsi="Arial" w:cs="Arial"/>
          <w:spacing w:val="9"/>
          <w:sz w:val="20"/>
        </w:rPr>
        <w:t>01</w:t>
      </w:r>
      <w:r>
        <w:rPr>
          <w:rFonts w:ascii="Arial" w:hAnsi="Arial" w:cs="Arial"/>
          <w:spacing w:val="7"/>
          <w:sz w:val="20"/>
        </w:rPr>
        <w:t>.</w:t>
      </w:r>
      <w:r>
        <w:rPr>
          <w:rFonts w:ascii="Arial" w:hAnsi="Arial" w:cs="Arial"/>
          <w:spacing w:val="9"/>
          <w:sz w:val="20"/>
        </w:rPr>
        <w:t>1</w:t>
      </w:r>
      <w:r>
        <w:rPr>
          <w:rFonts w:ascii="Arial" w:hAnsi="Arial" w:cs="Arial"/>
          <w:spacing w:val="7"/>
          <w:sz w:val="20"/>
        </w:rPr>
        <w:t>5</w:t>
      </w:r>
      <w:r>
        <w:rPr>
          <w:rFonts w:ascii="Arial" w:hAnsi="Arial" w:cs="Arial"/>
          <w:spacing w:val="9"/>
          <w:sz w:val="20"/>
        </w:rPr>
        <w:t>.1</w:t>
      </w:r>
      <w:r>
        <w:rPr>
          <w:rFonts w:ascii="Arial" w:hAnsi="Arial" w:cs="Arial"/>
          <w:spacing w:val="7"/>
          <w:sz w:val="20"/>
        </w:rPr>
        <w:t>0</w:t>
      </w:r>
      <w:r>
        <w:rPr>
          <w:rFonts w:ascii="Arial" w:hAnsi="Arial" w:cs="Arial"/>
          <w:spacing w:val="9"/>
          <w:sz w:val="20"/>
        </w:rPr>
        <w:t>1</w:t>
      </w:r>
      <w:r>
        <w:rPr>
          <w:rFonts w:hint="eastAsia"/>
        </w:rPr>
        <w:t>中。</w:t>
      </w:r>
    </w:p>
    <w:p w14:paraId="5026F590">
      <w:pPr>
        <w:pStyle w:val="109"/>
        <w:spacing w:before="156" w:after="156"/>
      </w:pPr>
      <w:r>
        <w:rPr>
          <w:rFonts w:hint="eastAsia"/>
        </w:rPr>
        <w:t>手术附件的高频泄</w:t>
      </w:r>
      <w:del w:id="3720" w:author="cmtc" w:date="2018-09-19T15:25:00Z">
        <w:r>
          <w:rPr>
            <w:rFonts w:hint="eastAsia"/>
          </w:rPr>
          <w:delText>露</w:delText>
        </w:r>
      </w:del>
      <w:ins w:id="3721" w:author="cmtc" w:date="2018-09-19T15:25:00Z">
        <w:r>
          <w:rPr>
            <w:rFonts w:hint="eastAsia"/>
          </w:rPr>
          <w:t>漏</w:t>
        </w:r>
      </w:ins>
    </w:p>
    <w:p w14:paraId="62A926F5">
      <w:pPr>
        <w:pStyle w:val="25"/>
      </w:pPr>
      <w:r>
        <w:rPr>
          <w:rFonts w:hint="eastAsia" w:ascii="黑体" w:hAnsi="黑体" w:eastAsia="黑体"/>
          <w:snapToGrid w:val="0"/>
        </w:rPr>
        <w:t>高频</w:t>
      </w:r>
      <w:r>
        <w:rPr>
          <w:rFonts w:hint="eastAsia"/>
        </w:rPr>
        <w:t>泄漏要求的依据是ANSI/AAMI HF18:2001,4.2.5.2条。这些要求的原理说明如下。为了使用通用国际单位制（SI units），规范性术语和原理说明使用的文字和公式都与原来有所不同。</w:t>
      </w:r>
    </w:p>
    <w:p w14:paraId="1306BBB7">
      <w:pPr>
        <w:pStyle w:val="25"/>
      </w:pPr>
      <w:r>
        <w:rPr>
          <w:rFonts w:hint="eastAsia"/>
        </w:rPr>
        <w:t>1 MH</w:t>
      </w:r>
      <w:del w:id="3722" w:author="zhuxq" w:date="2018-10-25T08:17:00Z">
        <w:r>
          <w:rPr>
            <w:rFonts w:hint="eastAsia"/>
          </w:rPr>
          <w:delText>Z</w:delText>
        </w:r>
      </w:del>
      <w:ins w:id="3723" w:author="zhuxq" w:date="2018-10-25T08:17:00Z">
        <w:r>
          <w:rPr>
            <w:rFonts w:hint="eastAsia"/>
          </w:rPr>
          <w:t>z</w:t>
        </w:r>
      </w:ins>
      <w:r>
        <w:rPr>
          <w:rFonts w:hint="eastAsia"/>
        </w:rPr>
        <w:t>工作频率和</w:t>
      </w:r>
      <w:r>
        <w:rPr>
          <w:rFonts w:hint="eastAsia" w:ascii="黑体" w:hAnsi="黑体" w:eastAsia="黑体"/>
          <w:snapToGrid w:val="0"/>
        </w:rPr>
        <w:t>额定附件电压</w:t>
      </w:r>
      <w:r>
        <w:rPr>
          <w:rFonts w:hint="eastAsia"/>
        </w:rPr>
        <w:t>，在试验限额与可能产生100mA/cm</w:t>
      </w:r>
      <w:r>
        <w:rPr>
          <w:rFonts w:hint="eastAsia"/>
          <w:vertAlign w:val="superscript"/>
        </w:rPr>
        <w:t>2</w:t>
      </w:r>
      <w:r>
        <w:rPr>
          <w:rFonts w:hint="eastAsia"/>
        </w:rPr>
        <w:t>电流密度之间也留有一个可观的余量。</w:t>
      </w:r>
    </w:p>
    <w:p w14:paraId="395929BD">
      <w:pPr>
        <w:pStyle w:val="25"/>
      </w:pPr>
      <w:r>
        <w:rPr>
          <w:rFonts w:hint="eastAsia"/>
        </w:rPr>
        <w:t>所有配合选值允许一个等价的电流密度25 mA/cm</w:t>
      </w:r>
      <w:r>
        <w:rPr>
          <w:rFonts w:hint="eastAsia"/>
          <w:vertAlign w:val="superscript"/>
        </w:rPr>
        <w:t>2</w:t>
      </w:r>
      <w:r>
        <w:rPr>
          <w:rFonts w:hint="eastAsia"/>
        </w:rPr>
        <w:t>，它是判定灼伤的阈值</w:t>
      </w:r>
      <w:r>
        <w:t>100</w:t>
      </w:r>
      <w:r>
        <w:rPr>
          <w:rFonts w:hint="eastAsia"/>
        </w:rPr>
        <w:t>mA/cm</w:t>
      </w:r>
      <w:r>
        <w:rPr>
          <w:rFonts w:hint="eastAsia"/>
          <w:vertAlign w:val="superscript"/>
        </w:rPr>
        <w:t>2</w:t>
      </w:r>
      <w:r>
        <w:rPr>
          <w:rFonts w:hint="eastAsia"/>
        </w:rPr>
        <w:t>（持续10</w:t>
      </w:r>
      <w:ins w:id="3724" w:author="ZXQ" w:date="2018-09-19T17:09:00Z">
        <w:r>
          <w:rPr>
            <w:rFonts w:hint="eastAsia"/>
          </w:rPr>
          <w:t xml:space="preserve"> s</w:t>
        </w:r>
      </w:ins>
      <w:del w:id="3725" w:author="ZXQ" w:date="2018-09-19T17:09:00Z">
        <w:r>
          <w:rPr>
            <w:rFonts w:hint="eastAsia"/>
          </w:rPr>
          <w:delText>秒</w:delText>
        </w:r>
      </w:del>
      <w:r>
        <w:rPr>
          <w:rFonts w:hint="eastAsia"/>
        </w:rPr>
        <w:t>）的四分之一。因此，可以证明，即使在极端临床条件下电流密度高出1到几倍，要求中给出的安全余量也被认为是足够的。</w:t>
      </w:r>
    </w:p>
    <w:p w14:paraId="2FEE72EC">
      <w:pPr>
        <w:pStyle w:val="25"/>
      </w:pPr>
      <w:r>
        <w:rPr>
          <w:rFonts w:hint="eastAsia" w:hAnsi="宋体"/>
          <w:szCs w:val="21"/>
        </w:rPr>
        <w:t>在本标准之前版本中，上述原理说明是从ANSI/AAMI HF18-1986的第1版中得到的，并引用了</w:t>
      </w:r>
      <w:r>
        <w:rPr>
          <w:rFonts w:hint="eastAsia"/>
        </w:rPr>
        <w:t>“</w:t>
      </w:r>
      <w:r>
        <w:rPr>
          <w:rFonts w:hint="eastAsia" w:hAnsi="宋体"/>
          <w:szCs w:val="21"/>
        </w:rPr>
        <w:t>...等价的电流密度为11.46mA/cm</w:t>
      </w:r>
      <w:r>
        <w:rPr>
          <w:rFonts w:hint="eastAsia" w:hAnsi="宋体"/>
          <w:szCs w:val="21"/>
          <w:vertAlign w:val="superscript"/>
        </w:rPr>
        <w:t xml:space="preserve"> 2</w:t>
      </w:r>
      <w:r>
        <w:rPr>
          <w:rFonts w:hint="eastAsia" w:hAnsi="宋体"/>
          <w:szCs w:val="21"/>
        </w:rPr>
        <w:t>，这几乎与</w:t>
      </w:r>
      <w:r>
        <w:rPr>
          <w:rFonts w:hint="eastAsia"/>
        </w:rPr>
        <w:t>判定灼伤的阈值</w:t>
      </w:r>
      <w:r>
        <w:t>100</w:t>
      </w:r>
      <w:r>
        <w:rPr>
          <w:rFonts w:hint="eastAsia"/>
        </w:rPr>
        <w:t>mA/cm</w:t>
      </w:r>
      <w:r>
        <w:rPr>
          <w:rFonts w:hint="eastAsia"/>
          <w:vertAlign w:val="superscript"/>
        </w:rPr>
        <w:t>2</w:t>
      </w:r>
      <w:r>
        <w:rPr>
          <w:rFonts w:hint="eastAsia"/>
        </w:rPr>
        <w:t>相差近一个数量级…”。那时，内窥镜</w:t>
      </w:r>
      <w:r>
        <w:rPr>
          <w:rFonts w:hint="eastAsia" w:ascii="黑体" w:hAnsi="黑体" w:eastAsia="黑体"/>
        </w:rPr>
        <w:t>高频</w:t>
      </w:r>
      <w:r>
        <w:rPr>
          <w:rFonts w:hint="eastAsia"/>
        </w:rPr>
        <w:t>手术在</w:t>
      </w:r>
      <w:r>
        <w:t>一般医师</w:t>
      </w:r>
      <w:r>
        <w:rPr>
          <w:rFonts w:hint="eastAsia"/>
        </w:rPr>
        <w:t>中大部分不被了解，所以这个限制并没有施加技术障碍。最近开发的小关节关节镜</w:t>
      </w:r>
      <w:r>
        <w:rPr>
          <w:rFonts w:hint="eastAsia" w:ascii="黑体" w:hAnsi="黑体" w:eastAsia="黑体"/>
        </w:rPr>
        <w:t>手术电极</w:t>
      </w:r>
      <w:r>
        <w:rPr>
          <w:rFonts w:hint="eastAsia"/>
        </w:rPr>
        <w:t xml:space="preserve">，需要更薄的绝缘和该公认的充裕安全余量相应减少到灼伤阈值的1/4或25mA/cm </w:t>
      </w:r>
      <w:r>
        <w:rPr>
          <w:rFonts w:hint="eastAsia"/>
          <w:vertAlign w:val="superscript"/>
        </w:rPr>
        <w:t>2</w:t>
      </w:r>
      <w:r>
        <w:rPr>
          <w:rFonts w:hint="eastAsia"/>
        </w:rPr>
        <w:t>的评估。还要注意的是，由于功率密度和电流密度的平方成比例，这个变化也相当于电流密度的16倍，功率密度的100倍。</w:t>
      </w:r>
      <w:r>
        <w:rPr>
          <w:rFonts w:hint="eastAsia" w:ascii="宋体" w:eastAsia="宋体"/>
          <w:color w:val="FF0000"/>
          <w:szCs w:val="20"/>
          <w:lang/>
          <w:rPrChange w:id="3726" w:author="ZXQ" w:date="2018-10-24T11:14:00Z">
            <w:rPr>
              <w:rFonts w:hint="eastAsia" w:ascii="黑体" w:eastAsia="黑体"/>
              <w:szCs w:val="21"/>
            </w:rPr>
          </w:rPrChange>
        </w:rPr>
        <w:t>参见参考文献[12]</w:t>
      </w:r>
      <w:r>
        <w:rPr>
          <w:rFonts w:hint="eastAsia"/>
        </w:rPr>
        <w:t>，推导出10s内皮肤灼伤的阈值为100mA/cm</w:t>
      </w:r>
      <w:r>
        <w:rPr>
          <w:rFonts w:hint="eastAsia"/>
          <w:vertAlign w:val="superscript"/>
        </w:rPr>
        <w:t>2</w:t>
      </w:r>
      <w:r>
        <w:rPr>
          <w:rFonts w:hint="eastAsia"/>
        </w:rPr>
        <w:t>。由于血液流动更有效地排除热量，对于相同的温升，可预期良好灌注的组织需要更大的电流密度。</w:t>
      </w:r>
    </w:p>
    <w:p w14:paraId="5EE6C221">
      <w:pPr>
        <w:pStyle w:val="25"/>
      </w:pPr>
      <w:r>
        <w:rPr>
          <w:rFonts w:hint="eastAsia" w:ascii="黑体" w:hAnsi="黑体" w:eastAsia="黑体"/>
          <w:snapToGrid w:val="0"/>
        </w:rPr>
        <w:t>中性电极</w:t>
      </w:r>
      <w:r>
        <w:rPr>
          <w:rFonts w:hint="eastAsia"/>
        </w:rPr>
        <w:t>电缆比</w:t>
      </w:r>
      <w:r>
        <w:rPr>
          <w:rFonts w:hint="eastAsia" w:ascii="黑体" w:hAnsi="黑体" w:eastAsia="黑体"/>
          <w:snapToGrid w:val="0"/>
        </w:rPr>
        <w:t>手术附件</w:t>
      </w:r>
      <w:r>
        <w:rPr>
          <w:rFonts w:hint="eastAsia"/>
        </w:rPr>
        <w:t>电缆允许的泄漏大一倍，是因为</w:t>
      </w:r>
      <w:r>
        <w:rPr>
          <w:rFonts w:hint="eastAsia" w:ascii="黑体" w:hAnsi="黑体" w:eastAsia="黑体"/>
          <w:snapToGrid w:val="0"/>
        </w:rPr>
        <w:t>中性电极</w:t>
      </w:r>
      <w:r>
        <w:rPr>
          <w:rFonts w:hint="eastAsia"/>
        </w:rPr>
        <w:t>电缆导体与</w:t>
      </w:r>
      <w:r>
        <w:rPr>
          <w:rFonts w:hint="eastAsia" w:ascii="黑体" w:hAnsi="黑体" w:eastAsia="黑体"/>
          <w:snapToGrid w:val="0"/>
        </w:rPr>
        <w:t>患者</w:t>
      </w:r>
      <w:r>
        <w:rPr>
          <w:rFonts w:hint="eastAsia"/>
        </w:rPr>
        <w:t>皮肤之间出现的电压水平要低得多。</w:t>
      </w:r>
      <w:r>
        <w:rPr>
          <w:rFonts w:hint="eastAsia" w:ascii="黑体" w:hAnsi="黑体" w:eastAsia="黑体"/>
          <w:snapToGrid w:val="0"/>
        </w:rPr>
        <w:t>双极附件</w:t>
      </w:r>
      <w:r>
        <w:rPr>
          <w:rFonts w:hint="eastAsia"/>
        </w:rPr>
        <w:t>比</w:t>
      </w:r>
      <w:r>
        <w:rPr>
          <w:rFonts w:hint="eastAsia" w:ascii="黑体" w:hAnsi="黑体" w:eastAsia="黑体"/>
          <w:snapToGrid w:val="0"/>
        </w:rPr>
        <w:t>单极</w:t>
      </w:r>
      <w:r>
        <w:rPr>
          <w:rFonts w:hint="eastAsia"/>
        </w:rPr>
        <w:t>电缆允许的泄漏也大一倍，是因为</w:t>
      </w:r>
      <w:r>
        <w:rPr>
          <w:rFonts w:hint="eastAsia" w:ascii="黑体" w:hAnsi="黑体" w:eastAsia="黑体"/>
          <w:snapToGrid w:val="0"/>
        </w:rPr>
        <w:t>双极</w:t>
      </w:r>
      <w:r>
        <w:rPr>
          <w:rFonts w:hint="eastAsia"/>
        </w:rPr>
        <w:t>使用的电压比</w:t>
      </w:r>
      <w:r>
        <w:rPr>
          <w:rFonts w:hint="eastAsia" w:ascii="黑体" w:hAnsi="黑体" w:eastAsia="黑体"/>
          <w:snapToGrid w:val="0"/>
        </w:rPr>
        <w:t>单极</w:t>
      </w:r>
      <w:r>
        <w:rPr>
          <w:rFonts w:hint="eastAsia"/>
        </w:rPr>
        <w:t>模式低得多。</w:t>
      </w:r>
    </w:p>
    <w:p w14:paraId="698FCECB">
      <w:pPr>
        <w:pStyle w:val="25"/>
      </w:pPr>
      <w:r>
        <w:rPr>
          <w:rFonts w:hint="eastAsia"/>
        </w:rPr>
        <w:t>本标准允许的下述限额可使用普通</w:t>
      </w:r>
      <w:r>
        <w:rPr>
          <w:rFonts w:hint="eastAsia" w:ascii="黑体" w:hAnsi="黑体" w:eastAsia="黑体"/>
          <w:snapToGrid w:val="0"/>
        </w:rPr>
        <w:t>高频手术设备</w:t>
      </w:r>
      <w:r>
        <w:rPr>
          <w:rFonts w:hint="eastAsia"/>
        </w:rPr>
        <w:t>来产生试验电压。</w:t>
      </w:r>
    </w:p>
    <w:p w14:paraId="06463562">
      <w:pPr>
        <w:pStyle w:val="25"/>
      </w:pPr>
      <w:r>
        <w:rPr>
          <w:rFonts w:hint="eastAsia" w:ascii="黑体" w:hAnsi="黑体" w:eastAsia="黑体"/>
          <w:snapToGrid w:val="0"/>
        </w:rPr>
        <w:t>单极附件</w:t>
      </w:r>
      <w:r>
        <w:rPr>
          <w:rFonts w:hint="eastAsia"/>
        </w:rPr>
        <w:t>允许的试验电压范围可超过帕斯更（Paschen）最小值280V，以允许电晕产生，但不需超过典型的</w:t>
      </w:r>
      <w:r>
        <w:rPr>
          <w:rFonts w:hint="eastAsia" w:ascii="黑体" w:hAnsi="黑体" w:eastAsia="黑体"/>
          <w:snapToGrid w:val="0"/>
        </w:rPr>
        <w:t>切</w:t>
      </w:r>
      <w:r>
        <w:rPr>
          <w:rFonts w:hint="eastAsia"/>
        </w:rPr>
        <w:t>电压（</w:t>
      </w:r>
      <w:ins w:id="3727" w:author="zhuxq" w:date="2018-10-25T08:21:00Z">
        <w:r>
          <w:rPr>
            <w:rFonts w:hint="eastAsia"/>
          </w:rPr>
          <w:t>峰值电压</w:t>
        </w:r>
      </w:ins>
      <w:r>
        <w:rPr>
          <w:rFonts w:hint="eastAsia"/>
        </w:rPr>
        <w:t>约</w:t>
      </w:r>
      <w:ins w:id="3728" w:author="zhuxq" w:date="2018-10-25T08:21:00Z">
        <w:r>
          <w:rPr>
            <w:rFonts w:hint="eastAsia"/>
          </w:rPr>
          <w:t>为</w:t>
        </w:r>
      </w:ins>
      <w:r>
        <w:rPr>
          <w:rFonts w:hint="eastAsia"/>
        </w:rPr>
        <w:t>1000 V</w:t>
      </w:r>
      <w:del w:id="3729" w:author="zhuxq" w:date="2018-10-25T08:21:00Z">
        <w:r>
          <w:rPr>
            <w:rFonts w:hint="eastAsia"/>
          </w:rPr>
          <w:delText>p</w:delText>
        </w:r>
      </w:del>
      <w:r>
        <w:rPr>
          <w:rFonts w:hint="eastAsia"/>
        </w:rPr>
        <w:t>）。峰值试验电压也不</w:t>
      </w:r>
      <w:del w:id="3730" w:author="zhuxq" w:date="2018-10-25T08:24:00Z">
        <w:r>
          <w:rPr>
            <w:rFonts w:hint="eastAsia"/>
          </w:rPr>
          <w:delText>要</w:delText>
        </w:r>
      </w:del>
      <w:ins w:id="3731" w:author="zhuxq" w:date="2018-10-25T08:24:00Z">
        <w:r>
          <w:rPr>
            <w:rFonts w:hint="eastAsia"/>
          </w:rPr>
          <w:t>宜</w:t>
        </w:r>
      </w:ins>
      <w:r>
        <w:rPr>
          <w:rFonts w:hint="eastAsia"/>
        </w:rPr>
        <w:t>超过</w:t>
      </w:r>
      <w:r>
        <w:rPr>
          <w:rFonts w:hint="eastAsia" w:ascii="黑体" w:hAnsi="黑体" w:eastAsia="黑体"/>
          <w:snapToGrid w:val="0"/>
        </w:rPr>
        <w:t>额定附件电压</w:t>
      </w:r>
      <w:r>
        <w:rPr>
          <w:rFonts w:hint="eastAsia"/>
        </w:rPr>
        <w:t>。</w:t>
      </w:r>
    </w:p>
    <w:p w14:paraId="612E2749">
      <w:pPr>
        <w:pStyle w:val="25"/>
      </w:pPr>
      <w:r>
        <w:rPr>
          <w:rFonts w:hint="eastAsia"/>
        </w:rPr>
        <w:t xml:space="preserve">为了与ANSI/AAMT HF18相一致，修改后的电流密度限值为25 </w:t>
      </w:r>
      <w:r>
        <w:t>mA/cm</w:t>
      </w:r>
      <w:r>
        <w:rPr>
          <w:rFonts w:ascii="宋体" w:eastAsia="宋体"/>
          <w:szCs w:val="20"/>
          <w:vertAlign w:val="superscript"/>
          <w:lang/>
          <w:rPrChange w:id="3732" w:author="ZXQ" w:date="2018-09-19T18:05:00Z">
            <w:rPr>
              <w:rFonts w:ascii="黑体" w:eastAsia="黑体"/>
              <w:szCs w:val="21"/>
            </w:rPr>
          </w:rPrChange>
        </w:rPr>
        <w:t>2</w:t>
      </w:r>
      <w:r>
        <w:rPr>
          <w:rFonts w:hint="eastAsia"/>
        </w:rPr>
        <w:t>，如下式调整</w:t>
      </w:r>
      <w:r>
        <w:rPr>
          <w:rFonts w:hint="eastAsia" w:ascii="黑体" w:hAnsi="黑体" w:eastAsia="黑体"/>
          <w:snapToGrid w:val="0"/>
        </w:rPr>
        <w:t>高频漏电流</w:t>
      </w:r>
      <w:r>
        <w:rPr>
          <w:rFonts w:hint="eastAsia"/>
        </w:rPr>
        <w:t>符合限值：</w:t>
      </w:r>
    </w:p>
    <w:p w14:paraId="500105DA">
      <w:pPr>
        <w:pStyle w:val="25"/>
        <w:ind w:firstLine="0" w:firstLineChars="0"/>
        <w:jc w:val="center"/>
      </w:pPr>
      <w:r>
        <w:rPr>
          <w:position w:val="-14"/>
        </w:rPr>
        <w:object>
          <v:shape id="_x0000_i1106" o:spt="75" type="#_x0000_t75" style="height:19.4pt;width:177.2pt;" o:ole="t" filled="f" o:preferrelative="t" stroked="f" coordsize="21600,21600">
            <v:path/>
            <v:fill on="f" focussize="0,0"/>
            <v:stroke on="f"/>
            <v:imagedata r:id="rId135" o:title=""/>
            <o:lock v:ext="edit" aspectratio="t"/>
            <w10:wrap type="none"/>
            <w10:anchorlock/>
          </v:shape>
          <o:OLEObject Type="Embed" ProgID="Equation.3" ShapeID="_x0000_i1106" DrawAspect="Content" ObjectID="_1468075785" r:id="rId134">
            <o:LockedField>false</o:LockedField>
          </o:OLEObject>
        </w:object>
      </w:r>
    </w:p>
    <w:p w14:paraId="3D422665">
      <w:pPr>
        <w:pStyle w:val="25"/>
      </w:pPr>
      <w:r>
        <w:rPr>
          <w:rFonts w:hint="eastAsia"/>
        </w:rPr>
        <w:t>而对于</w:t>
      </w:r>
      <w:r>
        <w:rPr>
          <w:rFonts w:hint="eastAsia" w:ascii="黑体" w:hAnsi="黑体" w:eastAsia="黑体"/>
          <w:snapToGrid w:val="0"/>
        </w:rPr>
        <w:t>双极</w:t>
      </w:r>
      <w:r>
        <w:rPr>
          <w:rFonts w:hint="eastAsia"/>
        </w:rPr>
        <w:t>电缆和</w:t>
      </w:r>
      <w:r>
        <w:rPr>
          <w:rFonts w:hint="eastAsia" w:ascii="黑体" w:hAnsi="黑体" w:eastAsia="黑体"/>
          <w:snapToGrid w:val="0"/>
        </w:rPr>
        <w:t>中性电极</w:t>
      </w:r>
      <w:r>
        <w:rPr>
          <w:rFonts w:hint="eastAsia"/>
        </w:rPr>
        <w:t>电缆，</w:t>
      </w:r>
      <w:r>
        <w:rPr>
          <w:rFonts w:hint="eastAsia" w:ascii="黑体" w:hAnsi="黑体" w:eastAsia="黑体"/>
          <w:snapToGrid w:val="0"/>
        </w:rPr>
        <w:t>高频漏电流</w:t>
      </w:r>
      <w:r>
        <w:rPr>
          <w:rFonts w:hint="eastAsia"/>
        </w:rPr>
        <w:t>加倍：</w:t>
      </w:r>
    </w:p>
    <w:p w14:paraId="6B3433D2">
      <w:pPr>
        <w:pStyle w:val="25"/>
        <w:ind w:firstLine="0" w:firstLineChars="0"/>
        <w:jc w:val="center"/>
      </w:pPr>
      <w:r>
        <w:rPr>
          <w:position w:val="-14"/>
        </w:rPr>
        <w:object>
          <v:shape id="_x0000_i1107" o:spt="75" type="#_x0000_t75" style="height:19.4pt;width:177.8pt;" o:ole="t" filled="f" o:preferrelative="t" stroked="f" coordsize="21600,21600">
            <v:path/>
            <v:fill on="f" focussize="0,0"/>
            <v:stroke on="f"/>
            <v:imagedata r:id="rId137" o:title=""/>
            <o:lock v:ext="edit" aspectratio="t"/>
            <w10:wrap type="none"/>
            <w10:anchorlock/>
          </v:shape>
          <o:OLEObject Type="Embed" ProgID="Equation.3" ShapeID="_x0000_i1107" DrawAspect="Content" ObjectID="_1468075786" r:id="rId136">
            <o:LockedField>false</o:LockedField>
          </o:OLEObject>
        </w:object>
      </w:r>
    </w:p>
    <w:p w14:paraId="0A740C1D">
      <w:pPr>
        <w:pStyle w:val="25"/>
      </w:pPr>
      <w:r>
        <w:rPr>
          <w:rFonts w:hint="eastAsia"/>
        </w:rPr>
        <w:t>因</w:t>
      </w:r>
      <w:r>
        <w:rPr>
          <w:rFonts w:hint="eastAsia" w:ascii="黑体" w:hAnsi="黑体" w:eastAsia="黑体"/>
          <w:snapToGrid w:val="0"/>
        </w:rPr>
        <w:t>手术电极绝缘</w:t>
      </w:r>
      <w:r>
        <w:rPr>
          <w:rFonts w:hint="eastAsia"/>
        </w:rPr>
        <w:t>和</w:t>
      </w:r>
      <w:r>
        <w:rPr>
          <w:rFonts w:hint="eastAsia" w:ascii="黑体" w:hAnsi="黑体" w:eastAsia="黑体"/>
          <w:snapToGrid w:val="0"/>
        </w:rPr>
        <w:t>中性电极</w:t>
      </w:r>
      <w:r>
        <w:rPr>
          <w:rFonts w:hint="eastAsia"/>
        </w:rPr>
        <w:t>电缆绝缘与</w:t>
      </w:r>
      <w:r>
        <w:rPr>
          <w:rFonts w:hint="eastAsia" w:ascii="黑体" w:hAnsi="黑体" w:eastAsia="黑体"/>
          <w:snapToGrid w:val="0"/>
        </w:rPr>
        <w:t>手术附件</w:t>
      </w:r>
      <w:r>
        <w:rPr>
          <w:rFonts w:hint="eastAsia"/>
        </w:rPr>
        <w:t>电缆是相串联的，故其</w:t>
      </w:r>
      <w:r>
        <w:rPr>
          <w:rFonts w:hint="eastAsia" w:ascii="黑体" w:hAnsi="黑体" w:eastAsia="黑体"/>
          <w:snapToGrid w:val="0"/>
        </w:rPr>
        <w:t>高频漏电流风险</w:t>
      </w:r>
      <w:r>
        <w:rPr>
          <w:rFonts w:hint="eastAsia"/>
        </w:rPr>
        <w:t>也具有“串联”性质（即较小），因而这些要求中已包含了</w:t>
      </w:r>
      <w:r>
        <w:rPr>
          <w:rFonts w:hint="eastAsia" w:ascii="黑体" w:hAnsi="黑体" w:eastAsia="黑体"/>
          <w:snapToGrid w:val="0"/>
        </w:rPr>
        <w:t>手术电极绝缘</w:t>
      </w:r>
      <w:r>
        <w:rPr>
          <w:rFonts w:hint="eastAsia"/>
        </w:rPr>
        <w:t>和</w:t>
      </w:r>
      <w:r>
        <w:rPr>
          <w:rFonts w:hint="eastAsia" w:ascii="黑体" w:hAnsi="黑体" w:eastAsia="黑体"/>
          <w:snapToGrid w:val="0"/>
        </w:rPr>
        <w:t>中性电极</w:t>
      </w:r>
      <w:r>
        <w:rPr>
          <w:rFonts w:hint="eastAsia"/>
        </w:rPr>
        <w:t>电缆绝缘。</w:t>
      </w:r>
    </w:p>
    <w:p w14:paraId="31E40F3B">
      <w:pPr>
        <w:pStyle w:val="25"/>
        <w:rPr>
          <w:rFonts w:ascii="Arial" w:hAnsi="Arial" w:cs="Arial"/>
          <w:color w:val="000000"/>
          <w:sz w:val="20"/>
        </w:rPr>
      </w:pPr>
      <w:r>
        <w:rPr>
          <w:rFonts w:hint="eastAsia"/>
        </w:rPr>
        <w:t>其它</w:t>
      </w:r>
      <w:r>
        <w:rPr>
          <w:rFonts w:hint="eastAsia" w:ascii="黑体" w:hAnsi="黑体" w:eastAsia="黑体"/>
          <w:snapToGrid w:val="0"/>
        </w:rPr>
        <w:t>高频</w:t>
      </w:r>
      <w:r>
        <w:rPr>
          <w:rFonts w:hint="eastAsia"/>
        </w:rPr>
        <w:t>泄漏试验：</w:t>
      </w:r>
    </w:p>
    <w:p w14:paraId="41DB315F">
      <w:pPr>
        <w:pStyle w:val="25"/>
      </w:pPr>
      <w:r>
        <w:rPr>
          <w:rFonts w:hint="eastAsia"/>
        </w:rPr>
        <w:t>ANSI/AAMI HF18 的</w:t>
      </w:r>
      <w:r>
        <w:rPr>
          <w:rFonts w:hint="eastAsia" w:ascii="黑体" w:hAnsi="黑体" w:eastAsia="黑体"/>
          <w:snapToGrid w:val="0"/>
        </w:rPr>
        <w:t>高频</w:t>
      </w:r>
      <w:r>
        <w:rPr>
          <w:rFonts w:hint="eastAsia"/>
        </w:rPr>
        <w:t>泄漏通道等效电容推导如下：</w:t>
      </w:r>
    </w:p>
    <w:p w14:paraId="37923893">
      <w:pPr>
        <w:pStyle w:val="25"/>
      </w:pPr>
      <w:r>
        <w:rPr>
          <w:rFonts w:hint="eastAsia"/>
        </w:rPr>
        <w:t>给定</w:t>
      </w:r>
    </w:p>
    <w:p w14:paraId="78A8F09F">
      <w:pPr>
        <w:pStyle w:val="25"/>
        <w:ind w:firstLine="0" w:firstLineChars="0"/>
        <w:jc w:val="center"/>
      </w:pPr>
      <w:r>
        <w:rPr>
          <w:position w:val="-32"/>
        </w:rPr>
        <w:object>
          <v:shape id="_x0000_i1108" o:spt="75" type="#_x0000_t75" style="height:36.95pt;width:80.15pt;" o:ole="t" filled="f" o:preferrelative="t" stroked="f" coordsize="21600,21600">
            <v:path/>
            <v:fill on="f" focussize="0,0"/>
            <v:stroke on="f"/>
            <v:imagedata r:id="rId139" o:title=""/>
            <o:lock v:ext="edit" aspectratio="t"/>
            <w10:wrap type="none"/>
            <w10:anchorlock/>
          </v:shape>
          <o:OLEObject Type="Embed" ProgID="Equation.3" ShapeID="_x0000_i1108" DrawAspect="Content" ObjectID="_1468075787" r:id="rId138">
            <o:LockedField>false</o:LockedField>
          </o:OLEObject>
        </w:object>
      </w:r>
    </w:p>
    <w:p w14:paraId="3B3BFD1C">
      <w:pPr>
        <w:pStyle w:val="25"/>
      </w:pPr>
      <w:r>
        <w:rPr>
          <w:rFonts w:hint="eastAsia"/>
        </w:rPr>
        <w:t>和</w:t>
      </w:r>
    </w:p>
    <w:p w14:paraId="06A8E4DA">
      <w:pPr>
        <w:pStyle w:val="25"/>
        <w:ind w:firstLine="0" w:firstLineChars="0"/>
        <w:jc w:val="center"/>
      </w:pPr>
      <w:r>
        <w:rPr>
          <w:position w:val="-32"/>
        </w:rPr>
        <w:object>
          <v:shape id="_x0000_i1109" o:spt="75" type="#_x0000_t75" style="height:35.05pt;width:144pt;" o:ole="t" filled="f" o:preferrelative="t" stroked="f" coordsize="21600,21600">
            <v:path/>
            <v:fill on="f" focussize="0,0"/>
            <v:stroke on="f"/>
            <v:imagedata r:id="rId141" o:title=""/>
            <o:lock v:ext="edit" aspectratio="t"/>
            <w10:wrap type="none"/>
            <w10:anchorlock/>
          </v:shape>
          <o:OLEObject Type="Embed" ProgID="Equation.3" ShapeID="_x0000_i1109" DrawAspect="Content" ObjectID="_1468075788" r:id="rId140">
            <o:LockedField>false</o:LockedField>
          </o:OLEObject>
        </w:object>
      </w:r>
    </w:p>
    <w:p w14:paraId="5D506631">
      <w:pPr>
        <w:pStyle w:val="25"/>
      </w:pPr>
      <w:r>
        <w:rPr>
          <w:rFonts w:hint="eastAsia"/>
        </w:rPr>
        <w:t>那么</w:t>
      </w:r>
    </w:p>
    <w:p w14:paraId="2B55E28E">
      <w:pPr>
        <w:pStyle w:val="25"/>
        <w:ind w:firstLine="0" w:firstLineChars="0"/>
        <w:jc w:val="center"/>
      </w:pPr>
      <w:r>
        <w:rPr>
          <w:position w:val="-12"/>
        </w:rPr>
        <w:object>
          <v:shape id="_x0000_i1110" o:spt="75" type="#_x0000_t75" style="height:18.8pt;width:279.7pt;" o:ole="t" filled="f" o:preferrelative="t" stroked="f" coordsize="21600,21600">
            <v:path/>
            <v:fill on="f" focussize="0,0"/>
            <v:stroke on="f"/>
            <v:imagedata r:id="rId143" o:title=""/>
            <o:lock v:ext="edit" aspectratio="t"/>
            <w10:wrap type="none"/>
            <w10:anchorlock/>
          </v:shape>
          <o:OLEObject Type="Embed" ProgID="Equation.3" ShapeID="_x0000_i1110" DrawAspect="Content" ObjectID="_1468075789" r:id="rId142">
            <o:LockedField>false</o:LockedField>
          </o:OLEObject>
        </w:object>
      </w:r>
    </w:p>
    <w:p w14:paraId="21A28F01">
      <w:pPr>
        <w:pStyle w:val="25"/>
      </w:pPr>
      <w:r>
        <w:rPr>
          <w:rFonts w:hint="eastAsia"/>
        </w:rPr>
        <w:t>从而</w:t>
      </w:r>
    </w:p>
    <w:p w14:paraId="3FD97CC3">
      <w:pPr>
        <w:pStyle w:val="66"/>
      </w:pPr>
      <w:r>
        <w:tab/>
      </w:r>
      <w:r>
        <w:rPr>
          <w:position w:val="-32"/>
        </w:rPr>
        <w:object>
          <v:shape id="_x0000_i1111" o:spt="75" type="#_x0000_t75" style="height:36.95pt;width:154.6pt;" o:ole="t" filled="f" o:preferrelative="t" stroked="f" coordsize="21600,21600">
            <v:path/>
            <v:fill on="f" focussize="0,0"/>
            <v:stroke on="f"/>
            <v:imagedata r:id="rId145" o:title=""/>
            <o:lock v:ext="edit" aspectratio="t"/>
            <w10:wrap type="none"/>
            <w10:anchorlock/>
          </v:shape>
          <o:OLEObject Type="Embed" ProgID="Equation.3" ShapeID="_x0000_i1111" DrawAspect="Content" ObjectID="_1468075790" r:id="rId144">
            <o:LockedField>false</o:LockedField>
          </o:OLEObject>
        </w:object>
      </w:r>
      <w:r>
        <w:tab/>
      </w:r>
      <w:r>
        <w:t>(</w:t>
      </w:r>
      <w:r>
        <w:fldChar w:fldCharType="begin"/>
      </w:r>
      <w:r>
        <w:instrText xml:space="preserve"> STYLEREF  附录标识 \l \n \t \* MERGEFORMAT </w:instrText>
      </w:r>
      <w:r>
        <w:fldChar w:fldCharType="separate"/>
      </w:r>
      <w:r>
        <w:t>AA</w:t>
      </w:r>
      <w:r>
        <w:fldChar w:fldCharType="end"/>
      </w:r>
      <w:r>
        <w:rPr>
          <w:rFonts w:hint="eastAsia"/>
        </w:rPr>
        <w:t>.1</w:t>
      </w:r>
      <w:r>
        <w:t>)</w:t>
      </w:r>
    </w:p>
    <w:p w14:paraId="16CF9CDE">
      <w:pPr>
        <w:pStyle w:val="25"/>
        <w:rPr>
          <w:kern w:val="18"/>
        </w:rPr>
      </w:pPr>
      <w:r>
        <w:rPr>
          <w:rFonts w:hint="eastAsia"/>
          <w:kern w:val="18"/>
        </w:rPr>
        <w:t>一个正弦波试验电压的</w:t>
      </w:r>
      <w:r>
        <w:rPr>
          <w:rFonts w:hint="eastAsia" w:ascii="黑体" w:hAnsi="黑体" w:eastAsia="黑体"/>
          <w:snapToGrid w:val="0"/>
        </w:rPr>
        <w:t>有效</w:t>
      </w:r>
      <w:r>
        <w:rPr>
          <w:rFonts w:hint="eastAsia" w:ascii="黑体" w:hAnsi="黑体" w:eastAsia="黑体"/>
          <w:kern w:val="18"/>
        </w:rPr>
        <w:t>值</w:t>
      </w:r>
      <w:r>
        <w:rPr>
          <w:rFonts w:hint="eastAsia"/>
          <w:kern w:val="18"/>
        </w:rPr>
        <w:t>等于：</w:t>
      </w:r>
    </w:p>
    <w:p w14:paraId="1A2833AE">
      <w:pPr>
        <w:pStyle w:val="25"/>
        <w:ind w:firstLine="0" w:firstLineChars="0"/>
        <w:jc w:val="center"/>
      </w:pPr>
      <w:r>
        <w:rPr>
          <w:position w:val="-28"/>
        </w:rPr>
        <w:object>
          <v:shape id="_x0000_i1112" o:spt="75" type="#_x0000_t75" style="height:35.05pt;width:120.25pt;" o:ole="t" filled="f" o:preferrelative="t" stroked="f" coordsize="21600,21600">
            <v:path/>
            <v:fill on="f" focussize="0,0"/>
            <v:stroke on="f"/>
            <v:imagedata r:id="rId147" o:title=""/>
            <o:lock v:ext="edit" aspectratio="t"/>
            <w10:wrap type="none"/>
            <w10:anchorlock/>
          </v:shape>
          <o:OLEObject Type="Embed" ProgID="Equation.3" ShapeID="_x0000_i1112" DrawAspect="Content" ObjectID="_1468075791" r:id="rId146">
            <o:LockedField>false</o:LockedField>
          </o:OLEObject>
        </w:object>
      </w:r>
    </w:p>
    <w:p w14:paraId="25A7B73F">
      <w:pPr>
        <w:pStyle w:val="25"/>
        <w:rPr>
          <w:kern w:val="18"/>
        </w:rPr>
      </w:pPr>
      <w:r>
        <w:rPr>
          <w:rFonts w:hint="eastAsia" w:ascii="黑体" w:hAnsi="黑体" w:eastAsia="黑体"/>
          <w:snapToGrid w:val="0"/>
        </w:rPr>
        <w:t>高频</w:t>
      </w:r>
      <w:r>
        <w:rPr>
          <w:rFonts w:hint="eastAsia"/>
          <w:kern w:val="18"/>
        </w:rPr>
        <w:t>泄漏试验用的常量：</w:t>
      </w:r>
    </w:p>
    <w:p w14:paraId="60BCBD18">
      <w:pPr>
        <w:pStyle w:val="25"/>
        <w:rPr>
          <w:rFonts w:ascii="Arial" w:hAnsi="Arial" w:cs="Arial"/>
          <w:color w:val="000000"/>
          <w:sz w:val="20"/>
        </w:rPr>
      </w:pPr>
      <w:r>
        <w:rPr>
          <w:kern w:val="18"/>
          <w:position w:val="-14"/>
        </w:rPr>
        <w:object>
          <v:shape id="_x0000_i1113" o:spt="75" type="#_x0000_t75" style="height:18.8pt;width:64.5pt;" o:ole="t" filled="f" o:preferrelative="t" stroked="f" coordsize="21600,21600">
            <v:path/>
            <v:fill on="f" focussize="0,0"/>
            <v:stroke on="f"/>
            <v:imagedata r:id="rId149" o:title=""/>
            <o:lock v:ext="edit" aspectratio="t"/>
            <w10:wrap type="none"/>
            <w10:anchorlock/>
          </v:shape>
          <o:OLEObject Type="Embed" ProgID="Equation.3" ShapeID="_x0000_i1113" DrawAspect="Content" ObjectID="_1468075792" r:id="rId148">
            <o:LockedField>false</o:LockedField>
          </o:OLEObject>
        </w:object>
      </w:r>
      <w:r>
        <w:rPr>
          <w:rFonts w:hint="eastAsia" w:ascii="Arial" w:hAnsi="Arial" w:cs="Arial"/>
          <w:color w:val="000000"/>
          <w:sz w:val="20"/>
        </w:rPr>
        <w:t>；</w:t>
      </w:r>
    </w:p>
    <w:p w14:paraId="03A51192">
      <w:pPr>
        <w:pStyle w:val="25"/>
      </w:pPr>
      <w:r>
        <w:rPr>
          <w:position w:val="-12"/>
        </w:rPr>
        <w:object>
          <v:shape id="_x0000_i1114" o:spt="75" type="#_x0000_t75" style="height:18.15pt;width:72.65pt;" o:ole="t" filled="f" o:preferrelative="t" stroked="f" coordsize="21600,21600">
            <v:path/>
            <v:fill on="f" focussize="0,0"/>
            <v:stroke on="f"/>
            <v:imagedata r:id="rId151" o:title=""/>
            <o:lock v:ext="edit" aspectratio="t"/>
            <w10:wrap type="none"/>
            <w10:anchorlock/>
          </v:shape>
          <o:OLEObject Type="Embed" ProgID="Equation.3" ShapeID="_x0000_i1114" DrawAspect="Content" ObjectID="_1468075793" r:id="rId150">
            <o:LockedField>false</o:LockedField>
          </o:OLEObject>
        </w:object>
      </w:r>
      <w:r>
        <w:rPr>
          <w:rFonts w:hint="eastAsia"/>
        </w:rPr>
        <w:t>；</w:t>
      </w:r>
    </w:p>
    <w:p w14:paraId="71031E51">
      <w:pPr>
        <w:pStyle w:val="25"/>
      </w:pPr>
      <w:r>
        <w:rPr>
          <w:position w:val="-12"/>
        </w:rPr>
        <w:object>
          <v:shape id="_x0000_i1115" o:spt="75" type="#_x0000_t75" style="height:18.15pt;width:78.85pt;" o:ole="t" filled="f" o:preferrelative="t" stroked="f" coordsize="21600,21600">
            <v:path/>
            <v:fill on="f" focussize="0,0"/>
            <v:stroke on="f"/>
            <v:imagedata r:id="rId153" o:title=""/>
            <o:lock v:ext="edit" aspectratio="t"/>
            <w10:wrap type="none"/>
            <w10:anchorlock/>
          </v:shape>
          <o:OLEObject Type="Embed" ProgID="Equation.3" ShapeID="_x0000_i1115" DrawAspect="Content" ObjectID="_1468075794" r:id="rId152">
            <o:LockedField>false</o:LockedField>
          </o:OLEObject>
        </w:object>
      </w:r>
      <w:r>
        <w:rPr>
          <w:rFonts w:hint="eastAsia"/>
        </w:rPr>
        <w:t>；</w:t>
      </w:r>
    </w:p>
    <w:p w14:paraId="799EDBF7">
      <w:pPr>
        <w:pStyle w:val="25"/>
      </w:pPr>
      <w:r>
        <w:rPr>
          <w:position w:val="-12"/>
        </w:rPr>
        <w:object>
          <v:shape id="_x0000_i1116" o:spt="75" type="#_x0000_t75" style="height:18.15pt;width:97.6pt;" o:ole="t" filled="f" o:preferrelative="t" stroked="f" coordsize="21600,21600">
            <v:path/>
            <v:fill on="f" focussize="0,0"/>
            <v:stroke on="f"/>
            <v:imagedata r:id="rId155" o:title=""/>
            <o:lock v:ext="edit" aspectratio="t"/>
            <w10:wrap type="none"/>
            <w10:anchorlock/>
          </v:shape>
          <o:OLEObject Type="Embed" ProgID="Equation.3" ShapeID="_x0000_i1116" DrawAspect="Content" ObjectID="_1468075795" r:id="rId154">
            <o:LockedField>false</o:LockedField>
          </o:OLEObject>
        </w:object>
      </w:r>
      <w:r>
        <w:rPr>
          <w:rFonts w:hint="eastAsia"/>
        </w:rPr>
        <w:t>；</w:t>
      </w:r>
    </w:p>
    <w:p w14:paraId="63AC69B3">
      <w:pPr>
        <w:pStyle w:val="25"/>
      </w:pPr>
      <w:r>
        <w:rPr>
          <w:rFonts w:hint="eastAsia"/>
        </w:rPr>
        <w:t>按（AA.1）式就得到电容量限额：</w:t>
      </w:r>
    </w:p>
    <w:p w14:paraId="703C27F1">
      <w:pPr>
        <w:autoSpaceDE w:val="0"/>
        <w:autoSpaceDN w:val="0"/>
        <w:adjustRightInd w:val="0"/>
        <w:jc w:val="center"/>
        <w:rPr>
          <w:rFonts w:ascii="Arial" w:hAnsi="Arial" w:cs="Arial"/>
          <w:color w:val="000000"/>
          <w:kern w:val="0"/>
          <w:sz w:val="20"/>
          <w:szCs w:val="20"/>
        </w:rPr>
      </w:pPr>
      <w:r>
        <w:rPr>
          <w:rFonts w:ascii="Arial" w:hAnsi="Arial" w:cs="Arial"/>
          <w:color w:val="000000"/>
          <w:kern w:val="0"/>
          <w:position w:val="-10"/>
          <w:sz w:val="20"/>
          <w:szCs w:val="20"/>
        </w:rPr>
        <w:object>
          <v:shape id="_x0000_i1117" o:spt="75" type="#_x0000_t75" style="height:18.15pt;width:143.3pt;" o:ole="t" filled="f" o:preferrelative="t" stroked="f" coordsize="21600,21600">
            <v:path/>
            <v:fill on="f" focussize="0,0"/>
            <v:stroke on="f"/>
            <v:imagedata r:id="rId157" o:title=""/>
            <o:lock v:ext="edit" aspectratio="t"/>
            <w10:wrap type="none"/>
            <w10:anchorlock/>
          </v:shape>
          <o:OLEObject Type="Embed" ProgID="Equation.3" ShapeID="_x0000_i1117" DrawAspect="Content" ObjectID="_1468075796" r:id="rId156">
            <o:LockedField>false</o:LockedField>
          </o:OLEObject>
        </w:object>
      </w:r>
    </w:p>
    <w:p w14:paraId="5C443B76">
      <w:pPr>
        <w:pStyle w:val="25"/>
      </w:pPr>
      <w:r>
        <w:rPr>
          <w:rFonts w:hint="eastAsia"/>
        </w:rPr>
        <w:t>适用于</w:t>
      </w:r>
      <w:r>
        <w:rPr>
          <w:rFonts w:hint="eastAsia" w:ascii="黑体" w:hAnsi="黑体" w:eastAsia="黑体"/>
          <w:snapToGrid w:val="0"/>
        </w:rPr>
        <w:t>双极手术附件</w:t>
      </w:r>
      <w:r>
        <w:rPr>
          <w:rFonts w:hint="eastAsia"/>
        </w:rPr>
        <w:t>和</w:t>
      </w:r>
      <w:r>
        <w:rPr>
          <w:rFonts w:hint="eastAsia" w:ascii="黑体" w:hAnsi="黑体" w:eastAsia="黑体"/>
          <w:snapToGrid w:val="0"/>
        </w:rPr>
        <w:t>中性电极</w:t>
      </w:r>
      <w:r>
        <w:rPr>
          <w:rFonts w:hint="eastAsia"/>
        </w:rPr>
        <w:t>电缆之外的所有附件。这些附件允许使用两倍的</w:t>
      </w:r>
      <w:r>
        <w:rPr>
          <w:rFonts w:hint="eastAsia" w:ascii="黑体" w:hAnsi="黑体" w:eastAsia="黑体"/>
        </w:rPr>
        <w:t>漏电流</w:t>
      </w:r>
      <w:r>
        <w:rPr>
          <w:rFonts w:hint="eastAsia"/>
        </w:rPr>
        <w:t>，得到：</w:t>
      </w:r>
    </w:p>
    <w:p w14:paraId="1706E169">
      <w:pPr>
        <w:autoSpaceDE w:val="0"/>
        <w:autoSpaceDN w:val="0"/>
        <w:adjustRightInd w:val="0"/>
        <w:jc w:val="center"/>
        <w:rPr>
          <w:rFonts w:ascii="Arial" w:hAnsi="Arial" w:cs="Arial"/>
          <w:color w:val="000000"/>
          <w:kern w:val="0"/>
          <w:sz w:val="20"/>
          <w:szCs w:val="20"/>
        </w:rPr>
      </w:pPr>
      <w:r>
        <w:rPr>
          <w:rFonts w:ascii="Arial" w:hAnsi="Arial" w:cs="Arial"/>
          <w:color w:val="000000"/>
          <w:kern w:val="0"/>
          <w:position w:val="-10"/>
          <w:sz w:val="20"/>
          <w:szCs w:val="20"/>
        </w:rPr>
        <w:object>
          <v:shape id="_x0000_i1118" o:spt="75" type="#_x0000_t75" style="height:18.15pt;width:140.85pt;" o:ole="t" filled="f" o:preferrelative="t" stroked="f" coordsize="21600,21600">
            <v:path/>
            <v:fill on="f" focussize="0,0"/>
            <v:stroke on="f"/>
            <v:imagedata r:id="rId159" o:title=""/>
            <o:lock v:ext="edit" aspectratio="t"/>
            <w10:wrap type="none"/>
            <w10:anchorlock/>
          </v:shape>
          <o:OLEObject Type="Embed" ProgID="Equation.3" ShapeID="_x0000_i1118" DrawAspect="Content" ObjectID="_1468075797" r:id="rId158">
            <o:LockedField>false</o:LockedField>
          </o:OLEObject>
        </w:object>
      </w:r>
    </w:p>
    <w:p w14:paraId="4E4725C2">
      <w:pPr>
        <w:pStyle w:val="25"/>
      </w:pPr>
      <w:r>
        <w:rPr>
          <w:rFonts w:hint="eastAsia"/>
        </w:rPr>
        <w:t>为了符合本</w:t>
      </w:r>
      <w:del w:id="3733" w:author="ZXQ" w:date="2018-09-19T20:30:00Z">
        <w:r>
          <w:rPr>
            <w:rFonts w:hint="eastAsia"/>
          </w:rPr>
          <w:delText>文件</w:delText>
        </w:r>
      </w:del>
      <w:ins w:id="3734" w:author="ZXQ" w:date="2018-09-19T20:30:00Z">
        <w:r>
          <w:rPr>
            <w:rFonts w:hint="eastAsia"/>
          </w:rPr>
          <w:t>标准</w:t>
        </w:r>
      </w:ins>
      <w:r>
        <w:rPr>
          <w:rFonts w:hint="eastAsia"/>
        </w:rPr>
        <w:t>，这两组电容值应分别降低到</w:t>
      </w:r>
      <w:r>
        <w:rPr>
          <w:position w:val="-6"/>
        </w:rPr>
        <w:object>
          <v:shape id="_x0000_i1119" o:spt="75" type="#_x0000_t75" style="height:14.4pt;width:52.6pt;" o:ole="t" filled="f" o:preferrelative="t" stroked="f" coordsize="21600,21600">
            <v:path/>
            <v:fill on="f" focussize="0,0"/>
            <v:stroke on="f"/>
            <v:imagedata r:id="rId161" o:title=""/>
            <o:lock v:ext="edit" aspectratio="t"/>
            <w10:wrap type="none"/>
            <w10:anchorlock/>
          </v:shape>
          <o:OLEObject Type="Embed" ProgID="Equation.3" ShapeID="_x0000_i1119" DrawAspect="Content" ObjectID="_1468075798" r:id="rId160">
            <o:LockedField>false</o:LockedField>
          </o:OLEObject>
        </w:object>
      </w:r>
      <w:r>
        <w:rPr>
          <w:rFonts w:hint="eastAsia"/>
        </w:rPr>
        <w:t>和</w:t>
      </w:r>
      <w:r>
        <w:rPr>
          <w:position w:val="-10"/>
        </w:rPr>
        <w:object>
          <v:shape id="_x0000_i1120" o:spt="75" type="#_x0000_t75" style="height:18.15pt;width:71.35pt;" o:ole="t" filled="f" o:preferrelative="t" stroked="f" coordsize="21600,21600">
            <v:path/>
            <v:fill on="f" focussize="0,0"/>
            <v:stroke on="f"/>
            <v:imagedata r:id="rId163" o:title=""/>
            <o:lock v:ext="edit" aspectratio="t"/>
            <w10:wrap type="none"/>
            <w10:anchorlock/>
          </v:shape>
          <o:OLEObject Type="Embed" ProgID="Equation.3" ShapeID="_x0000_i1120" DrawAspect="Content" ObjectID="_1468075799" r:id="rId162">
            <o:LockedField>false</o:LockedField>
          </o:OLEObject>
        </w:object>
      </w:r>
      <w:r>
        <w:rPr>
          <w:rFonts w:hint="eastAsia"/>
        </w:rPr>
        <w:t>以下。</w:t>
      </w:r>
    </w:p>
    <w:p w14:paraId="674F79C1">
      <w:pPr>
        <w:pStyle w:val="25"/>
      </w:pPr>
      <w:r>
        <w:rPr>
          <w:rFonts w:hint="eastAsia"/>
        </w:rPr>
        <w:t>上述替代的电容型试验方法与之前的</w:t>
      </w:r>
      <w:r>
        <w:rPr>
          <w:rFonts w:hint="eastAsia" w:ascii="黑体" w:hAnsi="黑体" w:eastAsia="黑体"/>
        </w:rPr>
        <w:t>高频漏电流</w:t>
      </w:r>
      <w:r>
        <w:rPr>
          <w:rFonts w:hint="eastAsia"/>
        </w:rPr>
        <w:t>方法的技术等同性已由</w:t>
      </w:r>
      <w:r>
        <w:rPr>
          <w:rFonts w:ascii="宋体" w:eastAsia="宋体"/>
          <w:color w:val="FF0000"/>
          <w:szCs w:val="20"/>
          <w:lang/>
          <w:rPrChange w:id="3735" w:author="ZXQ" w:date="2018-10-24T11:16:00Z">
            <w:rPr>
              <w:rFonts w:ascii="黑体" w:eastAsia="黑体"/>
              <w:szCs w:val="21"/>
            </w:rPr>
          </w:rPrChange>
        </w:rPr>
        <w:t xml:space="preserve">Keller </w:t>
      </w:r>
      <w:r>
        <w:rPr>
          <w:rFonts w:hint="eastAsia" w:ascii="宋体" w:eastAsia="宋体"/>
          <w:color w:val="FF0000"/>
          <w:szCs w:val="20"/>
          <w:lang/>
          <w:rPrChange w:id="3736" w:author="ZXQ" w:date="2018-10-24T11:16:00Z">
            <w:rPr>
              <w:rFonts w:hint="eastAsia" w:ascii="黑体" w:eastAsia="黑体"/>
              <w:szCs w:val="21"/>
            </w:rPr>
          </w:rPrChange>
        </w:rPr>
        <w:t>[6]和K</w:t>
      </w:r>
      <w:r>
        <w:rPr>
          <w:rFonts w:ascii="宋体" w:eastAsia="宋体"/>
          <w:color w:val="FF0000"/>
          <w:szCs w:val="20"/>
          <w:lang/>
          <w:rPrChange w:id="3737" w:author="ZXQ" w:date="2018-10-24T11:16:00Z">
            <w:rPr>
              <w:rFonts w:ascii="黑体" w:eastAsia="黑体"/>
              <w:szCs w:val="21"/>
            </w:rPr>
          </w:rPrChange>
        </w:rPr>
        <w:t>önig[7]</w:t>
      </w:r>
      <w:r>
        <w:rPr>
          <w:rFonts w:hint="eastAsia"/>
        </w:rPr>
        <w:t>验证。此计算基于最初的HF18电流密度限值为11.46</w:t>
      </w:r>
      <w:ins w:id="3738" w:author="ZXQ" w:date="2018-09-19T16:58:00Z">
        <w:r>
          <w:rPr>
            <w:rFonts w:hint="eastAsia"/>
          </w:rPr>
          <w:t xml:space="preserve"> mA/cm</w:t>
        </w:r>
      </w:ins>
      <w:ins w:id="3739" w:author="ZXQ" w:date="2018-09-19T16:58:00Z">
        <w:r>
          <w:rPr>
            <w:rFonts w:ascii="宋体" w:eastAsia="宋体"/>
            <w:szCs w:val="20"/>
            <w:vertAlign w:val="superscript"/>
            <w:lang/>
            <w:rPrChange w:id="3740" w:author="ZXQ" w:date="2018-09-19T16:59:00Z">
              <w:rPr>
                <w:rFonts w:ascii="黑体" w:eastAsia="黑体"/>
                <w:szCs w:val="21"/>
              </w:rPr>
            </w:rPrChange>
          </w:rPr>
          <w:t>2</w:t>
        </w:r>
      </w:ins>
      <w:del w:id="3742" w:author="ZXQ" w:date="2018-09-19T16:58:00Z"/>
      <w:del w:id="3743" w:author="ZXQ" w:date="2018-09-19T16:58:00Z"/>
      <w:del w:id="3744" w:author="ZXQ" w:date="2018-09-19T16:58:00Z"/>
      <w:del w:id="3745" w:author="ZXQ" w:date="2018-09-19T16:58:00Z"/>
      <w:del w:id="3746" w:author="ZXQ" w:date="2018-09-19T16:58:00Z"/>
      <w:del w:id="3747" w:author="ZXQ" w:date="2018-09-19T16:58:00Z">
        <w:r>
          <w:rPr>
            <w:position w:val="-6"/>
          </w:rPr>
          <w:object>
            <v:shape id="_x0000_i1121" o:spt="75" type="#_x0000_t75" style="height:18.15pt;width:45.1pt;" o:ole="t" filled="f" o:preferrelative="t" stroked="f" coordsize="21600,21600">
              <v:path/>
              <v:fill on="f" focussize="0,0"/>
              <v:stroke on="f"/>
              <v:imagedata r:id="rId165" o:title=""/>
              <o:lock v:ext="edit" aspectratio="t"/>
              <w10:wrap type="none"/>
              <w10:anchorlock/>
            </v:shape>
            <o:OLEObject Type="Embed" ProgID="Equation.3" ShapeID="_x0000_i1121" DrawAspect="Content" ObjectID="_1468075800" r:id="rId164">
              <o:LockedField>false</o:LockedField>
            </o:OLEObject>
          </w:object>
        </w:r>
      </w:del>
      <w:del w:id="3749" w:author="ZXQ" w:date="2018-09-19T16:58:00Z"/>
      <w:r>
        <w:rPr>
          <w:rFonts w:hint="eastAsia"/>
        </w:rPr>
        <w:t>，然而，修改后的25</w:t>
      </w:r>
      <w:ins w:id="3750" w:author="ZXQ" w:date="2018-09-19T16:59:00Z">
        <w:r>
          <w:rPr>
            <w:rFonts w:hint="eastAsia"/>
          </w:rPr>
          <w:t>mA/cm</w:t>
        </w:r>
      </w:ins>
      <w:ins w:id="3751" w:author="ZXQ" w:date="2018-09-19T16:59:00Z">
        <w:r>
          <w:rPr>
            <w:rFonts w:hint="eastAsia"/>
            <w:vertAlign w:val="superscript"/>
          </w:rPr>
          <w:t>2</w:t>
        </w:r>
      </w:ins>
      <w:del w:id="3752" w:author="ZXQ" w:date="2018-09-19T16:59:00Z"/>
      <w:del w:id="3753" w:author="ZXQ" w:date="2018-09-19T16:59:00Z"/>
      <w:del w:id="3754" w:author="ZXQ" w:date="2018-09-19T16:59:00Z"/>
      <w:del w:id="3755" w:author="ZXQ" w:date="2018-09-19T16:59:00Z"/>
      <w:del w:id="3756" w:author="ZXQ" w:date="2018-09-19T16:59:00Z"/>
      <w:del w:id="3757" w:author="ZXQ" w:date="2018-09-19T16:59:00Z">
        <w:r>
          <w:rPr>
            <w:position w:val="-6"/>
          </w:rPr>
          <w:object>
            <v:shape id="_x0000_i1122" o:spt="75" type="#_x0000_t75" style="height:18.15pt;width:45.1pt;" o:ole="t" filled="f" o:preferrelative="t" stroked="f" coordsize="21600,21600">
              <v:path/>
              <v:fill on="f" focussize="0,0"/>
              <v:stroke on="f"/>
              <v:imagedata r:id="rId167" o:title=""/>
              <o:lock v:ext="edit" aspectratio="t"/>
              <w10:wrap type="none"/>
              <w10:anchorlock/>
            </v:shape>
            <o:OLEObject Type="Embed" ProgID="Equation.3" ShapeID="_x0000_i1122" DrawAspect="Content" ObjectID="_1468075801" r:id="rId166">
              <o:LockedField>false</o:LockedField>
            </o:OLEObject>
          </w:object>
        </w:r>
      </w:del>
      <w:del w:id="3759" w:author="ZXQ" w:date="2018-09-19T16:59:00Z"/>
      <w:r>
        <w:rPr>
          <w:rFonts w:hint="eastAsia"/>
        </w:rPr>
        <w:t>限值的应用允许近似两倍的限制电容。</w:t>
      </w:r>
    </w:p>
    <w:p w14:paraId="0ADFB78D">
      <w:pPr>
        <w:pStyle w:val="109"/>
        <w:spacing w:before="156" w:after="156"/>
      </w:pPr>
      <w:r>
        <w:rPr>
          <w:rFonts w:hint="eastAsia"/>
        </w:rPr>
        <w:t>手术附件的高频电介质强度</w:t>
      </w:r>
    </w:p>
    <w:p w14:paraId="11C1A10D">
      <w:pPr>
        <w:pStyle w:val="25"/>
        <w:rPr>
          <w:kern w:val="18"/>
        </w:rPr>
      </w:pPr>
      <w:r>
        <w:rPr>
          <w:rFonts w:hint="eastAsia"/>
          <w:kern w:val="18"/>
        </w:rPr>
        <w:t>由于介电应力实际上是在</w:t>
      </w:r>
      <w:r>
        <w:rPr>
          <w:rFonts w:hint="eastAsia" w:ascii="黑体" w:hAnsi="黑体" w:eastAsia="黑体"/>
          <w:snapToGrid w:val="0"/>
        </w:rPr>
        <w:t>高频</w:t>
      </w:r>
      <w:r>
        <w:rPr>
          <w:rFonts w:hint="eastAsia"/>
          <w:kern w:val="18"/>
        </w:rPr>
        <w:t>下发生的，因此要求附加</w:t>
      </w:r>
      <w:r>
        <w:rPr>
          <w:rFonts w:hint="eastAsia" w:ascii="黑体" w:hAnsi="黑体" w:eastAsia="黑体"/>
          <w:snapToGrid w:val="0"/>
        </w:rPr>
        <w:t>高频</w:t>
      </w:r>
      <w:r>
        <w:rPr>
          <w:rFonts w:hint="eastAsia"/>
          <w:kern w:val="18"/>
        </w:rPr>
        <w:t>试验。一个盐水试验电极可合理地模拟手术部位或靠近手术部位潮湿的</w:t>
      </w:r>
      <w:r>
        <w:rPr>
          <w:rFonts w:hint="eastAsia" w:ascii="黑体" w:hAnsi="黑体" w:eastAsia="黑体"/>
          <w:snapToGrid w:val="0"/>
        </w:rPr>
        <w:t>患者</w:t>
      </w:r>
      <w:r>
        <w:rPr>
          <w:rFonts w:hint="eastAsia"/>
          <w:kern w:val="18"/>
        </w:rPr>
        <w:t>和</w:t>
      </w:r>
      <w:r>
        <w:rPr>
          <w:rFonts w:hint="eastAsia" w:ascii="黑体" w:hAnsi="黑体" w:eastAsia="黑体"/>
          <w:snapToGrid w:val="0"/>
        </w:rPr>
        <w:t>操作者</w:t>
      </w:r>
      <w:r>
        <w:rPr>
          <w:rFonts w:hint="eastAsia"/>
          <w:kern w:val="18"/>
        </w:rPr>
        <w:t>组织。绕在绝缘上的细导线是为了引起电晕放电故障，这可在接下来的工频介电强度试验中监测到。每个试验都是独立选择的，以对被挑战的绝缘体施加最坏的应力。</w:t>
      </w:r>
      <w:r>
        <w:rPr>
          <w:rFonts w:hint="eastAsia" w:ascii="黑体" w:hAnsi="黑体" w:eastAsia="黑体"/>
          <w:snapToGrid w:val="0"/>
        </w:rPr>
        <w:t>峰值电压</w:t>
      </w:r>
      <w:del w:id="3760" w:author="zhuxq" w:date="2018-10-25T08:35:00Z">
        <w:r>
          <w:rPr>
            <w:rFonts w:hint="eastAsia"/>
            <w:kern w:val="18"/>
          </w:rPr>
          <w:delText>（Vp）</w:delText>
        </w:r>
      </w:del>
      <w:r>
        <w:rPr>
          <w:rFonts w:hint="eastAsia"/>
          <w:kern w:val="18"/>
        </w:rPr>
        <w:t>和</w:t>
      </w:r>
      <w:r>
        <w:rPr>
          <w:rFonts w:hint="eastAsia" w:ascii="黑体" w:hAnsi="黑体" w:eastAsia="黑体"/>
          <w:snapToGrid w:val="0"/>
        </w:rPr>
        <w:t>峰值系数</w:t>
      </w:r>
      <w:r>
        <w:rPr>
          <w:rFonts w:hint="eastAsia"/>
          <w:kern w:val="18"/>
        </w:rPr>
        <w:t>的测量宜与</w:t>
      </w:r>
      <w:r>
        <w:rPr>
          <w:rFonts w:hint="eastAsia" w:ascii="黑体" w:hAnsi="黑体" w:eastAsia="黑体"/>
          <w:snapToGrid w:val="0"/>
        </w:rPr>
        <w:t>附件</w:t>
      </w:r>
      <w:r>
        <w:rPr>
          <w:rFonts w:hint="eastAsia"/>
          <w:kern w:val="18"/>
        </w:rPr>
        <w:t>的试验同时进行，以确保其值不会由于</w:t>
      </w:r>
      <w:r>
        <w:rPr>
          <w:rFonts w:hint="eastAsia" w:ascii="黑体" w:hAnsi="黑体" w:eastAsia="黑体"/>
          <w:snapToGrid w:val="0"/>
        </w:rPr>
        <w:t>附件</w:t>
      </w:r>
      <w:r>
        <w:rPr>
          <w:rFonts w:hint="eastAsia"/>
          <w:kern w:val="18"/>
        </w:rPr>
        <w:t>的接入而改变。 这些试验中，在加载状态下测量</w:t>
      </w:r>
      <w:r>
        <w:rPr>
          <w:rFonts w:hint="eastAsia" w:ascii="黑体" w:hAnsi="黑体" w:eastAsia="黑体"/>
          <w:snapToGrid w:val="0"/>
        </w:rPr>
        <w:t>峰值系数</w:t>
      </w:r>
      <w:r>
        <w:rPr>
          <w:rFonts w:hint="eastAsia"/>
          <w:kern w:val="18"/>
        </w:rPr>
        <w:t>是可以接受的。</w:t>
      </w:r>
    </w:p>
    <w:p w14:paraId="30373503">
      <w:pPr>
        <w:pStyle w:val="25"/>
        <w:rPr>
          <w:kern w:val="18"/>
        </w:rPr>
      </w:pPr>
      <w:r>
        <w:rPr>
          <w:rFonts w:hint="eastAsia"/>
          <w:kern w:val="18"/>
        </w:rPr>
        <w:t>这些要求和试验与GB 9706.19可能的扩展相一致。</w:t>
      </w:r>
    </w:p>
    <w:p w14:paraId="39E3B617">
      <w:pPr>
        <w:pStyle w:val="91"/>
      </w:pPr>
      <w:r>
        <w:rPr>
          <w:rFonts w:hint="eastAsia" w:ascii="黑体" w:hAnsi="黑体" w:eastAsia="黑体"/>
          <w:snapToGrid w:val="0"/>
        </w:rPr>
        <w:t>手术手柄</w:t>
      </w:r>
      <w:r>
        <w:rPr>
          <w:rFonts w:hint="eastAsia"/>
        </w:rPr>
        <w:t>与</w:t>
      </w:r>
      <w:r>
        <w:rPr>
          <w:rFonts w:hint="eastAsia" w:ascii="黑体" w:hAnsi="黑体" w:eastAsia="黑体"/>
          <w:snapToGrid w:val="0"/>
        </w:rPr>
        <w:t>手术电极</w:t>
      </w:r>
      <w:r>
        <w:rPr>
          <w:rFonts w:hint="eastAsia"/>
        </w:rPr>
        <w:t>或与可拆卸电缆连接器之间的间隙必须防止纱布溢出的盐水浸入。因此纱布必须彻底滴净。在这些间隙中如果发生因盐水引起的击穿，则用一片薄的导电的金属箔包裹在接缝处防止盐水进入间隙，重复测试。在201.11.6.5中定义了防止液体进入的影响的附加要求。</w:t>
      </w:r>
    </w:p>
    <w:p w14:paraId="145A6784">
      <w:pPr>
        <w:pStyle w:val="109"/>
        <w:spacing w:before="156" w:after="156"/>
      </w:pPr>
      <w:r>
        <w:rPr>
          <w:rFonts w:hint="eastAsia"/>
        </w:rPr>
        <w:t>手术附件的工频电介质强度</w:t>
      </w:r>
    </w:p>
    <w:p w14:paraId="6559FF96">
      <w:pPr>
        <w:pStyle w:val="25"/>
        <w:rPr>
          <w:kern w:val="18"/>
        </w:rPr>
      </w:pPr>
      <w:r>
        <w:rPr>
          <w:rFonts w:hint="eastAsia"/>
          <w:kern w:val="18"/>
        </w:rPr>
        <w:t>大家知道，高于120%的</w:t>
      </w:r>
      <w:r>
        <w:rPr>
          <w:rFonts w:hint="eastAsia" w:ascii="黑体" w:hAnsi="黑体" w:eastAsia="黑体"/>
          <w:snapToGrid w:val="0"/>
        </w:rPr>
        <w:t>高频手术设备</w:t>
      </w:r>
      <w:r>
        <w:rPr>
          <w:rFonts w:hint="eastAsia"/>
          <w:kern w:val="18"/>
        </w:rPr>
        <w:t>产生的</w:t>
      </w:r>
      <w:r>
        <w:rPr>
          <w:rFonts w:hint="eastAsia" w:ascii="黑体" w:hAnsi="黑体" w:eastAsia="黑体"/>
          <w:snapToGrid w:val="0"/>
        </w:rPr>
        <w:t>高频</w:t>
      </w:r>
      <w:r>
        <w:rPr>
          <w:rFonts w:hint="eastAsia"/>
          <w:kern w:val="18"/>
        </w:rPr>
        <w:t>试验电压是难以达到的，升压变压器会使</w:t>
      </w:r>
      <w:r>
        <w:rPr>
          <w:rFonts w:hint="eastAsia" w:ascii="黑体" w:hAnsi="黑体" w:eastAsia="黑体"/>
          <w:kern w:val="18"/>
        </w:rPr>
        <w:t>高频</w:t>
      </w:r>
      <w:r>
        <w:rPr>
          <w:rFonts w:hint="eastAsia"/>
          <w:kern w:val="18"/>
        </w:rPr>
        <w:t>波形畸变，而且被试介质电容会使试验电压源加载，为了使绝缘具有一个可接受的较大余量，就要求一个</w:t>
      </w:r>
      <w:r>
        <w:rPr>
          <w:rFonts w:hint="eastAsia" w:ascii="黑体" w:hAnsi="黑体" w:eastAsia="黑体"/>
          <w:snapToGrid w:val="0"/>
        </w:rPr>
        <w:t>直流</w:t>
      </w:r>
      <w:r>
        <w:rPr>
          <w:rFonts w:hint="eastAsia"/>
          <w:kern w:val="18"/>
        </w:rPr>
        <w:t>或工频试验，这个试验在</w:t>
      </w:r>
      <w:r>
        <w:rPr>
          <w:rFonts w:hint="eastAsia" w:ascii="黑体" w:hAnsi="黑体" w:eastAsia="黑体"/>
          <w:snapToGrid w:val="0"/>
        </w:rPr>
        <w:t>高频</w:t>
      </w:r>
      <w:r>
        <w:rPr>
          <w:rFonts w:hint="eastAsia"/>
          <w:kern w:val="18"/>
        </w:rPr>
        <w:t>介电强度试验之后用来监测电晕引起的缺陷。</w:t>
      </w:r>
    </w:p>
    <w:p w14:paraId="15EC29E4">
      <w:pPr>
        <w:pStyle w:val="25"/>
        <w:rPr>
          <w:kern w:val="18"/>
        </w:rPr>
      </w:pPr>
      <w:r>
        <w:rPr>
          <w:rFonts w:hint="eastAsia"/>
          <w:kern w:val="18"/>
        </w:rPr>
        <w:t>介电应力产生的温升能改变</w:t>
      </w:r>
      <w:r>
        <w:rPr>
          <w:rFonts w:hint="eastAsia" w:ascii="黑体" w:hAnsi="黑体" w:eastAsia="黑体"/>
          <w:snapToGrid w:val="0"/>
        </w:rPr>
        <w:t>高频</w:t>
      </w:r>
      <w:del w:id="3761" w:author="Y" w:date="2018-10-31T14:18:00Z">
        <w:r>
          <w:rPr>
            <w:rFonts w:hint="eastAsia" w:ascii="黑体" w:hAnsi="黑体" w:eastAsia="黑体"/>
            <w:snapToGrid w:val="0"/>
          </w:rPr>
          <w:delText>手术</w:delText>
        </w:r>
      </w:del>
      <w:r>
        <w:rPr>
          <w:rFonts w:hint="eastAsia" w:ascii="黑体" w:hAnsi="黑体" w:eastAsia="黑体"/>
          <w:snapToGrid w:val="0"/>
        </w:rPr>
        <w:t>附件</w:t>
      </w:r>
      <w:r>
        <w:rPr>
          <w:rFonts w:hint="eastAsia"/>
          <w:kern w:val="18"/>
        </w:rPr>
        <w:t>的内部结构。</w:t>
      </w:r>
      <w:r>
        <w:rPr>
          <w:rFonts w:hint="eastAsia" w:ascii="黑体" w:hAnsi="黑体" w:eastAsia="黑体"/>
          <w:snapToGrid w:val="0"/>
        </w:rPr>
        <w:t>高频</w:t>
      </w:r>
      <w:del w:id="3762" w:author="Y" w:date="2018-10-31T14:18:00Z">
        <w:r>
          <w:rPr>
            <w:rFonts w:hint="eastAsia" w:ascii="黑体" w:hAnsi="黑体" w:eastAsia="黑体"/>
            <w:kern w:val="18"/>
          </w:rPr>
          <w:delText>手术</w:delText>
        </w:r>
      </w:del>
      <w:r>
        <w:rPr>
          <w:rFonts w:hint="eastAsia" w:ascii="黑体" w:hAnsi="黑体" w:eastAsia="黑体"/>
          <w:kern w:val="18"/>
        </w:rPr>
        <w:t>附件</w:t>
      </w:r>
      <w:r>
        <w:rPr>
          <w:rFonts w:hint="eastAsia"/>
          <w:kern w:val="18"/>
        </w:rPr>
        <w:t>上带有的任何</w:t>
      </w:r>
      <w:r>
        <w:rPr>
          <w:rFonts w:hint="eastAsia" w:ascii="黑体" w:hAnsi="黑体" w:eastAsia="黑体"/>
          <w:snapToGrid w:val="0"/>
        </w:rPr>
        <w:t>指揿开关</w:t>
      </w:r>
      <w:r>
        <w:rPr>
          <w:rFonts w:hint="eastAsia"/>
          <w:kern w:val="18"/>
        </w:rPr>
        <w:t>，在全部介电强度试验后，功能宜可靠且不能随意地启动输出。</w:t>
      </w:r>
    </w:p>
    <w:p w14:paraId="25FC09C6">
      <w:pPr>
        <w:pStyle w:val="100"/>
        <w:numPr>
          <w:ilvl w:val="0"/>
          <w:numId w:val="96"/>
        </w:numPr>
        <w:rPr>
          <w:kern w:val="18"/>
        </w:rPr>
      </w:pPr>
      <w:r>
        <w:rPr>
          <w:rFonts w:hint="eastAsia"/>
          <w:kern w:val="18"/>
        </w:rPr>
        <w:t>用于符合性试验的金属箔具有高导电性。</w:t>
      </w:r>
    </w:p>
    <w:p w14:paraId="08F3D82E">
      <w:pPr>
        <w:pStyle w:val="100"/>
      </w:pPr>
      <w:r>
        <w:rPr>
          <w:rFonts w:hint="eastAsia" w:ascii="黑体" w:hAnsi="黑体" w:eastAsia="黑体"/>
          <w:snapToGrid w:val="0"/>
        </w:rPr>
        <w:t>手术手柄</w:t>
      </w:r>
      <w:r>
        <w:rPr>
          <w:rFonts w:hint="eastAsia"/>
        </w:rPr>
        <w:t>与</w:t>
      </w:r>
      <w:r>
        <w:rPr>
          <w:rFonts w:hint="eastAsia" w:ascii="黑体" w:hAnsi="黑体" w:eastAsia="黑体"/>
          <w:snapToGrid w:val="0"/>
        </w:rPr>
        <w:t>手术电极</w:t>
      </w:r>
      <w:r>
        <w:rPr>
          <w:rFonts w:hint="eastAsia"/>
        </w:rPr>
        <w:t>或与可拆卸电缆连接器之间的间隙必须防止纱布溢出的盐水浸入。因此纱布必须彻底滴净。在这些间隙中如果发生因盐水引起的击穿，则用一片薄的导电的金属箔包裹在接缝处防止盐水进入间隙，重复测试。在201.11.6.5中定义了防止液体进入的影响的附加要求。</w:t>
      </w:r>
    </w:p>
    <w:p w14:paraId="5D6CF1EA">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456F3DC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031B8D5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626CA3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4E599C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5A717A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A1498E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7339022">
      <w:pPr>
        <w:pStyle w:val="109"/>
        <w:spacing w:before="156" w:after="156"/>
      </w:pPr>
      <w:r>
        <w:rPr>
          <w:rFonts w:hint="eastAsia"/>
        </w:rPr>
        <w:t>连接用电缆</w:t>
      </w:r>
    </w:p>
    <w:p w14:paraId="22B3713B">
      <w:pPr>
        <w:pStyle w:val="25"/>
        <w:rPr>
          <w:snapToGrid w:val="0"/>
        </w:rPr>
      </w:pPr>
      <w:r>
        <w:rPr>
          <w:rFonts w:hint="eastAsia"/>
          <w:snapToGrid w:val="0"/>
        </w:rPr>
        <w:t>规定这两个条款的要求（引自IEC60601-2-4）是因为</w:t>
      </w:r>
      <w:r>
        <w:rPr>
          <w:rFonts w:hint="eastAsia" w:ascii="黑体" w:hAnsi="黑体" w:eastAsia="黑体"/>
          <w:snapToGrid w:val="0"/>
        </w:rPr>
        <w:t>手术附件</w:t>
      </w:r>
      <w:r>
        <w:rPr>
          <w:rFonts w:hint="eastAsia"/>
          <w:snapToGrid w:val="0"/>
        </w:rPr>
        <w:t>及其电缆在使用中会受到可观应力，同时一些典型故障方式对工作人员和/或</w:t>
      </w:r>
      <w:r>
        <w:rPr>
          <w:rFonts w:hint="eastAsia" w:ascii="黑体" w:hAnsi="黑体" w:eastAsia="黑体"/>
          <w:snapToGrid w:val="0"/>
        </w:rPr>
        <w:t>患者</w:t>
      </w:r>
      <w:r>
        <w:rPr>
          <w:rFonts w:hint="eastAsia"/>
          <w:snapToGrid w:val="0"/>
        </w:rPr>
        <w:t>能引起</w:t>
      </w:r>
      <w:r>
        <w:rPr>
          <w:rFonts w:hint="eastAsia" w:ascii="黑体" w:hAnsi="黑体" w:eastAsia="黑体"/>
          <w:snapToGrid w:val="0"/>
        </w:rPr>
        <w:t>危险</w:t>
      </w:r>
      <w:r>
        <w:rPr>
          <w:rFonts w:hint="eastAsia"/>
          <w:snapToGrid w:val="0"/>
        </w:rPr>
        <w:t>。一旦电缆疲劳，普通的故障就是过载，要么自身着火，要么引起附近物质着火，从而危及工作人员和</w:t>
      </w:r>
      <w:r>
        <w:rPr>
          <w:rFonts w:hint="eastAsia" w:ascii="黑体" w:hAnsi="黑体" w:eastAsia="黑体"/>
          <w:snapToGrid w:val="0"/>
        </w:rPr>
        <w:t>患者</w:t>
      </w:r>
      <w:r>
        <w:rPr>
          <w:rFonts w:hint="eastAsia"/>
          <w:snapToGrid w:val="0"/>
        </w:rPr>
        <w:t>。这些要求将给出这些电缆一个参考寿命。</w:t>
      </w:r>
    </w:p>
    <w:p w14:paraId="095FE72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5D0158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B200ED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342C7D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865C62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52131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404B5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5E760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30770D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985A6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B0EF5C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5B37A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4982D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C07C1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7AFF4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340DC2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53319F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E20AD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EA3103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7B0B3D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42A8DF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A024D5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925113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25738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18F41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11F97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FF86B8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ADE9F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667F72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41A3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4B0666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BDF460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86B85B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B8C84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B25D0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402EAE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7AF8E8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A26F2D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862FA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7A812B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C358FF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95BC1C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38113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FAED5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214F2F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8B5C7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4A60A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830360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7D4DE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D49A0C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2E39D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1D2712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D6513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55D63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182C6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AEAD57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A08170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55E915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83C2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B070A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24BFB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46CEF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894852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B51ABF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62389B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04E53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7A8B7A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62E1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30ABA3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0F980C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41F730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4170D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58876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A85A8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4A9B7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950E49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FB0BE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A61C04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73A8B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FB88B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E0E9C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027F3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2AC52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CB754C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B51A17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6133D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A6D0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45FF37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59D3F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BA08F8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B610D6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F9E75E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C8226C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21EC94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CA78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C06956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655BB2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740A5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9BC555">
      <w:pPr>
        <w:pStyle w:val="109"/>
        <w:spacing w:before="156" w:after="156"/>
      </w:pPr>
      <w:r>
        <w:rPr>
          <w:rFonts w:hint="eastAsia"/>
        </w:rPr>
        <w:t>开关检测器</w:t>
      </w:r>
    </w:p>
    <w:p w14:paraId="398BA80C">
      <w:pPr>
        <w:pStyle w:val="25"/>
        <w:rPr>
          <w:snapToGrid w:val="0"/>
        </w:rPr>
      </w:pPr>
      <w:r>
        <w:rPr>
          <w:rFonts w:hint="eastAsia"/>
          <w:snapToGrid w:val="0"/>
        </w:rPr>
        <w:t>要求输出开关必须是即动型的，是为了防止无意地激励输出。要求使用绝缘的极低电压是考虑到这些脚踏开关、</w:t>
      </w:r>
      <w:r>
        <w:rPr>
          <w:rFonts w:hint="eastAsia" w:ascii="黑体" w:hAnsi="黑体" w:eastAsia="黑体"/>
          <w:snapToGrid w:val="0"/>
        </w:rPr>
        <w:t>指揿开关</w:t>
      </w:r>
      <w:r>
        <w:rPr>
          <w:rFonts w:hint="eastAsia"/>
          <w:snapToGrid w:val="0"/>
        </w:rPr>
        <w:t>及其电缆的使用环境。防止进液影响已在本标准201.11.6.5中规定。</w:t>
      </w:r>
    </w:p>
    <w:p w14:paraId="6D83E3E2">
      <w:pPr>
        <w:pStyle w:val="25"/>
        <w:rPr>
          <w:snapToGrid w:val="0"/>
        </w:rPr>
      </w:pPr>
      <w:r>
        <w:rPr>
          <w:rFonts w:hint="eastAsia"/>
          <w:snapToGrid w:val="0"/>
        </w:rPr>
        <w:t>一般认为：如果一个医生不熟悉使用的系统，则使用一个</w:t>
      </w:r>
      <w:r>
        <w:rPr>
          <w:rFonts w:hint="eastAsia" w:ascii="黑体" w:hAnsi="黑体" w:eastAsia="黑体"/>
          <w:snapToGrid w:val="0"/>
        </w:rPr>
        <w:t>指揿开关</w:t>
      </w:r>
      <w:r>
        <w:rPr>
          <w:rFonts w:hint="eastAsia"/>
          <w:snapToGrid w:val="0"/>
        </w:rPr>
        <w:t>来选择多个功能，如</w:t>
      </w:r>
      <w:r>
        <w:rPr>
          <w:rFonts w:hint="eastAsia" w:ascii="黑体" w:hAnsi="黑体" w:eastAsia="黑体"/>
          <w:snapToGrid w:val="0"/>
        </w:rPr>
        <w:t>切</w:t>
      </w:r>
      <w:r>
        <w:rPr>
          <w:rFonts w:hint="eastAsia"/>
          <w:snapToGrid w:val="0"/>
        </w:rPr>
        <w:t>或</w:t>
      </w:r>
      <w:r>
        <w:rPr>
          <w:rFonts w:hint="eastAsia" w:ascii="黑体" w:hAnsi="黑体" w:eastAsia="黑体"/>
          <w:snapToGrid w:val="0"/>
        </w:rPr>
        <w:t>凝</w:t>
      </w:r>
      <w:r>
        <w:rPr>
          <w:rFonts w:hint="eastAsia"/>
          <w:snapToGrid w:val="0"/>
        </w:rPr>
        <w:t>，有可能出现混淆和潜在</w:t>
      </w:r>
      <w:r>
        <w:rPr>
          <w:rFonts w:hint="eastAsia" w:ascii="黑体" w:hAnsi="黑体" w:eastAsia="黑体"/>
          <w:snapToGrid w:val="0"/>
        </w:rPr>
        <w:t>危险</w:t>
      </w:r>
      <w:r>
        <w:rPr>
          <w:rFonts w:hint="eastAsia"/>
          <w:snapToGrid w:val="0"/>
        </w:rPr>
        <w:t>。一个不可接收的例子是：轻按开关给出</w:t>
      </w:r>
      <w:r>
        <w:rPr>
          <w:rFonts w:hint="eastAsia" w:ascii="黑体" w:hAnsi="黑体" w:eastAsia="黑体"/>
          <w:snapToGrid w:val="0"/>
        </w:rPr>
        <w:t>凝</w:t>
      </w:r>
      <w:r>
        <w:rPr>
          <w:rFonts w:hint="eastAsia"/>
          <w:snapToGrid w:val="0"/>
        </w:rPr>
        <w:t>，重按开关给出</w:t>
      </w:r>
      <w:r>
        <w:rPr>
          <w:rFonts w:hint="eastAsia" w:ascii="黑体" w:hAnsi="黑体" w:eastAsia="黑体"/>
          <w:snapToGrid w:val="0"/>
        </w:rPr>
        <w:t>切</w:t>
      </w:r>
      <w:r>
        <w:rPr>
          <w:rFonts w:hint="eastAsia"/>
          <w:snapToGrid w:val="0"/>
        </w:rPr>
        <w:t>。</w:t>
      </w:r>
    </w:p>
    <w:p w14:paraId="72F82D12">
      <w:pPr>
        <w:pStyle w:val="25"/>
        <w:rPr>
          <w:snapToGrid w:val="0"/>
        </w:rPr>
      </w:pPr>
      <w:r>
        <w:rPr>
          <w:rFonts w:hint="eastAsia"/>
          <w:snapToGrid w:val="0"/>
        </w:rPr>
        <w:t>该条假定设备是通电的。</w:t>
      </w:r>
    </w:p>
    <w:p w14:paraId="2B335C61">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1691E192">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4277B5F4">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4E22F7A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5813706A">
      <w:pPr>
        <w:pStyle w:val="72"/>
        <w:spacing w:before="156" w:after="156"/>
      </w:pPr>
      <w:r>
        <w:rPr>
          <w:rFonts w:hint="eastAsia"/>
        </w:rPr>
        <w:t>正常使用时的最高温度</w:t>
      </w:r>
    </w:p>
    <w:p w14:paraId="2F64E018">
      <w:pPr>
        <w:pStyle w:val="25"/>
        <w:rPr>
          <w:snapToGrid w:val="0"/>
        </w:rPr>
      </w:pPr>
      <w:r>
        <w:rPr>
          <w:rFonts w:hint="eastAsia"/>
          <w:snapToGrid w:val="0"/>
        </w:rPr>
        <w:t>这里规定的运行条件被认为是实际使用中可能出现的最恶劣情况。</w:t>
      </w:r>
    </w:p>
    <w:p w14:paraId="062DE27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3ACE890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5A26431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11413BE9">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40B5CB6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690A19A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B07010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EC36018">
      <w:pPr>
        <w:pStyle w:val="72"/>
        <w:spacing w:before="156" w:after="156"/>
      </w:pPr>
      <w:r>
        <w:rPr>
          <w:rFonts w:hint="eastAsia"/>
        </w:rPr>
        <w:t>ME设备</w:t>
      </w:r>
      <w:r>
        <w:t>和</w:t>
      </w:r>
      <w:r>
        <w:rPr>
          <w:rFonts w:hint="eastAsia"/>
        </w:rPr>
        <w:t>ME</w:t>
      </w:r>
      <w:r>
        <w:t>系统的液体泼洒</w:t>
      </w:r>
    </w:p>
    <w:p w14:paraId="2A1157FD">
      <w:pPr>
        <w:pStyle w:val="25"/>
        <w:rPr>
          <w:snapToGrid w:val="0"/>
        </w:rPr>
      </w:pPr>
      <w:r>
        <w:rPr>
          <w:rFonts w:hint="eastAsia"/>
          <w:snapToGrid w:val="0"/>
        </w:rPr>
        <w:t>1升试验量代表一袋/瓶液体（例如一次输液），这被认为在手术室中是可能存在的。</w:t>
      </w:r>
    </w:p>
    <w:p w14:paraId="61785F3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05FE633">
      <w:pPr>
        <w:pStyle w:val="72"/>
        <w:spacing w:before="156" w:after="156"/>
      </w:pPr>
      <w:r>
        <w:rPr>
          <w:rFonts w:hint="eastAsia"/>
        </w:rPr>
        <w:t>a）</w:t>
      </w:r>
    </w:p>
    <w:p w14:paraId="1DA8C7F1">
      <w:pPr>
        <w:pStyle w:val="25"/>
        <w:rPr>
          <w:snapToGrid w:val="0"/>
        </w:rPr>
      </w:pPr>
      <w:r>
        <w:rPr>
          <w:rFonts w:hint="eastAsia"/>
          <w:snapToGrid w:val="0"/>
        </w:rPr>
        <w:t>脚踏开关在一些手术中可以暴露于可观数量的水或其它液体中，在清洗时，还可整个浸入水中，因此要求防水。</w:t>
      </w:r>
    </w:p>
    <w:p w14:paraId="2B6EF700">
      <w:pPr>
        <w:pStyle w:val="25"/>
      </w:pPr>
      <w:r>
        <w:rPr>
          <w:rFonts w:hint="eastAsia"/>
        </w:rPr>
        <w:t>将浸入试验修改成取消功能检查和介电强度试验还在研究中。现行IEC60529中没有试验适用于这种预期手术室环境。</w:t>
      </w:r>
    </w:p>
    <w:p w14:paraId="68EA4D79">
      <w:pPr>
        <w:pStyle w:val="72"/>
        <w:numPr>
          <w:ilvl w:val="4"/>
          <w:numId w:val="97"/>
        </w:numPr>
        <w:spacing w:before="156" w:after="156"/>
      </w:pPr>
      <w:r>
        <w:rPr>
          <w:rFonts w:hint="eastAsia"/>
        </w:rPr>
        <w:t>b）</w:t>
      </w:r>
    </w:p>
    <w:p w14:paraId="04979F74">
      <w:pPr>
        <w:pStyle w:val="25"/>
        <w:rPr>
          <w:snapToGrid w:val="0"/>
        </w:rPr>
      </w:pPr>
      <w:r>
        <w:rPr>
          <w:rFonts w:hint="eastAsia"/>
          <w:snapToGrid w:val="0"/>
        </w:rPr>
        <w:t>对</w:t>
      </w:r>
      <w:r>
        <w:rPr>
          <w:rFonts w:hint="eastAsia" w:ascii="黑体" w:hAnsi="黑体" w:eastAsia="黑体"/>
          <w:snapToGrid w:val="0"/>
        </w:rPr>
        <w:t>指揿开关</w:t>
      </w:r>
      <w:r>
        <w:rPr>
          <w:rFonts w:hint="eastAsia"/>
          <w:snapToGrid w:val="0"/>
        </w:rPr>
        <w:t>一定程度的防水要求，是为了防止导电性液体浸入时无意地启动输出。该试验可与专门</w:t>
      </w:r>
      <w:r>
        <w:rPr>
          <w:rFonts w:hint="eastAsia" w:ascii="黑体" w:hAnsi="黑体" w:eastAsia="黑体"/>
          <w:snapToGrid w:val="0"/>
        </w:rPr>
        <w:t>高频手术设备</w:t>
      </w:r>
      <w:r>
        <w:rPr>
          <w:rFonts w:hint="eastAsia"/>
          <w:snapToGrid w:val="0"/>
        </w:rPr>
        <w:t>分开进行。1kHz</w:t>
      </w:r>
      <w:r>
        <w:rPr>
          <w:rFonts w:hint="eastAsia" w:ascii="黑体" w:hAnsi="黑体" w:eastAsia="黑体"/>
          <w:snapToGrid w:val="0"/>
        </w:rPr>
        <w:t>交流</w:t>
      </w:r>
      <w:r>
        <w:rPr>
          <w:rFonts w:hint="eastAsia"/>
          <w:snapToGrid w:val="0"/>
        </w:rPr>
        <w:t>阻抗测量是为防止可跨接于开关触点之间的盐溶液的极性影响，所用电压与</w:t>
      </w:r>
      <w:r>
        <w:rPr>
          <w:snapToGrid w:val="0"/>
        </w:rPr>
        <w:t>201.8.10.4.101</w:t>
      </w:r>
      <w:r>
        <w:rPr>
          <w:rFonts w:hint="eastAsia"/>
          <w:snapToGrid w:val="0"/>
        </w:rPr>
        <w:t>相一致。所选阻抗上限是</w:t>
      </w:r>
      <w:r>
        <w:rPr>
          <w:snapToGrid w:val="0"/>
        </w:rPr>
        <w:t>201.8.10.4.101</w:t>
      </w:r>
      <w:r>
        <w:rPr>
          <w:rFonts w:hint="eastAsia"/>
          <w:snapToGrid w:val="0"/>
        </w:rPr>
        <w:t>规定域值的两倍。</w:t>
      </w:r>
    </w:p>
    <w:p w14:paraId="18D6FD2B">
      <w:pPr>
        <w:pStyle w:val="72"/>
        <w:numPr>
          <w:ilvl w:val="4"/>
          <w:numId w:val="98"/>
        </w:numPr>
        <w:spacing w:before="156" w:after="156"/>
      </w:pPr>
      <w:r>
        <w:t>ME设备</w:t>
      </w:r>
      <w:r>
        <w:rPr>
          <w:rFonts w:hint="eastAsia"/>
        </w:rPr>
        <w:t>和</w:t>
      </w:r>
      <w:r>
        <w:t>ME</w:t>
      </w:r>
      <w:r>
        <w:rPr>
          <w:rFonts w:hint="eastAsia"/>
        </w:rPr>
        <w:t>系统的灭菌</w:t>
      </w:r>
    </w:p>
    <w:p w14:paraId="3E4AF1B7">
      <w:pPr>
        <w:pStyle w:val="25"/>
        <w:rPr>
          <w:rFonts w:ascii="Arial" w:hAnsi="Arial" w:cs="Arial"/>
          <w:sz w:val="20"/>
        </w:rPr>
      </w:pPr>
      <w:r>
        <w:rPr>
          <w:rFonts w:hint="eastAsia"/>
          <w:snapToGrid w:val="0"/>
        </w:rPr>
        <w:t>适用于所有</w:t>
      </w:r>
      <w:r>
        <w:rPr>
          <w:rFonts w:hint="eastAsia" w:ascii="黑体" w:hAnsi="黑体" w:eastAsia="黑体"/>
          <w:snapToGrid w:val="0"/>
        </w:rPr>
        <w:t>附件</w:t>
      </w:r>
      <w:r>
        <w:rPr>
          <w:rFonts w:hint="eastAsia"/>
          <w:snapToGrid w:val="0"/>
        </w:rPr>
        <w:t>的专门要求。规定部件使用时预期进入无菌手术区域，因此在每次使用后会被重新灭菌。没有任何要求或试验能合理的排除在本要求之外。</w:t>
      </w:r>
    </w:p>
    <w:p w14:paraId="2F1C4B28">
      <w:pPr>
        <w:pStyle w:val="25"/>
        <w:rPr>
          <w:snapToGrid w:val="0"/>
        </w:rPr>
      </w:pPr>
      <w:r>
        <w:rPr>
          <w:rFonts w:hint="eastAsia"/>
          <w:snapToGrid w:val="0"/>
        </w:rPr>
        <w:t>标记为“一次性使用”的</w:t>
      </w:r>
      <w:r>
        <w:rPr>
          <w:rFonts w:hint="eastAsia" w:ascii="黑体" w:hAnsi="黑体" w:eastAsia="黑体"/>
          <w:snapToGrid w:val="0"/>
        </w:rPr>
        <w:t>手术附件</w:t>
      </w:r>
      <w:r>
        <w:rPr>
          <w:rFonts w:hint="eastAsia"/>
          <w:snapToGrid w:val="0"/>
        </w:rPr>
        <w:t>是不适合重新灭菌的，因此本要求被免除。</w:t>
      </w:r>
    </w:p>
    <w:p w14:paraId="32A6B3ED">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557D6AB3">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64D68E0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C46138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C72BC9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C3E85F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D6C2AF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0A14C7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BC975D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C1E78D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D0D8A7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26C9AA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193938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7A4A6F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6E68AB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A77B19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CCE38C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26F996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88F796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4E47BC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3C8094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62EDD0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06B0A6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4179F4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DE226F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85142B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D4698A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992C9A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3CEAE8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28119E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E652E0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59ED6B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61EE80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FAE08D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2645D7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171164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18E0B2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CC7BBB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8B3DB0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346AD0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C3D758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928562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71363E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D7369F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F55627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99745A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7E49B2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FADBC6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AD0DE3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05A52D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1FB341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4FEC68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BF999D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5BC7F6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1533EA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776109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28C147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DBAC81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6E7BBD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32CC9A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B4A3E2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95733D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3AC74A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6CE496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AA517B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487208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2E9D87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BE353E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31E3F7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D409D3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7B5BBA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F558A7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9EE5FA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108167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D6F52E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793B0E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9F44AC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7FE2FF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83B8A8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3E868D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9B36CB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B847B6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95453F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F889BA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01635B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B2AD7B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24CF99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577471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7F9F01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392B2A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56D041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A111B0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6FA1C6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7FBDAB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6807D3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3537E0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B62F25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728799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D77AB5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8646F8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ACA6C3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487D7D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BD425A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0426087">
      <w:pPr>
        <w:pStyle w:val="72"/>
        <w:spacing w:before="156" w:after="156"/>
      </w:pPr>
      <w:r>
        <w:rPr>
          <w:rFonts w:hint="eastAsia"/>
        </w:rPr>
        <w:t>a） 单极输出</w:t>
      </w:r>
    </w:p>
    <w:p w14:paraId="7D2AB6CD">
      <w:pPr>
        <w:pStyle w:val="25"/>
        <w:rPr>
          <w:snapToGrid w:val="0"/>
        </w:rPr>
      </w:pPr>
      <w:r>
        <w:rPr>
          <w:rFonts w:hint="eastAsia"/>
          <w:snapToGrid w:val="0"/>
        </w:rPr>
        <w:t>实际使用中主要用的负载电阻范围中，降低输出设定绝不能引起输出功率增加。</w:t>
      </w:r>
    </w:p>
    <w:p w14:paraId="7E658C74">
      <w:pPr>
        <w:pStyle w:val="72"/>
        <w:numPr>
          <w:ilvl w:val="4"/>
          <w:numId w:val="99"/>
        </w:numPr>
        <w:spacing w:before="156" w:after="156"/>
      </w:pPr>
      <w:r>
        <w:rPr>
          <w:rFonts w:hint="eastAsia"/>
        </w:rPr>
        <w:t>b） 双极输出</w:t>
      </w:r>
    </w:p>
    <w:p w14:paraId="6A588178">
      <w:pPr>
        <w:pStyle w:val="25"/>
        <w:rPr>
          <w:snapToGrid w:val="0"/>
        </w:rPr>
      </w:pPr>
      <w:r>
        <w:rPr>
          <w:rFonts w:hint="eastAsia"/>
          <w:snapToGrid w:val="0"/>
        </w:rPr>
        <w:t>可评审</w:t>
      </w:r>
      <w:r>
        <w:rPr>
          <w:rFonts w:hint="eastAsia" w:ascii="黑体" w:hAnsi="黑体" w:eastAsia="黑体"/>
          <w:snapToGrid w:val="0"/>
        </w:rPr>
        <w:t>风险管理文档</w:t>
      </w:r>
      <w:r>
        <w:rPr>
          <w:rFonts w:hint="eastAsia"/>
          <w:snapToGrid w:val="0"/>
        </w:rPr>
        <w:t>，以获得对替代测量方法的充分解释。</w:t>
      </w:r>
    </w:p>
    <w:p w14:paraId="48D6DA94">
      <w:pPr>
        <w:pStyle w:val="72"/>
        <w:spacing w:before="156" w:after="156"/>
      </w:pPr>
      <w:r>
        <w:rPr>
          <w:rFonts w:hint="eastAsia"/>
        </w:rPr>
        <w:t>最大输出电压的准确性</w:t>
      </w:r>
    </w:p>
    <w:p w14:paraId="4D61A665">
      <w:pPr>
        <w:pStyle w:val="25"/>
        <w:rPr>
          <w:snapToGrid w:val="0"/>
        </w:rPr>
      </w:pPr>
      <w:r>
        <w:rPr>
          <w:rFonts w:hint="eastAsia"/>
          <w:snapToGrid w:val="0"/>
        </w:rPr>
        <w:t>最大峰值电压可不在最大输出设定和开路时出现。</w:t>
      </w:r>
    </w:p>
    <w:p w14:paraId="4E427A0B">
      <w:pPr>
        <w:pStyle w:val="73"/>
        <w:spacing w:before="156" w:after="156"/>
      </w:pPr>
      <w:r>
        <w:rPr>
          <w:rFonts w:hint="eastAsia"/>
        </w:rPr>
        <w:t>b）</w:t>
      </w:r>
    </w:p>
    <w:p w14:paraId="52EE783D">
      <w:pPr>
        <w:pStyle w:val="25"/>
        <w:rPr>
          <w:snapToGrid w:val="0"/>
        </w:rPr>
      </w:pPr>
      <w:r>
        <w:rPr>
          <w:rFonts w:hint="eastAsia"/>
          <w:snapToGrid w:val="0"/>
        </w:rPr>
        <w:t>要求起动控制器位置的规范化是为了减少人为差错。不是启动</w:t>
      </w:r>
      <w:r>
        <w:rPr>
          <w:rFonts w:hint="eastAsia" w:ascii="黑体" w:hAnsi="黑体" w:eastAsia="黑体"/>
          <w:snapToGrid w:val="0"/>
        </w:rPr>
        <w:t>切</w:t>
      </w:r>
      <w:r>
        <w:rPr>
          <w:rFonts w:hint="eastAsia"/>
          <w:snapToGrid w:val="0"/>
        </w:rPr>
        <w:t>和</w:t>
      </w:r>
      <w:r>
        <w:rPr>
          <w:rFonts w:hint="eastAsia" w:ascii="黑体" w:hAnsi="黑体" w:eastAsia="黑体"/>
          <w:snapToGrid w:val="0"/>
        </w:rPr>
        <w:t>凝</w:t>
      </w:r>
      <w:r>
        <w:rPr>
          <w:rFonts w:hint="eastAsia"/>
          <w:snapToGrid w:val="0"/>
        </w:rPr>
        <w:t>的功能控制器也可出现在</w:t>
      </w:r>
      <w:r>
        <w:rPr>
          <w:rFonts w:hint="eastAsia" w:ascii="黑体" w:hAnsi="黑体" w:eastAsia="黑体"/>
          <w:snapToGrid w:val="0"/>
        </w:rPr>
        <w:t>手术手柄</w:t>
      </w:r>
      <w:r>
        <w:rPr>
          <w:rFonts w:hint="eastAsia"/>
          <w:snapToGrid w:val="0"/>
        </w:rPr>
        <w:t>上。</w:t>
      </w:r>
    </w:p>
    <w:p w14:paraId="485BD35E">
      <w:pPr>
        <w:pStyle w:val="73"/>
        <w:numPr>
          <w:ilvl w:val="3"/>
          <w:numId w:val="100"/>
        </w:numPr>
        <w:spacing w:before="156" w:after="156"/>
      </w:pPr>
      <w:r>
        <w:rPr>
          <w:rFonts w:hint="eastAsia"/>
        </w:rPr>
        <w:t>d）</w:t>
      </w:r>
    </w:p>
    <w:p w14:paraId="17949BE1">
      <w:pPr>
        <w:pStyle w:val="25"/>
      </w:pPr>
      <w:r>
        <w:rPr>
          <w:rFonts w:hint="eastAsia"/>
        </w:rPr>
        <w:t>在本条款中，“同时激活”一词是指201.12.2 c）中描述的任何一种情况。</w:t>
      </w:r>
    </w:p>
    <w:p w14:paraId="784C81F9">
      <w:pPr>
        <w:pStyle w:val="25"/>
        <w:rPr>
          <w:snapToGrid w:val="0"/>
        </w:rPr>
      </w:pPr>
      <w:r>
        <w:rPr>
          <w:rFonts w:hint="eastAsia"/>
          <w:snapToGrid w:val="0"/>
        </w:rPr>
        <w:t>如果只配有一个输出开关和控制装置，用来同时启动一个以上</w:t>
      </w:r>
      <w:r>
        <w:rPr>
          <w:rFonts w:hint="eastAsia" w:ascii="黑体" w:hAnsi="黑体" w:eastAsia="黑体"/>
          <w:snapToGrid w:val="0"/>
        </w:rPr>
        <w:t>手术输出端子</w:t>
      </w:r>
      <w:r>
        <w:rPr>
          <w:rFonts w:hint="eastAsia"/>
          <w:snapToGrid w:val="0"/>
        </w:rPr>
        <w:t>，其在临床应用中的配合问题会产生不可接受的</w:t>
      </w:r>
      <w:r>
        <w:rPr>
          <w:rFonts w:hint="eastAsia" w:ascii="黑体" w:hAnsi="黑体" w:eastAsia="黑体"/>
          <w:snapToGrid w:val="0"/>
        </w:rPr>
        <w:t>危险</w:t>
      </w:r>
      <w:r>
        <w:rPr>
          <w:rFonts w:hint="eastAsia"/>
          <w:snapToGrid w:val="0"/>
        </w:rPr>
        <w:t>。</w:t>
      </w:r>
    </w:p>
    <w:p w14:paraId="41EB6AC3">
      <w:pPr>
        <w:pStyle w:val="73"/>
        <w:numPr>
          <w:ilvl w:val="3"/>
          <w:numId w:val="101"/>
        </w:numPr>
        <w:spacing w:before="156" w:after="156"/>
      </w:pPr>
      <w:r>
        <w:rPr>
          <w:rFonts w:hint="eastAsia"/>
        </w:rPr>
        <w:t>e）</w:t>
      </w:r>
    </w:p>
    <w:p w14:paraId="1F585906">
      <w:pPr>
        <w:pStyle w:val="25"/>
      </w:pPr>
      <w:r>
        <w:rPr>
          <w:rFonts w:hint="eastAsia"/>
        </w:rPr>
        <w:t>本条款对</w:t>
      </w:r>
      <w:r>
        <w:rPr>
          <w:rFonts w:hint="eastAsia" w:ascii="黑体" w:hAnsi="黑体" w:eastAsia="黑体"/>
          <w:snapToGrid w:val="0"/>
        </w:rPr>
        <w:t>高频手术设备制造商</w:t>
      </w:r>
      <w:r>
        <w:rPr>
          <w:rFonts w:hint="eastAsia"/>
        </w:rPr>
        <w:t>提供了避免错误的连接的一些要求。</w:t>
      </w:r>
    </w:p>
    <w:p w14:paraId="4603BF21">
      <w:pPr>
        <w:pStyle w:val="73"/>
        <w:numPr>
          <w:ilvl w:val="3"/>
          <w:numId w:val="102"/>
        </w:numPr>
        <w:spacing w:before="156" w:after="156"/>
      </w:pPr>
      <w:r>
        <w:rPr>
          <w:rFonts w:hint="eastAsia"/>
        </w:rPr>
        <w:t>f）</w:t>
      </w:r>
    </w:p>
    <w:p w14:paraId="0D7FA318">
      <w:pPr>
        <w:pStyle w:val="25"/>
      </w:pPr>
      <w:r>
        <w:rPr>
          <w:rFonts w:hint="eastAsia"/>
        </w:rPr>
        <w:t>本条款明确的将避免不正确连接的大部分责任归于</w:t>
      </w:r>
      <w:r>
        <w:rPr>
          <w:rFonts w:hint="eastAsia" w:ascii="黑体" w:hAnsi="黑体" w:eastAsia="黑体"/>
          <w:snapToGrid w:val="0"/>
        </w:rPr>
        <w:t>高频附件</w:t>
      </w:r>
      <w:r>
        <w:rPr>
          <w:rFonts w:hint="eastAsia"/>
        </w:rPr>
        <w:t>的</w:t>
      </w:r>
      <w:r>
        <w:rPr>
          <w:rFonts w:hint="eastAsia" w:ascii="黑体" w:hAnsi="黑体" w:eastAsia="黑体"/>
          <w:snapToGrid w:val="0"/>
        </w:rPr>
        <w:t>制造商</w:t>
      </w:r>
      <w:r>
        <w:rPr>
          <w:rFonts w:hint="eastAsia"/>
        </w:rPr>
        <w:t>。</w:t>
      </w:r>
      <w:r>
        <w:rPr>
          <w:rFonts w:hint="eastAsia" w:ascii="黑体" w:hAnsi="黑体" w:eastAsia="黑体"/>
          <w:snapToGrid w:val="0"/>
        </w:rPr>
        <w:t>手术连接器</w:t>
      </w:r>
      <w:r>
        <w:rPr>
          <w:rFonts w:hint="eastAsia"/>
        </w:rPr>
        <w:t>使用“飞线”是禁止的，因为这将引起风险，例如</w:t>
      </w:r>
      <w:r>
        <w:rPr>
          <w:rFonts w:hint="eastAsia" w:ascii="黑体" w:hAnsi="黑体" w:eastAsia="黑体"/>
          <w:snapToGrid w:val="0"/>
        </w:rPr>
        <w:t>双极附件</w:t>
      </w:r>
      <w:r>
        <w:rPr>
          <w:rFonts w:hint="eastAsia"/>
        </w:rPr>
        <w:t>与</w:t>
      </w:r>
      <w:r>
        <w:rPr>
          <w:rFonts w:hint="eastAsia" w:ascii="黑体" w:hAnsi="黑体" w:eastAsia="黑体"/>
          <w:snapToGrid w:val="0"/>
        </w:rPr>
        <w:t>单极</w:t>
      </w:r>
      <w:r>
        <w:rPr>
          <w:rFonts w:hint="eastAsia"/>
        </w:rPr>
        <w:t>输出的误连接会导致过高的</w:t>
      </w:r>
      <w:r>
        <w:rPr>
          <w:rFonts w:hint="eastAsia" w:ascii="黑体" w:hAnsi="黑体" w:eastAsia="黑体"/>
          <w:snapToGrid w:val="0"/>
        </w:rPr>
        <w:t>高频电流</w:t>
      </w:r>
      <w:r>
        <w:rPr>
          <w:rFonts w:hint="eastAsia"/>
        </w:rPr>
        <w:t>被施加到</w:t>
      </w:r>
      <w:r>
        <w:rPr>
          <w:rFonts w:hint="eastAsia" w:ascii="黑体" w:hAnsi="黑体" w:eastAsia="黑体"/>
          <w:snapToGrid w:val="0"/>
        </w:rPr>
        <w:t>患者</w:t>
      </w:r>
      <w:r>
        <w:rPr>
          <w:rFonts w:hint="eastAsia"/>
        </w:rPr>
        <w:t>。单个引脚</w:t>
      </w:r>
      <w:r>
        <w:rPr>
          <w:rFonts w:hint="eastAsia" w:ascii="黑体" w:hAnsi="黑体" w:eastAsia="黑体"/>
          <w:snapToGrid w:val="0"/>
        </w:rPr>
        <w:t>附件</w:t>
      </w:r>
      <w:r>
        <w:rPr>
          <w:rFonts w:hint="eastAsia"/>
        </w:rPr>
        <w:t>的误连接存在不可想象的</w:t>
      </w:r>
      <w:r>
        <w:rPr>
          <w:rFonts w:hint="eastAsia" w:ascii="黑体" w:hAnsi="黑体" w:eastAsia="黑体"/>
        </w:rPr>
        <w:t>危险</w:t>
      </w:r>
      <w:r>
        <w:rPr>
          <w:rFonts w:hint="eastAsia"/>
        </w:rPr>
        <w:t>。</w:t>
      </w:r>
    </w:p>
    <w:p w14:paraId="62A9CD7D">
      <w:pPr>
        <w:pStyle w:val="73"/>
        <w:numPr>
          <w:ilvl w:val="3"/>
          <w:numId w:val="103"/>
        </w:numPr>
        <w:spacing w:before="156" w:after="156"/>
      </w:pPr>
      <w:r>
        <w:rPr>
          <w:rFonts w:hint="eastAsia"/>
        </w:rPr>
        <w:t>g）</w:t>
      </w:r>
    </w:p>
    <w:p w14:paraId="4D5BF540">
      <w:pPr>
        <w:pStyle w:val="25"/>
        <w:rPr>
          <w:snapToGrid w:val="0"/>
        </w:rPr>
      </w:pPr>
      <w:r>
        <w:rPr>
          <w:rFonts w:hint="eastAsia"/>
          <w:snapToGrid w:val="0"/>
        </w:rPr>
        <w:t>用同一输出开关可同时激励的输出和/或功能（例：</w:t>
      </w:r>
      <w:r>
        <w:rPr>
          <w:rFonts w:hint="eastAsia" w:ascii="黑体" w:hAnsi="黑体" w:eastAsia="黑体"/>
          <w:snapToGrid w:val="0"/>
        </w:rPr>
        <w:t>切</w:t>
      </w:r>
      <w:r>
        <w:rPr>
          <w:rFonts w:hint="eastAsia"/>
          <w:snapToGrid w:val="0"/>
        </w:rPr>
        <w:t>或</w:t>
      </w:r>
      <w:r>
        <w:rPr>
          <w:rFonts w:hint="eastAsia" w:ascii="黑体" w:hAnsi="黑体" w:eastAsia="黑体"/>
          <w:snapToGrid w:val="0"/>
        </w:rPr>
        <w:t>凝</w:t>
      </w:r>
      <w:r>
        <w:rPr>
          <w:rFonts w:hint="eastAsia"/>
          <w:snapToGrid w:val="0"/>
        </w:rPr>
        <w:t>）的预指示是一个重要的安全性能。</w:t>
      </w:r>
    </w:p>
    <w:p w14:paraId="7D567F7C">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3E9FF10F">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4391DAB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9F3760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347274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47888B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B2A233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B5D612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930EF7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BE97DD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BFF671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BC4C9D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9F6154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B20D7D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3197B9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763238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FDCDC5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12D062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359147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D4DBB0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01D5E2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E7E0FE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4B6FB1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47DDC7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9B7426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6CD6A2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E27278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B4A1E3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7E4313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F88F78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46B646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302572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F140A8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1264BA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480122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194210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801B6A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A756F6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CC88A9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8FFD0C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A3AB93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AD463B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792212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2707ED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300E6D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474FEE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EA78CD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1BA567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E7289B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FC1CDD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111E4AC">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2B04E3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EE23BE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7EFFE1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E73B6E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6DB3CF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D13F48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BF89A1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52DCD4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56A3D0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BB051F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72A7A4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7A383E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04A61D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3CAFB9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24C5DC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E751DB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219408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885C37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60A1C3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A0856A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9B1600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314AB9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353527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FBBA04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BF0D52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2F7593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02E392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9D5FA1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37C4F4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FE0CAC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CD3F58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40CA43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3364FB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3700AB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88C26A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12CCA0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1E8D0FE">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2181E7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60EFE9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8DDB3A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5C1C663">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EA3587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ADC1DB5">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9A0759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D86A48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C771AA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C6005F2">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1C144C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ADD0F5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357B217">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4AF4421">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2436CDB8">
      <w:pPr>
        <w:pStyle w:val="72"/>
        <w:spacing w:before="156" w:after="156"/>
      </w:pPr>
      <w:r>
        <w:rPr>
          <w:rFonts w:hint="eastAsia"/>
        </w:rPr>
        <w:t>大电流模式的使用</w:t>
      </w:r>
    </w:p>
    <w:p w14:paraId="72A5FEF2">
      <w:pPr>
        <w:pStyle w:val="25"/>
      </w:pPr>
      <w:r>
        <w:rPr>
          <w:rFonts w:hint="eastAsia"/>
        </w:rPr>
        <w:t>新临床手术要求使用比以前更高的电流和更长的激活时间。这种组合能产生大于传统</w:t>
      </w:r>
      <w:r>
        <w:rPr>
          <w:rFonts w:hint="eastAsia" w:ascii="黑体" w:hAnsi="黑体" w:eastAsia="黑体"/>
          <w:snapToGrid w:val="0"/>
        </w:rPr>
        <w:t>中性电极</w:t>
      </w:r>
      <w:r>
        <w:rPr>
          <w:rFonts w:hint="eastAsia"/>
        </w:rPr>
        <w:t>（那些经过201.15.101.5验证的）设计特性的热应力。</w:t>
      </w:r>
    </w:p>
    <w:p w14:paraId="3DBF565A">
      <w:pPr>
        <w:pStyle w:val="25"/>
      </w:pPr>
      <w:r>
        <w:rPr>
          <w:rFonts w:hint="eastAsia"/>
        </w:rPr>
        <w:t>现在要求生产具有</w:t>
      </w:r>
      <w:r>
        <w:rPr>
          <w:rFonts w:hint="eastAsia" w:ascii="黑体" w:hAnsi="黑体" w:eastAsia="黑体"/>
          <w:snapToGrid w:val="0"/>
        </w:rPr>
        <w:t>大电流模式</w:t>
      </w:r>
      <w:r>
        <w:rPr>
          <w:rFonts w:hint="eastAsia" w:ascii="黑体" w:hAnsi="黑体" w:eastAsia="黑体"/>
        </w:rPr>
        <w:t>ME</w:t>
      </w:r>
      <w:r>
        <w:rPr>
          <w:rFonts w:hint="eastAsia"/>
        </w:rPr>
        <w:t>的</w:t>
      </w:r>
      <w:r>
        <w:rPr>
          <w:rFonts w:hint="eastAsia" w:ascii="黑体" w:hAnsi="黑体" w:eastAsia="黑体"/>
          <w:snapToGrid w:val="0"/>
        </w:rPr>
        <w:t>制造商</w:t>
      </w:r>
      <w:r>
        <w:rPr>
          <w:rFonts w:hint="eastAsia"/>
        </w:rPr>
        <w:t>确保他们的</w:t>
      </w:r>
      <w:r>
        <w:rPr>
          <w:rFonts w:hint="eastAsia" w:ascii="黑体" w:hAnsi="黑体" w:eastAsia="黑体"/>
          <w:snapToGrid w:val="0"/>
        </w:rPr>
        <w:t>中性电极</w:t>
      </w:r>
      <w:r>
        <w:rPr>
          <w:rFonts w:hint="eastAsia"/>
        </w:rPr>
        <w:t>的解决方案（无论是提供还是推荐）能安全地处理其输出时的预期热应力。</w:t>
      </w:r>
    </w:p>
    <w:p w14:paraId="2181C047">
      <w:pPr>
        <w:pStyle w:val="72"/>
        <w:numPr>
          <w:ilvl w:val="4"/>
          <w:numId w:val="104"/>
        </w:numPr>
        <w:spacing w:before="156" w:after="156"/>
      </w:pPr>
      <w:r>
        <w:rPr>
          <w:rFonts w:hint="eastAsia"/>
        </w:rPr>
        <w:t>有关安全的指示</w:t>
      </w:r>
    </w:p>
    <w:p w14:paraId="456CD30B">
      <w:pPr>
        <w:pStyle w:val="25"/>
      </w:pPr>
      <w:r>
        <w:rPr>
          <w:rFonts w:hint="eastAsia"/>
        </w:rPr>
        <w:t>在本条款中，“同时激活”一词是指201.12.2 c）</w:t>
      </w:r>
      <w:r>
        <w:t>1)</w:t>
      </w:r>
      <w:r>
        <w:rPr>
          <w:rFonts w:hint="eastAsia"/>
        </w:rPr>
        <w:t>中描述的情况。</w:t>
      </w:r>
    </w:p>
    <w:p w14:paraId="02731D8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C0DCDF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7925A5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3D083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0EABA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0C16C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C02FA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D817C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E027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CB6395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09D672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0F53B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61BBD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84911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33D4E4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67E6DE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AB63CB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C247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CF2DD5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B6D0A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29E3AB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4221DA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20643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86E98A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6E86B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8C2C1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3E303E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3BFEC8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68449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E088E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C915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AE1879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4E671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0704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AA2EFE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891C7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D8FAB8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5E9AA2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D42CF5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8D188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21B65E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A40F5E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3F6FD6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3BCE6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194F7A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D983D3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61ABC2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342E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82551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7E7B4F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4BFCBC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E07E98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BEDDA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A2716C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999883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DA03A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094A58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6392D8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DA301D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149F3C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1E219A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7B538B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2CBFA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89A06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010C6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502DC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72D573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1DC37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A9361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859D32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5D1A6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4761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C162E9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A7295C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DF16FE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E9296E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DD205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14FF9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AFDDD3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3701E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EE2B3A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802CC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A82E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8DF38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C494B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567E7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D8E0B0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366968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B7278B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D4069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EAE41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D903B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6075C6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A4D3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2CF4EE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AA58A9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B354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3B62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4EECC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F5719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F0538B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753B8E6">
      <w:pPr>
        <w:pStyle w:val="109"/>
        <w:spacing w:before="156" w:after="156"/>
      </w:pPr>
      <w:r>
        <w:rPr>
          <w:rFonts w:hint="eastAsia"/>
        </w:rPr>
        <w:t>输出降低的方法</w:t>
      </w:r>
    </w:p>
    <w:p w14:paraId="1FBBFA17">
      <w:pPr>
        <w:pStyle w:val="25"/>
        <w:rPr>
          <w:snapToGrid w:val="0"/>
        </w:rPr>
      </w:pPr>
      <w:r>
        <w:rPr>
          <w:rFonts w:hint="eastAsia"/>
          <w:snapToGrid w:val="0"/>
        </w:rPr>
        <w:t>实际使用中主要用的负载电阻范围中，降低输出设定绝不能引起输出功率增加。</w:t>
      </w:r>
    </w:p>
    <w:p w14:paraId="0ECF9CC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AA99D5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FA5200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264B7A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747E78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AE00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0903F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D6388D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8C8E23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86E03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6CC32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47892E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F9F3A8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8B01D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51292D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CE459C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99A619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3AD32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D5964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72DD87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196A83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D33EF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85995B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D6434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A24049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24A16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ACF65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53524C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ABB4F3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FDCD1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27C96C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260285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71E0E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56729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8CDB2B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81205F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4AC41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6E7967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A4B3A2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6056C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2DA18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6516FF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E5E76A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757DEF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46C8B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D937C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B889B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714545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821326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50B6D7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81B3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103D2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A3307D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AA57E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0063D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CAD5F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043F0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36ACD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AE58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7056D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44A97B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84A2D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473B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2E8FA7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29F42F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D099E4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17012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340DE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740F25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14949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03B1CC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1AAB08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0B0B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B485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F1472F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F1AD3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947AA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580967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8F866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4AF7B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466C5E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E9106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26DC14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36ED84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9B53B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24FAA6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12214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241DF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84E9D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A51B7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050AD4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14956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81E86B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851CB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96FDA5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3171CC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57ADF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0CB40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E1118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D4A6F4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A7ACB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E49721C">
      <w:pPr>
        <w:pStyle w:val="109"/>
        <w:spacing w:before="156" w:after="156"/>
      </w:pPr>
      <w:r>
        <w:rPr>
          <w:rFonts w:hint="eastAsia"/>
        </w:rPr>
        <w:t>单一故障状态下最大允许输出功率</w:t>
      </w:r>
    </w:p>
    <w:p w14:paraId="399D02D4">
      <w:pPr>
        <w:pStyle w:val="25"/>
        <w:rPr>
          <w:snapToGrid w:val="0"/>
        </w:rPr>
      </w:pPr>
      <w:r>
        <w:rPr>
          <w:rFonts w:hint="eastAsia"/>
          <w:snapToGrid w:val="0"/>
        </w:rPr>
        <w:t>尽管对</w:t>
      </w:r>
      <w:r>
        <w:rPr>
          <w:rFonts w:hint="eastAsia" w:ascii="黑体" w:hAnsi="黑体" w:eastAsia="黑体"/>
          <w:snapToGrid w:val="0"/>
        </w:rPr>
        <w:t>额定输出功率</w:t>
      </w:r>
      <w:r>
        <w:rPr>
          <w:rFonts w:hint="eastAsia"/>
          <w:snapToGrid w:val="0"/>
        </w:rPr>
        <w:t>不超过50W的</w:t>
      </w:r>
      <w:r>
        <w:rPr>
          <w:rFonts w:hint="eastAsia" w:ascii="黑体" w:hAnsi="黑体" w:eastAsia="黑体"/>
          <w:snapToGrid w:val="0"/>
        </w:rPr>
        <w:t>单极高频手术设备</w:t>
      </w:r>
      <w:r>
        <w:rPr>
          <w:rFonts w:hint="eastAsia"/>
          <w:snapToGrid w:val="0"/>
        </w:rPr>
        <w:t>不要求，但仍建议要符合该条款。这个要求预期适用于具有</w:t>
      </w:r>
      <w:r>
        <w:rPr>
          <w:rFonts w:hint="eastAsia" w:ascii="黑体" w:hAnsi="黑体" w:eastAsia="黑体"/>
          <w:snapToGrid w:val="0"/>
        </w:rPr>
        <w:t>双极</w:t>
      </w:r>
      <w:r>
        <w:rPr>
          <w:rFonts w:hint="eastAsia"/>
          <w:snapToGrid w:val="0"/>
        </w:rPr>
        <w:t>输出的所有</w:t>
      </w:r>
      <w:r>
        <w:rPr>
          <w:rFonts w:hint="eastAsia" w:ascii="黑体" w:hAnsi="黑体" w:eastAsia="黑体"/>
          <w:snapToGrid w:val="0"/>
        </w:rPr>
        <w:t>高频手术设备</w:t>
      </w:r>
      <w:r>
        <w:rPr>
          <w:rFonts w:hint="eastAsia"/>
          <w:snapToGrid w:val="0"/>
        </w:rPr>
        <w:t>。</w:t>
      </w:r>
    </w:p>
    <w:p w14:paraId="694DB325">
      <w:pPr>
        <w:pStyle w:val="109"/>
        <w:spacing w:before="156" w:after="156"/>
      </w:pPr>
      <w:r>
        <w:rPr>
          <w:rFonts w:hint="eastAsia"/>
        </w:rPr>
        <w:t>同时激活期间的输出功率</w:t>
      </w:r>
    </w:p>
    <w:p w14:paraId="17373FFE">
      <w:pPr>
        <w:pStyle w:val="25"/>
        <w:rPr>
          <w:snapToGrid w:val="0"/>
        </w:rPr>
      </w:pPr>
      <w:r>
        <w:rPr>
          <w:rFonts w:hint="eastAsia"/>
          <w:snapToGrid w:val="0"/>
        </w:rPr>
        <w:t>各个独立输出应只释放它们的预期输出功率以防</w:t>
      </w:r>
      <w:r>
        <w:rPr>
          <w:rFonts w:hint="eastAsia" w:ascii="黑体" w:hAnsi="黑体" w:eastAsia="黑体"/>
          <w:snapToGrid w:val="0"/>
        </w:rPr>
        <w:t>危险</w:t>
      </w:r>
      <w:r>
        <w:rPr>
          <w:rFonts w:hint="eastAsia"/>
          <w:snapToGrid w:val="0"/>
        </w:rPr>
        <w:t>，特别是一个输出比另一个输出的设定水平要低得多且两者同时启动时，更应如此。</w:t>
      </w:r>
    </w:p>
    <w:p w14:paraId="17E63FBD">
      <w:pPr>
        <w:pStyle w:val="25"/>
        <w:rPr>
          <w:snapToGrid w:val="0"/>
        </w:rPr>
      </w:pPr>
      <w:r>
        <w:rPr>
          <w:rFonts w:hint="eastAsia"/>
          <w:snapToGrid w:val="0"/>
        </w:rPr>
        <w:t>单个模式的输出功率被多个输出分配时（例：同时是</w:t>
      </w:r>
      <w:r>
        <w:rPr>
          <w:rFonts w:hint="eastAsia" w:ascii="黑体" w:hAnsi="黑体" w:eastAsia="黑体"/>
          <w:snapToGrid w:val="0"/>
        </w:rPr>
        <w:t>凝</w:t>
      </w:r>
      <w:r>
        <w:rPr>
          <w:rFonts w:hint="eastAsia"/>
          <w:snapToGrid w:val="0"/>
        </w:rPr>
        <w:t>），如果一个输出释放出比预期更多的功率或者所有同时启动的输出释放的功率总和超出预期值，</w:t>
      </w:r>
      <w:r>
        <w:rPr>
          <w:rFonts w:hint="eastAsia" w:ascii="黑体" w:hAnsi="黑体" w:eastAsia="黑体"/>
          <w:snapToGrid w:val="0"/>
        </w:rPr>
        <w:t>危险</w:t>
      </w:r>
      <w:r>
        <w:rPr>
          <w:rFonts w:hint="eastAsia"/>
          <w:snapToGrid w:val="0"/>
        </w:rPr>
        <w:t>就可能存在。</w:t>
      </w:r>
    </w:p>
    <w:p w14:paraId="42FF7DDC">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5E857010">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0FCB6B45">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23D1D6DB">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CA17F4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99C426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3A08263D">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C9FC3BA">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0626CE4">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0B7E695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F31350F">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4EC73EE6">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26A51D9">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760A9460">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1C1D91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1DF6084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6E574BD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8D48F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1CB250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53D326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4DBDA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957B3A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CD85A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D41FC8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FA1FB8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734B3D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560B8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DDBCBE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5D913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BEDD8F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F2FB2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60907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8A1A91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B478D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9C9F0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A00BA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C9DD66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F826A3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3BD6F3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40A97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50144A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B31B69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D6FC46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D016B3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EDC0DD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3DDAD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AF4D37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E6B59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6FEB92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ABE022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FDA257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226855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58A393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3F2F0E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C716A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CEC9F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532922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A0175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337DC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6F3DF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74A205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7675F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C9178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2C2B66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67F2F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DB3B78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9ABC1B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0EAB55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8B6F6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D3BB9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623F55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6C1DB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7F4E4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6602A6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55E1AF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A42E9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6597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38809D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1C6927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5B6C80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4EA9A8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074B73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69CBF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00CC46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CF430C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626CCC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29E4A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4494DB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14A9D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90A7D9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C2446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CD275D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6A0CD2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CEFCF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D3C6A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AA8FE4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49EDC1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8D058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F1CE52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ABC018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BD0B76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00B505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DB509B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346A3C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0AF2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E2F25A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ACB0B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E53260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D48C4C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98EC3D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3D1C02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79EDE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7FD7E3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DBCA92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13B79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BF8B3A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A2F576D">
      <w:pPr>
        <w:pStyle w:val="109"/>
        <w:spacing w:before="156" w:after="156"/>
      </w:pPr>
      <w:r>
        <w:rPr>
          <w:rFonts w:hint="eastAsia"/>
        </w:rPr>
        <w:t>电极短路影响的防止</w:t>
      </w:r>
    </w:p>
    <w:p w14:paraId="5284D17B">
      <w:pPr>
        <w:pStyle w:val="25"/>
        <w:rPr>
          <w:snapToGrid w:val="0"/>
        </w:rPr>
      </w:pPr>
      <w:r>
        <w:rPr>
          <w:rFonts w:hint="eastAsia"/>
          <w:snapToGrid w:val="0"/>
        </w:rPr>
        <w:t>某些</w:t>
      </w:r>
      <w:r>
        <w:rPr>
          <w:rFonts w:hint="eastAsia" w:ascii="黑体" w:hAnsi="黑体" w:eastAsia="黑体"/>
          <w:snapToGrid w:val="0"/>
        </w:rPr>
        <w:t>附件</w:t>
      </w:r>
      <w:r>
        <w:rPr>
          <w:rFonts w:hint="eastAsia"/>
          <w:snapToGrid w:val="0"/>
        </w:rPr>
        <w:t>，如内镜切或</w:t>
      </w:r>
      <w:r>
        <w:rPr>
          <w:rFonts w:hint="eastAsia" w:ascii="黑体" w:hAnsi="黑体" w:eastAsia="黑体"/>
          <w:snapToGrid w:val="0"/>
        </w:rPr>
        <w:t>双极附件</w:t>
      </w:r>
      <w:r>
        <w:rPr>
          <w:rFonts w:hint="eastAsia"/>
          <w:snapToGrid w:val="0"/>
        </w:rPr>
        <w:t>，在</w:t>
      </w:r>
      <w:r>
        <w:rPr>
          <w:rFonts w:hint="eastAsia" w:ascii="黑体" w:hAnsi="黑体" w:eastAsia="黑体"/>
          <w:snapToGrid w:val="0"/>
        </w:rPr>
        <w:t>正常使用</w:t>
      </w:r>
      <w:r>
        <w:rPr>
          <w:rFonts w:hint="eastAsia"/>
          <w:snapToGrid w:val="0"/>
        </w:rPr>
        <w:t>时可能使输出短路，输出电路在开路时也常常被激励。</w:t>
      </w:r>
      <w:r>
        <w:rPr>
          <w:rFonts w:hint="eastAsia" w:ascii="黑体" w:hAnsi="黑体" w:eastAsia="黑体"/>
          <w:snapToGrid w:val="0"/>
        </w:rPr>
        <w:t>高频手术设备</w:t>
      </w:r>
      <w:r>
        <w:rPr>
          <w:rFonts w:hint="eastAsia"/>
          <w:snapToGrid w:val="0"/>
        </w:rPr>
        <w:t>确实要设计成：在短时间内反复短路、开路不得损坏。文本修改是为了消除这样的疑问：一个</w:t>
      </w:r>
      <w:r>
        <w:rPr>
          <w:rFonts w:hint="eastAsia" w:ascii="黑体" w:hAnsi="黑体" w:eastAsia="黑体"/>
          <w:snapToGrid w:val="0"/>
        </w:rPr>
        <w:t>双极</w:t>
      </w:r>
      <w:r>
        <w:rPr>
          <w:rFonts w:hint="eastAsia"/>
          <w:snapToGrid w:val="0"/>
        </w:rPr>
        <w:t>输出端子怎么可称为</w:t>
      </w:r>
      <w:r>
        <w:rPr>
          <w:rFonts w:hint="eastAsia" w:ascii="黑体" w:hAnsi="黑体" w:eastAsia="黑体"/>
          <w:snapToGrid w:val="0"/>
        </w:rPr>
        <w:t>中性电极</w:t>
      </w:r>
      <w:r>
        <w:rPr>
          <w:rFonts w:hint="eastAsia"/>
          <w:snapToGrid w:val="0"/>
        </w:rPr>
        <w:t>以及该条是否适用于</w:t>
      </w:r>
      <w:r>
        <w:rPr>
          <w:rFonts w:hint="eastAsia" w:ascii="黑体" w:hAnsi="黑体" w:eastAsia="黑体"/>
          <w:snapToGrid w:val="0"/>
        </w:rPr>
        <w:t>双极</w:t>
      </w:r>
      <w:r>
        <w:rPr>
          <w:rFonts w:hint="eastAsia"/>
          <w:snapToGrid w:val="0"/>
        </w:rPr>
        <w:t>输出。</w:t>
      </w:r>
    </w:p>
    <w:p w14:paraId="4A679E06">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56C981C3">
      <w:pPr>
        <w:pStyle w:val="149"/>
        <w:widowControl/>
        <w:numPr>
          <w:ilvl w:val="2"/>
          <w:numId w:val="8"/>
        </w:numPr>
        <w:wordWrap w:val="0"/>
        <w:overflowPunct w:val="0"/>
        <w:autoSpaceDE w:val="0"/>
        <w:autoSpaceDN w:val="0"/>
        <w:spacing w:before="156" w:beforeLines="50" w:after="156" w:afterLines="50"/>
        <w:ind w:firstLineChars="0"/>
        <w:textAlignment w:val="baseline"/>
        <w:outlineLvl w:val="2"/>
        <w:rPr>
          <w:rFonts w:ascii="黑体" w:eastAsia="黑体"/>
          <w:vanish/>
          <w:kern w:val="21"/>
          <w:szCs w:val="20"/>
        </w:rPr>
      </w:pPr>
    </w:p>
    <w:p w14:paraId="2F5C9AD4">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3D5B5852">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6B565EC8">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358BE1B1">
      <w:pPr>
        <w:pStyle w:val="149"/>
        <w:widowControl/>
        <w:numPr>
          <w:ilvl w:val="3"/>
          <w:numId w:val="8"/>
        </w:numPr>
        <w:wordWrap w:val="0"/>
        <w:overflowPunct w:val="0"/>
        <w:autoSpaceDE w:val="0"/>
        <w:autoSpaceDN w:val="0"/>
        <w:spacing w:before="156" w:beforeLines="50" w:after="156" w:afterLines="50"/>
        <w:ind w:firstLineChars="0"/>
        <w:textAlignment w:val="baseline"/>
        <w:outlineLvl w:val="3"/>
        <w:rPr>
          <w:rFonts w:ascii="黑体" w:eastAsia="黑体"/>
          <w:vanish/>
          <w:kern w:val="21"/>
          <w:szCs w:val="20"/>
        </w:rPr>
      </w:pPr>
    </w:p>
    <w:p w14:paraId="740AF6B8">
      <w:pPr>
        <w:pStyle w:val="149"/>
        <w:widowControl/>
        <w:numPr>
          <w:ilvl w:val="4"/>
          <w:numId w:val="8"/>
        </w:numPr>
        <w:wordWrap w:val="0"/>
        <w:overflowPunct w:val="0"/>
        <w:autoSpaceDE w:val="0"/>
        <w:autoSpaceDN w:val="0"/>
        <w:spacing w:before="156" w:beforeLines="50" w:after="156" w:afterLines="50"/>
        <w:ind w:firstLineChars="0"/>
        <w:textAlignment w:val="baseline"/>
        <w:outlineLvl w:val="4"/>
        <w:rPr>
          <w:rFonts w:ascii="黑体" w:eastAsia="黑体"/>
          <w:vanish/>
          <w:kern w:val="21"/>
          <w:szCs w:val="20"/>
        </w:rPr>
      </w:pPr>
    </w:p>
    <w:p w14:paraId="55703DD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035DB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1501C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125668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E9EEE5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1BC90B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49D8B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134EA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9E6186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D63C14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EE8714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FAFD38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69FAF6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7A79D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EF875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15975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B2F5F8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F97F1F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54FB0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797BFE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029BCD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AA2E6D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08A5FB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CD2D4E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59C22CF">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919471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C195A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E5C466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D2B242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BCA902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4F8152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D3BCD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AE20D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F396C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9E9A7E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DBF245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55788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7A55C3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AE487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80DE2A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7B3D4F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524935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6A62E7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F89F2E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A0E91B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34222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1ED29C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D82BC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7E7B04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A40C0B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9A64FB8">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E80F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F57FE7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A0A8AA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9A5F09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5797AE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33AEB7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06EEB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23419D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64F65D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540278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DDD10F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BDB521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622F15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314D1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AC05DE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7C4909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AF1F26D">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55215A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29E621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E9AD03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6CD6B9C">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7CC147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63FB93B">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563B691">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508DB7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F6CECAA">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B187B9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2B4F18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8679E4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E30DD40">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1D98CE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C8BEBA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915D6F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29BCA8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7CA293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645EBA6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78C8D75">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234D52C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1153617">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1B07F7B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8B13B4E">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150A923">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5BD40732">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799D0539">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D5D3DF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FB706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3AA495A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003AA814">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D8CE216">
      <w:pPr>
        <w:pStyle w:val="149"/>
        <w:widowControl/>
        <w:numPr>
          <w:ilvl w:val="5"/>
          <w:numId w:val="8"/>
        </w:numPr>
        <w:wordWrap w:val="0"/>
        <w:overflowPunct w:val="0"/>
        <w:autoSpaceDE w:val="0"/>
        <w:autoSpaceDN w:val="0"/>
        <w:spacing w:before="156" w:beforeLines="50" w:after="156" w:afterLines="50"/>
        <w:ind w:firstLineChars="0"/>
        <w:textAlignment w:val="baseline"/>
        <w:outlineLvl w:val="5"/>
        <w:rPr>
          <w:rFonts w:ascii="黑体" w:eastAsia="黑体"/>
          <w:vanish/>
          <w:kern w:val="21"/>
          <w:szCs w:val="20"/>
        </w:rPr>
      </w:pPr>
    </w:p>
    <w:p w14:paraId="4C0D04E4">
      <w:pPr>
        <w:pStyle w:val="109"/>
        <w:spacing w:before="156" w:after="156"/>
      </w:pPr>
      <w:r>
        <w:rPr>
          <w:rFonts w:hint="eastAsia"/>
        </w:rPr>
        <w:t xml:space="preserve">和  </w:t>
      </w:r>
      <w:r>
        <w:t>201.</w:t>
      </w:r>
      <w:r>
        <w:rPr>
          <w:rFonts w:hint="eastAsia"/>
        </w:rPr>
        <w:t>15.4.1.102</w:t>
      </w:r>
    </w:p>
    <w:p w14:paraId="2BC3176C">
      <w:pPr>
        <w:pStyle w:val="25"/>
        <w:rPr>
          <w:snapToGrid w:val="0"/>
        </w:rPr>
      </w:pPr>
      <w:r>
        <w:rPr>
          <w:rFonts w:hint="eastAsia"/>
          <w:snapToGrid w:val="0"/>
        </w:rPr>
        <w:t>这些条款中的要求规定了</w:t>
      </w:r>
      <w:r>
        <w:rPr>
          <w:rFonts w:hint="eastAsia" w:ascii="黑体" w:hAnsi="黑体" w:eastAsia="黑体"/>
          <w:snapToGrid w:val="0"/>
        </w:rPr>
        <w:t>手术附件</w:t>
      </w:r>
      <w:r>
        <w:rPr>
          <w:rFonts w:hint="eastAsia"/>
          <w:snapToGrid w:val="0"/>
        </w:rPr>
        <w:t>可拆卸部分的互换性。这对于由第三方提供的</w:t>
      </w:r>
      <w:r>
        <w:rPr>
          <w:rFonts w:hint="eastAsia" w:ascii="黑体" w:hAnsi="黑体" w:eastAsia="黑体"/>
          <w:snapToGrid w:val="0"/>
        </w:rPr>
        <w:t>附件</w:t>
      </w:r>
      <w:r>
        <w:rPr>
          <w:rFonts w:hint="eastAsia"/>
          <w:snapToGrid w:val="0"/>
        </w:rPr>
        <w:t>十分重要，否则引起临床应用时的操作困难，从而延误或中断手术。</w:t>
      </w:r>
    </w:p>
    <w:p w14:paraId="5CEBA40B">
      <w:pPr>
        <w:pStyle w:val="25"/>
        <w:rPr>
          <w:snapToGrid w:val="0"/>
        </w:rPr>
      </w:pPr>
      <w:r>
        <w:rPr>
          <w:rFonts w:hint="eastAsia"/>
          <w:snapToGrid w:val="0"/>
        </w:rPr>
        <w:t>许多</w:t>
      </w:r>
      <w:r>
        <w:rPr>
          <w:rFonts w:hint="eastAsia" w:ascii="黑体" w:hAnsi="黑体" w:eastAsia="黑体"/>
          <w:snapToGrid w:val="0"/>
        </w:rPr>
        <w:t>手术手柄</w:t>
      </w:r>
      <w:r>
        <w:rPr>
          <w:rFonts w:hint="eastAsia"/>
          <w:snapToGrid w:val="0"/>
        </w:rPr>
        <w:t>可配用任何一种规范的、</w:t>
      </w:r>
      <w:r>
        <w:rPr>
          <w:rFonts w:hint="eastAsia" w:ascii="黑体" w:hAnsi="黑体" w:eastAsia="黑体"/>
          <w:snapToGrid w:val="0"/>
        </w:rPr>
        <w:t>操作者</w:t>
      </w:r>
      <w:r>
        <w:rPr>
          <w:rFonts w:hint="eastAsia"/>
          <w:snapToGrid w:val="0"/>
        </w:rPr>
        <w:t>可选择的、可拆卸的</w:t>
      </w:r>
      <w:r>
        <w:rPr>
          <w:rFonts w:hint="eastAsia" w:ascii="黑体" w:hAnsi="黑体" w:eastAsia="黑体"/>
          <w:snapToGrid w:val="0"/>
        </w:rPr>
        <w:t>手术电极</w:t>
      </w:r>
      <w:r>
        <w:rPr>
          <w:rFonts w:hint="eastAsia"/>
          <w:snapToGrid w:val="0"/>
        </w:rPr>
        <w:t>。不同制造商的</w:t>
      </w:r>
      <w:r>
        <w:rPr>
          <w:rFonts w:hint="eastAsia" w:ascii="黑体" w:hAnsi="黑体" w:eastAsia="黑体"/>
          <w:snapToGrid w:val="0"/>
        </w:rPr>
        <w:t>手术手柄</w:t>
      </w:r>
      <w:r>
        <w:rPr>
          <w:rFonts w:hint="eastAsia"/>
          <w:snapToGrid w:val="0"/>
        </w:rPr>
        <w:t>之间还没有一个电极接口的规范。大家知道，虽然一个</w:t>
      </w:r>
      <w:r>
        <w:rPr>
          <w:rFonts w:hint="eastAsia" w:ascii="黑体" w:hAnsi="黑体" w:eastAsia="黑体"/>
          <w:snapToGrid w:val="0"/>
        </w:rPr>
        <w:t>制造商</w:t>
      </w:r>
      <w:r>
        <w:rPr>
          <w:rFonts w:hint="eastAsia"/>
          <w:snapToGrid w:val="0"/>
        </w:rPr>
        <w:t>提供给</w:t>
      </w:r>
      <w:r>
        <w:rPr>
          <w:rFonts w:hint="eastAsia" w:ascii="黑体" w:hAnsi="黑体" w:eastAsia="黑体"/>
          <w:snapToGrid w:val="0"/>
        </w:rPr>
        <w:t>操作者</w:t>
      </w:r>
      <w:r>
        <w:rPr>
          <w:rFonts w:hint="eastAsia"/>
          <w:snapToGrid w:val="0"/>
        </w:rPr>
        <w:t>的</w:t>
      </w:r>
      <w:r>
        <w:rPr>
          <w:rFonts w:hint="eastAsia" w:ascii="黑体" w:hAnsi="黑体" w:eastAsia="黑体"/>
          <w:snapToGrid w:val="0"/>
        </w:rPr>
        <w:t>手术电极</w:t>
      </w:r>
      <w:r>
        <w:rPr>
          <w:rFonts w:hint="eastAsia"/>
          <w:snapToGrid w:val="0"/>
        </w:rPr>
        <w:t>，可以适合另一家</w:t>
      </w:r>
      <w:r>
        <w:rPr>
          <w:rFonts w:hint="eastAsia" w:ascii="黑体" w:hAnsi="黑体" w:eastAsia="黑体"/>
          <w:snapToGrid w:val="0"/>
        </w:rPr>
        <w:t>制造商</w:t>
      </w:r>
      <w:r>
        <w:rPr>
          <w:rFonts w:hint="eastAsia"/>
          <w:snapToGrid w:val="0"/>
        </w:rPr>
        <w:t>提供的</w:t>
      </w:r>
      <w:r>
        <w:rPr>
          <w:rFonts w:hint="eastAsia" w:ascii="黑体" w:hAnsi="黑体" w:eastAsia="黑体"/>
          <w:snapToGrid w:val="0"/>
        </w:rPr>
        <w:t>手术手柄</w:t>
      </w:r>
      <w:r>
        <w:rPr>
          <w:rFonts w:hint="eastAsia"/>
          <w:snapToGrid w:val="0"/>
        </w:rPr>
        <w:t>，但仍会因某些不相容对</w:t>
      </w:r>
      <w:r>
        <w:rPr>
          <w:rFonts w:hint="eastAsia" w:ascii="黑体" w:hAnsi="黑体" w:eastAsia="黑体"/>
          <w:snapToGrid w:val="0"/>
        </w:rPr>
        <w:t>患者</w:t>
      </w:r>
      <w:r>
        <w:rPr>
          <w:rFonts w:hint="eastAsia"/>
          <w:snapToGrid w:val="0"/>
        </w:rPr>
        <w:t>不利，如：</w:t>
      </w:r>
    </w:p>
    <w:p w14:paraId="0259D419">
      <w:pPr>
        <w:pStyle w:val="84"/>
      </w:pPr>
      <w:r>
        <w:rPr>
          <w:rFonts w:hint="eastAsia" w:ascii="黑体" w:hAnsi="黑体" w:eastAsia="黑体"/>
          <w:snapToGrid w:val="0"/>
        </w:rPr>
        <w:t>手术手柄</w:t>
      </w:r>
      <w:r>
        <w:rPr>
          <w:rFonts w:hint="eastAsia"/>
          <w:snapToGrid w:val="0"/>
        </w:rPr>
        <w:t>—</w:t>
      </w:r>
      <w:r>
        <w:rPr>
          <w:rFonts w:hint="eastAsia" w:ascii="黑体" w:hAnsi="黑体" w:eastAsia="黑体"/>
          <w:snapToGrid w:val="0"/>
        </w:rPr>
        <w:t>手术电极</w:t>
      </w:r>
      <w:r>
        <w:rPr>
          <w:rFonts w:hint="eastAsia"/>
          <w:snapToGrid w:val="0"/>
        </w:rPr>
        <w:t>接口的导电部件和</w:t>
      </w:r>
      <w:r>
        <w:rPr>
          <w:rFonts w:hint="eastAsia" w:ascii="黑体" w:hAnsi="黑体" w:eastAsia="黑体"/>
          <w:snapToGrid w:val="0"/>
        </w:rPr>
        <w:t>患者</w:t>
      </w:r>
      <w:r>
        <w:rPr>
          <w:rFonts w:hint="eastAsia"/>
          <w:snapToGrid w:val="0"/>
        </w:rPr>
        <w:t>组织之间不合适的</w:t>
      </w:r>
      <w:r>
        <w:rPr>
          <w:rFonts w:hint="eastAsia" w:ascii="黑体" w:hAnsi="黑体" w:eastAsia="黑体"/>
          <w:snapToGrid w:val="0"/>
        </w:rPr>
        <w:t>隔离</w:t>
      </w:r>
      <w:r>
        <w:rPr>
          <w:rFonts w:hint="eastAsia"/>
          <w:snapToGrid w:val="0"/>
        </w:rPr>
        <w:t>；</w:t>
      </w:r>
    </w:p>
    <w:p w14:paraId="2523F6CF">
      <w:pPr>
        <w:pStyle w:val="84"/>
      </w:pPr>
      <w:r>
        <w:rPr>
          <w:rFonts w:hint="eastAsia"/>
          <w:snapToGrid w:val="0"/>
        </w:rPr>
        <w:t>预期要电气连接的部分之间气隙中出现拉弧，从而引起熔融和/或绝缘着火；</w:t>
      </w:r>
    </w:p>
    <w:p w14:paraId="13CDB11E">
      <w:pPr>
        <w:pStyle w:val="84"/>
      </w:pPr>
      <w:r>
        <w:rPr>
          <w:rFonts w:hint="eastAsia" w:ascii="黑体" w:hAnsi="黑体" w:eastAsia="黑体"/>
          <w:snapToGrid w:val="0"/>
        </w:rPr>
        <w:t>手术电极</w:t>
      </w:r>
      <w:r>
        <w:rPr>
          <w:rFonts w:hint="eastAsia"/>
          <w:snapToGrid w:val="0"/>
        </w:rPr>
        <w:t>中引起不足的机械固紧力，很热的电极可能落进</w:t>
      </w:r>
      <w:r>
        <w:rPr>
          <w:rFonts w:hint="eastAsia" w:ascii="黑体" w:hAnsi="黑体" w:eastAsia="黑体"/>
          <w:snapToGrid w:val="0"/>
        </w:rPr>
        <w:t>患者</w:t>
      </w:r>
      <w:r>
        <w:rPr>
          <w:rFonts w:hint="eastAsia"/>
          <w:snapToGrid w:val="0"/>
        </w:rPr>
        <w:t>体腔内。</w:t>
      </w:r>
    </w:p>
    <w:p w14:paraId="1A796568">
      <w:pPr>
        <w:pStyle w:val="73"/>
        <w:numPr>
          <w:ilvl w:val="3"/>
          <w:numId w:val="105"/>
        </w:numPr>
        <w:spacing w:before="156" w:after="156"/>
      </w:pPr>
      <w:r>
        <w:rPr>
          <w:rFonts w:hint="eastAsia"/>
        </w:rPr>
        <w:t>中性电极</w:t>
      </w:r>
    </w:p>
    <w:p w14:paraId="3886442F">
      <w:pPr>
        <w:pStyle w:val="25"/>
        <w:rPr>
          <w:kern w:val="18"/>
        </w:rPr>
      </w:pPr>
      <w:r>
        <w:rPr>
          <w:rFonts w:hint="eastAsia"/>
          <w:kern w:val="18"/>
        </w:rPr>
        <w:t>对于低功率</w:t>
      </w:r>
      <w:r>
        <w:rPr>
          <w:rFonts w:hint="eastAsia" w:ascii="黑体" w:hAnsi="黑体" w:eastAsia="黑体"/>
          <w:snapToGrid w:val="0"/>
        </w:rPr>
        <w:t>高频手术设备</w:t>
      </w:r>
      <w:r>
        <w:rPr>
          <w:rFonts w:hint="eastAsia"/>
          <w:kern w:val="18"/>
        </w:rPr>
        <w:t>（例如牙科用的），经验表明：输出回路的中性端接地这种结构是可行的。</w:t>
      </w:r>
      <w:r>
        <w:rPr>
          <w:rFonts w:hint="eastAsia" w:ascii="黑体" w:hAnsi="黑体" w:eastAsia="黑体"/>
          <w:snapToGrid w:val="0"/>
        </w:rPr>
        <w:t>患者高频</w:t>
      </w:r>
      <w:r>
        <w:rPr>
          <w:rFonts w:hint="eastAsia"/>
          <w:kern w:val="18"/>
        </w:rPr>
        <w:t>电流是通过电容实现返回到（例如）接地的牙科座椅。这种</w:t>
      </w:r>
      <w:r>
        <w:rPr>
          <w:rFonts w:hint="eastAsia" w:ascii="黑体" w:hAnsi="黑体" w:eastAsia="黑体"/>
          <w:snapToGrid w:val="0"/>
        </w:rPr>
        <w:t>高频手术设备</w:t>
      </w:r>
      <w:r>
        <w:rPr>
          <w:rFonts w:hint="eastAsia"/>
          <w:kern w:val="18"/>
        </w:rPr>
        <w:t>常被排除于</w:t>
      </w:r>
      <w:r>
        <w:rPr>
          <w:rFonts w:hint="eastAsia" w:ascii="黑体" w:hAnsi="黑体" w:eastAsia="黑体"/>
          <w:snapToGrid w:val="0"/>
        </w:rPr>
        <w:t>中性电极</w:t>
      </w:r>
      <w:r>
        <w:rPr>
          <w:rFonts w:hint="eastAsia"/>
          <w:kern w:val="18"/>
        </w:rPr>
        <w:t>要求之外。</w:t>
      </w:r>
    </w:p>
    <w:p w14:paraId="64274749">
      <w:pPr>
        <w:pStyle w:val="72"/>
        <w:numPr>
          <w:ilvl w:val="4"/>
          <w:numId w:val="106"/>
        </w:numPr>
        <w:spacing w:before="156" w:after="156"/>
      </w:pPr>
      <w:r>
        <w:rPr>
          <w:rFonts w:hint="eastAsia"/>
        </w:rPr>
        <w:t>中性电极的电缆连接</w:t>
      </w:r>
    </w:p>
    <w:p w14:paraId="2DFE3238">
      <w:pPr>
        <w:pStyle w:val="25"/>
        <w:rPr>
          <w:kern w:val="18"/>
        </w:rPr>
      </w:pPr>
      <w:r>
        <w:rPr>
          <w:rFonts w:hint="eastAsia" w:ascii="黑体" w:hAnsi="黑体" w:eastAsia="黑体"/>
          <w:snapToGrid w:val="0"/>
        </w:rPr>
        <w:t>中性电极电缆</w:t>
      </w:r>
      <w:r>
        <w:rPr>
          <w:rFonts w:hint="eastAsia"/>
          <w:kern w:val="18"/>
        </w:rPr>
        <w:t>到与</w:t>
      </w:r>
      <w:r>
        <w:rPr>
          <w:rFonts w:hint="eastAsia" w:ascii="黑体" w:hAnsi="黑体" w:eastAsia="黑体"/>
          <w:snapToGrid w:val="0"/>
        </w:rPr>
        <w:t>患者</w:t>
      </w:r>
      <w:r>
        <w:rPr>
          <w:rFonts w:hint="eastAsia"/>
          <w:kern w:val="18"/>
        </w:rPr>
        <w:t>接触的</w:t>
      </w:r>
      <w:r>
        <w:rPr>
          <w:rFonts w:hint="eastAsia" w:ascii="黑体" w:hAnsi="黑体" w:eastAsia="黑体"/>
          <w:snapToGrid w:val="0"/>
        </w:rPr>
        <w:t>中性电极</w:t>
      </w:r>
      <w:r>
        <w:rPr>
          <w:rFonts w:hint="eastAsia"/>
          <w:kern w:val="18"/>
        </w:rPr>
        <w:t>部分的电气连接，除了</w:t>
      </w:r>
      <w:r>
        <w:rPr>
          <w:rFonts w:hint="eastAsia" w:ascii="黑体" w:hAnsi="黑体" w:eastAsia="黑体"/>
          <w:snapToGrid w:val="0"/>
        </w:rPr>
        <w:t>可监测中性电极</w:t>
      </w:r>
      <w:r>
        <w:rPr>
          <w:rFonts w:hint="eastAsia"/>
          <w:kern w:val="18"/>
        </w:rPr>
        <w:t>之外，应配备</w:t>
      </w:r>
      <w:r>
        <w:rPr>
          <w:rFonts w:hint="eastAsia" w:ascii="黑体" w:hAnsi="黑体" w:eastAsia="黑体"/>
          <w:snapToGrid w:val="0"/>
        </w:rPr>
        <w:t>中性电极连续性监测器</w:t>
      </w:r>
      <w:r>
        <w:rPr>
          <w:rFonts w:hint="eastAsia"/>
          <w:kern w:val="18"/>
        </w:rPr>
        <w:t>来检测连接的任何中断。排除</w:t>
      </w:r>
      <w:r>
        <w:rPr>
          <w:rFonts w:hint="eastAsia" w:ascii="黑体" w:hAnsi="黑体" w:eastAsia="黑体"/>
          <w:snapToGrid w:val="0"/>
        </w:rPr>
        <w:t>可监测中性电极</w:t>
      </w:r>
      <w:r>
        <w:rPr>
          <w:rFonts w:hint="eastAsia"/>
          <w:kern w:val="18"/>
        </w:rPr>
        <w:t>是因为：这种中断与</w:t>
      </w:r>
      <w:r>
        <w:rPr>
          <w:rFonts w:hint="eastAsia" w:ascii="黑体" w:hAnsi="黑体" w:eastAsia="黑体"/>
          <w:snapToGrid w:val="0"/>
        </w:rPr>
        <w:t>中性电极</w:t>
      </w:r>
      <w:r>
        <w:rPr>
          <w:rFonts w:hint="eastAsia"/>
          <w:kern w:val="18"/>
        </w:rPr>
        <w:t>同</w:t>
      </w:r>
      <w:r>
        <w:rPr>
          <w:rFonts w:hint="eastAsia" w:ascii="黑体" w:hAnsi="黑体" w:eastAsia="黑体"/>
          <w:snapToGrid w:val="0"/>
        </w:rPr>
        <w:t>患者</w:t>
      </w:r>
      <w:r>
        <w:rPr>
          <w:rFonts w:hint="eastAsia"/>
          <w:kern w:val="18"/>
        </w:rPr>
        <w:t>接触面积出现下降时是类似的。</w:t>
      </w:r>
    </w:p>
    <w:p w14:paraId="00490DE6">
      <w:pPr>
        <w:pStyle w:val="25"/>
      </w:pPr>
      <w:r>
        <w:rPr>
          <w:rFonts w:hint="eastAsia" w:hAnsi="宋体"/>
          <w:kern w:val="18"/>
        </w:rPr>
        <w:t>通标</w:t>
      </w:r>
      <w:r>
        <w:rPr>
          <w:rFonts w:hint="eastAsia"/>
        </w:rPr>
        <w:t>的试验方法适合于检测那些</w:t>
      </w:r>
      <w:r>
        <w:rPr>
          <w:rFonts w:hint="eastAsia" w:ascii="黑体" w:hAnsi="黑体" w:eastAsia="黑体"/>
        </w:rPr>
        <w:t>正常使用</w:t>
      </w:r>
      <w:r>
        <w:rPr>
          <w:rFonts w:hint="eastAsia"/>
        </w:rPr>
        <w:t>中可以熔断的连接器，但是用在这里的电流</w:t>
      </w:r>
      <w:del w:id="3763" w:author="ZXQ" w:date="2018-09-19T20:40:00Z">
        <w:r>
          <w:rPr>
            <w:rFonts w:hint="eastAsia"/>
          </w:rPr>
          <w:delText>不希望</w:delText>
        </w:r>
      </w:del>
      <w:ins w:id="3764" w:author="ZXQ" w:date="2018-09-19T20:40:00Z">
        <w:r>
          <w:rPr>
            <w:rFonts w:hint="eastAsia"/>
          </w:rPr>
          <w:t>非预期</w:t>
        </w:r>
      </w:ins>
      <w:r>
        <w:rPr>
          <w:rFonts w:hint="eastAsia"/>
        </w:rPr>
        <w:t>超出1A。</w:t>
      </w:r>
    </w:p>
    <w:p w14:paraId="63B1FDF3">
      <w:pPr>
        <w:pStyle w:val="72"/>
        <w:spacing w:before="156" w:after="156"/>
      </w:pPr>
      <w:r>
        <w:rPr>
          <w:rFonts w:hint="eastAsia"/>
        </w:rPr>
        <w:t>中性电极电缆的连接器</w:t>
      </w:r>
    </w:p>
    <w:p w14:paraId="06F9D6AE">
      <w:pPr>
        <w:pStyle w:val="25"/>
        <w:rPr>
          <w:kern w:val="18"/>
        </w:rPr>
      </w:pPr>
      <w:r>
        <w:rPr>
          <w:rFonts w:hint="eastAsia" w:hAnsi="宋体"/>
          <w:kern w:val="18"/>
        </w:rPr>
        <w:t>在</w:t>
      </w:r>
      <w:r>
        <w:rPr>
          <w:rFonts w:hint="eastAsia" w:ascii="黑体" w:eastAsia="黑体"/>
          <w:snapToGrid w:val="0"/>
        </w:rPr>
        <w:t>中性电极</w:t>
      </w:r>
      <w:r>
        <w:rPr>
          <w:rFonts w:hint="eastAsia" w:hAnsi="宋体"/>
          <w:kern w:val="18"/>
        </w:rPr>
        <w:t>电缆拆离</w:t>
      </w:r>
      <w:r>
        <w:rPr>
          <w:rFonts w:hint="eastAsia" w:ascii="黑体" w:eastAsia="黑体"/>
          <w:snapToGrid w:val="0"/>
        </w:rPr>
        <w:t>中性电极</w:t>
      </w:r>
      <w:r>
        <w:rPr>
          <w:rFonts w:hint="eastAsia" w:hAnsi="宋体"/>
          <w:kern w:val="18"/>
        </w:rPr>
        <w:t>情况下，</w:t>
      </w:r>
      <w:r>
        <w:rPr>
          <w:rFonts w:hint="eastAsia" w:ascii="黑体" w:eastAsia="黑体"/>
          <w:snapToGrid w:val="0"/>
        </w:rPr>
        <w:t>中性电极连续性监测器</w:t>
      </w:r>
      <w:r>
        <w:rPr>
          <w:rFonts w:hint="eastAsia" w:hAnsi="宋体"/>
          <w:kern w:val="18"/>
        </w:rPr>
        <w:t>或</w:t>
      </w:r>
      <w:r>
        <w:rPr>
          <w:rFonts w:hint="eastAsia" w:ascii="黑体" w:eastAsia="黑体"/>
          <w:snapToGrid w:val="0"/>
        </w:rPr>
        <w:t>接触质量监测器</w:t>
      </w:r>
      <w:r>
        <w:rPr>
          <w:rFonts w:hint="eastAsia" w:hAnsi="宋体"/>
          <w:kern w:val="18"/>
        </w:rPr>
        <w:t>不能有监</w:t>
      </w:r>
      <w:r>
        <w:rPr>
          <w:rFonts w:hint="eastAsia"/>
          <w:kern w:val="18"/>
        </w:rPr>
        <w:t>测电流流经</w:t>
      </w:r>
      <w:r>
        <w:rPr>
          <w:rFonts w:hint="eastAsia" w:ascii="黑体" w:eastAsia="黑体"/>
          <w:snapToGrid w:val="0"/>
        </w:rPr>
        <w:t>患者</w:t>
      </w:r>
      <w:r>
        <w:rPr>
          <w:rFonts w:hint="eastAsia"/>
          <w:kern w:val="18"/>
        </w:rPr>
        <w:t>，否则会产生一个</w:t>
      </w:r>
      <w:r>
        <w:rPr>
          <w:rFonts w:hint="eastAsia" w:ascii="黑体" w:eastAsia="黑体"/>
          <w:snapToGrid w:val="0"/>
        </w:rPr>
        <w:t>中性电极</w:t>
      </w:r>
      <w:r>
        <w:rPr>
          <w:rFonts w:hint="eastAsia"/>
          <w:kern w:val="18"/>
        </w:rPr>
        <w:t>贴放正确的伪指标。</w:t>
      </w:r>
    </w:p>
    <w:p w14:paraId="0AC3FE06">
      <w:pPr>
        <w:pStyle w:val="72"/>
        <w:spacing w:before="156" w:after="156"/>
      </w:pPr>
      <w:r>
        <w:rPr>
          <w:rFonts w:hint="eastAsia"/>
        </w:rPr>
        <w:t>中性电极电缆的绝缘</w:t>
      </w:r>
    </w:p>
    <w:p w14:paraId="4C0C916A">
      <w:pPr>
        <w:pStyle w:val="25"/>
        <w:rPr>
          <w:kern w:val="18"/>
        </w:rPr>
      </w:pPr>
      <w:r>
        <w:rPr>
          <w:rFonts w:hint="eastAsia"/>
          <w:kern w:val="18"/>
        </w:rPr>
        <w:t>尽管</w:t>
      </w:r>
      <w:r>
        <w:rPr>
          <w:rFonts w:hint="eastAsia" w:ascii="黑体" w:hAnsi="黑体" w:eastAsia="黑体"/>
          <w:snapToGrid w:val="0"/>
        </w:rPr>
        <w:t>中性电极</w:t>
      </w:r>
      <w:r>
        <w:rPr>
          <w:rFonts w:hint="eastAsia"/>
          <w:kern w:val="18"/>
        </w:rPr>
        <w:t>在</w:t>
      </w:r>
      <w:r>
        <w:rPr>
          <w:rFonts w:hint="eastAsia" w:ascii="黑体" w:hAnsi="黑体" w:eastAsia="黑体"/>
          <w:snapToGrid w:val="0"/>
        </w:rPr>
        <w:t>患者</w:t>
      </w:r>
      <w:r>
        <w:rPr>
          <w:rFonts w:hint="eastAsia"/>
          <w:kern w:val="18"/>
        </w:rPr>
        <w:t>身上使用部位和</w:t>
      </w:r>
      <w:r>
        <w:rPr>
          <w:rFonts w:hint="eastAsia" w:ascii="黑体" w:hAnsi="黑体" w:eastAsia="黑体"/>
          <w:snapToGrid w:val="0"/>
        </w:rPr>
        <w:t>中性电极</w:t>
      </w:r>
      <w:r>
        <w:rPr>
          <w:rFonts w:hint="eastAsia"/>
          <w:kern w:val="18"/>
        </w:rPr>
        <w:t>电缆导体之间的电位差很小，但靠近手术部位的</w:t>
      </w:r>
      <w:r>
        <w:rPr>
          <w:rFonts w:hint="eastAsia" w:ascii="黑体" w:hAnsi="黑体" w:eastAsia="黑体"/>
          <w:snapToGrid w:val="0"/>
        </w:rPr>
        <w:t>患者</w:t>
      </w:r>
      <w:r>
        <w:rPr>
          <w:rFonts w:hint="eastAsia"/>
          <w:kern w:val="18"/>
        </w:rPr>
        <w:t>身体上可出现明显的电压梯度，特别是在较大</w:t>
      </w:r>
      <w:r>
        <w:rPr>
          <w:rFonts w:hint="eastAsia" w:ascii="黑体" w:hAnsi="黑体" w:eastAsia="黑体"/>
          <w:snapToGrid w:val="0"/>
        </w:rPr>
        <w:t>高频</w:t>
      </w:r>
      <w:r>
        <w:rPr>
          <w:rFonts w:hint="eastAsia"/>
          <w:kern w:val="18"/>
        </w:rPr>
        <w:t>手术电流时。因此当</w:t>
      </w:r>
      <w:r>
        <w:rPr>
          <w:rFonts w:hint="eastAsia" w:ascii="黑体" w:hAnsi="黑体" w:eastAsia="黑体"/>
          <w:snapToGrid w:val="0"/>
        </w:rPr>
        <w:t>中性电极</w:t>
      </w:r>
      <w:r>
        <w:rPr>
          <w:rFonts w:hint="eastAsia"/>
          <w:kern w:val="18"/>
        </w:rPr>
        <w:t>电缆接触到</w:t>
      </w:r>
      <w:r>
        <w:rPr>
          <w:rFonts w:hint="eastAsia" w:ascii="黑体" w:hAnsi="黑体" w:eastAsia="黑体"/>
          <w:snapToGrid w:val="0"/>
        </w:rPr>
        <w:t>患者</w:t>
      </w:r>
      <w:r>
        <w:rPr>
          <w:rFonts w:hint="eastAsia"/>
          <w:kern w:val="18"/>
        </w:rPr>
        <w:t>的较靠近手术部位时，就存在灼伤</w:t>
      </w:r>
      <w:r>
        <w:rPr>
          <w:rFonts w:hint="eastAsia" w:ascii="黑体" w:hAnsi="黑体" w:eastAsia="黑体"/>
          <w:snapToGrid w:val="0"/>
        </w:rPr>
        <w:t>风险</w:t>
      </w:r>
      <w:r>
        <w:rPr>
          <w:rFonts w:hint="eastAsia"/>
          <w:kern w:val="18"/>
        </w:rPr>
        <w:t>。采用</w:t>
      </w:r>
      <w:r>
        <w:rPr>
          <w:kern w:val="18"/>
        </w:rPr>
        <w:t>201.8.8.3.102</w:t>
      </w:r>
      <w:r>
        <w:rPr>
          <w:rFonts w:hint="eastAsia"/>
          <w:kern w:val="18"/>
        </w:rPr>
        <w:t>中</w:t>
      </w:r>
      <w:r>
        <w:rPr>
          <w:rFonts w:hint="eastAsia" w:ascii="黑体" w:hAnsi="黑体" w:eastAsia="黑体"/>
          <w:snapToGrid w:val="0"/>
        </w:rPr>
        <w:t>高频漏电流</w:t>
      </w:r>
      <w:r>
        <w:rPr>
          <w:rFonts w:hint="eastAsia"/>
          <w:kern w:val="18"/>
        </w:rPr>
        <w:t>要求可降低这个</w:t>
      </w:r>
      <w:r>
        <w:rPr>
          <w:rFonts w:hint="eastAsia" w:ascii="黑体" w:hAnsi="黑体" w:eastAsia="黑体"/>
          <w:snapToGrid w:val="0"/>
        </w:rPr>
        <w:t>风险</w:t>
      </w:r>
      <w:r>
        <w:rPr>
          <w:rFonts w:hint="eastAsia"/>
          <w:kern w:val="18"/>
        </w:rPr>
        <w:t>，当预期必定出现低电压时，才可认为较大</w:t>
      </w:r>
      <w:r>
        <w:rPr>
          <w:rFonts w:hint="eastAsia" w:ascii="黑体" w:hAnsi="黑体" w:eastAsia="黑体"/>
          <w:snapToGrid w:val="0"/>
        </w:rPr>
        <w:t>漏电流</w:t>
      </w:r>
      <w:r>
        <w:rPr>
          <w:rFonts w:hint="eastAsia"/>
          <w:kern w:val="18"/>
        </w:rPr>
        <w:t>是可接受的。</w:t>
      </w:r>
    </w:p>
    <w:p w14:paraId="42AAEF0E">
      <w:pPr>
        <w:pStyle w:val="25"/>
        <w:rPr>
          <w:kern w:val="18"/>
        </w:rPr>
      </w:pPr>
      <w:r>
        <w:rPr>
          <w:rFonts w:hint="eastAsia" w:ascii="黑体" w:hAnsi="黑体" w:eastAsia="黑体"/>
          <w:snapToGrid w:val="0"/>
        </w:rPr>
        <w:t>中性电极</w:t>
      </w:r>
      <w:r>
        <w:rPr>
          <w:rFonts w:hint="eastAsia"/>
          <w:kern w:val="18"/>
        </w:rPr>
        <w:t>电缆绝缘的介质击穿可对</w:t>
      </w:r>
      <w:r>
        <w:rPr>
          <w:rFonts w:hint="eastAsia" w:ascii="黑体" w:hAnsi="黑体" w:eastAsia="黑体"/>
          <w:snapToGrid w:val="0"/>
        </w:rPr>
        <w:t>患者</w:t>
      </w:r>
      <w:r>
        <w:rPr>
          <w:rFonts w:hint="eastAsia"/>
          <w:kern w:val="18"/>
        </w:rPr>
        <w:t>和</w:t>
      </w:r>
      <w:r>
        <w:rPr>
          <w:rFonts w:hint="eastAsia" w:ascii="黑体" w:hAnsi="黑体" w:eastAsia="黑体"/>
          <w:snapToGrid w:val="0"/>
        </w:rPr>
        <w:t>操作者</w:t>
      </w:r>
      <w:r>
        <w:rPr>
          <w:rFonts w:hint="eastAsia"/>
          <w:kern w:val="18"/>
        </w:rPr>
        <w:t>产生类似</w:t>
      </w:r>
      <w:r>
        <w:rPr>
          <w:rFonts w:hint="eastAsia" w:ascii="黑体" w:hAnsi="黑体" w:eastAsia="黑体"/>
          <w:snapToGrid w:val="0"/>
        </w:rPr>
        <w:t>风险</w:t>
      </w:r>
      <w:r>
        <w:rPr>
          <w:rFonts w:hint="eastAsia"/>
          <w:kern w:val="18"/>
        </w:rPr>
        <w:t>，因此认为</w:t>
      </w:r>
      <w:r>
        <w:rPr>
          <w:rFonts w:hint="eastAsia" w:ascii="黑体" w:hAnsi="黑体" w:eastAsia="黑体"/>
          <w:snapToGrid w:val="0"/>
        </w:rPr>
        <w:t>高频</w:t>
      </w:r>
      <w:r>
        <w:rPr>
          <w:rFonts w:hint="eastAsia"/>
          <w:kern w:val="18"/>
        </w:rPr>
        <w:t>和工频介电强度要求是必须的。试验电压值与本标准前一版一样。</w:t>
      </w:r>
    </w:p>
    <w:p w14:paraId="07F32FC4">
      <w:pPr>
        <w:pStyle w:val="25"/>
        <w:rPr>
          <w:kern w:val="18"/>
        </w:rPr>
      </w:pPr>
      <w:r>
        <w:rPr>
          <w:rFonts w:hint="eastAsia" w:ascii="黑体" w:hAnsi="黑体" w:eastAsia="黑体"/>
          <w:snapToGrid w:val="0"/>
        </w:rPr>
        <w:t>中性电极</w:t>
      </w:r>
      <w:r>
        <w:rPr>
          <w:rFonts w:hint="eastAsia"/>
          <w:kern w:val="18"/>
        </w:rPr>
        <w:t>电缆的泄漏允许比</w:t>
      </w:r>
      <w:r>
        <w:rPr>
          <w:rFonts w:hint="eastAsia" w:ascii="黑体" w:hAnsi="黑体" w:eastAsia="黑体"/>
          <w:snapToGrid w:val="0"/>
        </w:rPr>
        <w:t>手术附件</w:t>
      </w:r>
      <w:r>
        <w:rPr>
          <w:rFonts w:hint="eastAsia"/>
          <w:kern w:val="18"/>
        </w:rPr>
        <w:t>电缆加倍，是因为分散电极电缆导体和</w:t>
      </w:r>
      <w:r>
        <w:rPr>
          <w:rFonts w:hint="eastAsia" w:ascii="黑体" w:hAnsi="黑体" w:eastAsia="黑体"/>
          <w:snapToGrid w:val="0"/>
        </w:rPr>
        <w:t>患者</w:t>
      </w:r>
      <w:r>
        <w:rPr>
          <w:rFonts w:hint="eastAsia"/>
          <w:kern w:val="18"/>
        </w:rPr>
        <w:t>皮肤之间出现的电压水平一般是很低的。</w:t>
      </w:r>
    </w:p>
    <w:p w14:paraId="121B511A">
      <w:pPr>
        <w:pStyle w:val="25"/>
        <w:rPr>
          <w:kern w:val="18"/>
        </w:rPr>
      </w:pPr>
      <w:r>
        <w:rPr>
          <w:rFonts w:hint="eastAsia"/>
          <w:kern w:val="18"/>
        </w:rPr>
        <w:t>替代测量</w:t>
      </w:r>
      <w:r>
        <w:rPr>
          <w:rFonts w:hint="eastAsia" w:ascii="黑体" w:hAnsi="黑体" w:eastAsia="黑体"/>
          <w:snapToGrid w:val="0"/>
        </w:rPr>
        <w:t>高频</w:t>
      </w:r>
      <w:r>
        <w:rPr>
          <w:rFonts w:hint="eastAsia"/>
          <w:kern w:val="18"/>
        </w:rPr>
        <w:t>漏电容的试验方法可证实比之前测量</w:t>
      </w:r>
      <w:r>
        <w:rPr>
          <w:rFonts w:hint="eastAsia" w:ascii="黑体" w:hAnsi="黑体" w:eastAsia="黑体"/>
          <w:snapToGrid w:val="0"/>
        </w:rPr>
        <w:t>高频漏电流</w:t>
      </w:r>
      <w:r>
        <w:rPr>
          <w:rFonts w:hint="eastAsia"/>
          <w:kern w:val="18"/>
        </w:rPr>
        <w:t>的方法更容易实施。原理说明参见201.8.8.3.102条。</w:t>
      </w:r>
    </w:p>
    <w:p w14:paraId="51C3C4CD">
      <w:pPr>
        <w:pStyle w:val="72"/>
        <w:spacing w:before="156" w:after="156"/>
      </w:pPr>
      <w:r>
        <w:rPr>
          <w:rFonts w:hint="eastAsia"/>
        </w:rPr>
        <w:t>中性电极热性能</w:t>
      </w:r>
    </w:p>
    <w:p w14:paraId="4CF8D8DB">
      <w:pPr>
        <w:pStyle w:val="25"/>
        <w:rPr>
          <w:kern w:val="18"/>
        </w:rPr>
      </w:pPr>
      <w:r>
        <w:rPr>
          <w:rFonts w:hint="eastAsia"/>
          <w:kern w:val="18"/>
        </w:rPr>
        <w:t>作为合适代用品表面评价的指南，</w:t>
      </w:r>
      <w:r>
        <w:rPr>
          <w:rFonts w:hint="eastAsia" w:ascii="宋体" w:eastAsia="宋体"/>
          <w:color w:val="FF0000"/>
          <w:kern w:val="18"/>
          <w:szCs w:val="20"/>
          <w:lang/>
          <w:rPrChange w:id="3765" w:author="ZXQ" w:date="2018-10-24T11:18:00Z">
            <w:rPr>
              <w:rFonts w:hint="eastAsia" w:ascii="黑体" w:eastAsia="黑体"/>
              <w:kern w:val="18"/>
              <w:szCs w:val="21"/>
            </w:rPr>
          </w:rPrChange>
        </w:rPr>
        <w:t>建议参阅</w:t>
      </w:r>
      <w:r>
        <w:rPr>
          <w:rFonts w:hint="eastAsia" w:ascii="宋体" w:eastAsia="宋体"/>
          <w:color w:val="FF0000"/>
          <w:szCs w:val="20"/>
          <w:lang/>
          <w:rPrChange w:id="3766" w:author="ZXQ" w:date="2018-10-24T11:18:00Z">
            <w:rPr>
              <w:rFonts w:hint="eastAsia" w:ascii="黑体" w:eastAsia="黑体"/>
              <w:szCs w:val="21"/>
            </w:rPr>
          </w:rPrChange>
        </w:rPr>
        <w:t>参考文献</w:t>
      </w:r>
      <w:r>
        <w:rPr>
          <w:rFonts w:ascii="Arial" w:hAnsi="Arial" w:eastAsia="宋体" w:cs="Arial"/>
          <w:color w:val="FF0000"/>
          <w:spacing w:val="7"/>
          <w:sz w:val="20"/>
          <w:szCs w:val="20"/>
          <w:lang/>
          <w:rPrChange w:id="3767" w:author="ZXQ" w:date="2018-10-24T11:18:00Z">
            <w:rPr>
              <w:rFonts w:ascii="Arial" w:hAnsi="Arial" w:eastAsia="黑体" w:cs="Arial"/>
              <w:spacing w:val="7"/>
              <w:sz w:val="20"/>
              <w:szCs w:val="21"/>
            </w:rPr>
          </w:rPrChange>
        </w:rPr>
        <w:t>[</w:t>
      </w:r>
      <w:r>
        <w:rPr>
          <w:rFonts w:ascii="Arial" w:hAnsi="Arial" w:eastAsia="宋体" w:cs="Arial"/>
          <w:color w:val="FF0000"/>
          <w:spacing w:val="9"/>
          <w:sz w:val="20"/>
          <w:szCs w:val="20"/>
          <w:lang/>
          <w:rPrChange w:id="3768" w:author="ZXQ" w:date="2018-10-24T11:18:00Z">
            <w:rPr>
              <w:rFonts w:ascii="Arial" w:hAnsi="Arial" w:eastAsia="黑体" w:cs="Arial"/>
              <w:spacing w:val="9"/>
              <w:sz w:val="20"/>
              <w:szCs w:val="21"/>
            </w:rPr>
          </w:rPrChange>
        </w:rPr>
        <w:t>1</w:t>
      </w:r>
      <w:r>
        <w:rPr>
          <w:rFonts w:ascii="Arial" w:hAnsi="Arial" w:eastAsia="宋体" w:cs="Arial"/>
          <w:color w:val="FF0000"/>
          <w:sz w:val="20"/>
          <w:szCs w:val="20"/>
          <w:lang/>
          <w:rPrChange w:id="3769" w:author="ZXQ" w:date="2018-10-24T11:18:00Z">
            <w:rPr>
              <w:rFonts w:ascii="Arial" w:hAnsi="Arial" w:eastAsia="黑体" w:cs="Arial"/>
              <w:sz w:val="20"/>
              <w:szCs w:val="21"/>
            </w:rPr>
          </w:rPrChange>
        </w:rPr>
        <w:t>]</w:t>
      </w:r>
      <w:r>
        <w:rPr>
          <w:rFonts w:ascii="Arial" w:hAnsi="Arial" w:eastAsia="宋体" w:cs="Arial"/>
          <w:color w:val="FF0000"/>
          <w:spacing w:val="9"/>
          <w:sz w:val="20"/>
          <w:szCs w:val="20"/>
          <w:lang/>
          <w:rPrChange w:id="3770" w:author="ZXQ" w:date="2018-10-24T11:18:00Z">
            <w:rPr>
              <w:rFonts w:ascii="Arial" w:hAnsi="Arial" w:eastAsia="黑体" w:cs="Arial"/>
              <w:spacing w:val="9"/>
              <w:sz w:val="20"/>
              <w:szCs w:val="21"/>
            </w:rPr>
          </w:rPrChange>
        </w:rPr>
        <w:t>~</w:t>
      </w:r>
      <w:r>
        <w:rPr>
          <w:rFonts w:ascii="Arial" w:hAnsi="Arial" w:eastAsia="宋体" w:cs="Arial"/>
          <w:color w:val="FF0000"/>
          <w:spacing w:val="9"/>
          <w:w w:val="99"/>
          <w:sz w:val="20"/>
          <w:szCs w:val="20"/>
          <w:lang/>
          <w:rPrChange w:id="3771" w:author="ZXQ" w:date="2018-10-24T11:18:00Z">
            <w:rPr>
              <w:rFonts w:ascii="Arial" w:hAnsi="Arial" w:eastAsia="黑体" w:cs="Arial"/>
              <w:spacing w:val="9"/>
              <w:w w:val="99"/>
              <w:sz w:val="20"/>
              <w:szCs w:val="21"/>
            </w:rPr>
          </w:rPrChange>
        </w:rPr>
        <w:t>[5</w:t>
      </w:r>
      <w:r>
        <w:rPr>
          <w:rFonts w:ascii="Arial" w:hAnsi="Arial" w:eastAsia="宋体" w:cs="Arial"/>
          <w:color w:val="FF0000"/>
          <w:w w:val="99"/>
          <w:sz w:val="20"/>
          <w:szCs w:val="20"/>
          <w:lang/>
          <w:rPrChange w:id="3772" w:author="ZXQ" w:date="2018-10-24T11:18:00Z">
            <w:rPr>
              <w:rFonts w:ascii="Arial" w:hAnsi="Arial" w:eastAsia="黑体" w:cs="Arial"/>
              <w:w w:val="99"/>
              <w:sz w:val="20"/>
              <w:szCs w:val="21"/>
            </w:rPr>
          </w:rPrChange>
        </w:rPr>
        <w:t>]</w:t>
      </w:r>
      <w:r>
        <w:rPr>
          <w:rFonts w:hint="eastAsia" w:ascii="宋体" w:eastAsia="宋体"/>
          <w:color w:val="FF0000"/>
          <w:szCs w:val="20"/>
          <w:lang/>
          <w:rPrChange w:id="3773" w:author="ZXQ" w:date="2018-10-24T11:18:00Z">
            <w:rPr>
              <w:rFonts w:hint="eastAsia" w:ascii="黑体" w:eastAsia="黑体"/>
              <w:szCs w:val="21"/>
            </w:rPr>
          </w:rPrChange>
        </w:rPr>
        <w:t>。</w:t>
      </w:r>
    </w:p>
    <w:p w14:paraId="3F6FA0CF">
      <w:pPr>
        <w:pStyle w:val="25"/>
        <w:rPr>
          <w:rFonts w:ascii="Arial" w:hAnsi="Arial" w:cs="Arial"/>
          <w:color w:val="000000"/>
          <w:sz w:val="20"/>
        </w:rPr>
      </w:pPr>
      <w:r>
        <w:rPr>
          <w:rFonts w:hint="eastAsia"/>
          <w:kern w:val="18"/>
        </w:rPr>
        <w:t>本要求来自ANS1/AAM1 HF18:2001的4.2.3.1，这个要求的原理说明也引入如下，只是为了与本标准一致，一些词句和条款名称稍许改变：</w:t>
      </w:r>
    </w:p>
    <w:p w14:paraId="7D50D000">
      <w:pPr>
        <w:pStyle w:val="25"/>
        <w:rPr>
          <w:rFonts w:ascii="Arial" w:hAnsi="Arial" w:cs="Arial"/>
          <w:color w:val="000000"/>
          <w:sz w:val="20"/>
        </w:rPr>
      </w:pPr>
      <w:r>
        <w:rPr>
          <w:rFonts w:hint="eastAsia"/>
          <w:kern w:val="18"/>
        </w:rPr>
        <w:t>在</w:t>
      </w:r>
      <w:r>
        <w:rPr>
          <w:rFonts w:hint="eastAsia" w:ascii="黑体" w:hAnsi="黑体" w:eastAsia="黑体"/>
          <w:snapToGrid w:val="0"/>
        </w:rPr>
        <w:t>单极</w:t>
      </w:r>
      <w:r>
        <w:rPr>
          <w:rFonts w:hint="eastAsia"/>
          <w:kern w:val="18"/>
        </w:rPr>
        <w:t>电外科手术中使用</w:t>
      </w:r>
      <w:r>
        <w:rPr>
          <w:rFonts w:hint="eastAsia" w:ascii="黑体" w:hAnsi="黑体" w:eastAsia="黑体"/>
          <w:snapToGrid w:val="0"/>
        </w:rPr>
        <w:t>中性电极</w:t>
      </w:r>
      <w:r>
        <w:rPr>
          <w:rFonts w:hint="eastAsia"/>
          <w:kern w:val="18"/>
        </w:rPr>
        <w:t>的目的是：以最小的皮肤温升来可靠传导要求的</w:t>
      </w:r>
      <w:r>
        <w:rPr>
          <w:rFonts w:hint="eastAsia" w:ascii="黑体" w:hAnsi="黑体" w:eastAsia="黑体"/>
          <w:snapToGrid w:val="0"/>
        </w:rPr>
        <w:t>高频</w:t>
      </w:r>
      <w:r>
        <w:rPr>
          <w:rFonts w:hint="eastAsia"/>
          <w:kern w:val="18"/>
        </w:rPr>
        <w:t>手术电流。</w:t>
      </w:r>
    </w:p>
    <w:p w14:paraId="283A82EF">
      <w:pPr>
        <w:pStyle w:val="25"/>
        <w:rPr>
          <w:rFonts w:hAnsi="宋体"/>
          <w:kern w:val="18"/>
        </w:rPr>
      </w:pPr>
      <w:r>
        <w:rPr>
          <w:rFonts w:hint="eastAsia"/>
          <w:kern w:val="18"/>
        </w:rPr>
        <w:t>使用金属块（莫利兹和亨利奇</w:t>
      </w:r>
      <w:r>
        <w:rPr>
          <w:rFonts w:hint="eastAsia" w:ascii="宋体" w:eastAsia="宋体"/>
          <w:color w:val="FF0000"/>
          <w:kern w:val="18"/>
          <w:szCs w:val="20"/>
          <w:lang/>
          <w:rPrChange w:id="3774" w:author="ZXQ" w:date="2018-10-24T11:19:00Z">
            <w:rPr>
              <w:rFonts w:hint="eastAsia" w:ascii="黑体" w:eastAsia="黑体"/>
              <w:kern w:val="18"/>
              <w:szCs w:val="21"/>
            </w:rPr>
          </w:rPrChange>
        </w:rPr>
        <w:t>，1947年[11]</w:t>
      </w:r>
      <w:r>
        <w:rPr>
          <w:rFonts w:hint="eastAsia"/>
          <w:kern w:val="18"/>
        </w:rPr>
        <w:t>）和携带</w:t>
      </w:r>
      <w:r>
        <w:rPr>
          <w:rFonts w:hint="eastAsia" w:ascii="黑体" w:hAnsi="黑体" w:eastAsia="黑体"/>
          <w:snapToGrid w:val="0"/>
        </w:rPr>
        <w:t>高频</w:t>
      </w:r>
      <w:r>
        <w:rPr>
          <w:rFonts w:hint="eastAsia"/>
          <w:kern w:val="18"/>
        </w:rPr>
        <w:t>手术电流的小环形电极（皮尔斯莱，1983年</w:t>
      </w:r>
      <w:r>
        <w:rPr>
          <w:kern w:val="18"/>
        </w:rPr>
        <w:t>[13]</w:t>
      </w:r>
      <w:r>
        <w:rPr>
          <w:rFonts w:hint="eastAsia"/>
          <w:kern w:val="18"/>
        </w:rPr>
        <w:t>）的测量表明：皮肤短时和长时接受的最高的安全温度是45</w:t>
      </w:r>
      <w:r>
        <w:rPr>
          <w:rFonts w:hint="eastAsia" w:hAnsi="宋体"/>
          <w:kern w:val="18"/>
        </w:rPr>
        <w:t>℃</w:t>
      </w:r>
      <w:r>
        <w:rPr>
          <w:rFonts w:hint="eastAsia"/>
          <w:kern w:val="18"/>
        </w:rPr>
        <w:t>。此外，</w:t>
      </w:r>
      <w:r>
        <w:rPr>
          <w:rFonts w:hint="eastAsia" w:ascii="宋体" w:eastAsia="宋体"/>
          <w:color w:val="FF0000"/>
          <w:kern w:val="18"/>
          <w:szCs w:val="20"/>
          <w:lang/>
          <w:rPrChange w:id="3775" w:author="ZXQ" w:date="2018-10-24T11:19:00Z">
            <w:rPr>
              <w:rFonts w:hint="eastAsia" w:ascii="黑体" w:eastAsia="黑体"/>
              <w:kern w:val="18"/>
              <w:szCs w:val="21"/>
            </w:rPr>
          </w:rPrChange>
        </w:rPr>
        <w:t>参考CENELEC指南29</w:t>
      </w:r>
      <w:r>
        <w:rPr>
          <w:rFonts w:ascii="宋体" w:eastAsia="宋体"/>
          <w:color w:val="FF0000"/>
          <w:kern w:val="18"/>
          <w:szCs w:val="20"/>
          <w:lang/>
          <w:rPrChange w:id="3776" w:author="ZXQ" w:date="2018-10-24T11:19:00Z">
            <w:rPr>
              <w:rFonts w:ascii="黑体" w:eastAsia="黑体"/>
              <w:kern w:val="18"/>
              <w:szCs w:val="21"/>
            </w:rPr>
          </w:rPrChange>
        </w:rPr>
        <w:t xml:space="preserve"> [16]</w:t>
      </w:r>
      <w:r>
        <w:rPr>
          <w:rFonts w:hint="eastAsia"/>
          <w:kern w:val="18"/>
        </w:rPr>
        <w:t>中的表A1，插值在</w:t>
      </w:r>
      <w:r>
        <w:rPr>
          <w:rFonts w:hint="eastAsia"/>
          <w:kern w:val="18"/>
          <w:highlight w:val="yellow"/>
        </w:rPr>
        <w:t>48°C和43°C（8h或更长）</w:t>
      </w:r>
      <w:r>
        <w:rPr>
          <w:rFonts w:hint="eastAsia"/>
          <w:kern w:val="18"/>
        </w:rPr>
        <w:t>之间，给出100min的最大允许表面温度为45</w:t>
      </w:r>
      <w:r>
        <w:rPr>
          <w:rFonts w:hint="eastAsia" w:hAnsi="宋体"/>
          <w:kern w:val="18"/>
        </w:rPr>
        <w:t>℃</w:t>
      </w:r>
      <w:r>
        <w:rPr>
          <w:rFonts w:hint="eastAsia"/>
          <w:kern w:val="18"/>
        </w:rPr>
        <w:t>。被试皮肤正常温度范围约29</w:t>
      </w:r>
      <w:r>
        <w:rPr>
          <w:rFonts w:hint="eastAsia" w:hAnsi="宋体"/>
          <w:kern w:val="18"/>
        </w:rPr>
        <w:t>℃</w:t>
      </w:r>
      <w:r>
        <w:rPr>
          <w:rFonts w:hint="eastAsia"/>
          <w:kern w:val="18"/>
        </w:rPr>
        <w:t>到33</w:t>
      </w:r>
      <w:r>
        <w:rPr>
          <w:rFonts w:hint="eastAsia" w:hAnsi="宋体"/>
          <w:kern w:val="18"/>
        </w:rPr>
        <w:t>℃</w:t>
      </w:r>
      <w:r>
        <w:rPr>
          <w:rFonts w:hint="eastAsia"/>
          <w:kern w:val="18"/>
        </w:rPr>
        <w:t>，与室温和湿度相关。因此，</w:t>
      </w:r>
      <w:r>
        <w:rPr>
          <w:rFonts w:hint="eastAsia" w:ascii="黑体" w:hAnsi="黑体" w:eastAsia="黑体"/>
          <w:snapToGrid w:val="0"/>
        </w:rPr>
        <w:t>中性电极</w:t>
      </w:r>
      <w:r>
        <w:rPr>
          <w:rFonts w:hint="eastAsia"/>
          <w:kern w:val="18"/>
        </w:rPr>
        <w:t>引起的温升约12</w:t>
      </w:r>
      <w:r>
        <w:rPr>
          <w:rFonts w:hint="eastAsia" w:hAnsi="宋体"/>
          <w:kern w:val="18"/>
        </w:rPr>
        <w:t>℃时，就不能认为是安全的。6℃代表着一个保守的安全系数2，是一个可接受的</w:t>
      </w:r>
      <w:r>
        <w:rPr>
          <w:rFonts w:hint="eastAsia" w:ascii="黑体" w:hAnsi="黑体" w:eastAsia="黑体"/>
          <w:snapToGrid w:val="0"/>
        </w:rPr>
        <w:t>中性电极</w:t>
      </w:r>
      <w:r>
        <w:rPr>
          <w:rFonts w:hint="eastAsia" w:hAnsi="宋体"/>
          <w:kern w:val="18"/>
        </w:rPr>
        <w:t>所允许的最大温升。当在要求的试验电流和试验时间内出现温升超过6℃时，这个</w:t>
      </w:r>
      <w:r>
        <w:rPr>
          <w:rFonts w:hint="eastAsia" w:ascii="黑体" w:hAnsi="黑体" w:eastAsia="黑体"/>
          <w:snapToGrid w:val="0"/>
        </w:rPr>
        <w:t>中性电极</w:t>
      </w:r>
      <w:r>
        <w:rPr>
          <w:rFonts w:hint="eastAsia" w:hAnsi="宋体"/>
          <w:kern w:val="18"/>
        </w:rPr>
        <w:t>就是不可接受的。</w:t>
      </w:r>
    </w:p>
    <w:p w14:paraId="3620970C">
      <w:pPr>
        <w:pStyle w:val="25"/>
        <w:rPr>
          <w:kern w:val="18"/>
        </w:rPr>
      </w:pPr>
      <w:r>
        <w:rPr>
          <w:rFonts w:hint="eastAsia"/>
          <w:kern w:val="18"/>
        </w:rPr>
        <w:t>使用人体对象来评价</w:t>
      </w:r>
      <w:r>
        <w:rPr>
          <w:rFonts w:hint="eastAsia" w:ascii="黑体" w:hAnsi="黑体" w:eastAsia="黑体"/>
          <w:snapToGrid w:val="0"/>
        </w:rPr>
        <w:t>中性电极</w:t>
      </w:r>
      <w:r>
        <w:rPr>
          <w:rFonts w:hint="eastAsia"/>
          <w:kern w:val="18"/>
        </w:rPr>
        <w:t>是否符合本标准要求，在许多实验室可能是麻烦和被禁止的，但是，规定的性能试验是基于大量的人体试验数据，它们是若干</w:t>
      </w:r>
      <w:r>
        <w:rPr>
          <w:rFonts w:hint="eastAsia" w:ascii="黑体" w:hAnsi="黑体" w:eastAsia="黑体"/>
          <w:snapToGrid w:val="0"/>
        </w:rPr>
        <w:t>制造商</w:t>
      </w:r>
      <w:r>
        <w:rPr>
          <w:rFonts w:hint="eastAsia"/>
          <w:kern w:val="18"/>
        </w:rPr>
        <w:t>和实验室自1980以来用10μm（波长）红外成像仪收集和证实得到的。虽然允许使用一些能产生等效结果的介质和器具，但等效性的证明文件应恰当。因此，各种人体对象使用</w:t>
      </w:r>
      <w:r>
        <w:rPr>
          <w:rFonts w:hint="eastAsia" w:ascii="黑体" w:hAnsi="黑体" w:eastAsia="黑体"/>
          <w:snapToGrid w:val="0"/>
        </w:rPr>
        <w:t>中性电极</w:t>
      </w:r>
      <w:r>
        <w:rPr>
          <w:rFonts w:hint="eastAsia"/>
          <w:kern w:val="18"/>
        </w:rPr>
        <w:t>部位的电热特性的最坏情况可作为参考标准，据此，可考核代用品和其它各种温升试验装置的精度。</w:t>
      </w:r>
    </w:p>
    <w:p w14:paraId="610CD87C">
      <w:pPr>
        <w:pStyle w:val="25"/>
        <w:rPr>
          <w:kern w:val="18"/>
        </w:rPr>
      </w:pPr>
      <w:r>
        <w:rPr>
          <w:rFonts w:hint="eastAsia"/>
          <w:kern w:val="18"/>
        </w:rPr>
        <w:t>由于</w:t>
      </w:r>
      <w:r>
        <w:rPr>
          <w:rFonts w:hint="eastAsia" w:ascii="黑体" w:hAnsi="黑体" w:eastAsia="黑体"/>
          <w:snapToGrid w:val="0"/>
        </w:rPr>
        <w:t>中性电极</w:t>
      </w:r>
      <w:r>
        <w:rPr>
          <w:rFonts w:hint="eastAsia"/>
          <w:kern w:val="18"/>
        </w:rPr>
        <w:t>部位的灼伤可限制于很小的面积，验证性测量应具有充分的空间采样频次，以保证不可接受的</w:t>
      </w:r>
      <w:r>
        <w:rPr>
          <w:rFonts w:hint="eastAsia" w:ascii="黑体" w:hAnsi="黑体" w:eastAsia="黑体"/>
          <w:snapToGrid w:val="0"/>
        </w:rPr>
        <w:t>中性电极</w:t>
      </w:r>
      <w:r>
        <w:rPr>
          <w:rFonts w:hint="eastAsia"/>
          <w:kern w:val="18"/>
        </w:rPr>
        <w:t>不漏检。每㎝</w:t>
      </w:r>
      <w:r>
        <w:rPr>
          <w:rFonts w:hint="eastAsia"/>
          <w:kern w:val="18"/>
          <w:vertAlign w:val="superscript"/>
        </w:rPr>
        <w:t>2</w:t>
      </w:r>
      <w:r>
        <w:rPr>
          <w:rFonts w:hint="eastAsia"/>
          <w:kern w:val="18"/>
        </w:rPr>
        <w:t>采样是最低要求，现行技术可对每㎝</w:t>
      </w:r>
      <w:r>
        <w:rPr>
          <w:rFonts w:hint="eastAsia"/>
          <w:kern w:val="18"/>
          <w:vertAlign w:val="superscript"/>
        </w:rPr>
        <w:t>2</w:t>
      </w:r>
      <w:r>
        <w:rPr>
          <w:rFonts w:hint="eastAsia"/>
          <w:kern w:val="18"/>
        </w:rPr>
        <w:t>进行很多次采样。但是由于热探测器中的噪声可产生明显的伪影，就好象是过热，因此要使用一个统计平均方法来确定任何一个平方厘米面积上的温升。中性电极加到人体皮肤上时的初始温度，在所有试验中应相同，以使所有结果可进行比较。</w:t>
      </w:r>
    </w:p>
    <w:p w14:paraId="3DFA91E1">
      <w:pPr>
        <w:pStyle w:val="25"/>
        <w:rPr>
          <w:kern w:val="18"/>
        </w:rPr>
      </w:pPr>
      <w:r>
        <w:rPr>
          <w:rFonts w:hint="eastAsia"/>
          <w:kern w:val="18"/>
        </w:rPr>
        <w:t>通</w:t>
      </w:r>
      <w:r>
        <w:rPr>
          <w:rFonts w:hint="eastAsia" w:ascii="黑体" w:hAnsi="黑体" w:eastAsia="黑体"/>
          <w:snapToGrid w:val="0"/>
        </w:rPr>
        <w:t>高频</w:t>
      </w:r>
      <w:r>
        <w:rPr>
          <w:rFonts w:hint="eastAsia"/>
          <w:kern w:val="18"/>
        </w:rPr>
        <w:t>电流60</w:t>
      </w:r>
      <w:ins w:id="3777" w:author="ZXQ" w:date="2018-09-19T17:10:00Z">
        <w:r>
          <w:rPr>
            <w:rFonts w:hint="eastAsia"/>
            <w:kern w:val="18"/>
          </w:rPr>
          <w:t xml:space="preserve"> s</w:t>
        </w:r>
      </w:ins>
      <w:del w:id="3778" w:author="ZXQ" w:date="2018-09-19T17:10:00Z">
        <w:r>
          <w:rPr>
            <w:rFonts w:hint="eastAsia"/>
            <w:kern w:val="18"/>
          </w:rPr>
          <w:delText>秒</w:delText>
        </w:r>
      </w:del>
      <w:r>
        <w:rPr>
          <w:rFonts w:hint="eastAsia"/>
          <w:kern w:val="18"/>
        </w:rPr>
        <w:t>一结束，立即将</w:t>
      </w:r>
      <w:r>
        <w:rPr>
          <w:rFonts w:hint="eastAsia" w:ascii="黑体" w:hAnsi="黑体" w:eastAsia="黑体"/>
          <w:snapToGrid w:val="0"/>
        </w:rPr>
        <w:t>中性电极</w:t>
      </w:r>
      <w:r>
        <w:rPr>
          <w:rFonts w:hint="eastAsia"/>
          <w:kern w:val="18"/>
        </w:rPr>
        <w:t>移离试验表面，测量最终温度。</w:t>
      </w:r>
    </w:p>
    <w:p w14:paraId="2FE42661">
      <w:pPr>
        <w:pStyle w:val="25"/>
        <w:rPr>
          <w:kern w:val="18"/>
        </w:rPr>
      </w:pPr>
      <w:r>
        <w:rPr>
          <w:rFonts w:hint="eastAsia" w:ascii="黑体" w:hAnsi="黑体" w:eastAsia="黑体"/>
          <w:snapToGrid w:val="0"/>
        </w:rPr>
        <w:t>高频</w:t>
      </w:r>
      <w:r>
        <w:rPr>
          <w:rFonts w:hint="eastAsia"/>
          <w:kern w:val="18"/>
        </w:rPr>
        <w:t>手术电流通常以可变的幅值和时间间隔短时突发性送出，最大电流和启动（持续）时间与各自使用的技术及外科手术类型相关。适应性试验电流预期以一个较大的安全系数用来模拟最坏的一次（持续）启动。估算合适电流和持续时间最大值的方法源于两种资料：</w:t>
      </w:r>
    </w:p>
    <w:p w14:paraId="23D91E62">
      <w:pPr>
        <w:pStyle w:val="84"/>
        <w:rPr>
          <w:kern w:val="18"/>
        </w:rPr>
      </w:pPr>
      <w:r>
        <w:rPr>
          <w:rFonts w:hint="eastAsia"/>
          <w:kern w:val="18"/>
        </w:rPr>
        <w:t>1973《保健器械技术》发布的关于在所有手术研究中得到的平均电流、电压、阻抗和分钟</w:t>
      </w:r>
      <w:r>
        <w:rPr>
          <w:rFonts w:hint="eastAsia" w:ascii="黑体" w:hAnsi="黑体" w:eastAsia="黑体"/>
          <w:snapToGrid w:val="0"/>
          <w:lang/>
        </w:rPr>
        <w:t>持续周期</w:t>
      </w:r>
      <w:r>
        <w:rPr>
          <w:rFonts w:hint="eastAsia"/>
          <w:kern w:val="18"/>
        </w:rPr>
        <w:t>方面的数据（ECRI，1973）</w:t>
      </w:r>
    </w:p>
    <w:p w14:paraId="6CAE718D">
      <w:pPr>
        <w:pStyle w:val="84"/>
        <w:rPr>
          <w:kern w:val="18"/>
        </w:rPr>
      </w:pPr>
      <w:r>
        <w:rPr>
          <w:rFonts w:hint="eastAsia"/>
          <w:kern w:val="18"/>
        </w:rPr>
        <w:t>米利根（Milligan）及其同事们提供的关于在各个手术研究中得到的最大的、最小的和平均的电流及持续时间方面未发布的数据。</w:t>
      </w:r>
    </w:p>
    <w:p w14:paraId="53E8BF28">
      <w:pPr>
        <w:pStyle w:val="25"/>
        <w:rPr>
          <w:kern w:val="18"/>
        </w:rPr>
      </w:pPr>
      <w:r>
        <w:rPr>
          <w:rFonts w:hint="eastAsia"/>
          <w:kern w:val="18"/>
        </w:rPr>
        <w:t>这些数据可用来估算整体偏差。在这两个研究中发现：经尿道（TUR膀胱镜）手术中用的电流最大，持续时间最长。ECRI研究表明，TUR手术中，平均电流</w:t>
      </w:r>
      <w:r>
        <w:rPr>
          <w:rFonts w:hint="eastAsia" w:ascii="黑体" w:hAnsi="黑体" w:eastAsia="黑体"/>
          <w:snapToGrid w:val="0"/>
        </w:rPr>
        <w:t>切</w:t>
      </w:r>
      <w:r>
        <w:rPr>
          <w:rFonts w:hint="eastAsia"/>
          <w:kern w:val="18"/>
        </w:rPr>
        <w:t>为680mA，</w:t>
      </w:r>
      <w:r>
        <w:rPr>
          <w:rFonts w:hint="eastAsia" w:ascii="黑体" w:hAnsi="黑体" w:eastAsia="黑体"/>
          <w:snapToGrid w:val="0"/>
        </w:rPr>
        <w:t>凝</w:t>
      </w:r>
      <w:r>
        <w:rPr>
          <w:rFonts w:hint="eastAsia"/>
          <w:kern w:val="18"/>
        </w:rPr>
        <w:t>为480mA；</w:t>
      </w:r>
      <w:r>
        <w:rPr>
          <w:rFonts w:hint="eastAsia" w:ascii="黑体" w:hAnsi="黑体" w:eastAsia="黑体"/>
          <w:snapToGrid w:val="0"/>
        </w:rPr>
        <w:t>持续周期</w:t>
      </w:r>
      <w:r>
        <w:rPr>
          <w:rFonts w:hint="eastAsia"/>
          <w:kern w:val="18"/>
        </w:rPr>
        <w:t>平均15%，最大45%。Milligan研究了由13个医生在8个医院用5台电手术设备进行的25次TUR手术这样一个较小样本。</w:t>
      </w:r>
    </w:p>
    <w:p w14:paraId="1A585898">
      <w:pPr>
        <w:pStyle w:val="149"/>
        <w:numPr>
          <w:ilvl w:val="0"/>
          <w:numId w:val="11"/>
        </w:numPr>
        <w:tabs>
          <w:tab w:val="clear" w:pos="0"/>
        </w:tabs>
        <w:spacing w:line="14" w:lineRule="exact"/>
        <w:ind w:left="811" w:hanging="448" w:firstLineChars="0"/>
        <w:jc w:val="center"/>
        <w:outlineLvl w:val="0"/>
        <w:rPr>
          <w:vanish/>
          <w:color w:val="FFFFFF"/>
          <w:kern w:val="18"/>
        </w:rPr>
      </w:pPr>
    </w:p>
    <w:p w14:paraId="34368D4E">
      <w:pPr>
        <w:pStyle w:val="149"/>
        <w:numPr>
          <w:ilvl w:val="0"/>
          <w:numId w:val="11"/>
        </w:numPr>
        <w:tabs>
          <w:tab w:val="clear" w:pos="0"/>
        </w:tabs>
        <w:spacing w:line="14" w:lineRule="exact"/>
        <w:ind w:left="811" w:hanging="448" w:firstLineChars="0"/>
        <w:jc w:val="center"/>
        <w:outlineLvl w:val="0"/>
        <w:rPr>
          <w:vanish/>
          <w:color w:val="FFFFFF"/>
          <w:kern w:val="18"/>
        </w:rPr>
      </w:pPr>
    </w:p>
    <w:p w14:paraId="4C7CBD57">
      <w:pPr>
        <w:pStyle w:val="149"/>
        <w:numPr>
          <w:ilvl w:val="0"/>
          <w:numId w:val="11"/>
        </w:numPr>
        <w:tabs>
          <w:tab w:val="clear" w:pos="0"/>
        </w:tabs>
        <w:spacing w:line="14" w:lineRule="exact"/>
        <w:ind w:left="811" w:hanging="448" w:firstLineChars="0"/>
        <w:jc w:val="center"/>
        <w:outlineLvl w:val="0"/>
        <w:rPr>
          <w:vanish/>
          <w:color w:val="FFFFFF"/>
          <w:kern w:val="18"/>
        </w:rPr>
      </w:pPr>
    </w:p>
    <w:p w14:paraId="7C6A72E2">
      <w:pPr>
        <w:pStyle w:val="149"/>
        <w:numPr>
          <w:ilvl w:val="0"/>
          <w:numId w:val="11"/>
        </w:numPr>
        <w:tabs>
          <w:tab w:val="clear" w:pos="0"/>
        </w:tabs>
        <w:spacing w:line="14" w:lineRule="exact"/>
        <w:ind w:left="811" w:hanging="448" w:firstLineChars="0"/>
        <w:jc w:val="center"/>
        <w:outlineLvl w:val="0"/>
        <w:rPr>
          <w:vanish/>
          <w:color w:val="FFFFFF"/>
          <w:kern w:val="18"/>
        </w:rPr>
      </w:pPr>
    </w:p>
    <w:p w14:paraId="7B879826">
      <w:pPr>
        <w:pStyle w:val="149"/>
        <w:numPr>
          <w:ilvl w:val="0"/>
          <w:numId w:val="11"/>
        </w:numPr>
        <w:tabs>
          <w:tab w:val="clear" w:pos="0"/>
        </w:tabs>
        <w:spacing w:line="14" w:lineRule="exact"/>
        <w:ind w:left="811" w:hanging="448" w:firstLineChars="0"/>
        <w:jc w:val="center"/>
        <w:outlineLvl w:val="0"/>
        <w:rPr>
          <w:vanish/>
          <w:color w:val="FFFFFF"/>
          <w:kern w:val="18"/>
        </w:rPr>
      </w:pPr>
    </w:p>
    <w:p w14:paraId="70F571AC">
      <w:pPr>
        <w:pStyle w:val="149"/>
        <w:numPr>
          <w:ilvl w:val="0"/>
          <w:numId w:val="11"/>
        </w:numPr>
        <w:tabs>
          <w:tab w:val="clear" w:pos="0"/>
        </w:tabs>
        <w:spacing w:line="14" w:lineRule="exact"/>
        <w:ind w:left="811" w:hanging="448" w:firstLineChars="0"/>
        <w:jc w:val="center"/>
        <w:outlineLvl w:val="0"/>
        <w:rPr>
          <w:vanish/>
          <w:color w:val="FFFFFF"/>
          <w:kern w:val="18"/>
        </w:rPr>
      </w:pPr>
    </w:p>
    <w:p w14:paraId="7081909D">
      <w:pPr>
        <w:pStyle w:val="149"/>
        <w:numPr>
          <w:ilvl w:val="0"/>
          <w:numId w:val="11"/>
        </w:numPr>
        <w:tabs>
          <w:tab w:val="clear" w:pos="0"/>
        </w:tabs>
        <w:spacing w:line="14" w:lineRule="exact"/>
        <w:ind w:left="811" w:hanging="448" w:firstLineChars="0"/>
        <w:jc w:val="center"/>
        <w:outlineLvl w:val="0"/>
        <w:rPr>
          <w:vanish/>
          <w:color w:val="FFFFFF"/>
          <w:kern w:val="18"/>
        </w:rPr>
      </w:pPr>
    </w:p>
    <w:p w14:paraId="11B1E9F0">
      <w:pPr>
        <w:pStyle w:val="149"/>
        <w:numPr>
          <w:ilvl w:val="0"/>
          <w:numId w:val="11"/>
        </w:numPr>
        <w:tabs>
          <w:tab w:val="clear" w:pos="0"/>
        </w:tabs>
        <w:spacing w:line="14" w:lineRule="exact"/>
        <w:ind w:left="811" w:hanging="448" w:firstLineChars="0"/>
        <w:jc w:val="center"/>
        <w:outlineLvl w:val="0"/>
        <w:rPr>
          <w:vanish/>
          <w:color w:val="FFFFFF"/>
          <w:kern w:val="18"/>
        </w:rPr>
      </w:pPr>
    </w:p>
    <w:p w14:paraId="6A4C6825">
      <w:pPr>
        <w:pStyle w:val="149"/>
        <w:numPr>
          <w:ilvl w:val="0"/>
          <w:numId w:val="11"/>
        </w:numPr>
        <w:tabs>
          <w:tab w:val="clear" w:pos="0"/>
        </w:tabs>
        <w:spacing w:line="14" w:lineRule="exact"/>
        <w:ind w:left="811" w:hanging="448" w:firstLineChars="0"/>
        <w:jc w:val="center"/>
        <w:outlineLvl w:val="0"/>
        <w:rPr>
          <w:vanish/>
          <w:color w:val="FFFFFF"/>
          <w:kern w:val="18"/>
        </w:rPr>
      </w:pPr>
    </w:p>
    <w:p w14:paraId="5616624E">
      <w:pPr>
        <w:pStyle w:val="149"/>
        <w:numPr>
          <w:ilvl w:val="0"/>
          <w:numId w:val="11"/>
        </w:numPr>
        <w:tabs>
          <w:tab w:val="clear" w:pos="0"/>
        </w:tabs>
        <w:spacing w:line="14" w:lineRule="exact"/>
        <w:ind w:left="811" w:hanging="448" w:firstLineChars="0"/>
        <w:jc w:val="center"/>
        <w:outlineLvl w:val="0"/>
        <w:rPr>
          <w:vanish/>
          <w:color w:val="FFFFFF"/>
          <w:kern w:val="18"/>
        </w:rPr>
      </w:pPr>
    </w:p>
    <w:p w14:paraId="64728720">
      <w:pPr>
        <w:pStyle w:val="149"/>
        <w:numPr>
          <w:ilvl w:val="0"/>
          <w:numId w:val="11"/>
        </w:numPr>
        <w:tabs>
          <w:tab w:val="clear" w:pos="0"/>
        </w:tabs>
        <w:spacing w:line="14" w:lineRule="exact"/>
        <w:ind w:left="811" w:hanging="448" w:firstLineChars="0"/>
        <w:jc w:val="center"/>
        <w:outlineLvl w:val="0"/>
        <w:rPr>
          <w:vanish/>
          <w:color w:val="FFFFFF"/>
          <w:kern w:val="18"/>
        </w:rPr>
      </w:pPr>
    </w:p>
    <w:p w14:paraId="6B374C61">
      <w:pPr>
        <w:pStyle w:val="149"/>
        <w:numPr>
          <w:ilvl w:val="0"/>
          <w:numId w:val="11"/>
        </w:numPr>
        <w:tabs>
          <w:tab w:val="clear" w:pos="0"/>
        </w:tabs>
        <w:spacing w:line="14" w:lineRule="exact"/>
        <w:ind w:left="811" w:hanging="448" w:firstLineChars="0"/>
        <w:jc w:val="center"/>
        <w:outlineLvl w:val="0"/>
        <w:rPr>
          <w:vanish/>
          <w:color w:val="FFFFFF"/>
          <w:kern w:val="18"/>
        </w:rPr>
      </w:pPr>
    </w:p>
    <w:p w14:paraId="71581BD9">
      <w:pPr>
        <w:pStyle w:val="149"/>
        <w:numPr>
          <w:ilvl w:val="0"/>
          <w:numId w:val="11"/>
        </w:numPr>
        <w:tabs>
          <w:tab w:val="clear" w:pos="0"/>
        </w:tabs>
        <w:spacing w:line="14" w:lineRule="exact"/>
        <w:ind w:left="811" w:hanging="448" w:firstLineChars="0"/>
        <w:jc w:val="center"/>
        <w:outlineLvl w:val="0"/>
        <w:rPr>
          <w:vanish/>
          <w:color w:val="FFFFFF"/>
          <w:kern w:val="18"/>
        </w:rPr>
      </w:pPr>
    </w:p>
    <w:p w14:paraId="16CB7B63">
      <w:pPr>
        <w:pStyle w:val="149"/>
        <w:numPr>
          <w:ilvl w:val="0"/>
          <w:numId w:val="11"/>
        </w:numPr>
        <w:tabs>
          <w:tab w:val="clear" w:pos="0"/>
        </w:tabs>
        <w:spacing w:line="14" w:lineRule="exact"/>
        <w:ind w:left="811" w:hanging="448" w:firstLineChars="0"/>
        <w:jc w:val="center"/>
        <w:outlineLvl w:val="0"/>
        <w:rPr>
          <w:vanish/>
          <w:color w:val="FFFFFF"/>
          <w:kern w:val="18"/>
        </w:rPr>
      </w:pPr>
    </w:p>
    <w:p w14:paraId="41779E53">
      <w:pPr>
        <w:pStyle w:val="149"/>
        <w:numPr>
          <w:ilvl w:val="0"/>
          <w:numId w:val="11"/>
        </w:numPr>
        <w:tabs>
          <w:tab w:val="clear" w:pos="0"/>
        </w:tabs>
        <w:spacing w:line="14" w:lineRule="exact"/>
        <w:ind w:left="811" w:hanging="448" w:firstLineChars="0"/>
        <w:jc w:val="center"/>
        <w:outlineLvl w:val="0"/>
        <w:rPr>
          <w:vanish/>
          <w:color w:val="FFFFFF"/>
          <w:kern w:val="18"/>
        </w:rPr>
      </w:pPr>
    </w:p>
    <w:p w14:paraId="57A31293">
      <w:pPr>
        <w:pStyle w:val="149"/>
        <w:numPr>
          <w:ilvl w:val="0"/>
          <w:numId w:val="11"/>
        </w:numPr>
        <w:tabs>
          <w:tab w:val="clear" w:pos="0"/>
        </w:tabs>
        <w:spacing w:line="14" w:lineRule="exact"/>
        <w:ind w:left="811" w:hanging="448" w:firstLineChars="0"/>
        <w:jc w:val="center"/>
        <w:outlineLvl w:val="0"/>
        <w:rPr>
          <w:vanish/>
          <w:color w:val="FFFFFF"/>
          <w:kern w:val="18"/>
        </w:rPr>
      </w:pPr>
    </w:p>
    <w:p w14:paraId="2E66F2D6">
      <w:pPr>
        <w:pStyle w:val="149"/>
        <w:numPr>
          <w:ilvl w:val="0"/>
          <w:numId w:val="11"/>
        </w:numPr>
        <w:tabs>
          <w:tab w:val="clear" w:pos="0"/>
        </w:tabs>
        <w:spacing w:line="14" w:lineRule="exact"/>
        <w:ind w:left="811" w:hanging="448" w:firstLineChars="0"/>
        <w:jc w:val="center"/>
        <w:outlineLvl w:val="0"/>
        <w:rPr>
          <w:vanish/>
          <w:color w:val="FFFFFF"/>
          <w:kern w:val="18"/>
        </w:rPr>
      </w:pPr>
    </w:p>
    <w:p w14:paraId="71D4A6D6">
      <w:pPr>
        <w:pStyle w:val="149"/>
        <w:numPr>
          <w:ilvl w:val="0"/>
          <w:numId w:val="11"/>
        </w:numPr>
        <w:tabs>
          <w:tab w:val="clear" w:pos="0"/>
        </w:tabs>
        <w:spacing w:line="14" w:lineRule="exact"/>
        <w:ind w:left="811" w:hanging="448" w:firstLineChars="0"/>
        <w:jc w:val="center"/>
        <w:outlineLvl w:val="0"/>
        <w:rPr>
          <w:vanish/>
          <w:color w:val="FFFFFF"/>
          <w:kern w:val="18"/>
        </w:rPr>
      </w:pPr>
    </w:p>
    <w:p w14:paraId="328BB569">
      <w:pPr>
        <w:pStyle w:val="149"/>
        <w:numPr>
          <w:ilvl w:val="0"/>
          <w:numId w:val="11"/>
        </w:numPr>
        <w:tabs>
          <w:tab w:val="clear" w:pos="0"/>
        </w:tabs>
        <w:spacing w:line="14" w:lineRule="exact"/>
        <w:ind w:left="811" w:hanging="448" w:firstLineChars="0"/>
        <w:jc w:val="center"/>
        <w:outlineLvl w:val="0"/>
        <w:rPr>
          <w:vanish/>
          <w:color w:val="FFFFFF"/>
          <w:kern w:val="18"/>
        </w:rPr>
      </w:pPr>
    </w:p>
    <w:p w14:paraId="7BCD2380">
      <w:pPr>
        <w:pStyle w:val="149"/>
        <w:numPr>
          <w:ilvl w:val="0"/>
          <w:numId w:val="11"/>
        </w:numPr>
        <w:tabs>
          <w:tab w:val="clear" w:pos="0"/>
        </w:tabs>
        <w:spacing w:line="14" w:lineRule="exact"/>
        <w:ind w:left="811" w:hanging="448" w:firstLineChars="0"/>
        <w:jc w:val="center"/>
        <w:outlineLvl w:val="0"/>
        <w:rPr>
          <w:vanish/>
          <w:color w:val="FFFFFF"/>
          <w:kern w:val="18"/>
        </w:rPr>
      </w:pPr>
    </w:p>
    <w:p w14:paraId="56912F69">
      <w:pPr>
        <w:pStyle w:val="149"/>
        <w:numPr>
          <w:ilvl w:val="0"/>
          <w:numId w:val="11"/>
        </w:numPr>
        <w:tabs>
          <w:tab w:val="clear" w:pos="0"/>
        </w:tabs>
        <w:spacing w:line="14" w:lineRule="exact"/>
        <w:ind w:left="811" w:hanging="448" w:firstLineChars="0"/>
        <w:jc w:val="center"/>
        <w:outlineLvl w:val="0"/>
        <w:rPr>
          <w:vanish/>
          <w:color w:val="FFFFFF"/>
          <w:kern w:val="18"/>
        </w:rPr>
      </w:pPr>
    </w:p>
    <w:p w14:paraId="0F1457C5">
      <w:pPr>
        <w:pStyle w:val="149"/>
        <w:numPr>
          <w:ilvl w:val="0"/>
          <w:numId w:val="11"/>
        </w:numPr>
        <w:tabs>
          <w:tab w:val="clear" w:pos="0"/>
        </w:tabs>
        <w:spacing w:line="14" w:lineRule="exact"/>
        <w:ind w:left="811" w:hanging="448" w:firstLineChars="0"/>
        <w:jc w:val="center"/>
        <w:outlineLvl w:val="0"/>
        <w:rPr>
          <w:vanish/>
          <w:color w:val="FFFFFF"/>
          <w:kern w:val="18"/>
        </w:rPr>
      </w:pPr>
    </w:p>
    <w:p w14:paraId="29D92839">
      <w:pPr>
        <w:pStyle w:val="149"/>
        <w:numPr>
          <w:ilvl w:val="0"/>
          <w:numId w:val="11"/>
        </w:numPr>
        <w:tabs>
          <w:tab w:val="clear" w:pos="0"/>
        </w:tabs>
        <w:spacing w:line="14" w:lineRule="exact"/>
        <w:ind w:left="811" w:hanging="448" w:firstLineChars="0"/>
        <w:jc w:val="center"/>
        <w:outlineLvl w:val="0"/>
        <w:rPr>
          <w:vanish/>
          <w:color w:val="FFFFFF"/>
          <w:kern w:val="18"/>
        </w:rPr>
      </w:pPr>
    </w:p>
    <w:p w14:paraId="4915B6E4">
      <w:pPr>
        <w:pStyle w:val="149"/>
        <w:numPr>
          <w:ilvl w:val="0"/>
          <w:numId w:val="11"/>
        </w:numPr>
        <w:tabs>
          <w:tab w:val="clear" w:pos="0"/>
        </w:tabs>
        <w:spacing w:line="14" w:lineRule="exact"/>
        <w:ind w:left="811" w:hanging="448" w:firstLineChars="0"/>
        <w:jc w:val="center"/>
        <w:outlineLvl w:val="0"/>
        <w:rPr>
          <w:vanish/>
          <w:color w:val="FFFFFF"/>
          <w:kern w:val="18"/>
        </w:rPr>
      </w:pPr>
    </w:p>
    <w:p w14:paraId="44097E5B">
      <w:pPr>
        <w:pStyle w:val="149"/>
        <w:numPr>
          <w:ilvl w:val="0"/>
          <w:numId w:val="11"/>
        </w:numPr>
        <w:tabs>
          <w:tab w:val="clear" w:pos="0"/>
        </w:tabs>
        <w:spacing w:line="14" w:lineRule="exact"/>
        <w:ind w:left="811" w:hanging="448" w:firstLineChars="0"/>
        <w:jc w:val="center"/>
        <w:outlineLvl w:val="0"/>
        <w:rPr>
          <w:vanish/>
          <w:color w:val="FFFFFF"/>
          <w:kern w:val="18"/>
        </w:rPr>
      </w:pPr>
    </w:p>
    <w:p w14:paraId="04EF3BED">
      <w:pPr>
        <w:pStyle w:val="149"/>
        <w:numPr>
          <w:ilvl w:val="0"/>
          <w:numId w:val="11"/>
        </w:numPr>
        <w:tabs>
          <w:tab w:val="clear" w:pos="0"/>
        </w:tabs>
        <w:spacing w:line="14" w:lineRule="exact"/>
        <w:ind w:left="811" w:hanging="448" w:firstLineChars="0"/>
        <w:jc w:val="center"/>
        <w:outlineLvl w:val="0"/>
        <w:rPr>
          <w:vanish/>
          <w:color w:val="FFFFFF"/>
          <w:kern w:val="18"/>
        </w:rPr>
      </w:pPr>
    </w:p>
    <w:p w14:paraId="6898EDED">
      <w:pPr>
        <w:pStyle w:val="90"/>
        <w:spacing w:before="156" w:after="156"/>
      </w:pPr>
      <w:r>
        <w:rPr>
          <w:rFonts w:hint="eastAsia"/>
          <w:kern w:val="18"/>
        </w:rPr>
        <w:t>25次膀胱镜手术测得的电流和时间集总</w:t>
      </w:r>
    </w:p>
    <w:tbl>
      <w:tblPr>
        <w:tblStyle w:val="34"/>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190"/>
        <w:gridCol w:w="3190"/>
        <w:gridCol w:w="3190"/>
      </w:tblGrid>
      <w:tr w14:paraId="1142F069">
        <w:trPr>
          <w:wBefore w:w="0" w:type="dxa"/>
        </w:trPr>
        <w:tc>
          <w:tcPr>
            <w:tcW w:w="3190" w:type="dxa"/>
            <w:tcBorders>
              <w:top w:val="single" w:color="auto" w:sz="8" w:space="0"/>
              <w:bottom w:val="single" w:color="auto" w:sz="8" w:space="0"/>
            </w:tcBorders>
            <w:noWrap w:val="0"/>
            <w:vAlign w:val="top"/>
          </w:tcPr>
          <w:p w14:paraId="18B80CEA">
            <w:pPr>
              <w:rPr>
                <w:rFonts w:ascii="宋体"/>
                <w:sz w:val="18"/>
              </w:rPr>
            </w:pPr>
          </w:p>
        </w:tc>
        <w:tc>
          <w:tcPr>
            <w:tcW w:w="3190" w:type="dxa"/>
            <w:tcBorders>
              <w:top w:val="single" w:color="auto" w:sz="8" w:space="0"/>
              <w:bottom w:val="single" w:color="auto" w:sz="8" w:space="0"/>
            </w:tcBorders>
            <w:noWrap w:val="0"/>
            <w:vAlign w:val="top"/>
          </w:tcPr>
          <w:p w14:paraId="3ECA360C">
            <w:pPr>
              <w:jc w:val="center"/>
              <w:rPr>
                <w:rFonts w:ascii="宋体" w:hAnsi="宋体"/>
                <w:kern w:val="18"/>
                <w:sz w:val="18"/>
              </w:rPr>
            </w:pPr>
            <w:r>
              <w:rPr>
                <w:rFonts w:hint="eastAsia" w:ascii="宋体" w:hAnsi="宋体"/>
                <w:kern w:val="18"/>
                <w:sz w:val="18"/>
              </w:rPr>
              <w:t>平均值</w:t>
            </w:r>
          </w:p>
        </w:tc>
        <w:tc>
          <w:tcPr>
            <w:tcW w:w="3190" w:type="dxa"/>
            <w:tcBorders>
              <w:top w:val="single" w:color="auto" w:sz="8" w:space="0"/>
              <w:bottom w:val="single" w:color="auto" w:sz="8" w:space="0"/>
            </w:tcBorders>
            <w:noWrap w:val="0"/>
            <w:vAlign w:val="top"/>
          </w:tcPr>
          <w:p w14:paraId="19619CFA">
            <w:pPr>
              <w:jc w:val="center"/>
              <w:rPr>
                <w:rFonts w:ascii="宋体" w:hAnsi="宋体"/>
                <w:kern w:val="18"/>
                <w:sz w:val="18"/>
              </w:rPr>
            </w:pPr>
            <w:r>
              <w:rPr>
                <w:rFonts w:hint="eastAsia" w:ascii="宋体" w:hAnsi="宋体"/>
                <w:kern w:val="18"/>
                <w:sz w:val="18"/>
              </w:rPr>
              <w:t>标准偏差</w:t>
            </w:r>
          </w:p>
        </w:tc>
      </w:tr>
      <w:tr w14:paraId="3C3688A7">
        <w:trPr>
          <w:wBefore w:w="0" w:type="dxa"/>
        </w:trPr>
        <w:tc>
          <w:tcPr>
            <w:tcW w:w="3190" w:type="dxa"/>
            <w:noWrap w:val="0"/>
            <w:vAlign w:val="top"/>
          </w:tcPr>
          <w:p w14:paraId="5EE9DA0E">
            <w:pPr>
              <w:rPr>
                <w:rFonts w:ascii="宋体" w:hAnsi="宋体"/>
                <w:kern w:val="18"/>
                <w:sz w:val="18"/>
              </w:rPr>
            </w:pPr>
            <w:r>
              <w:rPr>
                <w:rFonts w:hint="eastAsia" w:ascii="宋体" w:hAnsi="宋体"/>
                <w:kern w:val="18"/>
                <w:sz w:val="18"/>
              </w:rPr>
              <w:t>手术时间/h</w:t>
            </w:r>
          </w:p>
        </w:tc>
        <w:tc>
          <w:tcPr>
            <w:tcW w:w="3190" w:type="dxa"/>
            <w:noWrap w:val="0"/>
            <w:vAlign w:val="top"/>
          </w:tcPr>
          <w:p w14:paraId="3CAD64E6">
            <w:pPr>
              <w:jc w:val="center"/>
              <w:rPr>
                <w:rFonts w:ascii="宋体" w:hAnsi="宋体"/>
                <w:kern w:val="18"/>
                <w:sz w:val="18"/>
              </w:rPr>
            </w:pPr>
            <w:r>
              <w:rPr>
                <w:rFonts w:hint="eastAsia" w:ascii="宋体" w:hAnsi="宋体"/>
                <w:kern w:val="18"/>
                <w:sz w:val="18"/>
              </w:rPr>
              <w:t>0.86</w:t>
            </w:r>
          </w:p>
        </w:tc>
        <w:tc>
          <w:tcPr>
            <w:tcW w:w="3190" w:type="dxa"/>
            <w:noWrap w:val="0"/>
            <w:vAlign w:val="top"/>
          </w:tcPr>
          <w:p w14:paraId="2342B61A">
            <w:pPr>
              <w:jc w:val="center"/>
              <w:rPr>
                <w:rFonts w:ascii="宋体" w:hAnsi="宋体"/>
                <w:kern w:val="18"/>
                <w:sz w:val="18"/>
              </w:rPr>
            </w:pPr>
            <w:r>
              <w:rPr>
                <w:rFonts w:hint="eastAsia" w:ascii="宋体" w:hAnsi="宋体"/>
                <w:kern w:val="18"/>
                <w:sz w:val="18"/>
              </w:rPr>
              <w:t>0.49</w:t>
            </w:r>
          </w:p>
        </w:tc>
      </w:tr>
      <w:tr w14:paraId="556B1BED">
        <w:trPr>
          <w:wBefore w:w="0" w:type="dxa"/>
        </w:trPr>
        <w:tc>
          <w:tcPr>
            <w:tcW w:w="3190" w:type="dxa"/>
            <w:noWrap w:val="0"/>
            <w:vAlign w:val="top"/>
          </w:tcPr>
          <w:p w14:paraId="263F71D7">
            <w:pPr>
              <w:rPr>
                <w:rFonts w:ascii="宋体" w:hAnsi="宋体"/>
                <w:kern w:val="18"/>
                <w:sz w:val="18"/>
              </w:rPr>
            </w:pPr>
            <w:r>
              <w:rPr>
                <w:rFonts w:hint="eastAsia" w:ascii="宋体" w:hAnsi="宋体"/>
                <w:kern w:val="18"/>
                <w:sz w:val="18"/>
              </w:rPr>
              <w:t>启动次数/（次/h）</w:t>
            </w:r>
          </w:p>
        </w:tc>
        <w:tc>
          <w:tcPr>
            <w:tcW w:w="3190" w:type="dxa"/>
            <w:noWrap w:val="0"/>
            <w:vAlign w:val="top"/>
          </w:tcPr>
          <w:p w14:paraId="1F3A7A35">
            <w:pPr>
              <w:jc w:val="center"/>
              <w:rPr>
                <w:rFonts w:ascii="宋体" w:hAnsi="宋体"/>
                <w:kern w:val="18"/>
                <w:sz w:val="18"/>
              </w:rPr>
            </w:pPr>
            <w:r>
              <w:rPr>
                <w:rFonts w:hint="eastAsia" w:ascii="宋体" w:hAnsi="宋体"/>
                <w:kern w:val="18"/>
                <w:sz w:val="18"/>
              </w:rPr>
              <w:t>225</w:t>
            </w:r>
          </w:p>
        </w:tc>
        <w:tc>
          <w:tcPr>
            <w:tcW w:w="3190" w:type="dxa"/>
            <w:noWrap w:val="0"/>
            <w:vAlign w:val="top"/>
          </w:tcPr>
          <w:p w14:paraId="4D5BB257">
            <w:pPr>
              <w:jc w:val="center"/>
              <w:rPr>
                <w:rFonts w:ascii="宋体" w:hAnsi="宋体"/>
                <w:kern w:val="18"/>
                <w:sz w:val="18"/>
              </w:rPr>
            </w:pPr>
            <w:r>
              <w:rPr>
                <w:rFonts w:hint="eastAsia" w:ascii="宋体" w:hAnsi="宋体"/>
                <w:kern w:val="18"/>
                <w:sz w:val="18"/>
              </w:rPr>
              <w:t>105</w:t>
            </w:r>
          </w:p>
        </w:tc>
      </w:tr>
      <w:tr w14:paraId="7181729B">
        <w:trPr>
          <w:wBefore w:w="0" w:type="dxa"/>
        </w:trPr>
        <w:tc>
          <w:tcPr>
            <w:tcW w:w="3190" w:type="dxa"/>
            <w:noWrap w:val="0"/>
            <w:vAlign w:val="top"/>
          </w:tcPr>
          <w:p w14:paraId="33FDDE65">
            <w:pPr>
              <w:rPr>
                <w:rFonts w:ascii="宋体" w:hAnsi="宋体"/>
                <w:kern w:val="18"/>
                <w:sz w:val="18"/>
              </w:rPr>
            </w:pPr>
            <w:r>
              <w:rPr>
                <w:rFonts w:hint="eastAsia" w:ascii="黑体" w:hAnsi="黑体" w:eastAsia="黑体"/>
                <w:kern w:val="18"/>
                <w:sz w:val="18"/>
              </w:rPr>
              <w:t>切</w:t>
            </w:r>
            <w:r>
              <w:rPr>
                <w:rFonts w:hint="eastAsia" w:ascii="宋体" w:hAnsi="宋体"/>
                <w:kern w:val="18"/>
                <w:sz w:val="18"/>
              </w:rPr>
              <w:t>电流</w:t>
            </w:r>
          </w:p>
        </w:tc>
        <w:tc>
          <w:tcPr>
            <w:tcW w:w="3190" w:type="dxa"/>
            <w:noWrap w:val="0"/>
            <w:vAlign w:val="top"/>
          </w:tcPr>
          <w:p w14:paraId="0CC3B002">
            <w:pPr>
              <w:jc w:val="center"/>
              <w:rPr>
                <w:rFonts w:ascii="宋体" w:hAnsi="宋体"/>
                <w:kern w:val="18"/>
                <w:sz w:val="18"/>
              </w:rPr>
            </w:pPr>
          </w:p>
        </w:tc>
        <w:tc>
          <w:tcPr>
            <w:tcW w:w="3190" w:type="dxa"/>
            <w:noWrap w:val="0"/>
            <w:vAlign w:val="top"/>
          </w:tcPr>
          <w:p w14:paraId="5865F640">
            <w:pPr>
              <w:jc w:val="center"/>
              <w:rPr>
                <w:rFonts w:ascii="宋体" w:hAnsi="宋体"/>
                <w:kern w:val="18"/>
                <w:sz w:val="18"/>
              </w:rPr>
            </w:pPr>
          </w:p>
        </w:tc>
      </w:tr>
      <w:tr w14:paraId="0BDE996F">
        <w:trPr>
          <w:wBefore w:w="0" w:type="dxa"/>
        </w:trPr>
        <w:tc>
          <w:tcPr>
            <w:tcW w:w="3190" w:type="dxa"/>
            <w:noWrap w:val="0"/>
            <w:vAlign w:val="top"/>
          </w:tcPr>
          <w:p w14:paraId="52C27E55">
            <w:pPr>
              <w:rPr>
                <w:rFonts w:ascii="宋体" w:hAnsi="宋体"/>
                <w:kern w:val="18"/>
                <w:sz w:val="18"/>
              </w:rPr>
            </w:pPr>
            <w:r>
              <w:rPr>
                <w:rFonts w:hint="eastAsia" w:ascii="宋体" w:hAnsi="宋体"/>
                <w:kern w:val="18"/>
                <w:sz w:val="18"/>
              </w:rPr>
              <w:t>最大电流/mA</w:t>
            </w:r>
          </w:p>
        </w:tc>
        <w:tc>
          <w:tcPr>
            <w:tcW w:w="3190" w:type="dxa"/>
            <w:noWrap w:val="0"/>
            <w:vAlign w:val="top"/>
          </w:tcPr>
          <w:p w14:paraId="3DE85957">
            <w:pPr>
              <w:jc w:val="center"/>
              <w:rPr>
                <w:rFonts w:ascii="宋体" w:hAnsi="宋体"/>
                <w:kern w:val="18"/>
                <w:sz w:val="18"/>
              </w:rPr>
            </w:pPr>
            <w:r>
              <w:rPr>
                <w:rFonts w:hint="eastAsia" w:ascii="宋体" w:hAnsi="宋体"/>
                <w:kern w:val="18"/>
                <w:sz w:val="18"/>
              </w:rPr>
              <w:t>407</w:t>
            </w:r>
          </w:p>
        </w:tc>
        <w:tc>
          <w:tcPr>
            <w:tcW w:w="3190" w:type="dxa"/>
            <w:noWrap w:val="0"/>
            <w:vAlign w:val="top"/>
          </w:tcPr>
          <w:p w14:paraId="2EA7A50B">
            <w:pPr>
              <w:jc w:val="center"/>
              <w:rPr>
                <w:rFonts w:ascii="宋体" w:hAnsi="宋体"/>
                <w:kern w:val="18"/>
                <w:sz w:val="18"/>
              </w:rPr>
            </w:pPr>
            <w:r>
              <w:rPr>
                <w:rFonts w:hint="eastAsia" w:ascii="宋体" w:hAnsi="宋体"/>
                <w:kern w:val="18"/>
                <w:sz w:val="18"/>
              </w:rPr>
              <w:t>297</w:t>
            </w:r>
          </w:p>
        </w:tc>
      </w:tr>
      <w:tr w14:paraId="7162217C">
        <w:trPr>
          <w:wBefore w:w="0" w:type="dxa"/>
        </w:trPr>
        <w:tc>
          <w:tcPr>
            <w:tcW w:w="3190" w:type="dxa"/>
            <w:noWrap w:val="0"/>
            <w:vAlign w:val="top"/>
          </w:tcPr>
          <w:p w14:paraId="61626783">
            <w:pPr>
              <w:rPr>
                <w:rFonts w:ascii="宋体" w:hAnsi="宋体"/>
                <w:kern w:val="18"/>
                <w:sz w:val="18"/>
              </w:rPr>
            </w:pPr>
            <w:r>
              <w:rPr>
                <w:rFonts w:hint="eastAsia" w:ascii="宋体" w:hAnsi="宋体"/>
                <w:kern w:val="18"/>
                <w:sz w:val="18"/>
              </w:rPr>
              <w:t>平均电流/mA</w:t>
            </w:r>
          </w:p>
        </w:tc>
        <w:tc>
          <w:tcPr>
            <w:tcW w:w="3190" w:type="dxa"/>
            <w:noWrap w:val="0"/>
            <w:vAlign w:val="top"/>
          </w:tcPr>
          <w:p w14:paraId="5B09FC0B">
            <w:pPr>
              <w:jc w:val="center"/>
              <w:rPr>
                <w:rFonts w:ascii="宋体" w:hAnsi="宋体"/>
                <w:kern w:val="18"/>
                <w:sz w:val="18"/>
              </w:rPr>
            </w:pPr>
            <w:r>
              <w:rPr>
                <w:rFonts w:hint="eastAsia" w:ascii="宋体" w:hAnsi="宋体"/>
                <w:kern w:val="18"/>
                <w:sz w:val="18"/>
              </w:rPr>
              <w:t>297</w:t>
            </w:r>
          </w:p>
        </w:tc>
        <w:tc>
          <w:tcPr>
            <w:tcW w:w="3190" w:type="dxa"/>
            <w:noWrap w:val="0"/>
            <w:vAlign w:val="top"/>
          </w:tcPr>
          <w:p w14:paraId="4C2CACCB">
            <w:pPr>
              <w:jc w:val="center"/>
              <w:rPr>
                <w:rFonts w:ascii="宋体" w:hAnsi="宋体"/>
                <w:kern w:val="18"/>
                <w:sz w:val="18"/>
              </w:rPr>
            </w:pPr>
            <w:r>
              <w:rPr>
                <w:rFonts w:hint="eastAsia" w:ascii="宋体" w:hAnsi="宋体"/>
                <w:kern w:val="18"/>
                <w:sz w:val="18"/>
              </w:rPr>
              <w:t>200</w:t>
            </w:r>
          </w:p>
        </w:tc>
      </w:tr>
      <w:tr w14:paraId="22C9DF7F">
        <w:trPr>
          <w:wBefore w:w="0" w:type="dxa"/>
        </w:trPr>
        <w:tc>
          <w:tcPr>
            <w:tcW w:w="3190" w:type="dxa"/>
            <w:noWrap w:val="0"/>
            <w:vAlign w:val="top"/>
          </w:tcPr>
          <w:p w14:paraId="62B3F8B1">
            <w:pPr>
              <w:rPr>
                <w:rFonts w:ascii="宋体" w:hAnsi="宋体"/>
                <w:kern w:val="18"/>
                <w:sz w:val="18"/>
              </w:rPr>
            </w:pPr>
            <w:r>
              <w:rPr>
                <w:rFonts w:hint="eastAsia" w:ascii="宋体" w:hAnsi="宋体"/>
                <w:kern w:val="18"/>
                <w:sz w:val="18"/>
              </w:rPr>
              <w:t>最长持续时间/s</w:t>
            </w:r>
          </w:p>
        </w:tc>
        <w:tc>
          <w:tcPr>
            <w:tcW w:w="3190" w:type="dxa"/>
            <w:noWrap w:val="0"/>
            <w:vAlign w:val="top"/>
          </w:tcPr>
          <w:p w14:paraId="7BF273F2">
            <w:pPr>
              <w:jc w:val="center"/>
              <w:rPr>
                <w:rFonts w:ascii="宋体" w:hAnsi="宋体"/>
                <w:kern w:val="18"/>
                <w:sz w:val="18"/>
              </w:rPr>
            </w:pPr>
            <w:r>
              <w:rPr>
                <w:rFonts w:hint="eastAsia" w:ascii="宋体" w:hAnsi="宋体"/>
                <w:kern w:val="18"/>
                <w:sz w:val="18"/>
              </w:rPr>
              <w:t>3.8</w:t>
            </w:r>
          </w:p>
        </w:tc>
        <w:tc>
          <w:tcPr>
            <w:tcW w:w="3190" w:type="dxa"/>
            <w:noWrap w:val="0"/>
            <w:vAlign w:val="top"/>
          </w:tcPr>
          <w:p w14:paraId="6A154CD3">
            <w:pPr>
              <w:jc w:val="center"/>
              <w:rPr>
                <w:rFonts w:ascii="宋体" w:hAnsi="宋体"/>
                <w:kern w:val="18"/>
                <w:sz w:val="18"/>
              </w:rPr>
            </w:pPr>
            <w:r>
              <w:rPr>
                <w:rFonts w:hint="eastAsia" w:ascii="宋体" w:hAnsi="宋体"/>
                <w:kern w:val="18"/>
                <w:sz w:val="18"/>
              </w:rPr>
              <w:t>2.3</w:t>
            </w:r>
          </w:p>
        </w:tc>
      </w:tr>
      <w:tr w14:paraId="255DD597">
        <w:trPr>
          <w:wBefore w:w="0" w:type="dxa"/>
        </w:trPr>
        <w:tc>
          <w:tcPr>
            <w:tcW w:w="3190" w:type="dxa"/>
            <w:noWrap w:val="0"/>
            <w:vAlign w:val="top"/>
          </w:tcPr>
          <w:p w14:paraId="77CE3A52">
            <w:pPr>
              <w:rPr>
                <w:rFonts w:ascii="宋体" w:hAnsi="宋体"/>
                <w:kern w:val="18"/>
                <w:sz w:val="18"/>
              </w:rPr>
            </w:pPr>
            <w:r>
              <w:rPr>
                <w:rFonts w:hint="eastAsia" w:ascii="宋体" w:hAnsi="宋体"/>
                <w:kern w:val="18"/>
                <w:sz w:val="18"/>
              </w:rPr>
              <w:t>平均持续时间/s</w:t>
            </w:r>
          </w:p>
        </w:tc>
        <w:tc>
          <w:tcPr>
            <w:tcW w:w="3190" w:type="dxa"/>
            <w:noWrap w:val="0"/>
            <w:vAlign w:val="top"/>
          </w:tcPr>
          <w:p w14:paraId="633D69DD">
            <w:pPr>
              <w:jc w:val="center"/>
              <w:rPr>
                <w:rFonts w:ascii="宋体" w:hAnsi="宋体"/>
                <w:kern w:val="18"/>
                <w:sz w:val="18"/>
              </w:rPr>
            </w:pPr>
            <w:r>
              <w:rPr>
                <w:rFonts w:hint="eastAsia" w:ascii="宋体" w:hAnsi="宋体"/>
                <w:kern w:val="18"/>
                <w:sz w:val="18"/>
              </w:rPr>
              <w:t>2.1</w:t>
            </w:r>
          </w:p>
        </w:tc>
        <w:tc>
          <w:tcPr>
            <w:tcW w:w="3190" w:type="dxa"/>
            <w:noWrap w:val="0"/>
            <w:vAlign w:val="top"/>
          </w:tcPr>
          <w:p w14:paraId="4BDFC0EB">
            <w:pPr>
              <w:jc w:val="center"/>
              <w:rPr>
                <w:rFonts w:ascii="宋体" w:hAnsi="宋体"/>
                <w:kern w:val="18"/>
                <w:sz w:val="18"/>
              </w:rPr>
            </w:pPr>
            <w:r>
              <w:rPr>
                <w:rFonts w:hint="eastAsia" w:ascii="宋体" w:hAnsi="宋体"/>
                <w:kern w:val="18"/>
                <w:sz w:val="18"/>
              </w:rPr>
              <w:t>0.7</w:t>
            </w:r>
          </w:p>
        </w:tc>
      </w:tr>
      <w:tr w14:paraId="3C5EBAB2">
        <w:trPr>
          <w:wBefore w:w="0" w:type="dxa"/>
        </w:trPr>
        <w:tc>
          <w:tcPr>
            <w:tcW w:w="3190" w:type="dxa"/>
            <w:tcBorders>
              <w:bottom w:val="single" w:color="auto" w:sz="4" w:space="0"/>
            </w:tcBorders>
            <w:noWrap w:val="0"/>
            <w:vAlign w:val="top"/>
          </w:tcPr>
          <w:p w14:paraId="16695BA9">
            <w:pPr>
              <w:rPr>
                <w:rFonts w:ascii="宋体" w:hAnsi="宋体"/>
                <w:kern w:val="18"/>
                <w:sz w:val="18"/>
              </w:rPr>
            </w:pPr>
            <w:r>
              <w:rPr>
                <w:rFonts w:hint="eastAsia" w:ascii="黑体" w:hAnsi="黑体" w:eastAsia="黑体"/>
                <w:kern w:val="18"/>
                <w:sz w:val="18"/>
              </w:rPr>
              <w:t>凝</w:t>
            </w:r>
            <w:r>
              <w:rPr>
                <w:rFonts w:hint="eastAsia" w:ascii="宋体" w:hAnsi="宋体"/>
                <w:kern w:val="18"/>
                <w:sz w:val="18"/>
              </w:rPr>
              <w:t>电流</w:t>
            </w:r>
          </w:p>
        </w:tc>
        <w:tc>
          <w:tcPr>
            <w:tcW w:w="3190" w:type="dxa"/>
            <w:tcBorders>
              <w:bottom w:val="single" w:color="auto" w:sz="4" w:space="0"/>
            </w:tcBorders>
            <w:noWrap w:val="0"/>
            <w:vAlign w:val="top"/>
          </w:tcPr>
          <w:p w14:paraId="4603B72E">
            <w:pPr>
              <w:jc w:val="center"/>
              <w:rPr>
                <w:rFonts w:ascii="宋体" w:hAnsi="宋体"/>
                <w:kern w:val="18"/>
                <w:sz w:val="18"/>
              </w:rPr>
            </w:pPr>
          </w:p>
        </w:tc>
        <w:tc>
          <w:tcPr>
            <w:tcW w:w="3190" w:type="dxa"/>
            <w:tcBorders>
              <w:bottom w:val="single" w:color="auto" w:sz="4" w:space="0"/>
            </w:tcBorders>
            <w:noWrap w:val="0"/>
            <w:vAlign w:val="top"/>
          </w:tcPr>
          <w:p w14:paraId="3CCFE3E8">
            <w:pPr>
              <w:jc w:val="center"/>
              <w:rPr>
                <w:rFonts w:ascii="宋体" w:hAnsi="宋体"/>
                <w:kern w:val="18"/>
                <w:sz w:val="18"/>
              </w:rPr>
            </w:pPr>
          </w:p>
        </w:tc>
      </w:tr>
      <w:tr w14:paraId="7902D5E7">
        <w:trPr>
          <w:wBefore w:w="0" w:type="dxa"/>
        </w:trPr>
        <w:tc>
          <w:tcPr>
            <w:tcW w:w="3190" w:type="dxa"/>
            <w:tcBorders>
              <w:top w:val="single" w:color="auto" w:sz="4" w:space="0"/>
              <w:bottom w:val="single" w:color="auto" w:sz="4" w:space="0"/>
            </w:tcBorders>
            <w:noWrap w:val="0"/>
            <w:vAlign w:val="top"/>
          </w:tcPr>
          <w:p w14:paraId="6758E618">
            <w:pPr>
              <w:rPr>
                <w:rFonts w:ascii="宋体" w:hAnsi="宋体"/>
                <w:kern w:val="18"/>
                <w:sz w:val="18"/>
              </w:rPr>
            </w:pPr>
            <w:r>
              <w:rPr>
                <w:rFonts w:hint="eastAsia" w:ascii="宋体" w:hAnsi="宋体"/>
                <w:kern w:val="18"/>
                <w:sz w:val="18"/>
              </w:rPr>
              <w:t>最大电流/mA</w:t>
            </w:r>
          </w:p>
        </w:tc>
        <w:tc>
          <w:tcPr>
            <w:tcW w:w="3190" w:type="dxa"/>
            <w:tcBorders>
              <w:top w:val="single" w:color="auto" w:sz="4" w:space="0"/>
              <w:bottom w:val="single" w:color="auto" w:sz="4" w:space="0"/>
            </w:tcBorders>
            <w:noWrap w:val="0"/>
            <w:vAlign w:val="top"/>
          </w:tcPr>
          <w:p w14:paraId="5087DDD7">
            <w:pPr>
              <w:jc w:val="center"/>
              <w:rPr>
                <w:rFonts w:ascii="宋体" w:hAnsi="宋体"/>
                <w:kern w:val="18"/>
                <w:sz w:val="18"/>
              </w:rPr>
            </w:pPr>
            <w:r>
              <w:rPr>
                <w:rFonts w:hint="eastAsia" w:ascii="宋体" w:hAnsi="宋体"/>
                <w:kern w:val="18"/>
                <w:sz w:val="18"/>
              </w:rPr>
              <w:t>339</w:t>
            </w:r>
          </w:p>
        </w:tc>
        <w:tc>
          <w:tcPr>
            <w:tcW w:w="3190" w:type="dxa"/>
            <w:tcBorders>
              <w:top w:val="single" w:color="auto" w:sz="4" w:space="0"/>
              <w:bottom w:val="single" w:color="auto" w:sz="4" w:space="0"/>
            </w:tcBorders>
            <w:noWrap w:val="0"/>
            <w:vAlign w:val="top"/>
          </w:tcPr>
          <w:p w14:paraId="5AB5A4B1">
            <w:pPr>
              <w:jc w:val="center"/>
              <w:rPr>
                <w:rFonts w:ascii="宋体" w:hAnsi="宋体"/>
                <w:kern w:val="18"/>
                <w:sz w:val="18"/>
              </w:rPr>
            </w:pPr>
            <w:r>
              <w:rPr>
                <w:rFonts w:hint="eastAsia" w:ascii="宋体" w:hAnsi="宋体"/>
                <w:kern w:val="18"/>
                <w:sz w:val="18"/>
              </w:rPr>
              <w:t>130</w:t>
            </w:r>
          </w:p>
        </w:tc>
      </w:tr>
      <w:tr w14:paraId="1D9E7078">
        <w:trPr>
          <w:wBefore w:w="0" w:type="dxa"/>
        </w:trPr>
        <w:tc>
          <w:tcPr>
            <w:tcW w:w="3190" w:type="dxa"/>
            <w:tcBorders>
              <w:top w:val="single" w:color="auto" w:sz="4" w:space="0"/>
              <w:bottom w:val="single" w:color="auto" w:sz="4" w:space="0"/>
            </w:tcBorders>
            <w:noWrap w:val="0"/>
            <w:vAlign w:val="top"/>
          </w:tcPr>
          <w:p w14:paraId="28891BCC">
            <w:pPr>
              <w:rPr>
                <w:rFonts w:ascii="宋体" w:hAnsi="宋体"/>
                <w:kern w:val="18"/>
                <w:sz w:val="18"/>
              </w:rPr>
            </w:pPr>
            <w:r>
              <w:rPr>
                <w:rFonts w:hint="eastAsia" w:ascii="宋体" w:hAnsi="宋体"/>
                <w:kern w:val="18"/>
                <w:sz w:val="18"/>
              </w:rPr>
              <w:t>平均电流/mA</w:t>
            </w:r>
          </w:p>
        </w:tc>
        <w:tc>
          <w:tcPr>
            <w:tcW w:w="3190" w:type="dxa"/>
            <w:tcBorders>
              <w:top w:val="single" w:color="auto" w:sz="4" w:space="0"/>
              <w:bottom w:val="single" w:color="auto" w:sz="4" w:space="0"/>
            </w:tcBorders>
            <w:noWrap w:val="0"/>
            <w:vAlign w:val="top"/>
          </w:tcPr>
          <w:p w14:paraId="137E2CB9">
            <w:pPr>
              <w:jc w:val="center"/>
              <w:rPr>
                <w:rFonts w:ascii="宋体" w:hAnsi="宋体"/>
                <w:kern w:val="18"/>
                <w:sz w:val="18"/>
              </w:rPr>
            </w:pPr>
            <w:r>
              <w:rPr>
                <w:rFonts w:hint="eastAsia" w:ascii="宋体" w:hAnsi="宋体"/>
                <w:kern w:val="18"/>
                <w:sz w:val="18"/>
              </w:rPr>
              <w:t>258</w:t>
            </w:r>
          </w:p>
        </w:tc>
        <w:tc>
          <w:tcPr>
            <w:tcW w:w="3190" w:type="dxa"/>
            <w:tcBorders>
              <w:top w:val="single" w:color="auto" w:sz="4" w:space="0"/>
              <w:bottom w:val="single" w:color="auto" w:sz="4" w:space="0"/>
            </w:tcBorders>
            <w:noWrap w:val="0"/>
            <w:vAlign w:val="top"/>
          </w:tcPr>
          <w:p w14:paraId="3335D474">
            <w:pPr>
              <w:jc w:val="center"/>
              <w:rPr>
                <w:rFonts w:ascii="宋体" w:hAnsi="宋体"/>
                <w:kern w:val="18"/>
                <w:sz w:val="18"/>
              </w:rPr>
            </w:pPr>
            <w:r>
              <w:rPr>
                <w:rFonts w:hint="eastAsia" w:ascii="宋体" w:hAnsi="宋体"/>
                <w:kern w:val="18"/>
                <w:sz w:val="18"/>
              </w:rPr>
              <w:t>88</w:t>
            </w:r>
          </w:p>
        </w:tc>
      </w:tr>
      <w:tr w14:paraId="5B395C26">
        <w:trPr>
          <w:wBefore w:w="0" w:type="dxa"/>
        </w:trPr>
        <w:tc>
          <w:tcPr>
            <w:tcW w:w="3190" w:type="dxa"/>
            <w:tcBorders>
              <w:top w:val="single" w:color="auto" w:sz="4" w:space="0"/>
              <w:bottom w:val="single" w:color="auto" w:sz="4" w:space="0"/>
            </w:tcBorders>
            <w:noWrap w:val="0"/>
            <w:vAlign w:val="top"/>
          </w:tcPr>
          <w:p w14:paraId="53196666">
            <w:pPr>
              <w:rPr>
                <w:rFonts w:ascii="宋体" w:hAnsi="宋体"/>
                <w:kern w:val="18"/>
                <w:sz w:val="18"/>
              </w:rPr>
            </w:pPr>
            <w:r>
              <w:rPr>
                <w:rFonts w:hint="eastAsia" w:ascii="宋体" w:hAnsi="宋体"/>
                <w:kern w:val="18"/>
                <w:sz w:val="18"/>
              </w:rPr>
              <w:t>最长持续时间/s</w:t>
            </w:r>
          </w:p>
        </w:tc>
        <w:tc>
          <w:tcPr>
            <w:tcW w:w="3190" w:type="dxa"/>
            <w:tcBorders>
              <w:top w:val="single" w:color="auto" w:sz="4" w:space="0"/>
              <w:bottom w:val="single" w:color="auto" w:sz="4" w:space="0"/>
            </w:tcBorders>
            <w:noWrap w:val="0"/>
            <w:vAlign w:val="top"/>
          </w:tcPr>
          <w:p w14:paraId="34242205">
            <w:pPr>
              <w:jc w:val="center"/>
              <w:rPr>
                <w:rFonts w:ascii="宋体" w:hAnsi="宋体"/>
                <w:kern w:val="18"/>
                <w:sz w:val="18"/>
              </w:rPr>
            </w:pPr>
            <w:r>
              <w:rPr>
                <w:rFonts w:hint="eastAsia" w:ascii="宋体" w:hAnsi="宋体"/>
                <w:kern w:val="18"/>
                <w:sz w:val="18"/>
              </w:rPr>
              <w:t>5.7</w:t>
            </w:r>
          </w:p>
        </w:tc>
        <w:tc>
          <w:tcPr>
            <w:tcW w:w="3190" w:type="dxa"/>
            <w:tcBorders>
              <w:top w:val="single" w:color="auto" w:sz="4" w:space="0"/>
              <w:bottom w:val="single" w:color="auto" w:sz="4" w:space="0"/>
            </w:tcBorders>
            <w:noWrap w:val="0"/>
            <w:vAlign w:val="top"/>
          </w:tcPr>
          <w:p w14:paraId="2C91D542">
            <w:pPr>
              <w:jc w:val="center"/>
              <w:rPr>
                <w:rFonts w:ascii="宋体" w:hAnsi="宋体"/>
                <w:kern w:val="18"/>
                <w:sz w:val="18"/>
              </w:rPr>
            </w:pPr>
            <w:r>
              <w:rPr>
                <w:rFonts w:hint="eastAsia" w:ascii="宋体" w:hAnsi="宋体"/>
                <w:kern w:val="18"/>
                <w:sz w:val="18"/>
              </w:rPr>
              <w:t>7.6</w:t>
            </w:r>
          </w:p>
        </w:tc>
      </w:tr>
      <w:tr w14:paraId="0325DC9E">
        <w:trPr>
          <w:wBefore w:w="0" w:type="dxa"/>
        </w:trPr>
        <w:tc>
          <w:tcPr>
            <w:tcW w:w="3190" w:type="dxa"/>
            <w:tcBorders>
              <w:top w:val="single" w:color="auto" w:sz="4" w:space="0"/>
              <w:bottom w:val="single" w:color="auto" w:sz="8" w:space="0"/>
            </w:tcBorders>
            <w:noWrap w:val="0"/>
            <w:vAlign w:val="top"/>
          </w:tcPr>
          <w:p w14:paraId="5C10DF17">
            <w:pPr>
              <w:rPr>
                <w:rFonts w:ascii="宋体" w:hAnsi="宋体"/>
                <w:kern w:val="18"/>
                <w:sz w:val="18"/>
              </w:rPr>
            </w:pPr>
            <w:r>
              <w:rPr>
                <w:rFonts w:hint="eastAsia" w:ascii="宋体" w:hAnsi="宋体"/>
                <w:kern w:val="18"/>
                <w:sz w:val="18"/>
              </w:rPr>
              <w:t>平均持续时间/s</w:t>
            </w:r>
          </w:p>
        </w:tc>
        <w:tc>
          <w:tcPr>
            <w:tcW w:w="3190" w:type="dxa"/>
            <w:tcBorders>
              <w:top w:val="single" w:color="auto" w:sz="4" w:space="0"/>
              <w:bottom w:val="single" w:color="auto" w:sz="8" w:space="0"/>
            </w:tcBorders>
            <w:noWrap w:val="0"/>
            <w:vAlign w:val="top"/>
          </w:tcPr>
          <w:p w14:paraId="2D14A5C2">
            <w:pPr>
              <w:jc w:val="center"/>
              <w:rPr>
                <w:rFonts w:ascii="宋体" w:hAnsi="宋体"/>
                <w:kern w:val="18"/>
                <w:sz w:val="18"/>
              </w:rPr>
            </w:pPr>
            <w:r>
              <w:rPr>
                <w:rFonts w:hint="eastAsia" w:ascii="宋体" w:hAnsi="宋体"/>
                <w:kern w:val="18"/>
                <w:sz w:val="18"/>
              </w:rPr>
              <w:t>2.0</w:t>
            </w:r>
          </w:p>
        </w:tc>
        <w:tc>
          <w:tcPr>
            <w:tcW w:w="3190" w:type="dxa"/>
            <w:tcBorders>
              <w:top w:val="single" w:color="auto" w:sz="4" w:space="0"/>
              <w:bottom w:val="single" w:color="auto" w:sz="8" w:space="0"/>
            </w:tcBorders>
            <w:noWrap w:val="0"/>
            <w:vAlign w:val="top"/>
          </w:tcPr>
          <w:p w14:paraId="16A7BF9A">
            <w:pPr>
              <w:jc w:val="center"/>
              <w:rPr>
                <w:rFonts w:ascii="宋体" w:hAnsi="宋体"/>
                <w:kern w:val="18"/>
                <w:sz w:val="18"/>
              </w:rPr>
            </w:pPr>
            <w:r>
              <w:rPr>
                <w:rFonts w:hint="eastAsia" w:ascii="宋体" w:hAnsi="宋体"/>
                <w:kern w:val="18"/>
                <w:sz w:val="18"/>
              </w:rPr>
              <w:t>0.7</w:t>
            </w:r>
          </w:p>
        </w:tc>
      </w:tr>
    </w:tbl>
    <w:p w14:paraId="69622D2B">
      <w:pPr>
        <w:pStyle w:val="25"/>
        <w:rPr>
          <w:kern w:val="18"/>
        </w:rPr>
      </w:pPr>
      <w:r>
        <w:rPr>
          <w:rFonts w:hint="eastAsia"/>
          <w:kern w:val="18"/>
        </w:rPr>
        <w:t>其所有膀胱镜（TUR）手术报告的数据汇总于表AA.1中。平均值和标准偏差（</w:t>
      </w:r>
      <w:r>
        <w:rPr>
          <w:rFonts w:ascii="Arial" w:hAnsi="Arial" w:cs="Arial"/>
          <w:sz w:val="20"/>
        </w:rPr>
        <w:t>σ</w:t>
      </w:r>
      <w:r>
        <w:rPr>
          <w:rFonts w:hint="eastAsia"/>
          <w:kern w:val="18"/>
        </w:rPr>
        <w:t>）是在25种情况下估算出的。这些数据为测量的电流和持续时间提供了有用的平均值和偏差估算。</w:t>
      </w:r>
    </w:p>
    <w:p w14:paraId="157B1BB6">
      <w:pPr>
        <w:rPr>
          <w:rFonts w:ascii="宋体" w:hAnsi="宋体"/>
          <w:kern w:val="18"/>
        </w:rPr>
      </w:pPr>
      <w:r>
        <w:rPr>
          <w:rFonts w:hint="eastAsia" w:ascii="黑体" w:hAnsi="黑体" w:eastAsia="黑体"/>
          <w:snapToGrid w:val="0"/>
          <w:kern w:val="0"/>
        </w:rPr>
        <w:t>中性电极</w:t>
      </w:r>
      <w:r>
        <w:rPr>
          <w:rFonts w:hint="eastAsia" w:ascii="宋体" w:hAnsi="宋体"/>
          <w:kern w:val="18"/>
        </w:rPr>
        <w:t>使用部位耗散的总能量：</w:t>
      </w:r>
    </w:p>
    <w:p w14:paraId="36E5B216">
      <w:pPr>
        <w:jc w:val="center"/>
      </w:pPr>
      <w:r>
        <w:rPr>
          <w:position w:val="-12"/>
        </w:rPr>
        <w:object>
          <v:shape id="_x0000_i1123" o:spt="75" type="#_x0000_t75" style="height:19.4pt;width:86.35pt;" o:ole="t" filled="f" o:preferrelative="t" stroked="f" coordsize="21600,21600">
            <v:path/>
            <v:fill on="f" focussize="0,0"/>
            <v:stroke on="f"/>
            <v:imagedata r:id="rId169" o:title=""/>
            <o:lock v:ext="edit" aspectratio="t"/>
            <w10:wrap type="none"/>
            <w10:anchorlock/>
          </v:shape>
          <o:OLEObject Type="Embed" ProgID="Equation.3" ShapeID="_x0000_i1123" DrawAspect="Content" ObjectID="_1468075802" r:id="rId168">
            <o:LockedField>false</o:LockedField>
          </o:OLEObject>
        </w:object>
      </w:r>
    </w:p>
    <w:p w14:paraId="6428AEB6">
      <w:pPr>
        <w:pStyle w:val="25"/>
        <w:rPr>
          <w:kern w:val="18"/>
        </w:rPr>
      </w:pPr>
      <w:r>
        <w:rPr>
          <w:rFonts w:hint="eastAsia"/>
          <w:kern w:val="18"/>
        </w:rPr>
        <w:t>式中：</w:t>
      </w:r>
    </w:p>
    <w:p w14:paraId="0E627461">
      <w:pPr>
        <w:pStyle w:val="25"/>
        <w:rPr>
          <w:color w:val="FF0000"/>
          <w:kern w:val="18"/>
        </w:rPr>
      </w:pPr>
      <w:ins w:id="3779" w:author="CHENWEI" w:date="2018-10-24T14:32:00Z"/>
      <w:ins w:id="3780" w:author="CHENWEI" w:date="2018-10-24T14:32:00Z"/>
      <w:ins w:id="3781" w:author="CHENWEI" w:date="2018-10-24T14:32:00Z"/>
      <w:ins w:id="3782" w:author="CHENWEI" w:date="2018-10-24T14:32:00Z">
        <w:r>
          <w:rPr>
            <w:position w:val="-4"/>
          </w:rPr>
          <w:object>
            <v:shape id="_x0000_i1124" o:spt="75" type="#_x0000_t75" style="height:11.9pt;width:11.9pt;" o:ole="t" filled="f" o:preferrelative="t" stroked="f" coordsize="21600,21600">
              <v:path/>
              <v:fill on="f" focussize="0,0"/>
              <v:stroke on="f"/>
              <v:imagedata r:id="rId171" o:title=""/>
              <o:lock v:ext="edit" aspectratio="t"/>
              <w10:wrap type="none"/>
              <w10:anchorlock/>
            </v:shape>
            <o:OLEObject Type="Embed" ProgID="Equation.3" ShapeID="_x0000_i1124" DrawAspect="Content" ObjectID="_1468075803" r:id="rId170">
              <o:LockedField>false</o:LockedField>
            </o:OLEObject>
          </w:object>
        </w:r>
      </w:ins>
      <w:del w:id="3784" w:author="CHENWEI" w:date="2018-10-24T14:32:00Z"/>
      <w:del w:id="3785" w:author="CHENWEI" w:date="2018-10-24T14:32:00Z"/>
      <w:del w:id="3786" w:author="CHENWEI" w:date="2018-10-24T14:32:00Z"/>
      <w:del w:id="3787" w:author="CHENWEI" w:date="2018-10-24T14:32:00Z"/>
      <w:del w:id="3788" w:author="CHENWEI" w:date="2018-10-24T14:32:00Z"/>
      <w:del w:id="3789" w:author="CHENWEI" w:date="2018-10-24T14:32:00Z">
        <w:r>
          <w:rPr>
            <w:kern w:val="18"/>
            <w:position w:val="-4"/>
          </w:rPr>
          <w:object>
            <v:shape id="_x0000_i1125" o:spt="75" type="#_x0000_t75" style="height:14.4pt;width:11.9pt;" o:ole="t" filled="f" o:preferrelative="t" stroked="f" coordsize="21600,21600">
              <v:path/>
              <v:fill on="f" focussize="0,0"/>
              <v:stroke on="f"/>
              <v:imagedata r:id="rId173" o:title=""/>
              <o:lock v:ext="edit" aspectratio="t"/>
              <w10:wrap type="none"/>
              <w10:anchorlock/>
            </v:shape>
            <o:OLEObject Type="Embed" ProgID="Equation.3" ShapeID="_x0000_i1125" DrawAspect="Content" ObjectID="_1468075804" r:id="rId172">
              <o:LockedField>false</o:LockedField>
            </o:OLEObject>
          </w:object>
        </w:r>
      </w:del>
      <w:del w:id="3791" w:author="CHENWEI" w:date="2018-10-24T14:32:00Z"/>
      <w:r>
        <w:rPr>
          <w:rFonts w:hint="eastAsia"/>
          <w:kern w:val="18"/>
        </w:rPr>
        <w:t>—耗散能量，单位为焦耳（J）；</w:t>
      </w:r>
    </w:p>
    <w:p w14:paraId="6749FBA6">
      <w:pPr>
        <w:pStyle w:val="25"/>
        <w:rPr>
          <w:kern w:val="18"/>
        </w:rPr>
      </w:pPr>
      <w:r>
        <w:rPr>
          <w:kern w:val="18"/>
          <w:position w:val="-12"/>
          <w:vertAlign w:val="subscript"/>
        </w:rPr>
        <w:object>
          <v:shape id="_x0000_i1126" o:spt="75" type="#_x0000_t75" style="height:18.15pt;width:19.4pt;" o:ole="t" filled="f" o:preferrelative="t" stroked="f" coordsize="21600,21600">
            <v:path/>
            <v:fill on="f" focussize="0,0"/>
            <v:stroke on="f"/>
            <v:imagedata r:id="rId175" o:title=""/>
            <o:lock v:ext="edit" aspectratio="t"/>
            <w10:wrap type="none"/>
            <w10:anchorlock/>
          </v:shape>
          <o:OLEObject Type="Embed" ProgID="Equation.3" ShapeID="_x0000_i1126" DrawAspect="Content" ObjectID="_1468075805" r:id="rId174">
            <o:LockedField>false</o:LockedField>
          </o:OLEObject>
        </w:object>
      </w:r>
      <w:r>
        <w:rPr>
          <w:rFonts w:hint="eastAsia"/>
          <w:kern w:val="18"/>
        </w:rPr>
        <w:t>—</w:t>
      </w:r>
      <w:r>
        <w:rPr>
          <w:rFonts w:hint="eastAsia" w:ascii="黑体" w:hAnsi="黑体" w:eastAsia="黑体"/>
          <w:snapToGrid w:val="0"/>
        </w:rPr>
        <w:t>中性电极</w:t>
      </w:r>
      <w:r>
        <w:rPr>
          <w:rFonts w:hint="eastAsia"/>
          <w:kern w:val="18"/>
        </w:rPr>
        <w:t>电流，单位为安倍（A）；</w:t>
      </w:r>
    </w:p>
    <w:p w14:paraId="5F115091">
      <w:pPr>
        <w:pStyle w:val="25"/>
        <w:rPr>
          <w:kern w:val="18"/>
        </w:rPr>
      </w:pPr>
      <w:ins w:id="3792" w:author="CHENWEI" w:date="2018-10-24T14:32:00Z"/>
      <w:ins w:id="3793" w:author="CHENWEI" w:date="2018-10-24T14:32:00Z"/>
      <w:ins w:id="3794" w:author="CHENWEI" w:date="2018-10-24T14:32:00Z"/>
      <w:ins w:id="3795" w:author="CHENWEI" w:date="2018-10-24T14:32:00Z">
        <w:r>
          <w:rPr>
            <w:position w:val="-6"/>
          </w:rPr>
          <w:object>
            <v:shape id="_x0000_i1127" o:spt="75" type="#_x0000_t75" style="height:11.9pt;width:6.9pt;" o:ole="t" filled="f" o:preferrelative="t" stroked="f" coordsize="21600,21600">
              <v:path/>
              <v:fill on="f" focussize="0,0"/>
              <v:stroke on="f"/>
              <v:imagedata r:id="rId177" o:title=""/>
              <o:lock v:ext="edit" aspectratio="t"/>
              <w10:wrap type="none"/>
              <w10:anchorlock/>
            </v:shape>
            <o:OLEObject Type="Embed" ProgID="Equation.3" ShapeID="_x0000_i1127" DrawAspect="Content" ObjectID="_1468075806" r:id="rId176">
              <o:LockedField>false</o:LockedField>
            </o:OLEObject>
          </w:object>
        </w:r>
      </w:ins>
      <w:r>
        <w:rPr>
          <w:rFonts w:hint="eastAsia"/>
          <w:kern w:val="18"/>
        </w:rPr>
        <w:t>—电流流动的持续时间，单位为秒（s）；</w:t>
      </w:r>
    </w:p>
    <w:p w14:paraId="53AB5CCF">
      <w:pPr>
        <w:pStyle w:val="25"/>
        <w:rPr>
          <w:kern w:val="18"/>
        </w:rPr>
      </w:pPr>
      <w:ins w:id="3797" w:author="CHENWEI" w:date="2018-10-24T14:33:00Z"/>
      <w:ins w:id="3798" w:author="CHENWEI" w:date="2018-10-24T14:33:00Z"/>
      <w:ins w:id="3799" w:author="CHENWEI" w:date="2018-10-24T14:33:00Z"/>
      <w:ins w:id="3800" w:author="CHENWEI" w:date="2018-10-24T14:33:00Z">
        <w:r>
          <w:rPr>
            <w:position w:val="-4"/>
          </w:rPr>
          <w:object>
            <v:shape id="_x0000_i1128" o:spt="75" type="#_x0000_t75" style="height:11.9pt;width:11.9pt;" o:ole="t" filled="f" o:preferrelative="t" stroked="f" coordsize="21600,21600">
              <v:path/>
              <v:fill on="f" focussize="0,0"/>
              <v:stroke on="f"/>
              <v:imagedata r:id="rId179" o:title=""/>
              <o:lock v:ext="edit" aspectratio="t"/>
              <w10:wrap type="none"/>
              <w10:anchorlock/>
            </v:shape>
            <o:OLEObject Type="Embed" ProgID="Equation.3" ShapeID="_x0000_i1128" DrawAspect="Content" ObjectID="_1468075807" r:id="rId178">
              <o:LockedField>false</o:LockedField>
            </o:OLEObject>
          </w:object>
        </w:r>
      </w:ins>
      <w:r>
        <w:rPr>
          <w:rFonts w:hint="eastAsia"/>
          <w:kern w:val="18"/>
        </w:rPr>
        <w:t>—</w:t>
      </w:r>
      <w:r>
        <w:rPr>
          <w:rFonts w:hint="eastAsia" w:ascii="黑体" w:hAnsi="黑体" w:eastAsia="黑体"/>
          <w:snapToGrid w:val="0"/>
        </w:rPr>
        <w:t>中性电极</w:t>
      </w:r>
      <w:r>
        <w:rPr>
          <w:rFonts w:hint="eastAsia"/>
          <w:kern w:val="18"/>
        </w:rPr>
        <w:t>部位阻抗的实数部分，单位为欧（Ω）。</w:t>
      </w:r>
    </w:p>
    <w:p w14:paraId="3C0AB46D">
      <w:pPr>
        <w:pStyle w:val="25"/>
        <w:rPr>
          <w:kern w:val="18"/>
        </w:rPr>
      </w:pPr>
      <w:r>
        <w:rPr>
          <w:rFonts w:hint="eastAsia"/>
          <w:kern w:val="18"/>
        </w:rPr>
        <w:t>阻抗</w:t>
      </w:r>
      <w:ins w:id="3802" w:author="zhuxq" w:date="2018-10-25T08:38:00Z"/>
      <w:ins w:id="3803" w:author="zhuxq" w:date="2018-10-25T08:38:00Z"/>
      <w:ins w:id="3804" w:author="zhuxq" w:date="2018-10-25T08:38:00Z"/>
      <w:ins w:id="3805" w:author="zhuxq" w:date="2018-10-25T08:38:00Z">
        <w:r>
          <w:rPr>
            <w:position w:val="-4"/>
          </w:rPr>
          <w:object>
            <v:shape id="_x0000_i1129" o:spt="75" type="#_x0000_t75" style="height:11.9pt;width:11.9pt;" o:ole="t" filled="f" o:preferrelative="t" stroked="f" coordsize="21600,21600">
              <v:path/>
              <v:fill on="f" focussize="0,0"/>
              <v:stroke on="f"/>
              <v:imagedata r:id="rId179" o:title=""/>
              <o:lock v:ext="edit" aspectratio="t"/>
              <w10:wrap type="none"/>
              <w10:anchorlock/>
            </v:shape>
            <o:OLEObject Type="Embed" ProgID="Equation.3" ShapeID="_x0000_i1129" DrawAspect="Content" ObjectID="_1468075808" r:id="rId180">
              <o:LockedField>false</o:LockedField>
            </o:OLEObject>
          </w:object>
        </w:r>
      </w:ins>
      <w:del w:id="3807" w:author="zhuxq" w:date="2018-10-25T08:38:00Z">
        <w:r>
          <w:rPr>
            <w:rFonts w:hint="eastAsia"/>
            <w:kern w:val="18"/>
          </w:rPr>
          <w:delText>R</w:delText>
        </w:r>
      </w:del>
      <w:r>
        <w:rPr>
          <w:rFonts w:hint="eastAsia"/>
          <w:kern w:val="18"/>
        </w:rPr>
        <w:t>一般是不确定的，因为它取决于</w:t>
      </w:r>
      <w:r>
        <w:rPr>
          <w:rFonts w:hint="eastAsia" w:ascii="黑体" w:hAnsi="黑体" w:eastAsia="黑体"/>
          <w:snapToGrid w:val="0"/>
        </w:rPr>
        <w:t>中性电极</w:t>
      </w:r>
      <w:r>
        <w:rPr>
          <w:rFonts w:hint="eastAsia"/>
          <w:kern w:val="18"/>
        </w:rPr>
        <w:t>设计和安放</w:t>
      </w:r>
      <w:r>
        <w:rPr>
          <w:rFonts w:hint="eastAsia" w:ascii="黑体" w:hAnsi="黑体" w:eastAsia="黑体"/>
          <w:snapToGrid w:val="0"/>
        </w:rPr>
        <w:t>中性电极</w:t>
      </w:r>
      <w:r>
        <w:rPr>
          <w:rFonts w:hint="eastAsia"/>
          <w:kern w:val="18"/>
        </w:rPr>
        <w:t>部位的组织解剖学结构。可定义一个“</w:t>
      </w:r>
      <w:r>
        <w:rPr>
          <w:rFonts w:hint="eastAsia" w:ascii="黑体" w:hAnsi="黑体" w:eastAsia="黑体"/>
          <w:snapToGrid w:val="0"/>
        </w:rPr>
        <w:t>发热因子</w:t>
      </w:r>
      <w:r>
        <w:rPr>
          <w:rFonts w:hint="eastAsia"/>
          <w:kern w:val="18"/>
        </w:rPr>
        <w:t>”</w:t>
      </w:r>
      <w:r>
        <w:rPr>
          <w:kern w:val="18"/>
          <w:position w:val="-6"/>
        </w:rPr>
        <w:object>
          <v:shape id="_x0000_i1130" o:spt="75" type="#_x0000_t75" style="height:14.4pt;width:14.4pt;" o:ole="t" filled="f" o:preferrelative="t" stroked="f" coordsize="21600,21600">
            <v:path/>
            <v:fill on="f" focussize="0,0"/>
            <v:stroke on="f"/>
            <v:imagedata r:id="rId182" o:title=""/>
            <o:lock v:ext="edit" aspectratio="t"/>
            <w10:wrap type="none"/>
            <w10:anchorlock/>
          </v:shape>
          <o:OLEObject Type="Embed" ProgID="Equation.3" ShapeID="_x0000_i1130" DrawAspect="Content" ObjectID="_1468075809" r:id="rId181">
            <o:LockedField>false</o:LockedField>
          </o:OLEObject>
        </w:object>
      </w:r>
      <w:r>
        <w:rPr>
          <w:rFonts w:hint="eastAsia"/>
          <w:kern w:val="18"/>
        </w:rPr>
        <w:t>用来描述</w:t>
      </w:r>
      <w:r>
        <w:rPr>
          <w:rFonts w:hint="eastAsia" w:ascii="黑体" w:hAnsi="黑体" w:eastAsia="黑体"/>
          <w:snapToGrid w:val="0"/>
        </w:rPr>
        <w:t>中性电极</w:t>
      </w:r>
      <w:r>
        <w:rPr>
          <w:rFonts w:hint="eastAsia"/>
          <w:kern w:val="18"/>
        </w:rPr>
        <w:t>上受到的“应力”：</w:t>
      </w:r>
    </w:p>
    <w:p w14:paraId="45FA85F0">
      <w:pPr>
        <w:pStyle w:val="25"/>
        <w:ind w:firstLine="0" w:firstLineChars="0"/>
        <w:jc w:val="center"/>
      </w:pPr>
      <w:r>
        <w:rPr>
          <w:position w:val="-10"/>
        </w:rPr>
        <w:object>
          <v:shape id="_x0000_i1131" o:spt="75" type="#_x0000_t75" style="height:18.15pt;width:72.65pt;" o:ole="t" filled="f" o:preferrelative="t" stroked="f" coordsize="21600,21600">
            <v:path/>
            <v:fill on="f" focussize="0,0"/>
            <v:stroke on="f"/>
            <v:imagedata r:id="rId184" o:title=""/>
            <o:lock v:ext="edit" aspectratio="t"/>
            <w10:wrap type="none"/>
            <w10:anchorlock/>
          </v:shape>
          <o:OLEObject Type="Embed" ProgID="Equation.3" ShapeID="_x0000_i1131" DrawAspect="Content" ObjectID="_1468075810" r:id="rId183">
            <o:LockedField>false</o:LockedField>
          </o:OLEObject>
        </w:object>
      </w:r>
    </w:p>
    <w:p w14:paraId="5DC07483">
      <w:pPr>
        <w:pStyle w:val="25"/>
        <w:rPr>
          <w:kern w:val="18"/>
        </w:rPr>
      </w:pPr>
      <w:r>
        <w:rPr>
          <w:rFonts w:hint="eastAsia" w:ascii="黑体" w:hAnsi="黑体" w:eastAsia="黑体"/>
          <w:snapToGrid w:val="0"/>
        </w:rPr>
        <w:t>发热因子</w:t>
      </w:r>
      <w:r>
        <w:rPr>
          <w:rFonts w:hint="eastAsia"/>
          <w:kern w:val="18"/>
        </w:rPr>
        <w:t>的意思是每欧姆阻抗耗散的能量。</w:t>
      </w:r>
      <w:r>
        <w:rPr>
          <w:rFonts w:hint="eastAsia" w:ascii="黑体" w:hAnsi="黑体" w:eastAsia="黑体"/>
          <w:snapToGrid w:val="0"/>
        </w:rPr>
        <w:t>中性电极</w:t>
      </w:r>
      <w:r>
        <w:rPr>
          <w:rFonts w:hint="eastAsia"/>
          <w:kern w:val="18"/>
        </w:rPr>
        <w:t>应能够控制代表典型外科手术的</w:t>
      </w:r>
      <w:r>
        <w:rPr>
          <w:kern w:val="18"/>
          <w:position w:val="-6"/>
        </w:rPr>
        <w:object>
          <v:shape id="_x0000_i1132" o:spt="75" type="#_x0000_t75" style="height:14.4pt;width:14.4pt;" o:ole="t" filled="f" o:preferrelative="t" stroked="f" coordsize="21600,21600">
            <v:path/>
            <v:fill on="f" focussize="0,0"/>
            <v:stroke on="f"/>
            <v:imagedata r:id="rId186" o:title=""/>
            <o:lock v:ext="edit" aspectratio="t"/>
            <w10:wrap type="none"/>
            <w10:anchorlock/>
          </v:shape>
          <o:OLEObject Type="Embed" ProgID="Equation.3" ShapeID="_x0000_i1132" DrawAspect="Content" ObjectID="_1468075811" r:id="rId185">
            <o:LockedField>false</o:LockedField>
          </o:OLEObject>
        </w:object>
      </w:r>
      <w:r>
        <w:rPr>
          <w:rFonts w:hint="eastAsia"/>
          <w:kern w:val="18"/>
        </w:rPr>
        <w:t>值。700mA电流施加60</w:t>
      </w:r>
      <w:ins w:id="3808" w:author="ZXQ" w:date="2018-09-19T17:10:00Z">
        <w:r>
          <w:rPr>
            <w:rFonts w:hint="eastAsia"/>
            <w:kern w:val="18"/>
          </w:rPr>
          <w:t xml:space="preserve"> s</w:t>
        </w:r>
      </w:ins>
      <w:del w:id="3809" w:author="ZXQ" w:date="2018-09-19T17:10:00Z">
        <w:r>
          <w:rPr>
            <w:rFonts w:hint="eastAsia"/>
            <w:kern w:val="18"/>
          </w:rPr>
          <w:delText>秒</w:delText>
        </w:r>
      </w:del>
      <w:r>
        <w:rPr>
          <w:rFonts w:hint="eastAsia"/>
          <w:kern w:val="18"/>
        </w:rPr>
        <w:t>产生</w:t>
      </w:r>
      <w:r>
        <w:rPr>
          <w:kern w:val="18"/>
          <w:position w:val="-6"/>
        </w:rPr>
        <w:object>
          <v:shape id="_x0000_i1133" o:spt="75" type="#_x0000_t75" style="height:14.4pt;width:14.4pt;" o:ole="t" filled="f" o:preferrelative="t" stroked="f" coordsize="21600,21600">
            <v:path/>
            <v:fill on="f" focussize="0,0"/>
            <v:stroke on="f"/>
            <v:imagedata r:id="rId188" o:title=""/>
            <o:lock v:ext="edit" aspectratio="t"/>
            <w10:wrap type="none"/>
            <w10:anchorlock/>
          </v:shape>
          <o:OLEObject Type="Embed" ProgID="Equation.3" ShapeID="_x0000_i1133" DrawAspect="Content" ObjectID="_1468075812" r:id="rId187">
            <o:LockedField>false</o:LockedField>
          </o:OLEObject>
        </w:object>
      </w:r>
      <w:r>
        <w:rPr>
          <w:rFonts w:hint="eastAsia"/>
          <w:kern w:val="18"/>
        </w:rPr>
        <w:t>=30 A</w:t>
      </w:r>
      <w:r>
        <w:rPr>
          <w:rFonts w:hint="eastAsia"/>
          <w:kern w:val="18"/>
          <w:vertAlign w:val="superscript"/>
        </w:rPr>
        <w:t>2</w:t>
      </w:r>
      <w:del w:id="3810" w:author="zhuxq" w:date="2018-10-24T12:35:00Z">
        <w:r>
          <w:rPr>
            <w:rFonts w:hint="eastAsia"/>
            <w:kern w:val="18"/>
          </w:rPr>
          <w:delText>S</w:delText>
        </w:r>
      </w:del>
      <w:ins w:id="3811" w:author="zhuxq" w:date="2018-10-24T12:35:00Z">
        <w:r>
          <w:rPr>
            <w:rFonts w:hint="eastAsia"/>
            <w:kern w:val="18"/>
          </w:rPr>
          <w:t>s</w:t>
        </w:r>
      </w:ins>
      <w:r>
        <w:rPr>
          <w:rFonts w:hint="eastAsia"/>
          <w:kern w:val="18"/>
        </w:rPr>
        <w:t>，该值远远超过一个膀胱镜（TUR）手术中最大可能的电流和持续时间。这个最大可能的</w:t>
      </w:r>
      <w:r>
        <w:rPr>
          <w:rFonts w:hint="eastAsia" w:ascii="黑体" w:hAnsi="黑体" w:eastAsia="黑体"/>
          <w:snapToGrid w:val="0"/>
        </w:rPr>
        <w:t>发热因子</w:t>
      </w:r>
      <w:r>
        <w:rPr>
          <w:kern w:val="18"/>
          <w:position w:val="-6"/>
        </w:rPr>
        <w:object>
          <v:shape id="_x0000_i1134" o:spt="75" type="#_x0000_t75" style="height:14.4pt;width:14.4pt;" o:ole="t" filled="f" o:preferrelative="t" stroked="f" coordsize="21600,21600">
            <v:path/>
            <v:fill on="f" focussize="0,0"/>
            <v:stroke on="f"/>
            <v:imagedata r:id="rId188" o:title=""/>
            <o:lock v:ext="edit" aspectratio="t"/>
            <w10:wrap type="none"/>
            <w10:anchorlock/>
          </v:shape>
          <o:OLEObject Type="Embed" ProgID="Equation.3" ShapeID="_x0000_i1134" DrawAspect="Content" ObjectID="_1468075813" r:id="rId189">
            <o:LockedField>false</o:LockedField>
          </o:OLEObject>
        </w:object>
      </w:r>
      <w:r>
        <w:rPr>
          <w:rFonts w:hint="eastAsia"/>
          <w:kern w:val="18"/>
        </w:rPr>
        <w:t>值是这样得到的：用</w:t>
      </w:r>
      <w:r>
        <w:rPr>
          <w:rFonts w:hint="eastAsia" w:ascii="宋体" w:eastAsia="宋体"/>
          <w:color w:val="FF0000"/>
          <w:kern w:val="18"/>
          <w:szCs w:val="20"/>
          <w:lang/>
          <w:rPrChange w:id="3812" w:author="ZXQ" w:date="2018-10-24T11:20:00Z">
            <w:rPr>
              <w:rFonts w:hint="eastAsia" w:ascii="黑体" w:eastAsia="黑体"/>
              <w:kern w:val="18"/>
              <w:szCs w:val="21"/>
            </w:rPr>
          </w:rPrChange>
        </w:rPr>
        <w:t>ECRI（1973）</w:t>
      </w:r>
      <w:r>
        <w:rPr>
          <w:rFonts w:ascii="宋体" w:eastAsia="宋体"/>
          <w:color w:val="FF0000"/>
          <w:kern w:val="18"/>
          <w:szCs w:val="20"/>
          <w:lang/>
          <w:rPrChange w:id="3813" w:author="ZXQ" w:date="2018-10-24T11:20:00Z">
            <w:rPr>
              <w:rFonts w:ascii="黑体" w:eastAsia="黑体"/>
              <w:kern w:val="18"/>
              <w:szCs w:val="21"/>
            </w:rPr>
          </w:rPrChange>
        </w:rPr>
        <w:t>[8]</w:t>
      </w:r>
      <w:r>
        <w:rPr>
          <w:rFonts w:hint="eastAsia"/>
          <w:kern w:val="18"/>
        </w:rPr>
        <w:t>和最大可能电流0.68A加上一个由米利根（Milligan）提供的标准偏差0.2A，平方后乘上最大可能的持续时间5</w:t>
      </w:r>
      <w:ins w:id="3814" w:author="zhuxq" w:date="2018-10-25T08:41:00Z">
        <w:r>
          <w:rPr>
            <w:kern w:val="18"/>
          </w:rPr>
          <w:t>.0</w:t>
        </w:r>
      </w:ins>
      <w:ins w:id="3815" w:author="ZXQ" w:date="2018-09-19T17:10:00Z">
        <w:r>
          <w:rPr>
            <w:rFonts w:hint="eastAsia"/>
            <w:kern w:val="18"/>
          </w:rPr>
          <w:t xml:space="preserve"> s</w:t>
        </w:r>
      </w:ins>
      <w:del w:id="3816" w:author="ZXQ" w:date="2018-09-19T17:10:00Z">
        <w:r>
          <w:rPr>
            <w:rFonts w:hint="eastAsia"/>
            <w:kern w:val="18"/>
          </w:rPr>
          <w:delText>秒</w:delText>
        </w:r>
      </w:del>
      <w:r>
        <w:rPr>
          <w:rFonts w:hint="eastAsia"/>
          <w:kern w:val="18"/>
        </w:rPr>
        <w:t>（平均值）与米利根提供的标准偏差7.6</w:t>
      </w:r>
      <w:ins w:id="3817" w:author="ZXQ" w:date="2018-09-19T17:10:00Z">
        <w:r>
          <w:rPr>
            <w:rFonts w:hint="eastAsia"/>
            <w:kern w:val="18"/>
          </w:rPr>
          <w:t xml:space="preserve"> s</w:t>
        </w:r>
      </w:ins>
      <w:del w:id="3818" w:author="ZXQ" w:date="2018-09-19T17:10:00Z">
        <w:r>
          <w:rPr>
            <w:rFonts w:hint="eastAsia"/>
            <w:kern w:val="18"/>
          </w:rPr>
          <w:delText>秒</w:delText>
        </w:r>
      </w:del>
      <w:r>
        <w:rPr>
          <w:rFonts w:hint="eastAsia"/>
          <w:kern w:val="18"/>
        </w:rPr>
        <w:t>之和，从而给出：</w:t>
      </w:r>
    </w:p>
    <w:p w14:paraId="7FD80B91">
      <w:pPr>
        <w:pStyle w:val="25"/>
        <w:ind w:firstLine="0" w:firstLineChars="0"/>
        <w:jc w:val="center"/>
      </w:pPr>
      <w:r>
        <w:rPr>
          <w:position w:val="-6"/>
        </w:rPr>
        <w:object>
          <v:shape id="_x0000_i1135" o:spt="75" type="#_x0000_t75" style="height:18.15pt;width:57.6pt;" o:ole="t" filled="f" o:preferrelative="t" stroked="f" coordsize="21600,21600">
            <v:path/>
            <v:fill on="f" focussize="0,0"/>
            <v:stroke on="f"/>
            <v:imagedata r:id="rId191" o:title=""/>
            <o:lock v:ext="edit" aspectratio="t"/>
            <w10:wrap type="none"/>
            <w10:anchorlock/>
          </v:shape>
          <o:OLEObject Type="Embed" ProgID="Equation.3" ShapeID="_x0000_i1135" DrawAspect="Content" ObjectID="_1468075814" r:id="rId190">
            <o:LockedField>false</o:LockedField>
          </o:OLEObject>
        </w:object>
      </w:r>
    </w:p>
    <w:p w14:paraId="3AEADC60">
      <w:pPr>
        <w:pStyle w:val="25"/>
      </w:pPr>
      <w:r>
        <w:rPr>
          <w:rFonts w:hint="eastAsia"/>
          <w:kern w:val="18"/>
        </w:rPr>
        <w:t>因此30</w:t>
      </w:r>
      <w:ins w:id="3819" w:author="ZXQ" w:date="2018-09-19T18:11:00Z">
        <w:r>
          <w:rPr>
            <w:rFonts w:hint="eastAsia"/>
            <w:kern w:val="18"/>
          </w:rPr>
          <w:t>A</w:t>
        </w:r>
      </w:ins>
      <w:ins w:id="3820" w:author="ZXQ" w:date="2018-09-19T18:11:00Z">
        <w:r>
          <w:rPr>
            <w:rFonts w:hint="eastAsia"/>
            <w:kern w:val="18"/>
            <w:vertAlign w:val="superscript"/>
          </w:rPr>
          <w:t>2</w:t>
        </w:r>
      </w:ins>
      <w:ins w:id="3821" w:author="ZXQ" w:date="2018-09-19T18:11:00Z">
        <w:del w:id="3822" w:author="zhuxq" w:date="2018-10-24T12:35:00Z">
          <w:r>
            <w:rPr>
              <w:rFonts w:hint="eastAsia"/>
              <w:kern w:val="18"/>
            </w:rPr>
            <w:delText>S</w:delText>
          </w:r>
        </w:del>
      </w:ins>
      <w:ins w:id="3823" w:author="zhuxq" w:date="2018-10-24T12:35:00Z">
        <w:r>
          <w:rPr>
            <w:rFonts w:hint="eastAsia"/>
            <w:kern w:val="18"/>
          </w:rPr>
          <w:t>s</w:t>
        </w:r>
      </w:ins>
      <w:r>
        <w:rPr>
          <w:rFonts w:hint="eastAsia"/>
          <w:kern w:val="18"/>
        </w:rPr>
        <w:t>可用作一个保守的试验判据。</w:t>
      </w:r>
    </w:p>
    <w:p w14:paraId="6160B773">
      <w:pPr>
        <w:pStyle w:val="25"/>
        <w:rPr>
          <w:kern w:val="18"/>
        </w:rPr>
      </w:pPr>
      <w:r>
        <w:rPr>
          <w:rFonts w:hint="eastAsia"/>
          <w:kern w:val="18"/>
        </w:rPr>
        <w:t>标记为“</w:t>
      </w:r>
      <w:r>
        <w:rPr>
          <w:rFonts w:hint="eastAsia" w:ascii="黑体" w:hAnsi="黑体" w:eastAsia="黑体"/>
          <w:snapToGrid w:val="0"/>
        </w:rPr>
        <w:t>婴儿</w:t>
      </w:r>
      <w:r>
        <w:rPr>
          <w:rFonts w:hint="eastAsia"/>
          <w:kern w:val="18"/>
        </w:rPr>
        <w:t>”用</w:t>
      </w:r>
      <w:r>
        <w:rPr>
          <w:rFonts w:hint="eastAsia" w:ascii="黑体" w:hAnsi="黑体" w:eastAsia="黑体"/>
          <w:snapToGrid w:val="0"/>
        </w:rPr>
        <w:t>中性电极</w:t>
      </w:r>
      <w:r>
        <w:rPr>
          <w:rFonts w:hint="eastAsia"/>
          <w:kern w:val="18"/>
        </w:rPr>
        <w:t>也可推导出一个类似的保守试验判据。因为婴儿不会进行膀胱镜（TUR）手术，用普外手术中得到的电流和持续时间数据可作为一个合理的近似，由皮尔斯（1981）报告的这些数据见下表AA.2：</w:t>
      </w:r>
    </w:p>
    <w:p w14:paraId="2B8038A5">
      <w:pPr>
        <w:pStyle w:val="90"/>
        <w:spacing w:before="156" w:after="156"/>
        <w:rPr>
          <w:kern w:val="18"/>
        </w:rPr>
      </w:pPr>
      <w:r>
        <w:rPr>
          <w:rFonts w:hint="eastAsia"/>
          <w:kern w:val="18"/>
        </w:rPr>
        <w:t>普外手术测得的电流和持续时间集总</w:t>
      </w:r>
    </w:p>
    <w:tbl>
      <w:tblPr>
        <w:tblStyle w:val="34"/>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190"/>
        <w:gridCol w:w="3190"/>
        <w:gridCol w:w="3190"/>
      </w:tblGrid>
      <w:tr w14:paraId="41A66AF6">
        <w:trPr>
          <w:wBefore w:w="0" w:type="dxa"/>
        </w:trPr>
        <w:tc>
          <w:tcPr>
            <w:tcW w:w="3190" w:type="dxa"/>
            <w:tcBorders>
              <w:top w:val="single" w:color="auto" w:sz="8" w:space="0"/>
              <w:bottom w:val="single" w:color="auto" w:sz="8" w:space="0"/>
            </w:tcBorders>
            <w:noWrap w:val="0"/>
            <w:vAlign w:val="top"/>
          </w:tcPr>
          <w:p w14:paraId="55D714ED">
            <w:pPr>
              <w:rPr>
                <w:rFonts w:ascii="宋体"/>
                <w:sz w:val="18"/>
              </w:rPr>
            </w:pPr>
          </w:p>
        </w:tc>
        <w:tc>
          <w:tcPr>
            <w:tcW w:w="3190" w:type="dxa"/>
            <w:tcBorders>
              <w:top w:val="single" w:color="auto" w:sz="8" w:space="0"/>
              <w:bottom w:val="single" w:color="auto" w:sz="8" w:space="0"/>
            </w:tcBorders>
            <w:noWrap w:val="0"/>
            <w:vAlign w:val="top"/>
          </w:tcPr>
          <w:p w14:paraId="28AD5299">
            <w:pPr>
              <w:jc w:val="center"/>
              <w:rPr>
                <w:rFonts w:ascii="宋体" w:hAnsi="宋体"/>
                <w:kern w:val="18"/>
                <w:sz w:val="18"/>
              </w:rPr>
            </w:pPr>
            <w:r>
              <w:rPr>
                <w:rFonts w:hint="eastAsia" w:ascii="宋体" w:hAnsi="宋体"/>
                <w:kern w:val="18"/>
                <w:sz w:val="18"/>
              </w:rPr>
              <w:t>平均值</w:t>
            </w:r>
          </w:p>
        </w:tc>
        <w:tc>
          <w:tcPr>
            <w:tcW w:w="3190" w:type="dxa"/>
            <w:tcBorders>
              <w:top w:val="single" w:color="auto" w:sz="8" w:space="0"/>
              <w:bottom w:val="single" w:color="auto" w:sz="8" w:space="0"/>
            </w:tcBorders>
            <w:noWrap w:val="0"/>
            <w:vAlign w:val="top"/>
          </w:tcPr>
          <w:p w14:paraId="3D08B2A0">
            <w:pPr>
              <w:jc w:val="center"/>
              <w:rPr>
                <w:rFonts w:ascii="宋体" w:hAnsi="宋体"/>
                <w:kern w:val="18"/>
                <w:sz w:val="18"/>
              </w:rPr>
            </w:pPr>
            <w:r>
              <w:rPr>
                <w:rFonts w:hint="eastAsia" w:ascii="宋体" w:hAnsi="宋体"/>
                <w:kern w:val="18"/>
                <w:sz w:val="18"/>
              </w:rPr>
              <w:t>标准偏差</w:t>
            </w:r>
          </w:p>
        </w:tc>
      </w:tr>
      <w:tr w14:paraId="4731D670">
        <w:trPr>
          <w:wBefore w:w="0" w:type="dxa"/>
        </w:trPr>
        <w:tc>
          <w:tcPr>
            <w:tcW w:w="3190" w:type="dxa"/>
            <w:tcBorders>
              <w:top w:val="single" w:color="auto" w:sz="8" w:space="0"/>
            </w:tcBorders>
            <w:noWrap w:val="0"/>
            <w:vAlign w:val="top"/>
          </w:tcPr>
          <w:p w14:paraId="229A4713">
            <w:pPr>
              <w:rPr>
                <w:rFonts w:ascii="宋体" w:hAnsi="宋体"/>
                <w:kern w:val="18"/>
                <w:sz w:val="18"/>
              </w:rPr>
            </w:pPr>
            <w:r>
              <w:rPr>
                <w:rFonts w:hint="eastAsia" w:ascii="宋体" w:hAnsi="宋体"/>
                <w:kern w:val="18"/>
                <w:sz w:val="18"/>
              </w:rPr>
              <w:t>手术时间/h</w:t>
            </w:r>
          </w:p>
        </w:tc>
        <w:tc>
          <w:tcPr>
            <w:tcW w:w="3190" w:type="dxa"/>
            <w:tcBorders>
              <w:top w:val="single" w:color="auto" w:sz="8" w:space="0"/>
            </w:tcBorders>
            <w:noWrap w:val="0"/>
            <w:vAlign w:val="top"/>
          </w:tcPr>
          <w:p w14:paraId="27E840B6">
            <w:pPr>
              <w:jc w:val="center"/>
              <w:rPr>
                <w:rFonts w:ascii="宋体" w:hAnsi="宋体"/>
                <w:kern w:val="18"/>
                <w:sz w:val="18"/>
              </w:rPr>
            </w:pPr>
            <w:r>
              <w:rPr>
                <w:rFonts w:hint="eastAsia" w:ascii="宋体" w:hAnsi="宋体"/>
                <w:kern w:val="18"/>
                <w:sz w:val="18"/>
              </w:rPr>
              <w:t>1.56</w:t>
            </w:r>
          </w:p>
        </w:tc>
        <w:tc>
          <w:tcPr>
            <w:tcW w:w="3190" w:type="dxa"/>
            <w:tcBorders>
              <w:top w:val="single" w:color="auto" w:sz="8" w:space="0"/>
            </w:tcBorders>
            <w:noWrap w:val="0"/>
            <w:vAlign w:val="top"/>
          </w:tcPr>
          <w:p w14:paraId="70EEB84A">
            <w:pPr>
              <w:jc w:val="center"/>
              <w:rPr>
                <w:rFonts w:ascii="宋体" w:hAnsi="宋体"/>
                <w:kern w:val="18"/>
                <w:sz w:val="18"/>
              </w:rPr>
            </w:pPr>
            <w:r>
              <w:rPr>
                <w:rFonts w:hint="eastAsia" w:ascii="宋体" w:hAnsi="宋体"/>
                <w:kern w:val="18"/>
                <w:sz w:val="18"/>
              </w:rPr>
              <w:t>0.84</w:t>
            </w:r>
          </w:p>
        </w:tc>
      </w:tr>
      <w:tr w14:paraId="0255A3BF">
        <w:trPr>
          <w:wBefore w:w="0" w:type="dxa"/>
        </w:trPr>
        <w:tc>
          <w:tcPr>
            <w:tcW w:w="3190" w:type="dxa"/>
            <w:noWrap w:val="0"/>
            <w:vAlign w:val="top"/>
          </w:tcPr>
          <w:p w14:paraId="58524806">
            <w:pPr>
              <w:rPr>
                <w:rFonts w:ascii="宋体" w:hAnsi="宋体"/>
                <w:kern w:val="18"/>
                <w:sz w:val="18"/>
              </w:rPr>
            </w:pPr>
            <w:r>
              <w:rPr>
                <w:rFonts w:hint="eastAsia" w:ascii="宋体" w:hAnsi="宋体"/>
                <w:kern w:val="18"/>
                <w:sz w:val="18"/>
              </w:rPr>
              <w:t>启动次数/（次/h）</w:t>
            </w:r>
          </w:p>
        </w:tc>
        <w:tc>
          <w:tcPr>
            <w:tcW w:w="3190" w:type="dxa"/>
            <w:noWrap w:val="0"/>
            <w:vAlign w:val="top"/>
          </w:tcPr>
          <w:p w14:paraId="41F51F2F">
            <w:pPr>
              <w:jc w:val="center"/>
              <w:rPr>
                <w:rFonts w:ascii="宋体" w:hAnsi="宋体"/>
                <w:kern w:val="18"/>
                <w:sz w:val="18"/>
              </w:rPr>
            </w:pPr>
            <w:r>
              <w:rPr>
                <w:rFonts w:hint="eastAsia" w:ascii="宋体" w:hAnsi="宋体"/>
                <w:kern w:val="18"/>
                <w:sz w:val="18"/>
              </w:rPr>
              <w:t>63</w:t>
            </w:r>
          </w:p>
        </w:tc>
        <w:tc>
          <w:tcPr>
            <w:tcW w:w="3190" w:type="dxa"/>
            <w:noWrap w:val="0"/>
            <w:vAlign w:val="top"/>
          </w:tcPr>
          <w:p w14:paraId="2A194D12">
            <w:pPr>
              <w:jc w:val="center"/>
              <w:rPr>
                <w:rFonts w:ascii="宋体" w:hAnsi="宋体"/>
                <w:kern w:val="18"/>
                <w:sz w:val="18"/>
              </w:rPr>
            </w:pPr>
            <w:r>
              <w:rPr>
                <w:rFonts w:hint="eastAsia" w:ascii="宋体" w:hAnsi="宋体"/>
                <w:kern w:val="18"/>
                <w:sz w:val="18"/>
              </w:rPr>
              <w:t>84</w:t>
            </w:r>
          </w:p>
        </w:tc>
      </w:tr>
      <w:tr w14:paraId="62CEA09D">
        <w:trPr>
          <w:wBefore w:w="0" w:type="dxa"/>
        </w:trPr>
        <w:tc>
          <w:tcPr>
            <w:tcW w:w="3190" w:type="dxa"/>
            <w:noWrap w:val="0"/>
            <w:vAlign w:val="top"/>
          </w:tcPr>
          <w:p w14:paraId="60052EE3">
            <w:pPr>
              <w:rPr>
                <w:rFonts w:ascii="宋体" w:hAnsi="宋体"/>
                <w:kern w:val="18"/>
                <w:sz w:val="18"/>
              </w:rPr>
            </w:pPr>
            <w:r>
              <w:rPr>
                <w:rFonts w:hint="eastAsia" w:ascii="黑体" w:hAnsi="黑体" w:eastAsia="黑体"/>
                <w:snapToGrid w:val="0"/>
                <w:kern w:val="0"/>
                <w:sz w:val="18"/>
              </w:rPr>
              <w:t>切</w:t>
            </w:r>
            <w:r>
              <w:rPr>
                <w:rFonts w:hint="eastAsia" w:ascii="宋体" w:hAnsi="宋体"/>
                <w:kern w:val="18"/>
                <w:sz w:val="18"/>
              </w:rPr>
              <w:t>电流</w:t>
            </w:r>
          </w:p>
        </w:tc>
        <w:tc>
          <w:tcPr>
            <w:tcW w:w="3190" w:type="dxa"/>
            <w:noWrap w:val="0"/>
            <w:vAlign w:val="top"/>
          </w:tcPr>
          <w:p w14:paraId="51A5B2F7">
            <w:pPr>
              <w:jc w:val="center"/>
              <w:rPr>
                <w:rFonts w:ascii="宋体" w:hAnsi="宋体"/>
                <w:kern w:val="18"/>
                <w:sz w:val="18"/>
              </w:rPr>
            </w:pPr>
          </w:p>
        </w:tc>
        <w:tc>
          <w:tcPr>
            <w:tcW w:w="3190" w:type="dxa"/>
            <w:noWrap w:val="0"/>
            <w:vAlign w:val="top"/>
          </w:tcPr>
          <w:p w14:paraId="5BF51FE1">
            <w:pPr>
              <w:jc w:val="center"/>
              <w:rPr>
                <w:rFonts w:ascii="宋体" w:hAnsi="宋体"/>
                <w:kern w:val="18"/>
                <w:sz w:val="18"/>
              </w:rPr>
            </w:pPr>
          </w:p>
        </w:tc>
      </w:tr>
      <w:tr w14:paraId="117C2069">
        <w:trPr>
          <w:wBefore w:w="0" w:type="dxa"/>
        </w:trPr>
        <w:tc>
          <w:tcPr>
            <w:tcW w:w="3190" w:type="dxa"/>
            <w:noWrap w:val="0"/>
            <w:vAlign w:val="top"/>
          </w:tcPr>
          <w:p w14:paraId="6C672802">
            <w:pPr>
              <w:rPr>
                <w:rFonts w:ascii="宋体" w:hAnsi="宋体"/>
                <w:kern w:val="18"/>
                <w:sz w:val="18"/>
              </w:rPr>
            </w:pPr>
            <w:r>
              <w:rPr>
                <w:rFonts w:hint="eastAsia" w:ascii="宋体" w:hAnsi="宋体"/>
                <w:kern w:val="18"/>
                <w:sz w:val="18"/>
              </w:rPr>
              <w:t>最大电流/mA</w:t>
            </w:r>
          </w:p>
        </w:tc>
        <w:tc>
          <w:tcPr>
            <w:tcW w:w="3190" w:type="dxa"/>
            <w:noWrap w:val="0"/>
            <w:vAlign w:val="top"/>
          </w:tcPr>
          <w:p w14:paraId="56E8E938">
            <w:pPr>
              <w:jc w:val="center"/>
              <w:rPr>
                <w:rFonts w:ascii="宋体" w:hAnsi="宋体"/>
                <w:kern w:val="18"/>
                <w:sz w:val="18"/>
              </w:rPr>
            </w:pPr>
            <w:r>
              <w:rPr>
                <w:rFonts w:hint="eastAsia" w:ascii="宋体" w:hAnsi="宋体"/>
                <w:kern w:val="18"/>
                <w:sz w:val="18"/>
              </w:rPr>
              <w:t>340</w:t>
            </w:r>
          </w:p>
        </w:tc>
        <w:tc>
          <w:tcPr>
            <w:tcW w:w="3190" w:type="dxa"/>
            <w:noWrap w:val="0"/>
            <w:vAlign w:val="top"/>
          </w:tcPr>
          <w:p w14:paraId="69208A4D">
            <w:pPr>
              <w:jc w:val="center"/>
              <w:rPr>
                <w:rFonts w:ascii="宋体" w:hAnsi="宋体"/>
                <w:kern w:val="18"/>
                <w:sz w:val="18"/>
              </w:rPr>
            </w:pPr>
            <w:r>
              <w:rPr>
                <w:rFonts w:hint="eastAsia" w:ascii="宋体" w:hAnsi="宋体"/>
                <w:kern w:val="18"/>
                <w:sz w:val="18"/>
              </w:rPr>
              <w:t>101</w:t>
            </w:r>
          </w:p>
        </w:tc>
      </w:tr>
      <w:tr w14:paraId="1CD2E3AA">
        <w:trPr>
          <w:wBefore w:w="0" w:type="dxa"/>
        </w:trPr>
        <w:tc>
          <w:tcPr>
            <w:tcW w:w="3190" w:type="dxa"/>
            <w:noWrap w:val="0"/>
            <w:vAlign w:val="top"/>
          </w:tcPr>
          <w:p w14:paraId="06EE05A7">
            <w:pPr>
              <w:rPr>
                <w:rFonts w:ascii="宋体" w:hAnsi="宋体"/>
                <w:kern w:val="18"/>
                <w:sz w:val="18"/>
              </w:rPr>
            </w:pPr>
            <w:r>
              <w:rPr>
                <w:rFonts w:hint="eastAsia" w:ascii="宋体" w:hAnsi="宋体"/>
                <w:kern w:val="18"/>
                <w:sz w:val="18"/>
              </w:rPr>
              <w:t>平均电流/mA</w:t>
            </w:r>
          </w:p>
        </w:tc>
        <w:tc>
          <w:tcPr>
            <w:tcW w:w="3190" w:type="dxa"/>
            <w:noWrap w:val="0"/>
            <w:vAlign w:val="top"/>
          </w:tcPr>
          <w:p w14:paraId="4C42EAFC">
            <w:pPr>
              <w:jc w:val="center"/>
              <w:rPr>
                <w:rFonts w:ascii="宋体" w:hAnsi="宋体"/>
                <w:kern w:val="18"/>
                <w:sz w:val="18"/>
              </w:rPr>
            </w:pPr>
            <w:r>
              <w:rPr>
                <w:rFonts w:hint="eastAsia" w:ascii="宋体" w:hAnsi="宋体"/>
                <w:kern w:val="18"/>
                <w:sz w:val="18"/>
              </w:rPr>
              <w:t>281</w:t>
            </w:r>
          </w:p>
        </w:tc>
        <w:tc>
          <w:tcPr>
            <w:tcW w:w="3190" w:type="dxa"/>
            <w:noWrap w:val="0"/>
            <w:vAlign w:val="top"/>
          </w:tcPr>
          <w:p w14:paraId="76EC9955">
            <w:pPr>
              <w:jc w:val="center"/>
              <w:rPr>
                <w:rFonts w:ascii="宋体" w:hAnsi="宋体"/>
                <w:kern w:val="18"/>
                <w:sz w:val="18"/>
              </w:rPr>
            </w:pPr>
            <w:r>
              <w:rPr>
                <w:rFonts w:hint="eastAsia" w:ascii="宋体" w:hAnsi="宋体"/>
                <w:kern w:val="18"/>
                <w:sz w:val="18"/>
              </w:rPr>
              <w:t>147</w:t>
            </w:r>
          </w:p>
        </w:tc>
      </w:tr>
      <w:tr w14:paraId="6D1001CF">
        <w:trPr>
          <w:wBefore w:w="0" w:type="dxa"/>
        </w:trPr>
        <w:tc>
          <w:tcPr>
            <w:tcW w:w="3190" w:type="dxa"/>
            <w:noWrap w:val="0"/>
            <w:vAlign w:val="top"/>
          </w:tcPr>
          <w:p w14:paraId="4E6EDAA1">
            <w:pPr>
              <w:rPr>
                <w:rFonts w:ascii="宋体" w:hAnsi="宋体"/>
                <w:kern w:val="18"/>
                <w:sz w:val="18"/>
              </w:rPr>
            </w:pPr>
            <w:r>
              <w:rPr>
                <w:rFonts w:hint="eastAsia" w:ascii="宋体" w:hAnsi="宋体"/>
                <w:kern w:val="18"/>
                <w:sz w:val="18"/>
              </w:rPr>
              <w:t>最长持续时间/S</w:t>
            </w:r>
          </w:p>
        </w:tc>
        <w:tc>
          <w:tcPr>
            <w:tcW w:w="3190" w:type="dxa"/>
            <w:noWrap w:val="0"/>
            <w:vAlign w:val="top"/>
          </w:tcPr>
          <w:p w14:paraId="61DDC445">
            <w:pPr>
              <w:jc w:val="center"/>
              <w:rPr>
                <w:rFonts w:ascii="宋体" w:hAnsi="宋体"/>
                <w:kern w:val="18"/>
                <w:sz w:val="18"/>
              </w:rPr>
            </w:pPr>
            <w:r>
              <w:rPr>
                <w:rFonts w:hint="eastAsia" w:ascii="宋体" w:hAnsi="宋体"/>
                <w:kern w:val="18"/>
                <w:sz w:val="18"/>
              </w:rPr>
              <w:t>7.6</w:t>
            </w:r>
          </w:p>
        </w:tc>
        <w:tc>
          <w:tcPr>
            <w:tcW w:w="3190" w:type="dxa"/>
            <w:noWrap w:val="0"/>
            <w:vAlign w:val="top"/>
          </w:tcPr>
          <w:p w14:paraId="424EA7B3">
            <w:pPr>
              <w:jc w:val="center"/>
              <w:rPr>
                <w:rFonts w:ascii="宋体" w:hAnsi="宋体"/>
                <w:kern w:val="18"/>
                <w:sz w:val="18"/>
              </w:rPr>
            </w:pPr>
            <w:r>
              <w:rPr>
                <w:rFonts w:hint="eastAsia" w:ascii="宋体" w:hAnsi="宋体"/>
                <w:kern w:val="18"/>
                <w:sz w:val="18"/>
              </w:rPr>
              <w:t>11</w:t>
            </w:r>
          </w:p>
        </w:tc>
      </w:tr>
      <w:tr w14:paraId="4F876122">
        <w:trPr>
          <w:wBefore w:w="0" w:type="dxa"/>
        </w:trPr>
        <w:tc>
          <w:tcPr>
            <w:tcW w:w="3190" w:type="dxa"/>
            <w:noWrap w:val="0"/>
            <w:vAlign w:val="top"/>
          </w:tcPr>
          <w:p w14:paraId="441B9C2E">
            <w:pPr>
              <w:rPr>
                <w:rFonts w:ascii="宋体" w:hAnsi="宋体"/>
                <w:kern w:val="18"/>
                <w:sz w:val="18"/>
              </w:rPr>
            </w:pPr>
            <w:r>
              <w:rPr>
                <w:rFonts w:hint="eastAsia" w:ascii="宋体" w:hAnsi="宋体"/>
                <w:kern w:val="18"/>
                <w:sz w:val="18"/>
              </w:rPr>
              <w:t>平均持续时间/S</w:t>
            </w:r>
          </w:p>
        </w:tc>
        <w:tc>
          <w:tcPr>
            <w:tcW w:w="3190" w:type="dxa"/>
            <w:noWrap w:val="0"/>
            <w:vAlign w:val="top"/>
          </w:tcPr>
          <w:p w14:paraId="2A207D2C">
            <w:pPr>
              <w:jc w:val="center"/>
              <w:rPr>
                <w:rFonts w:ascii="宋体" w:hAnsi="宋体"/>
                <w:kern w:val="18"/>
                <w:sz w:val="18"/>
              </w:rPr>
            </w:pPr>
            <w:r>
              <w:rPr>
                <w:rFonts w:hint="eastAsia" w:ascii="宋体" w:hAnsi="宋体"/>
                <w:kern w:val="18"/>
                <w:sz w:val="18"/>
              </w:rPr>
              <w:t>2.2</w:t>
            </w:r>
          </w:p>
        </w:tc>
        <w:tc>
          <w:tcPr>
            <w:tcW w:w="3190" w:type="dxa"/>
            <w:noWrap w:val="0"/>
            <w:vAlign w:val="top"/>
          </w:tcPr>
          <w:p w14:paraId="728309CE">
            <w:pPr>
              <w:jc w:val="center"/>
              <w:rPr>
                <w:rFonts w:ascii="宋体" w:hAnsi="宋体"/>
                <w:kern w:val="18"/>
                <w:sz w:val="18"/>
              </w:rPr>
            </w:pPr>
            <w:r>
              <w:rPr>
                <w:rFonts w:hint="eastAsia" w:ascii="宋体" w:hAnsi="宋体"/>
                <w:kern w:val="18"/>
                <w:sz w:val="18"/>
              </w:rPr>
              <w:t>1.8</w:t>
            </w:r>
          </w:p>
        </w:tc>
      </w:tr>
      <w:tr w14:paraId="01BA0C26">
        <w:trPr>
          <w:wBefore w:w="0" w:type="dxa"/>
        </w:trPr>
        <w:tc>
          <w:tcPr>
            <w:tcW w:w="3190" w:type="dxa"/>
            <w:noWrap w:val="0"/>
            <w:vAlign w:val="top"/>
          </w:tcPr>
          <w:p w14:paraId="5907A382">
            <w:pPr>
              <w:rPr>
                <w:rFonts w:ascii="宋体" w:hAnsi="宋体"/>
                <w:kern w:val="18"/>
                <w:sz w:val="18"/>
              </w:rPr>
            </w:pPr>
            <w:r>
              <w:rPr>
                <w:rFonts w:hint="eastAsia" w:ascii="黑体" w:hAnsi="黑体" w:eastAsia="黑体"/>
                <w:snapToGrid w:val="0"/>
                <w:kern w:val="0"/>
                <w:sz w:val="18"/>
              </w:rPr>
              <w:t>凝</w:t>
            </w:r>
            <w:r>
              <w:rPr>
                <w:rFonts w:hint="eastAsia" w:ascii="宋体" w:hAnsi="宋体"/>
                <w:kern w:val="18"/>
                <w:sz w:val="18"/>
              </w:rPr>
              <w:t>电流</w:t>
            </w:r>
          </w:p>
        </w:tc>
        <w:tc>
          <w:tcPr>
            <w:tcW w:w="3190" w:type="dxa"/>
            <w:noWrap w:val="0"/>
            <w:vAlign w:val="top"/>
          </w:tcPr>
          <w:p w14:paraId="650222A4">
            <w:pPr>
              <w:jc w:val="center"/>
              <w:rPr>
                <w:rFonts w:ascii="宋体" w:hAnsi="宋体"/>
                <w:kern w:val="18"/>
                <w:sz w:val="18"/>
              </w:rPr>
            </w:pPr>
          </w:p>
        </w:tc>
        <w:tc>
          <w:tcPr>
            <w:tcW w:w="3190" w:type="dxa"/>
            <w:noWrap w:val="0"/>
            <w:vAlign w:val="top"/>
          </w:tcPr>
          <w:p w14:paraId="1BBF7028">
            <w:pPr>
              <w:jc w:val="center"/>
              <w:rPr>
                <w:rFonts w:ascii="宋体" w:hAnsi="宋体"/>
                <w:kern w:val="18"/>
                <w:sz w:val="18"/>
              </w:rPr>
            </w:pPr>
          </w:p>
        </w:tc>
      </w:tr>
      <w:tr w14:paraId="77BC24F7">
        <w:trPr>
          <w:wBefore w:w="0" w:type="dxa"/>
        </w:trPr>
        <w:tc>
          <w:tcPr>
            <w:tcW w:w="3190" w:type="dxa"/>
            <w:tcBorders>
              <w:bottom w:val="single" w:color="auto" w:sz="4" w:space="0"/>
            </w:tcBorders>
            <w:noWrap w:val="0"/>
            <w:vAlign w:val="top"/>
          </w:tcPr>
          <w:p w14:paraId="756E88AA">
            <w:pPr>
              <w:rPr>
                <w:rFonts w:ascii="宋体" w:hAnsi="宋体"/>
                <w:kern w:val="18"/>
                <w:sz w:val="18"/>
              </w:rPr>
            </w:pPr>
            <w:r>
              <w:rPr>
                <w:rFonts w:hint="eastAsia" w:ascii="宋体" w:hAnsi="宋体"/>
                <w:kern w:val="18"/>
                <w:sz w:val="18"/>
              </w:rPr>
              <w:t>最大电流/mA</w:t>
            </w:r>
          </w:p>
        </w:tc>
        <w:tc>
          <w:tcPr>
            <w:tcW w:w="3190" w:type="dxa"/>
            <w:tcBorders>
              <w:bottom w:val="single" w:color="auto" w:sz="4" w:space="0"/>
            </w:tcBorders>
            <w:noWrap w:val="0"/>
            <w:vAlign w:val="top"/>
          </w:tcPr>
          <w:p w14:paraId="06AD02DF">
            <w:pPr>
              <w:jc w:val="center"/>
              <w:rPr>
                <w:rFonts w:ascii="宋体" w:hAnsi="宋体"/>
                <w:kern w:val="18"/>
                <w:sz w:val="18"/>
              </w:rPr>
            </w:pPr>
            <w:r>
              <w:rPr>
                <w:rFonts w:hint="eastAsia" w:ascii="宋体" w:hAnsi="宋体"/>
                <w:kern w:val="18"/>
                <w:sz w:val="18"/>
              </w:rPr>
              <w:t>267</w:t>
            </w:r>
          </w:p>
        </w:tc>
        <w:tc>
          <w:tcPr>
            <w:tcW w:w="3190" w:type="dxa"/>
            <w:tcBorders>
              <w:bottom w:val="single" w:color="auto" w:sz="4" w:space="0"/>
            </w:tcBorders>
            <w:noWrap w:val="0"/>
            <w:vAlign w:val="top"/>
          </w:tcPr>
          <w:p w14:paraId="6917E08E">
            <w:pPr>
              <w:jc w:val="center"/>
              <w:rPr>
                <w:rFonts w:ascii="宋体" w:hAnsi="宋体"/>
                <w:kern w:val="18"/>
                <w:sz w:val="18"/>
              </w:rPr>
            </w:pPr>
            <w:r>
              <w:rPr>
                <w:rFonts w:hint="eastAsia" w:ascii="宋体" w:hAnsi="宋体"/>
                <w:kern w:val="18"/>
                <w:sz w:val="18"/>
              </w:rPr>
              <w:t>157</w:t>
            </w:r>
          </w:p>
        </w:tc>
      </w:tr>
      <w:tr w14:paraId="39D755E8">
        <w:trPr>
          <w:wBefore w:w="0" w:type="dxa"/>
        </w:trPr>
        <w:tc>
          <w:tcPr>
            <w:tcW w:w="3190" w:type="dxa"/>
            <w:tcBorders>
              <w:top w:val="single" w:color="auto" w:sz="4" w:space="0"/>
              <w:bottom w:val="single" w:color="auto" w:sz="4" w:space="0"/>
            </w:tcBorders>
            <w:noWrap w:val="0"/>
            <w:vAlign w:val="top"/>
          </w:tcPr>
          <w:p w14:paraId="31B5FD4D">
            <w:pPr>
              <w:rPr>
                <w:rFonts w:ascii="宋体" w:hAnsi="宋体"/>
                <w:kern w:val="18"/>
                <w:sz w:val="18"/>
              </w:rPr>
            </w:pPr>
            <w:r>
              <w:rPr>
                <w:rFonts w:hint="eastAsia" w:ascii="宋体" w:hAnsi="宋体"/>
                <w:kern w:val="18"/>
                <w:sz w:val="18"/>
              </w:rPr>
              <w:t>平均电流/mA</w:t>
            </w:r>
          </w:p>
        </w:tc>
        <w:tc>
          <w:tcPr>
            <w:tcW w:w="3190" w:type="dxa"/>
            <w:tcBorders>
              <w:top w:val="single" w:color="auto" w:sz="4" w:space="0"/>
              <w:bottom w:val="single" w:color="auto" w:sz="4" w:space="0"/>
            </w:tcBorders>
            <w:noWrap w:val="0"/>
            <w:vAlign w:val="top"/>
          </w:tcPr>
          <w:p w14:paraId="2040A47E">
            <w:pPr>
              <w:jc w:val="center"/>
              <w:rPr>
                <w:rFonts w:ascii="宋体" w:hAnsi="宋体"/>
                <w:kern w:val="18"/>
                <w:sz w:val="18"/>
              </w:rPr>
            </w:pPr>
            <w:r>
              <w:rPr>
                <w:rFonts w:hint="eastAsia" w:ascii="宋体" w:hAnsi="宋体"/>
                <w:kern w:val="18"/>
                <w:sz w:val="18"/>
              </w:rPr>
              <w:t>198</w:t>
            </w:r>
          </w:p>
        </w:tc>
        <w:tc>
          <w:tcPr>
            <w:tcW w:w="3190" w:type="dxa"/>
            <w:tcBorders>
              <w:top w:val="single" w:color="auto" w:sz="4" w:space="0"/>
              <w:bottom w:val="single" w:color="auto" w:sz="4" w:space="0"/>
            </w:tcBorders>
            <w:noWrap w:val="0"/>
            <w:vAlign w:val="top"/>
          </w:tcPr>
          <w:p w14:paraId="536A8C27">
            <w:pPr>
              <w:jc w:val="center"/>
              <w:rPr>
                <w:rFonts w:ascii="宋体" w:hAnsi="宋体"/>
                <w:kern w:val="18"/>
                <w:sz w:val="18"/>
              </w:rPr>
            </w:pPr>
            <w:r>
              <w:rPr>
                <w:rFonts w:hint="eastAsia" w:ascii="宋体" w:hAnsi="宋体"/>
                <w:kern w:val="18"/>
                <w:sz w:val="18"/>
              </w:rPr>
              <w:t>114</w:t>
            </w:r>
          </w:p>
        </w:tc>
      </w:tr>
      <w:tr w14:paraId="09EFCEB3">
        <w:trPr>
          <w:wBefore w:w="0" w:type="dxa"/>
        </w:trPr>
        <w:tc>
          <w:tcPr>
            <w:tcW w:w="3190" w:type="dxa"/>
            <w:tcBorders>
              <w:top w:val="single" w:color="auto" w:sz="4" w:space="0"/>
              <w:bottom w:val="single" w:color="auto" w:sz="4" w:space="0"/>
            </w:tcBorders>
            <w:noWrap w:val="0"/>
            <w:vAlign w:val="top"/>
          </w:tcPr>
          <w:p w14:paraId="547A872E">
            <w:pPr>
              <w:rPr>
                <w:rFonts w:ascii="宋体" w:hAnsi="宋体"/>
                <w:kern w:val="18"/>
                <w:sz w:val="18"/>
              </w:rPr>
            </w:pPr>
            <w:r>
              <w:rPr>
                <w:rFonts w:hint="eastAsia" w:ascii="宋体" w:hAnsi="宋体"/>
                <w:kern w:val="18"/>
                <w:sz w:val="18"/>
              </w:rPr>
              <w:t>最长持续时间/S</w:t>
            </w:r>
          </w:p>
        </w:tc>
        <w:tc>
          <w:tcPr>
            <w:tcW w:w="3190" w:type="dxa"/>
            <w:tcBorders>
              <w:top w:val="single" w:color="auto" w:sz="4" w:space="0"/>
              <w:bottom w:val="single" w:color="auto" w:sz="4" w:space="0"/>
            </w:tcBorders>
            <w:noWrap w:val="0"/>
            <w:vAlign w:val="top"/>
          </w:tcPr>
          <w:p w14:paraId="69247321">
            <w:pPr>
              <w:jc w:val="center"/>
              <w:rPr>
                <w:rFonts w:ascii="宋体" w:hAnsi="宋体"/>
                <w:kern w:val="18"/>
                <w:sz w:val="18"/>
              </w:rPr>
            </w:pPr>
            <w:r>
              <w:rPr>
                <w:rFonts w:hint="eastAsia" w:ascii="宋体" w:hAnsi="宋体"/>
                <w:kern w:val="18"/>
                <w:sz w:val="18"/>
              </w:rPr>
              <w:t>11</w:t>
            </w:r>
          </w:p>
        </w:tc>
        <w:tc>
          <w:tcPr>
            <w:tcW w:w="3190" w:type="dxa"/>
            <w:tcBorders>
              <w:top w:val="single" w:color="auto" w:sz="4" w:space="0"/>
              <w:bottom w:val="single" w:color="auto" w:sz="4" w:space="0"/>
            </w:tcBorders>
            <w:noWrap w:val="0"/>
            <w:vAlign w:val="top"/>
          </w:tcPr>
          <w:p w14:paraId="0EA368A7">
            <w:pPr>
              <w:jc w:val="center"/>
              <w:rPr>
                <w:rFonts w:ascii="宋体" w:hAnsi="宋体"/>
                <w:kern w:val="18"/>
                <w:sz w:val="18"/>
              </w:rPr>
            </w:pPr>
            <w:r>
              <w:rPr>
                <w:rFonts w:hint="eastAsia" w:ascii="宋体" w:hAnsi="宋体"/>
                <w:kern w:val="18"/>
                <w:sz w:val="18"/>
              </w:rPr>
              <w:t>7.5</w:t>
            </w:r>
          </w:p>
        </w:tc>
      </w:tr>
      <w:tr w14:paraId="00A7BF58">
        <w:trPr>
          <w:wBefore w:w="0" w:type="dxa"/>
        </w:trPr>
        <w:tc>
          <w:tcPr>
            <w:tcW w:w="3190" w:type="dxa"/>
            <w:tcBorders>
              <w:top w:val="single" w:color="auto" w:sz="4" w:space="0"/>
              <w:bottom w:val="single" w:color="auto" w:sz="8" w:space="0"/>
            </w:tcBorders>
            <w:noWrap w:val="0"/>
            <w:vAlign w:val="top"/>
          </w:tcPr>
          <w:p w14:paraId="7D32FB9A">
            <w:pPr>
              <w:rPr>
                <w:rFonts w:ascii="宋体" w:hAnsi="宋体"/>
                <w:kern w:val="18"/>
                <w:sz w:val="18"/>
              </w:rPr>
            </w:pPr>
            <w:r>
              <w:rPr>
                <w:rFonts w:hint="eastAsia" w:ascii="宋体" w:hAnsi="宋体"/>
                <w:kern w:val="18"/>
                <w:sz w:val="18"/>
              </w:rPr>
              <w:t>平均持续时间/S</w:t>
            </w:r>
          </w:p>
        </w:tc>
        <w:tc>
          <w:tcPr>
            <w:tcW w:w="3190" w:type="dxa"/>
            <w:tcBorders>
              <w:top w:val="single" w:color="auto" w:sz="4" w:space="0"/>
              <w:bottom w:val="single" w:color="auto" w:sz="8" w:space="0"/>
            </w:tcBorders>
            <w:noWrap w:val="0"/>
            <w:vAlign w:val="top"/>
          </w:tcPr>
          <w:p w14:paraId="00927619">
            <w:pPr>
              <w:jc w:val="center"/>
              <w:rPr>
                <w:rFonts w:ascii="宋体" w:hAnsi="宋体"/>
                <w:kern w:val="18"/>
                <w:sz w:val="18"/>
              </w:rPr>
            </w:pPr>
            <w:r>
              <w:rPr>
                <w:rFonts w:hint="eastAsia" w:ascii="宋体" w:hAnsi="宋体"/>
                <w:kern w:val="18"/>
                <w:sz w:val="18"/>
              </w:rPr>
              <w:t>6.5</w:t>
            </w:r>
          </w:p>
        </w:tc>
        <w:tc>
          <w:tcPr>
            <w:tcW w:w="3190" w:type="dxa"/>
            <w:tcBorders>
              <w:top w:val="single" w:color="auto" w:sz="4" w:space="0"/>
              <w:bottom w:val="single" w:color="auto" w:sz="8" w:space="0"/>
            </w:tcBorders>
            <w:noWrap w:val="0"/>
            <w:vAlign w:val="top"/>
          </w:tcPr>
          <w:p w14:paraId="6338EC15">
            <w:pPr>
              <w:jc w:val="center"/>
              <w:rPr>
                <w:rFonts w:ascii="宋体" w:hAnsi="宋体"/>
                <w:kern w:val="18"/>
                <w:sz w:val="18"/>
              </w:rPr>
            </w:pPr>
            <w:r>
              <w:rPr>
                <w:rFonts w:hint="eastAsia" w:ascii="宋体" w:hAnsi="宋体"/>
                <w:kern w:val="18"/>
                <w:sz w:val="18"/>
              </w:rPr>
              <w:t>5.2</w:t>
            </w:r>
          </w:p>
        </w:tc>
      </w:tr>
    </w:tbl>
    <w:p w14:paraId="308201B8">
      <w:pPr>
        <w:pStyle w:val="25"/>
        <w:rPr>
          <w:kern w:val="18"/>
        </w:rPr>
      </w:pPr>
      <w:r>
        <w:rPr>
          <w:rFonts w:hint="eastAsia"/>
          <w:kern w:val="18"/>
        </w:rPr>
        <w:t>使用普外手术数据，最大可能电流与一个标准偏差之和，平方后乘上最大可能持续时间与一个标准偏差之和，得到：</w:t>
      </w:r>
    </w:p>
    <w:p w14:paraId="1BFD5E7A">
      <w:pPr>
        <w:jc w:val="center"/>
      </w:pPr>
      <w:r>
        <w:rPr>
          <w:position w:val="-6"/>
        </w:rPr>
        <w:object>
          <v:shape id="_x0000_i1136" o:spt="75" type="#_x0000_t75" style="height:18.15pt;width:56.95pt;" o:ole="t" filled="f" o:preferrelative="t" stroked="f" coordsize="21600,21600">
            <v:path/>
            <v:fill on="f" focussize="0,0"/>
            <v:stroke on="f"/>
            <v:imagedata r:id="rId193" o:title=""/>
            <o:lock v:ext="edit" aspectratio="t"/>
            <w10:wrap type="none"/>
            <w10:anchorlock/>
          </v:shape>
          <o:OLEObject Type="Embed" ProgID="Equation.3" ShapeID="_x0000_i1136" DrawAspect="Content" ObjectID="_1468075815" r:id="rId192">
            <o:LockedField>false</o:LockedField>
          </o:OLEObject>
        </w:object>
      </w:r>
    </w:p>
    <w:p w14:paraId="443866DC">
      <w:pPr>
        <w:pStyle w:val="25"/>
        <w:rPr>
          <w:kern w:val="18"/>
        </w:rPr>
      </w:pPr>
      <w:r>
        <w:rPr>
          <w:rFonts w:hint="eastAsia"/>
          <w:kern w:val="18"/>
        </w:rPr>
        <w:t>因此</w:t>
      </w:r>
    </w:p>
    <w:p w14:paraId="70E278A6">
      <w:pPr>
        <w:pStyle w:val="25"/>
        <w:ind w:firstLine="0" w:firstLineChars="0"/>
        <w:jc w:val="center"/>
      </w:pPr>
      <w:r>
        <w:rPr>
          <w:position w:val="-6"/>
        </w:rPr>
        <w:object>
          <v:shape id="_x0000_i1137" o:spt="75" type="#_x0000_t75" style="height:18.15pt;width:53.85pt;" o:ole="t" filled="f" o:preferrelative="t" stroked="f" coordsize="21600,21600">
            <v:path/>
            <v:fill on="f" focussize="0,0"/>
            <v:stroke on="f"/>
            <v:imagedata r:id="rId195" o:title=""/>
            <o:lock v:ext="edit" aspectratio="t"/>
            <w10:wrap type="none"/>
            <w10:anchorlock/>
          </v:shape>
          <o:OLEObject Type="Embed" ProgID="Equation.3" ShapeID="_x0000_i1137" DrawAspect="Content" ObjectID="_1468075816" r:id="rId194">
            <o:LockedField>false</o:LockedField>
          </o:OLEObject>
        </w:object>
      </w:r>
    </w:p>
    <w:p w14:paraId="0994F102">
      <w:pPr>
        <w:pStyle w:val="25"/>
        <w:rPr>
          <w:kern w:val="18"/>
        </w:rPr>
      </w:pPr>
      <w:r>
        <w:rPr>
          <w:rFonts w:hint="eastAsia"/>
          <w:kern w:val="18"/>
        </w:rPr>
        <w:t>就是一个保守的试验判据，用500mA电流和60</w:t>
      </w:r>
      <w:ins w:id="3824" w:author="ZXQ" w:date="2018-09-19T17:10:00Z">
        <w:r>
          <w:rPr>
            <w:rFonts w:hint="eastAsia"/>
            <w:kern w:val="18"/>
          </w:rPr>
          <w:t xml:space="preserve"> s</w:t>
        </w:r>
      </w:ins>
      <w:del w:id="3825" w:author="ZXQ" w:date="2018-09-19T17:10:00Z">
        <w:r>
          <w:rPr>
            <w:rFonts w:hint="eastAsia"/>
            <w:kern w:val="18"/>
          </w:rPr>
          <w:delText>秒</w:delText>
        </w:r>
      </w:del>
      <w:r>
        <w:rPr>
          <w:rFonts w:hint="eastAsia"/>
          <w:kern w:val="18"/>
        </w:rPr>
        <w:t>持续时间很容易得到。</w:t>
      </w:r>
    </w:p>
    <w:p w14:paraId="18482EE9">
      <w:pPr>
        <w:pStyle w:val="25"/>
        <w:rPr>
          <w:kern w:val="18"/>
        </w:rPr>
      </w:pPr>
      <w:r>
        <w:rPr>
          <w:rFonts w:hint="eastAsia"/>
          <w:kern w:val="18"/>
        </w:rPr>
        <w:t>这些</w:t>
      </w:r>
      <w:r>
        <w:rPr>
          <w:kern w:val="18"/>
          <w:position w:val="-6"/>
        </w:rPr>
        <w:object>
          <v:shape id="_x0000_i1138" o:spt="75" type="#_x0000_t75" style="height:14.4pt;width:14.4pt;" o:ole="t" filled="f" o:preferrelative="t" stroked="f" coordsize="21600,21600">
            <v:path/>
            <v:fill on="f" focussize="0,0"/>
            <v:stroke on="f"/>
            <v:imagedata r:id="rId197" o:title=""/>
            <o:lock v:ext="edit" aspectratio="t"/>
            <w10:wrap type="none"/>
            <w10:anchorlock/>
          </v:shape>
          <o:OLEObject Type="Embed" ProgID="Equation.3" ShapeID="_x0000_i1138" DrawAspect="Content" ObjectID="_1468075817" r:id="rId196">
            <o:LockedField>false</o:LockedField>
          </o:OLEObject>
        </w:object>
      </w:r>
      <w:r>
        <w:rPr>
          <w:rFonts w:hint="eastAsia"/>
          <w:kern w:val="18"/>
        </w:rPr>
        <w:t>值所固有的安全容量，即使在</w:t>
      </w:r>
      <w:r>
        <w:rPr>
          <w:rFonts w:hint="eastAsia" w:ascii="黑体" w:hAnsi="黑体" w:eastAsia="黑体"/>
          <w:snapToGrid w:val="0"/>
        </w:rPr>
        <w:t>中性电极</w:t>
      </w:r>
      <w:r>
        <w:rPr>
          <w:rFonts w:hint="eastAsia"/>
          <w:kern w:val="18"/>
        </w:rPr>
        <w:t>与</w:t>
      </w:r>
      <w:r>
        <w:rPr>
          <w:rFonts w:hint="eastAsia" w:ascii="黑体" w:hAnsi="黑体" w:eastAsia="黑体"/>
          <w:snapToGrid w:val="0"/>
        </w:rPr>
        <w:t>患者</w:t>
      </w:r>
      <w:r>
        <w:rPr>
          <w:rFonts w:hint="eastAsia"/>
          <w:kern w:val="18"/>
        </w:rPr>
        <w:t>皮肤之间接触面积一次意外的部分减少事件中，预计仍保持着一个合理的安全余地。如果用的不是</w:t>
      </w:r>
      <w:r>
        <w:rPr>
          <w:rFonts w:hint="eastAsia" w:ascii="黑体" w:hAnsi="黑体" w:eastAsia="黑体"/>
          <w:snapToGrid w:val="0"/>
        </w:rPr>
        <w:t>可监测中性电极</w:t>
      </w:r>
      <w:r>
        <w:rPr>
          <w:rFonts w:hint="eastAsia"/>
          <w:kern w:val="18"/>
        </w:rPr>
        <w:t>，按</w:t>
      </w:r>
      <w:r>
        <w:rPr>
          <w:rFonts w:ascii="宋体" w:hAnsi="宋体" w:eastAsia="宋体" w:cs="Arial"/>
          <w:spacing w:val="9"/>
          <w:sz w:val="20"/>
          <w:szCs w:val="20"/>
          <w:lang/>
          <w:rPrChange w:id="3826" w:author="ZXQ" w:date="2018-09-19T18:10:00Z">
            <w:rPr>
              <w:rFonts w:ascii="Arial" w:hAnsi="Arial" w:eastAsia="黑体" w:cs="Arial"/>
              <w:spacing w:val="9"/>
              <w:sz w:val="20"/>
              <w:szCs w:val="21"/>
            </w:rPr>
          </w:rPrChange>
        </w:rPr>
        <w:t>2</w:t>
      </w:r>
      <w:r>
        <w:rPr>
          <w:rFonts w:ascii="宋体" w:hAnsi="宋体" w:eastAsia="宋体" w:cs="Arial"/>
          <w:spacing w:val="7"/>
          <w:sz w:val="20"/>
          <w:szCs w:val="20"/>
          <w:lang/>
          <w:rPrChange w:id="3827" w:author="ZXQ" w:date="2018-09-19T18:10:00Z">
            <w:rPr>
              <w:rFonts w:ascii="Arial" w:hAnsi="Arial" w:eastAsia="黑体" w:cs="Arial"/>
              <w:spacing w:val="7"/>
              <w:sz w:val="20"/>
              <w:szCs w:val="21"/>
            </w:rPr>
          </w:rPrChange>
        </w:rPr>
        <w:t>0</w:t>
      </w:r>
      <w:r>
        <w:rPr>
          <w:rFonts w:ascii="宋体" w:hAnsi="宋体" w:eastAsia="宋体" w:cs="Arial"/>
          <w:spacing w:val="9"/>
          <w:sz w:val="20"/>
          <w:szCs w:val="20"/>
          <w:lang/>
          <w:rPrChange w:id="3828" w:author="ZXQ" w:date="2018-09-19T18:10:00Z">
            <w:rPr>
              <w:rFonts w:ascii="Arial" w:hAnsi="Arial" w:eastAsia="黑体" w:cs="Arial"/>
              <w:spacing w:val="9"/>
              <w:sz w:val="20"/>
              <w:szCs w:val="21"/>
            </w:rPr>
          </w:rPrChange>
        </w:rPr>
        <w:t>1.</w:t>
      </w:r>
      <w:r>
        <w:rPr>
          <w:rFonts w:ascii="宋体" w:hAnsi="宋体" w:eastAsia="宋体" w:cs="Arial"/>
          <w:spacing w:val="7"/>
          <w:sz w:val="20"/>
          <w:szCs w:val="20"/>
          <w:lang/>
          <w:rPrChange w:id="3829" w:author="ZXQ" w:date="2018-09-19T18:10:00Z">
            <w:rPr>
              <w:rFonts w:ascii="Arial" w:hAnsi="Arial" w:eastAsia="黑体" w:cs="Arial"/>
              <w:spacing w:val="7"/>
              <w:sz w:val="20"/>
              <w:szCs w:val="21"/>
            </w:rPr>
          </w:rPrChange>
        </w:rPr>
        <w:t>7</w:t>
      </w:r>
      <w:r>
        <w:rPr>
          <w:rFonts w:ascii="宋体" w:hAnsi="宋体" w:eastAsia="宋体" w:cs="Arial"/>
          <w:spacing w:val="9"/>
          <w:sz w:val="20"/>
          <w:szCs w:val="20"/>
          <w:lang/>
          <w:rPrChange w:id="3830" w:author="ZXQ" w:date="2018-09-19T18:10:00Z">
            <w:rPr>
              <w:rFonts w:ascii="Arial" w:hAnsi="Arial" w:eastAsia="黑体" w:cs="Arial"/>
              <w:spacing w:val="9"/>
              <w:sz w:val="20"/>
              <w:szCs w:val="21"/>
            </w:rPr>
          </w:rPrChange>
        </w:rPr>
        <w:t>.</w:t>
      </w:r>
      <w:r>
        <w:rPr>
          <w:rFonts w:ascii="宋体" w:hAnsi="宋体" w:eastAsia="宋体" w:cs="Arial"/>
          <w:spacing w:val="7"/>
          <w:sz w:val="20"/>
          <w:szCs w:val="20"/>
          <w:lang/>
          <w:rPrChange w:id="3831" w:author="ZXQ" w:date="2018-09-19T18:10:00Z">
            <w:rPr>
              <w:rFonts w:ascii="Arial" w:hAnsi="Arial" w:eastAsia="黑体" w:cs="Arial"/>
              <w:spacing w:val="7"/>
              <w:sz w:val="20"/>
              <w:szCs w:val="21"/>
            </w:rPr>
          </w:rPrChange>
        </w:rPr>
        <w:t>9</w:t>
      </w:r>
      <w:r>
        <w:rPr>
          <w:rFonts w:ascii="宋体" w:hAnsi="宋体" w:eastAsia="宋体" w:cs="Arial"/>
          <w:spacing w:val="9"/>
          <w:sz w:val="20"/>
          <w:szCs w:val="20"/>
          <w:lang/>
          <w:rPrChange w:id="3832" w:author="ZXQ" w:date="2018-09-19T18:10:00Z">
            <w:rPr>
              <w:rFonts w:ascii="Arial" w:hAnsi="Arial" w:eastAsia="黑体" w:cs="Arial"/>
              <w:spacing w:val="9"/>
              <w:sz w:val="20"/>
              <w:szCs w:val="21"/>
            </w:rPr>
          </w:rPrChange>
        </w:rPr>
        <w:t>.</w:t>
      </w:r>
      <w:r>
        <w:rPr>
          <w:rFonts w:ascii="宋体" w:hAnsi="宋体" w:eastAsia="宋体" w:cs="Arial"/>
          <w:spacing w:val="7"/>
          <w:sz w:val="20"/>
          <w:szCs w:val="20"/>
          <w:lang/>
          <w:rPrChange w:id="3833" w:author="ZXQ" w:date="2018-09-19T18:10:00Z">
            <w:rPr>
              <w:rFonts w:ascii="Arial" w:hAnsi="Arial" w:eastAsia="黑体" w:cs="Arial"/>
              <w:spacing w:val="7"/>
              <w:sz w:val="20"/>
              <w:szCs w:val="21"/>
            </w:rPr>
          </w:rPrChange>
        </w:rPr>
        <w:t>2</w:t>
      </w:r>
      <w:r>
        <w:rPr>
          <w:rFonts w:ascii="宋体" w:hAnsi="宋体" w:eastAsia="宋体" w:cs="Arial"/>
          <w:spacing w:val="9"/>
          <w:sz w:val="20"/>
          <w:szCs w:val="20"/>
          <w:lang/>
          <w:rPrChange w:id="3834" w:author="ZXQ" w:date="2018-09-19T18:10:00Z">
            <w:rPr>
              <w:rFonts w:ascii="Arial" w:hAnsi="Arial" w:eastAsia="黑体" w:cs="Arial"/>
              <w:spacing w:val="9"/>
              <w:sz w:val="20"/>
              <w:szCs w:val="21"/>
            </w:rPr>
          </w:rPrChange>
        </w:rPr>
        <w:t>.2</w:t>
      </w:r>
      <w:r>
        <w:rPr>
          <w:rFonts w:ascii="宋体" w:hAnsi="宋体" w:eastAsia="宋体" w:cs="Arial"/>
          <w:spacing w:val="7"/>
          <w:sz w:val="20"/>
          <w:szCs w:val="20"/>
          <w:lang/>
          <w:rPrChange w:id="3835" w:author="ZXQ" w:date="2018-09-19T18:10:00Z">
            <w:rPr>
              <w:rFonts w:ascii="Arial" w:hAnsi="Arial" w:eastAsia="黑体" w:cs="Arial"/>
              <w:spacing w:val="7"/>
              <w:sz w:val="20"/>
              <w:szCs w:val="21"/>
            </w:rPr>
          </w:rPrChange>
        </w:rPr>
        <w:t>.</w:t>
      </w:r>
      <w:r>
        <w:rPr>
          <w:rFonts w:ascii="宋体" w:hAnsi="宋体" w:eastAsia="宋体" w:cs="Arial"/>
          <w:spacing w:val="9"/>
          <w:sz w:val="20"/>
          <w:szCs w:val="20"/>
          <w:lang/>
          <w:rPrChange w:id="3836" w:author="ZXQ" w:date="2018-09-19T18:10:00Z">
            <w:rPr>
              <w:rFonts w:ascii="Arial" w:hAnsi="Arial" w:eastAsia="黑体" w:cs="Arial"/>
              <w:spacing w:val="9"/>
              <w:sz w:val="20"/>
              <w:szCs w:val="21"/>
            </w:rPr>
          </w:rPrChange>
        </w:rPr>
        <w:t>10</w:t>
      </w:r>
      <w:r>
        <w:rPr>
          <w:rFonts w:ascii="宋体" w:hAnsi="宋体" w:eastAsia="宋体" w:cs="Arial"/>
          <w:sz w:val="20"/>
          <w:szCs w:val="20"/>
          <w:lang/>
          <w:rPrChange w:id="3837" w:author="ZXQ" w:date="2018-09-19T18:10:00Z">
            <w:rPr>
              <w:rFonts w:ascii="Arial" w:hAnsi="Arial" w:eastAsia="黑体" w:cs="Arial"/>
              <w:sz w:val="20"/>
              <w:szCs w:val="21"/>
            </w:rPr>
          </w:rPrChange>
        </w:rPr>
        <w:t xml:space="preserve">1 </w:t>
      </w:r>
      <w:r>
        <w:rPr>
          <w:rFonts w:ascii="宋体" w:hAnsi="宋体" w:eastAsia="宋体" w:cs="Arial"/>
          <w:spacing w:val="7"/>
          <w:sz w:val="20"/>
          <w:szCs w:val="20"/>
          <w:lang/>
          <w:rPrChange w:id="3838" w:author="ZXQ" w:date="2018-09-19T18:10:00Z">
            <w:rPr>
              <w:rFonts w:ascii="Arial" w:hAnsi="Arial" w:eastAsia="黑体" w:cs="Arial"/>
              <w:spacing w:val="7"/>
              <w:sz w:val="20"/>
              <w:szCs w:val="21"/>
            </w:rPr>
          </w:rPrChange>
        </w:rPr>
        <w:t>d</w:t>
      </w:r>
      <w:r>
        <w:rPr>
          <w:rFonts w:ascii="宋体" w:hAnsi="宋体" w:eastAsia="宋体" w:cs="Arial"/>
          <w:sz w:val="20"/>
          <w:szCs w:val="20"/>
          <w:lang/>
          <w:rPrChange w:id="3839" w:author="ZXQ" w:date="2018-09-19T18:10:00Z">
            <w:rPr>
              <w:rFonts w:ascii="Arial" w:hAnsi="Arial" w:eastAsia="黑体" w:cs="Arial"/>
              <w:sz w:val="20"/>
              <w:szCs w:val="21"/>
            </w:rPr>
          </w:rPrChange>
        </w:rPr>
        <w:t>)</w:t>
      </w:r>
      <w:r>
        <w:rPr>
          <w:rFonts w:hint="eastAsia"/>
          <w:kern w:val="18"/>
        </w:rPr>
        <w:t>建议</w:t>
      </w:r>
      <w:r>
        <w:rPr>
          <w:rFonts w:hint="eastAsia" w:ascii="黑体" w:hAnsi="黑体" w:eastAsia="黑体"/>
          <w:snapToGrid w:val="0"/>
        </w:rPr>
        <w:t>操作者</w:t>
      </w:r>
      <w:r>
        <w:rPr>
          <w:rFonts w:hint="eastAsia"/>
          <w:kern w:val="18"/>
        </w:rPr>
        <w:t>，对于防止接触面积减少的危险仍是必要的。然而，如果使用</w:t>
      </w:r>
      <w:r>
        <w:rPr>
          <w:rFonts w:hint="eastAsia" w:ascii="黑体" w:hAnsi="黑体" w:eastAsia="黑体"/>
          <w:snapToGrid w:val="0"/>
        </w:rPr>
        <w:t>接触质量监测器</w:t>
      </w:r>
      <w:r>
        <w:rPr>
          <w:rFonts w:hint="eastAsia"/>
          <w:kern w:val="18"/>
        </w:rPr>
        <w:t>和</w:t>
      </w:r>
      <w:r>
        <w:rPr>
          <w:rFonts w:hint="eastAsia" w:ascii="黑体" w:hAnsi="黑体" w:eastAsia="黑体"/>
          <w:snapToGrid w:val="0"/>
        </w:rPr>
        <w:t>可监测中性电极</w:t>
      </w:r>
      <w:r>
        <w:rPr>
          <w:rFonts w:hint="eastAsia"/>
          <w:kern w:val="18"/>
        </w:rPr>
        <w:t>，</w:t>
      </w:r>
      <w:r>
        <w:rPr>
          <w:rFonts w:hint="eastAsia" w:ascii="黑体" w:hAnsi="黑体" w:eastAsia="黑体"/>
          <w:snapToGrid w:val="0"/>
        </w:rPr>
        <w:t>操作者</w:t>
      </w:r>
      <w:r>
        <w:rPr>
          <w:rFonts w:hint="eastAsia"/>
          <w:kern w:val="18"/>
        </w:rPr>
        <w:t>可免除监察</w:t>
      </w:r>
      <w:r>
        <w:rPr>
          <w:rFonts w:hint="eastAsia" w:ascii="黑体" w:hAnsi="黑体" w:eastAsia="黑体"/>
          <w:snapToGrid w:val="0"/>
        </w:rPr>
        <w:t>中性电极</w:t>
      </w:r>
      <w:r>
        <w:rPr>
          <w:rFonts w:hint="eastAsia"/>
          <w:kern w:val="18"/>
        </w:rPr>
        <w:t>接触状态的麻烦，而完全依赖</w:t>
      </w:r>
      <w:r>
        <w:rPr>
          <w:rFonts w:hint="eastAsia" w:ascii="黑体" w:hAnsi="黑体" w:eastAsia="黑体"/>
          <w:snapToGrid w:val="0"/>
        </w:rPr>
        <w:t>接触质量监测器</w:t>
      </w:r>
      <w:r>
        <w:rPr>
          <w:rFonts w:hint="eastAsia"/>
          <w:kern w:val="18"/>
        </w:rPr>
        <w:t>在接触面积下降到危险程度之前来警告</w:t>
      </w:r>
      <w:r>
        <w:rPr>
          <w:rFonts w:hint="eastAsia" w:ascii="黑体" w:hAnsi="黑体" w:eastAsia="黑体"/>
          <w:snapToGrid w:val="0"/>
        </w:rPr>
        <w:t>操作者</w:t>
      </w:r>
      <w:r>
        <w:rPr>
          <w:rFonts w:hint="eastAsia"/>
          <w:kern w:val="18"/>
        </w:rPr>
        <w:t>。因此，</w:t>
      </w:r>
      <w:r>
        <w:rPr>
          <w:rFonts w:hint="eastAsia" w:ascii="黑体" w:hAnsi="黑体" w:eastAsia="黑体"/>
          <w:snapToGrid w:val="0"/>
        </w:rPr>
        <w:t>可监测中性电极</w:t>
      </w:r>
      <w:r>
        <w:rPr>
          <w:rFonts w:hint="eastAsia"/>
          <w:kern w:val="18"/>
        </w:rPr>
        <w:t>要以引起</w:t>
      </w:r>
      <w:r>
        <w:rPr>
          <w:rFonts w:hint="eastAsia" w:ascii="黑体" w:hAnsi="黑体" w:eastAsia="黑体"/>
          <w:snapToGrid w:val="0"/>
        </w:rPr>
        <w:t>接触质量监测器</w:t>
      </w:r>
      <w:r>
        <w:rPr>
          <w:rFonts w:hint="eastAsia"/>
          <w:kern w:val="18"/>
        </w:rPr>
        <w:t>产生声响警报的面积减少来进行试验。</w:t>
      </w:r>
    </w:p>
    <w:p w14:paraId="53F7C8CA">
      <w:pPr>
        <w:pStyle w:val="25"/>
        <w:rPr>
          <w:color w:val="FF0000"/>
          <w:rPrChange w:id="3840" w:author="ZXQ" w:date="2018-10-24T11:21:00Z">
            <w:rPr/>
          </w:rPrChange>
        </w:rPr>
      </w:pPr>
      <w:r>
        <w:rPr>
          <w:rFonts w:hint="eastAsia" w:ascii="宋体" w:eastAsia="宋体"/>
          <w:color w:val="FF0000"/>
          <w:szCs w:val="20"/>
          <w:lang/>
          <w:rPrChange w:id="3841" w:author="ZXQ" w:date="2018-10-24T11:21:00Z">
            <w:rPr>
              <w:rFonts w:hint="eastAsia" w:ascii="黑体" w:eastAsia="黑体"/>
              <w:szCs w:val="21"/>
            </w:rPr>
          </w:rPrChange>
        </w:rPr>
        <w:t>参见参考文献[8]至[13]。</w:t>
      </w:r>
    </w:p>
    <w:p w14:paraId="144937C4">
      <w:pPr>
        <w:pStyle w:val="25"/>
      </w:pPr>
      <w:r>
        <w:rPr>
          <w:rFonts w:hint="eastAsia"/>
        </w:rPr>
        <w:t>表201.103中按重量划分的试验电流由如下得出。</w:t>
      </w:r>
    </w:p>
    <w:p w14:paraId="6FD9C8BF">
      <w:pPr>
        <w:pStyle w:val="25"/>
      </w:pPr>
      <w:r>
        <w:rPr>
          <w:rFonts w:hint="eastAsia"/>
        </w:rPr>
        <w:t>成人用的</w:t>
      </w:r>
      <w:r>
        <w:rPr>
          <w:rFonts w:hint="eastAsia" w:ascii="黑体" w:hAnsi="黑体" w:eastAsia="黑体"/>
        </w:rPr>
        <w:t>中性电极</w:t>
      </w:r>
      <w:r>
        <w:rPr>
          <w:rFonts w:hint="eastAsia"/>
        </w:rPr>
        <w:t>，使用基于HF18标准的700mA电流进行试验时，产生的</w:t>
      </w:r>
      <w:r>
        <w:rPr>
          <w:rFonts w:hint="eastAsia" w:ascii="黑体" w:hAnsi="黑体" w:eastAsia="黑体"/>
        </w:rPr>
        <w:t>发热因子</w:t>
      </w:r>
      <w:r>
        <w:rPr>
          <w:rFonts w:hint="eastAsia"/>
        </w:rPr>
        <w:t>为</w:t>
      </w:r>
      <w:r>
        <w:t>30A</w:t>
      </w:r>
      <w:r>
        <w:rPr>
          <w:vertAlign w:val="superscript"/>
        </w:rPr>
        <w:t>2</w:t>
      </w:r>
      <w:r>
        <w:t>s</w:t>
      </w:r>
      <w:r>
        <w:rPr>
          <w:rFonts w:hint="eastAsia"/>
        </w:rPr>
        <w:t>。</w:t>
      </w:r>
    </w:p>
    <w:p w14:paraId="59B08E29">
      <w:pPr>
        <w:pStyle w:val="25"/>
      </w:pPr>
      <w:r>
        <w:rPr>
          <w:rFonts w:hint="eastAsia"/>
        </w:rPr>
        <w:t>儿童（</w:t>
      </w:r>
      <w:r>
        <w:rPr>
          <w:rFonts w:hint="eastAsia" w:ascii="黑体" w:hAnsi="黑体" w:eastAsia="黑体"/>
        </w:rPr>
        <w:t>患者</w:t>
      </w:r>
      <w:r>
        <w:rPr>
          <w:rFonts w:hint="eastAsia"/>
        </w:rPr>
        <w:t>体重5Kg至15Kg）用</w:t>
      </w:r>
      <w:r>
        <w:rPr>
          <w:rFonts w:hint="eastAsia" w:ascii="黑体" w:hAnsi="黑体" w:eastAsia="黑体"/>
        </w:rPr>
        <w:t>中性电极</w:t>
      </w:r>
      <w:r>
        <w:rPr>
          <w:rFonts w:hint="eastAsia"/>
        </w:rPr>
        <w:t>，其手术接触面积约为成人用</w:t>
      </w:r>
      <w:r>
        <w:rPr>
          <w:rFonts w:hint="eastAsia" w:ascii="黑体" w:hAnsi="黑体" w:eastAsia="黑体"/>
        </w:rPr>
        <w:t>中性电极</w:t>
      </w:r>
      <w:r>
        <w:rPr>
          <w:rFonts w:hint="eastAsia"/>
        </w:rPr>
        <w:t>接触面积的一半。使用基于HF18标准的500mA电流进行试验时，产生的</w:t>
      </w:r>
      <w:r>
        <w:rPr>
          <w:rFonts w:hint="eastAsia" w:ascii="黑体" w:hAnsi="黑体" w:eastAsia="黑体"/>
        </w:rPr>
        <w:t>发热因子</w:t>
      </w:r>
      <w:r>
        <w:rPr>
          <w:rFonts w:hint="eastAsia"/>
        </w:rPr>
        <w:t>为15</w:t>
      </w:r>
      <w:r>
        <w:t>A</w:t>
      </w:r>
      <w:r>
        <w:rPr>
          <w:vertAlign w:val="superscript"/>
        </w:rPr>
        <w:t>2</w:t>
      </w:r>
      <w:r>
        <w:t>s</w:t>
      </w:r>
      <w:r>
        <w:rPr>
          <w:rFonts w:hint="eastAsia"/>
        </w:rPr>
        <w:t>，它是成人最大允许值的一半。</w:t>
      </w:r>
    </w:p>
    <w:p w14:paraId="5A6063D2">
      <w:pPr>
        <w:pStyle w:val="25"/>
      </w:pPr>
      <w:r>
        <w:rPr>
          <w:rFonts w:hint="eastAsia"/>
        </w:rPr>
        <w:t>新生儿（</w:t>
      </w:r>
      <w:r>
        <w:rPr>
          <w:rFonts w:hint="eastAsia" w:ascii="黑体" w:hAnsi="黑体" w:eastAsia="黑体"/>
        </w:rPr>
        <w:t>患者</w:t>
      </w:r>
      <w:r>
        <w:rPr>
          <w:rFonts w:hint="eastAsia"/>
        </w:rPr>
        <w:t>体重小于5</w:t>
      </w:r>
      <w:ins w:id="3842" w:author="ZXQ" w:date="2018-09-19T18:12:00Z">
        <w:r>
          <w:rPr>
            <w:rFonts w:hint="eastAsia"/>
          </w:rPr>
          <w:t>Kg</w:t>
        </w:r>
      </w:ins>
      <w:del w:id="3843" w:author="ZXQ" w:date="2018-09-19T18:12:00Z">
        <w:r>
          <w:rPr>
            <w:rFonts w:hint="eastAsia"/>
          </w:rPr>
          <w:delText>公斤</w:delText>
        </w:r>
      </w:del>
      <w:r>
        <w:rPr>
          <w:rFonts w:hint="eastAsia"/>
        </w:rPr>
        <w:t>）用</w:t>
      </w:r>
      <w:r>
        <w:rPr>
          <w:rFonts w:hint="eastAsia" w:ascii="黑体" w:hAnsi="黑体" w:eastAsia="黑体"/>
        </w:rPr>
        <w:t>中性电极</w:t>
      </w:r>
      <w:r>
        <w:rPr>
          <w:rFonts w:hint="eastAsia"/>
        </w:rPr>
        <w:t>，其手术接触面积约为儿童型的一半，因此，</w:t>
      </w:r>
      <w:r>
        <w:rPr>
          <w:rFonts w:hint="eastAsia" w:ascii="黑体" w:hAnsi="黑体" w:eastAsia="黑体"/>
        </w:rPr>
        <w:t>发热因子</w:t>
      </w:r>
      <w:r>
        <w:rPr>
          <w:rFonts w:hint="eastAsia"/>
        </w:rPr>
        <w:t>选择使用儿童型用量的一半。这样产生的</w:t>
      </w:r>
      <w:r>
        <w:rPr>
          <w:rFonts w:hint="eastAsia" w:ascii="黑体" w:hAnsi="黑体" w:eastAsia="黑体"/>
        </w:rPr>
        <w:t>发热因子</w:t>
      </w:r>
      <w:r>
        <w:rPr>
          <w:rFonts w:hint="eastAsia"/>
        </w:rPr>
        <w:t>为7.5</w:t>
      </w:r>
      <w:r>
        <w:t xml:space="preserve"> A</w:t>
      </w:r>
      <w:r>
        <w:rPr>
          <w:vertAlign w:val="superscript"/>
        </w:rPr>
        <w:t>2</w:t>
      </w:r>
      <w:r>
        <w:t>s</w:t>
      </w:r>
      <w:r>
        <w:rPr>
          <w:rFonts w:hint="eastAsia"/>
        </w:rPr>
        <w:t>，</w:t>
      </w:r>
      <w:r>
        <w:t>对应使用的试验电流为</w:t>
      </w:r>
      <w:r>
        <w:rPr>
          <w:rFonts w:hint="eastAsia"/>
        </w:rPr>
        <w:t>350mA。尽管没有统计数据证明这种试验电流的选择，但这些小</w:t>
      </w:r>
      <w:r>
        <w:rPr>
          <w:rFonts w:hint="eastAsia" w:ascii="黑体" w:hAnsi="黑体" w:eastAsia="黑体"/>
        </w:rPr>
        <w:t>患者</w:t>
      </w:r>
      <w:r>
        <w:rPr>
          <w:rFonts w:hint="eastAsia"/>
        </w:rPr>
        <w:t>的手术功率设置总是非常低，因此我们认为60s的350mA试验电流会产生合理的安全余量。</w:t>
      </w:r>
    </w:p>
    <w:p w14:paraId="39DE9BC4">
      <w:pPr>
        <w:pStyle w:val="72"/>
        <w:spacing w:before="156" w:after="156"/>
      </w:pPr>
      <w:r>
        <w:rPr>
          <w:rFonts w:hint="eastAsia"/>
        </w:rPr>
        <w:t>中性电极的接触阻抗</w:t>
      </w:r>
    </w:p>
    <w:p w14:paraId="651D8B69">
      <w:pPr>
        <w:pStyle w:val="25"/>
        <w:rPr>
          <w:kern w:val="18"/>
        </w:rPr>
      </w:pPr>
      <w:r>
        <w:rPr>
          <w:rFonts w:hint="eastAsia"/>
          <w:kern w:val="18"/>
        </w:rPr>
        <w:t>该要求引自ANSI/AAMI HF18:2001,4.2.3.2，开发了一个200kHz相角判据用于区分导电性和电容性</w:t>
      </w:r>
      <w:r>
        <w:rPr>
          <w:rFonts w:hint="eastAsia" w:ascii="黑体" w:hAnsi="黑体" w:eastAsia="黑体"/>
          <w:snapToGrid w:val="0"/>
        </w:rPr>
        <w:t>中性电极</w:t>
      </w:r>
      <w:r>
        <w:rPr>
          <w:rFonts w:hint="eastAsia"/>
          <w:kern w:val="18"/>
        </w:rPr>
        <w:t>，但无论何时何处都没有明确公开的定义。</w:t>
      </w:r>
    </w:p>
    <w:p w14:paraId="1DCD3DAD">
      <w:pPr>
        <w:pStyle w:val="25"/>
        <w:rPr>
          <w:kern w:val="18"/>
        </w:rPr>
      </w:pPr>
      <w:r>
        <w:rPr>
          <w:rFonts w:hint="eastAsia"/>
          <w:kern w:val="18"/>
        </w:rPr>
        <w:t>ANSI/AAMI HF18:2001,A.4.2.3.2原理说明也引用在下面，本标准只对一些字句和条款名称作了稍许变动。</w:t>
      </w:r>
    </w:p>
    <w:p w14:paraId="630F6EC5">
      <w:pPr>
        <w:pStyle w:val="25"/>
        <w:rPr>
          <w:kern w:val="18"/>
        </w:rPr>
      </w:pPr>
      <w:r>
        <w:rPr>
          <w:rFonts w:hint="eastAsia"/>
          <w:kern w:val="18"/>
        </w:rPr>
        <w:t>接触阻抗应足够低，以使</w:t>
      </w:r>
      <w:r>
        <w:rPr>
          <w:rFonts w:hint="eastAsia" w:ascii="黑体" w:hAnsi="黑体" w:eastAsia="黑体"/>
          <w:snapToGrid w:val="0"/>
        </w:rPr>
        <w:t>中性电极</w:t>
      </w:r>
      <w:r>
        <w:rPr>
          <w:rFonts w:hint="eastAsia"/>
          <w:kern w:val="18"/>
        </w:rPr>
        <w:t>成为最佳的电流通道。</w:t>
      </w:r>
      <w:r>
        <w:rPr>
          <w:rFonts w:hint="eastAsia" w:ascii="黑体" w:hAnsi="黑体" w:eastAsia="黑体"/>
          <w:snapToGrid w:val="0"/>
        </w:rPr>
        <w:t>高频手术设备</w:t>
      </w:r>
      <w:r>
        <w:rPr>
          <w:rFonts w:hint="eastAsia"/>
          <w:kern w:val="18"/>
        </w:rPr>
        <w:t>在具有</w:t>
      </w:r>
      <w:r>
        <w:rPr>
          <w:rFonts w:hint="eastAsia" w:ascii="黑体" w:hAnsi="黑体" w:eastAsia="黑体"/>
          <w:snapToGrid w:val="0"/>
        </w:rPr>
        <w:t>以地为基准的患者电路</w:t>
      </w:r>
      <w:r>
        <w:rPr>
          <w:rFonts w:hint="eastAsia"/>
          <w:kern w:val="18"/>
        </w:rPr>
        <w:t>情况下，这使得除</w:t>
      </w:r>
      <w:r>
        <w:rPr>
          <w:rFonts w:hint="eastAsia" w:ascii="黑体" w:hAnsi="黑体" w:eastAsia="黑体"/>
          <w:snapToGrid w:val="0"/>
        </w:rPr>
        <w:t>中性电极</w:t>
      </w:r>
      <w:r>
        <w:rPr>
          <w:rFonts w:hint="eastAsia"/>
          <w:kern w:val="18"/>
        </w:rPr>
        <w:t>之外的其它电流返回通道可能性最小。当按ANSI/AAMI HF18:2001用人体对象测量时，对于导电性</w:t>
      </w:r>
      <w:r>
        <w:rPr>
          <w:rFonts w:hint="eastAsia" w:ascii="黑体" w:hAnsi="黑体" w:eastAsia="黑体"/>
          <w:snapToGrid w:val="0"/>
        </w:rPr>
        <w:t>中性电极</w:t>
      </w:r>
      <w:r>
        <w:rPr>
          <w:rFonts w:hint="eastAsia"/>
          <w:kern w:val="18"/>
        </w:rPr>
        <w:t>认为75Ω是一个可接受的最大接触阻抗。但是，那个标准强制规定：用一块金属板代替人体对象时，50Ω阻抗是极限，这种降低可由较深皮下组织阻抗份额来补偿，因为在测量</w:t>
      </w:r>
      <w:r>
        <w:rPr>
          <w:rFonts w:hint="eastAsia" w:ascii="黑体" w:hAnsi="黑体" w:eastAsia="黑体"/>
          <w:snapToGrid w:val="0"/>
        </w:rPr>
        <w:t>中性电极</w:t>
      </w:r>
      <w:r>
        <w:rPr>
          <w:rFonts w:hint="eastAsia"/>
          <w:kern w:val="18"/>
        </w:rPr>
        <w:t>接触阻抗时，皮下组织会成为阻抗的一部分。</w:t>
      </w:r>
    </w:p>
    <w:p w14:paraId="14C676FC">
      <w:pPr>
        <w:pStyle w:val="25"/>
      </w:pPr>
      <w:r>
        <w:rPr>
          <w:rFonts w:hint="eastAsia"/>
        </w:rPr>
        <w:t>众所周知，大部分</w:t>
      </w:r>
      <w:r>
        <w:rPr>
          <w:rFonts w:hint="eastAsia" w:ascii="黑体" w:hAnsi="黑体" w:eastAsia="黑体"/>
        </w:rPr>
        <w:t>中性电极</w:t>
      </w:r>
      <w:r>
        <w:rPr>
          <w:rFonts w:hint="eastAsia"/>
        </w:rPr>
        <w:t>电缆的感抗能显著大于</w:t>
      </w:r>
      <w:r>
        <w:rPr>
          <w:rFonts w:hint="eastAsia" w:ascii="黑体" w:hAnsi="黑体" w:eastAsia="黑体"/>
        </w:rPr>
        <w:t>中性电极</w:t>
      </w:r>
      <w:r>
        <w:rPr>
          <w:rFonts w:hint="eastAsia"/>
        </w:rPr>
        <w:t>的导电部分与</w:t>
      </w:r>
      <w:r>
        <w:rPr>
          <w:rFonts w:hint="eastAsia" w:ascii="黑体" w:hAnsi="黑体" w:eastAsia="黑体"/>
        </w:rPr>
        <w:t>患者</w:t>
      </w:r>
      <w:r>
        <w:rPr>
          <w:rFonts w:hint="eastAsia"/>
        </w:rPr>
        <w:t>皮肤之间的接触阻抗，并且在</w:t>
      </w:r>
      <w:r>
        <w:rPr>
          <w:rFonts w:hint="eastAsia" w:ascii="黑体" w:hAnsi="黑体" w:eastAsia="黑体"/>
        </w:rPr>
        <w:t>预期用途</w:t>
      </w:r>
      <w:r>
        <w:rPr>
          <w:rFonts w:hint="eastAsia"/>
        </w:rPr>
        <w:t>中它能随其物理布局的变化而显著变化。</w:t>
      </w:r>
    </w:p>
    <w:p w14:paraId="26308ABE">
      <w:pPr>
        <w:pStyle w:val="25"/>
        <w:rPr>
          <w:kern w:val="18"/>
        </w:rPr>
      </w:pPr>
      <w:r>
        <w:rPr>
          <w:rFonts w:hint="eastAsia"/>
          <w:kern w:val="18"/>
        </w:rPr>
        <w:t>因为电容性</w:t>
      </w:r>
      <w:r>
        <w:rPr>
          <w:rFonts w:hint="eastAsia" w:ascii="黑体" w:hAnsi="黑体" w:eastAsia="黑体"/>
          <w:snapToGrid w:val="0"/>
        </w:rPr>
        <w:t>中性电极</w:t>
      </w:r>
      <w:r>
        <w:rPr>
          <w:rFonts w:hint="eastAsia"/>
          <w:kern w:val="18"/>
        </w:rPr>
        <w:t>的阻抗随频率反比例地改变，用“电容”来表述它们的阻抗特性是合适的。规定4nf作为最低可接受的电容，是因为这与多年来市售的且临床上可接受的大多数电容性</w:t>
      </w:r>
      <w:r>
        <w:rPr>
          <w:rFonts w:hint="eastAsia" w:ascii="黑体" w:hAnsi="黑体" w:eastAsia="黑体"/>
          <w:snapToGrid w:val="0"/>
        </w:rPr>
        <w:t>中性电极</w:t>
      </w:r>
      <w:r>
        <w:rPr>
          <w:rFonts w:hint="eastAsia"/>
          <w:kern w:val="18"/>
        </w:rPr>
        <w:t>特性相一致。</w:t>
      </w:r>
    </w:p>
    <w:p w14:paraId="18B64697">
      <w:pPr>
        <w:pStyle w:val="25"/>
        <w:rPr>
          <w:kern w:val="18"/>
        </w:rPr>
      </w:pPr>
      <w:r>
        <w:rPr>
          <w:rFonts w:hint="eastAsia"/>
          <w:kern w:val="18"/>
        </w:rPr>
        <w:t>200mA试验电流代表上面列举的两个研究中获得的平均电流下限。组织—</w:t>
      </w:r>
      <w:r>
        <w:rPr>
          <w:rFonts w:hint="eastAsia" w:ascii="黑体" w:hAnsi="黑体" w:eastAsia="黑体"/>
          <w:snapToGrid w:val="0"/>
        </w:rPr>
        <w:t>中性电极</w:t>
      </w:r>
      <w:r>
        <w:rPr>
          <w:rFonts w:hint="eastAsia"/>
          <w:kern w:val="18"/>
        </w:rPr>
        <w:t>阻抗通常随电流下降而上升，这使得采用下限是可取的。200</w:t>
      </w:r>
      <w:del w:id="3844" w:author="zhuxq" w:date="2018-10-25T08:44:00Z">
        <w:r>
          <w:rPr>
            <w:rFonts w:hint="eastAsia"/>
            <w:kern w:val="18"/>
          </w:rPr>
          <w:delText>K</w:delText>
        </w:r>
      </w:del>
      <w:ins w:id="3845" w:author="zhuxq" w:date="2018-10-25T08:44:00Z">
        <w:r>
          <w:rPr>
            <w:rFonts w:hint="eastAsia"/>
            <w:kern w:val="18"/>
          </w:rPr>
          <w:t>k</w:t>
        </w:r>
      </w:ins>
      <w:r>
        <w:rPr>
          <w:rFonts w:hint="eastAsia"/>
          <w:kern w:val="18"/>
        </w:rPr>
        <w:t>Hz到5MHz被认为包涵了</w:t>
      </w:r>
      <w:r>
        <w:rPr>
          <w:rFonts w:hint="eastAsia" w:ascii="黑体" w:hAnsi="黑体" w:eastAsia="黑体"/>
          <w:snapToGrid w:val="0"/>
        </w:rPr>
        <w:t>单极高频手术设备</w:t>
      </w:r>
      <w:r>
        <w:rPr>
          <w:rFonts w:hint="eastAsia"/>
          <w:kern w:val="18"/>
        </w:rPr>
        <w:t>产生主要能量水平的频率范围。</w:t>
      </w:r>
    </w:p>
    <w:p w14:paraId="6A626D60">
      <w:pPr>
        <w:pStyle w:val="25"/>
        <w:rPr>
          <w:kern w:val="18"/>
        </w:rPr>
      </w:pPr>
      <w:r>
        <w:rPr>
          <w:rFonts w:hint="eastAsia"/>
          <w:kern w:val="18"/>
        </w:rPr>
        <w:t>金属试验板的尺寸宜至少与</w:t>
      </w:r>
      <w:r>
        <w:rPr>
          <w:rFonts w:hint="eastAsia" w:ascii="黑体" w:hAnsi="黑体" w:eastAsia="黑体"/>
          <w:snapToGrid w:val="0"/>
        </w:rPr>
        <w:t>中性电极</w:t>
      </w:r>
      <w:r>
        <w:rPr>
          <w:rFonts w:hint="eastAsia"/>
          <w:kern w:val="18"/>
        </w:rPr>
        <w:t>一样大。</w:t>
      </w:r>
    </w:p>
    <w:p w14:paraId="3E11D604">
      <w:pPr>
        <w:pStyle w:val="25"/>
        <w:rPr>
          <w:kern w:val="18"/>
        </w:rPr>
      </w:pPr>
      <w:r>
        <w:rPr>
          <w:rFonts w:hint="eastAsia"/>
          <w:kern w:val="18"/>
        </w:rPr>
        <w:t>电容性</w:t>
      </w:r>
      <w:r>
        <w:rPr>
          <w:rFonts w:hint="eastAsia" w:ascii="黑体" w:hAnsi="黑体" w:eastAsia="黑体"/>
          <w:snapToGrid w:val="0"/>
        </w:rPr>
        <w:t>中性电极</w:t>
      </w:r>
      <w:r>
        <w:rPr>
          <w:rFonts w:hint="eastAsia"/>
          <w:kern w:val="18"/>
        </w:rPr>
        <w:t>允许较高阻抗是因为它们不发热。</w:t>
      </w:r>
    </w:p>
    <w:p w14:paraId="22817BF9">
      <w:pPr>
        <w:pStyle w:val="72"/>
        <w:spacing w:before="156" w:after="156"/>
      </w:pPr>
      <w:r>
        <w:rPr>
          <w:rFonts w:hint="eastAsia"/>
        </w:rPr>
        <w:t>中性电极的粘附</w:t>
      </w:r>
    </w:p>
    <w:p w14:paraId="6861E1AB">
      <w:pPr>
        <w:pStyle w:val="25"/>
        <w:rPr>
          <w:kern w:val="18"/>
        </w:rPr>
      </w:pPr>
      <w:r>
        <w:rPr>
          <w:rFonts w:hint="eastAsia"/>
          <w:kern w:val="18"/>
        </w:rPr>
        <w:t>这个要求引自ANSI/AAMI HF18:2001,4.2.3.3。</w:t>
      </w:r>
    </w:p>
    <w:p w14:paraId="309FDEC3">
      <w:pPr>
        <w:pStyle w:val="25"/>
        <w:rPr>
          <w:kern w:val="18"/>
        </w:rPr>
      </w:pPr>
      <w:r>
        <w:rPr>
          <w:rFonts w:hint="eastAsia"/>
          <w:kern w:val="18"/>
        </w:rPr>
        <w:t>不</w:t>
      </w:r>
      <w:r>
        <w:rPr>
          <w:rFonts w:hint="eastAsia" w:ascii="黑体" w:hAnsi="黑体" w:eastAsia="黑体"/>
          <w:snapToGrid w:val="0"/>
        </w:rPr>
        <w:t>可监测中性电极</w:t>
      </w:r>
      <w:r>
        <w:rPr>
          <w:rFonts w:hint="eastAsia"/>
          <w:kern w:val="18"/>
        </w:rPr>
        <w:t>要选择安放部位，以使常规使用时给以一定应力，即使受到无意拉扯，或者同预处理溶液或生理液体接触时，仍能保持在原位。</w:t>
      </w:r>
      <w:r>
        <w:rPr>
          <w:rFonts w:hint="eastAsia" w:ascii="黑体" w:hAnsi="黑体" w:eastAsia="黑体"/>
          <w:snapToGrid w:val="0"/>
        </w:rPr>
        <w:t>可监测中性电极</w:t>
      </w:r>
      <w:r>
        <w:rPr>
          <w:rFonts w:hint="eastAsia"/>
          <w:kern w:val="18"/>
        </w:rPr>
        <w:t>排除这个要求的原因是：粘贴故障使接触面积下降，预期可引起</w:t>
      </w:r>
      <w:r>
        <w:rPr>
          <w:rFonts w:hint="eastAsia" w:ascii="黑体" w:hAnsi="黑体" w:eastAsia="黑体"/>
          <w:snapToGrid w:val="0"/>
        </w:rPr>
        <w:t>接触质量监测器</w:t>
      </w:r>
      <w:r>
        <w:rPr>
          <w:rFonts w:hint="eastAsia"/>
          <w:kern w:val="18"/>
        </w:rPr>
        <w:t>报警，从而防止</w:t>
      </w:r>
      <w:r>
        <w:rPr>
          <w:rFonts w:hint="eastAsia" w:ascii="黑体" w:hAnsi="黑体" w:eastAsia="黑体"/>
          <w:snapToGrid w:val="0"/>
        </w:rPr>
        <w:t>患者</w:t>
      </w:r>
      <w:r>
        <w:rPr>
          <w:rFonts w:hint="eastAsia"/>
          <w:kern w:val="18"/>
        </w:rPr>
        <w:t>受到</w:t>
      </w:r>
      <w:r>
        <w:rPr>
          <w:rFonts w:hint="eastAsia" w:ascii="黑体" w:hAnsi="黑体" w:eastAsia="黑体"/>
          <w:kern w:val="18"/>
        </w:rPr>
        <w:t>危险</w:t>
      </w:r>
      <w:r>
        <w:rPr>
          <w:rFonts w:hint="eastAsia"/>
          <w:kern w:val="18"/>
        </w:rPr>
        <w:t>。</w:t>
      </w:r>
    </w:p>
    <w:p w14:paraId="680CA719">
      <w:pPr>
        <w:pStyle w:val="72"/>
        <w:spacing w:before="156" w:after="156"/>
      </w:pPr>
      <w:r>
        <w:rPr>
          <w:rFonts w:hint="eastAsia"/>
        </w:rPr>
        <w:t>中性电极的货架寿命</w:t>
      </w:r>
    </w:p>
    <w:p w14:paraId="33C254F8">
      <w:pPr>
        <w:pStyle w:val="25"/>
        <w:rPr>
          <w:kern w:val="18"/>
        </w:rPr>
      </w:pPr>
      <w:r>
        <w:rPr>
          <w:rFonts w:hint="eastAsia"/>
          <w:kern w:val="18"/>
        </w:rPr>
        <w:t>一次性使用</w:t>
      </w:r>
      <w:r>
        <w:rPr>
          <w:rFonts w:hint="eastAsia" w:ascii="黑体" w:hAnsi="黑体" w:eastAsia="黑体"/>
          <w:snapToGrid w:val="0"/>
        </w:rPr>
        <w:t>中性电极</w:t>
      </w:r>
      <w:r>
        <w:rPr>
          <w:rFonts w:hint="eastAsia"/>
          <w:kern w:val="18"/>
        </w:rPr>
        <w:t>上的粘胶和导电胶即使按说明书规定</w:t>
      </w:r>
      <w:r>
        <w:rPr>
          <w:rFonts w:hint="eastAsia" w:hAnsi="宋体"/>
        </w:rPr>
        <w:t>存放，也可随时间退化。因此，有必要确定这些装置在存储到标记的有效期后是否符合要</w:t>
      </w:r>
      <w:r>
        <w:rPr>
          <w:rFonts w:hint="eastAsia" w:hAnsi="宋体"/>
          <w:kern w:val="18"/>
        </w:rPr>
        <w:t>求</w:t>
      </w:r>
      <w:r>
        <w:rPr>
          <w:rFonts w:hint="eastAsia"/>
          <w:kern w:val="18"/>
        </w:rPr>
        <w:t>。</w:t>
      </w:r>
    </w:p>
    <w:p w14:paraId="5CD88486">
      <w:pPr>
        <w:pStyle w:val="72"/>
        <w:spacing w:before="156" w:after="156"/>
      </w:pPr>
      <w:r>
        <w:rPr>
          <w:rFonts w:hint="eastAsia"/>
        </w:rPr>
        <w:t>成人中性电极的常规手术</w:t>
      </w:r>
    </w:p>
    <w:p w14:paraId="56089D0B">
      <w:pPr>
        <w:pStyle w:val="25"/>
      </w:pPr>
      <w:r>
        <w:rPr>
          <w:rFonts w:hint="eastAsia"/>
        </w:rPr>
        <w:t>当兼容的</w:t>
      </w:r>
      <w:r>
        <w:rPr>
          <w:rFonts w:hint="eastAsia" w:ascii="黑体" w:hAnsi="黑体" w:eastAsia="黑体"/>
        </w:rPr>
        <w:t>可监测中性电极</w:t>
      </w:r>
      <w:r>
        <w:rPr>
          <w:rFonts w:hint="eastAsia"/>
        </w:rPr>
        <w:t>和</w:t>
      </w:r>
      <w:r>
        <w:rPr>
          <w:rFonts w:hint="eastAsia" w:ascii="黑体" w:hAnsi="黑体" w:eastAsia="黑体"/>
        </w:rPr>
        <w:t>接触质量监测器</w:t>
      </w:r>
      <w:r>
        <w:rPr>
          <w:rFonts w:hint="eastAsia"/>
        </w:rPr>
        <w:t>一起使用时，</w:t>
      </w:r>
      <w:r>
        <w:rPr>
          <w:rFonts w:hint="eastAsia" w:ascii="黑体" w:hAnsi="黑体" w:eastAsia="黑体"/>
        </w:rPr>
        <w:t>中性电极</w:t>
      </w:r>
      <w:r>
        <w:rPr>
          <w:rFonts w:hint="eastAsia"/>
        </w:rPr>
        <w:t>和</w:t>
      </w:r>
      <w:r>
        <w:rPr>
          <w:rFonts w:hint="eastAsia" w:ascii="黑体" w:hAnsi="黑体" w:eastAsia="黑体"/>
        </w:rPr>
        <w:t>患者</w:t>
      </w:r>
      <w:r>
        <w:rPr>
          <w:rFonts w:hint="eastAsia"/>
        </w:rPr>
        <w:t>之间安全接触面积的减少能被检测到。使用不</w:t>
      </w:r>
      <w:r>
        <w:rPr>
          <w:rFonts w:hint="eastAsia" w:ascii="黑体" w:hAnsi="黑体" w:eastAsia="黑体"/>
        </w:rPr>
        <w:t>可监测中性电极</w:t>
      </w:r>
      <w:r>
        <w:rPr>
          <w:rFonts w:hint="eastAsia"/>
        </w:rPr>
        <w:t>时，</w:t>
      </w:r>
      <w:r>
        <w:rPr>
          <w:rFonts w:hint="eastAsia" w:ascii="黑体" w:hAnsi="黑体" w:eastAsia="黑体"/>
        </w:rPr>
        <w:t>中性电极</w:t>
      </w:r>
      <w:r>
        <w:rPr>
          <w:rFonts w:hint="eastAsia"/>
        </w:rPr>
        <w:t>和</w:t>
      </w:r>
      <w:r>
        <w:rPr>
          <w:rFonts w:hint="eastAsia" w:ascii="黑体" w:hAnsi="黑体" w:eastAsia="黑体"/>
        </w:rPr>
        <w:t>患者</w:t>
      </w:r>
      <w:r>
        <w:rPr>
          <w:rFonts w:hint="eastAsia"/>
        </w:rPr>
        <w:t>之间的安全接触面积的检测是不可能的。</w:t>
      </w:r>
    </w:p>
    <w:p w14:paraId="18C020DE">
      <w:pPr>
        <w:pStyle w:val="25"/>
      </w:pPr>
      <w:r>
        <w:rPr>
          <w:rFonts w:hint="eastAsia"/>
        </w:rPr>
        <w:t>由于这个原因，</w:t>
      </w:r>
      <w:r>
        <w:rPr>
          <w:rFonts w:hint="eastAsia" w:ascii="黑体" w:hAnsi="黑体" w:eastAsia="黑体"/>
        </w:rPr>
        <w:t>可监测中性电极</w:t>
      </w:r>
      <w:r>
        <w:rPr>
          <w:rFonts w:hint="eastAsia"/>
        </w:rPr>
        <w:t>与</w:t>
      </w:r>
      <w:r>
        <w:rPr>
          <w:rFonts w:hint="eastAsia" w:ascii="黑体" w:hAnsi="黑体" w:eastAsia="黑体"/>
        </w:rPr>
        <w:t>接触质量监测器</w:t>
      </w:r>
      <w:r>
        <w:rPr>
          <w:rFonts w:hint="eastAsia"/>
        </w:rPr>
        <w:t>一起使用，</w:t>
      </w:r>
      <w:r>
        <w:rPr>
          <w:rFonts w:hint="eastAsia" w:ascii="黑体" w:hAnsi="黑体" w:eastAsia="黑体"/>
        </w:rPr>
        <w:t>中性电极</w:t>
      </w:r>
      <w:r>
        <w:rPr>
          <w:rFonts w:hint="eastAsia"/>
        </w:rPr>
        <w:t>部位灼伤的</w:t>
      </w:r>
      <w:r>
        <w:rPr>
          <w:rFonts w:hint="eastAsia" w:ascii="黑体" w:hAnsi="黑体" w:eastAsia="黑体"/>
        </w:rPr>
        <w:t>风险</w:t>
      </w:r>
      <w:r>
        <w:rPr>
          <w:rFonts w:hint="eastAsia"/>
        </w:rPr>
        <w:t>显著降低。</w:t>
      </w:r>
    </w:p>
    <w:p w14:paraId="6BCD5ED9">
      <w:pPr>
        <w:pStyle w:val="25"/>
      </w:pPr>
      <w:r>
        <w:rPr>
          <w:rFonts w:hint="eastAsia"/>
        </w:rPr>
        <w:t>近年来问题案例的经验、评估和分析已经清楚地表明并引出该要求。</w:t>
      </w:r>
    </w:p>
    <w:p w14:paraId="7A49AC29">
      <w:pPr>
        <w:pStyle w:val="25"/>
      </w:pPr>
      <w:r>
        <w:rPr>
          <w:rFonts w:hint="eastAsia"/>
        </w:rPr>
        <w:t>自引入</w:t>
      </w:r>
      <w:r>
        <w:rPr>
          <w:rFonts w:hint="eastAsia" w:ascii="黑体" w:hAnsi="黑体" w:eastAsia="黑体"/>
        </w:rPr>
        <w:t>接触质量监测器</w:t>
      </w:r>
      <w:r>
        <w:rPr>
          <w:rFonts w:hint="eastAsia"/>
        </w:rPr>
        <w:t>以来，</w:t>
      </w:r>
      <w:r>
        <w:rPr>
          <w:rFonts w:hint="eastAsia" w:ascii="黑体" w:hAnsi="黑体" w:eastAsia="黑体"/>
        </w:rPr>
        <w:t>中性电极</w:t>
      </w:r>
      <w:r>
        <w:rPr>
          <w:rFonts w:hint="eastAsia"/>
        </w:rPr>
        <w:t>灼伤的几率显著降低。今天绝大多数通用的</w:t>
      </w:r>
      <w:r>
        <w:rPr>
          <w:rFonts w:hint="eastAsia" w:ascii="黑体" w:hAnsi="黑体" w:eastAsia="黑体"/>
        </w:rPr>
        <w:t>高频手术设备</w:t>
      </w:r>
      <w:r>
        <w:rPr>
          <w:rFonts w:hint="eastAsia"/>
        </w:rPr>
        <w:t>都配备了</w:t>
      </w:r>
      <w:r>
        <w:rPr>
          <w:rFonts w:hint="eastAsia" w:ascii="黑体" w:hAnsi="黑体" w:eastAsia="黑体"/>
        </w:rPr>
        <w:t>CQM</w:t>
      </w:r>
      <w:r>
        <w:rPr>
          <w:rFonts w:hint="eastAsia"/>
        </w:rPr>
        <w:t>系统。然而，</w:t>
      </w:r>
      <w:r>
        <w:rPr>
          <w:rFonts w:hint="eastAsia" w:ascii="黑体" w:hAnsi="黑体" w:eastAsia="黑体"/>
        </w:rPr>
        <w:t>CQM</w:t>
      </w:r>
      <w:r>
        <w:rPr>
          <w:rFonts w:hint="eastAsia"/>
        </w:rPr>
        <w:t>系统的益处常被依旧可用且因市场价格较低往往是首选的不</w:t>
      </w:r>
      <w:r>
        <w:rPr>
          <w:rFonts w:hint="eastAsia" w:ascii="黑体" w:hAnsi="黑体" w:eastAsia="黑体"/>
        </w:rPr>
        <w:t>可监测中性电极</w:t>
      </w:r>
      <w:r>
        <w:rPr>
          <w:rFonts w:hint="eastAsia"/>
        </w:rPr>
        <w:t>抵消。因此认为通过增加该要求将影响绝大多数的电外科手术，现状会显著改善。</w:t>
      </w:r>
    </w:p>
    <w:p w14:paraId="2B319C6E">
      <w:pPr>
        <w:pStyle w:val="25"/>
      </w:pPr>
      <w:r>
        <w:rPr>
          <w:rFonts w:hint="eastAsia"/>
        </w:rPr>
        <w:t>另一方面，考虑到特殊的应用（如小</w:t>
      </w:r>
      <w:r>
        <w:rPr>
          <w:rFonts w:hint="eastAsia" w:ascii="黑体" w:hAnsi="黑体" w:eastAsia="黑体"/>
        </w:rPr>
        <w:t>患者</w:t>
      </w:r>
      <w:r>
        <w:rPr>
          <w:rFonts w:hint="eastAsia"/>
        </w:rPr>
        <w:t>、大电流手术），豁免仍然是需要的，又如目前无法使用于</w:t>
      </w:r>
      <w:r>
        <w:rPr>
          <w:rFonts w:hint="eastAsia" w:ascii="黑体" w:hAnsi="黑体" w:eastAsia="黑体"/>
        </w:rPr>
        <w:t>CQM</w:t>
      </w:r>
      <w:r>
        <w:rPr>
          <w:rFonts w:hint="eastAsia"/>
        </w:rPr>
        <w:t>监测版本的电容性</w:t>
      </w:r>
      <w:r>
        <w:rPr>
          <w:rFonts w:hint="eastAsia" w:ascii="黑体" w:hAnsi="黑体" w:eastAsia="黑体"/>
        </w:rPr>
        <w:t>中性电极</w:t>
      </w:r>
      <w:r>
        <w:rPr>
          <w:rFonts w:hint="eastAsia"/>
        </w:rPr>
        <w:t>。</w:t>
      </w:r>
    </w:p>
    <w:p w14:paraId="1BB85E99">
      <w:pPr>
        <w:pStyle w:val="25"/>
      </w:pPr>
      <w:r>
        <w:rPr>
          <w:rFonts w:hint="eastAsia"/>
        </w:rPr>
        <w:t>设计用于常规外科手术的符合201.15.101及其子条款要求的</w:t>
      </w:r>
      <w:r>
        <w:rPr>
          <w:rFonts w:hint="eastAsia" w:ascii="黑体" w:hAnsi="黑体" w:eastAsia="黑体"/>
        </w:rPr>
        <w:t>中性电极</w:t>
      </w:r>
      <w:r>
        <w:rPr>
          <w:rFonts w:hint="eastAsia"/>
        </w:rPr>
        <w:t>，使用的</w:t>
      </w:r>
      <w:r>
        <w:rPr>
          <w:rFonts w:hint="eastAsia" w:ascii="黑体" w:hAnsi="黑体" w:eastAsia="黑体"/>
        </w:rPr>
        <w:t>高频</w:t>
      </w:r>
      <w:r>
        <w:rPr>
          <w:rFonts w:hint="eastAsia"/>
        </w:rPr>
        <w:t>电流和激活时间在本附录部分201.15.101.5中描述。这些</w:t>
      </w:r>
      <w:r>
        <w:rPr>
          <w:rFonts w:hint="eastAsia" w:ascii="黑体" w:hAnsi="黑体" w:eastAsia="黑体"/>
        </w:rPr>
        <w:t>中性电极</w:t>
      </w:r>
      <w:r>
        <w:rPr>
          <w:rFonts w:hint="eastAsia"/>
        </w:rPr>
        <w:t>从未被设计或预期用于</w:t>
      </w:r>
      <w:r>
        <w:rPr>
          <w:rFonts w:hint="eastAsia" w:ascii="黑体" w:hAnsi="黑体" w:eastAsia="黑体"/>
        </w:rPr>
        <w:t>大电流模式</w:t>
      </w:r>
      <w:r>
        <w:rPr>
          <w:rFonts w:hint="eastAsia"/>
        </w:rPr>
        <w:t>，这就是增加附加语言“常规手术”的原因。</w:t>
      </w:r>
    </w:p>
    <w:p w14:paraId="4BF1C7C2">
      <w:pPr>
        <w:pStyle w:val="115"/>
        <w:spacing w:before="312" w:after="312"/>
      </w:pPr>
      <w:r>
        <w:rPr>
          <w:rFonts w:hint="eastAsia"/>
        </w:rPr>
        <w:t>电磁骚扰-要求和试验</w:t>
      </w:r>
    </w:p>
    <w:p w14:paraId="40514BFA">
      <w:pPr>
        <w:pStyle w:val="25"/>
        <w:rPr>
          <w:snapToGrid w:val="0"/>
        </w:rPr>
      </w:pPr>
      <w:r>
        <w:rPr>
          <w:rFonts w:hint="eastAsia" w:ascii="黑体" w:hAnsi="黑体" w:eastAsia="黑体"/>
          <w:snapToGrid w:val="0"/>
        </w:rPr>
        <w:t>高频</w:t>
      </w:r>
      <w:r>
        <w:rPr>
          <w:rFonts w:hint="eastAsia"/>
          <w:snapToGrid w:val="0"/>
        </w:rPr>
        <w:t>手术历史很长，人们熟知它在启动时具有固有的干扰。由于</w:t>
      </w:r>
      <w:r>
        <w:rPr>
          <w:rFonts w:hint="eastAsia" w:ascii="黑体" w:hAnsi="黑体" w:eastAsia="黑体"/>
          <w:snapToGrid w:val="0"/>
        </w:rPr>
        <w:t>高频手术设备</w:t>
      </w:r>
      <w:r>
        <w:rPr>
          <w:rFonts w:hint="eastAsia"/>
          <w:snapToGrid w:val="0"/>
        </w:rPr>
        <w:t>的临床受益大于干扰</w:t>
      </w:r>
      <w:r>
        <w:rPr>
          <w:rFonts w:hint="eastAsia" w:ascii="黑体" w:hAnsi="黑体" w:eastAsia="黑体"/>
          <w:snapToGrid w:val="0"/>
        </w:rPr>
        <w:t>风险</w:t>
      </w:r>
      <w:r>
        <w:rPr>
          <w:rFonts w:hint="eastAsia"/>
          <w:snapToGrid w:val="0"/>
        </w:rPr>
        <w:t>，且</w:t>
      </w:r>
      <w:r>
        <w:rPr>
          <w:rFonts w:hint="eastAsia" w:ascii="黑体" w:hAnsi="黑体" w:eastAsia="黑体"/>
          <w:snapToGrid w:val="0"/>
        </w:rPr>
        <w:t>高频手术设备</w:t>
      </w:r>
      <w:r>
        <w:rPr>
          <w:rFonts w:hint="eastAsia"/>
          <w:snapToGrid w:val="0"/>
        </w:rPr>
        <w:t>通常仅以短时间工作，因此当</w:t>
      </w:r>
      <w:ins w:id="3846" w:author="yan" w:date="2018-11-19T01:06:00Z">
        <w:r>
          <w:rPr>
            <w:rFonts w:hint="eastAsia"/>
            <w:snapToGrid w:val="0"/>
          </w:rPr>
          <w:t>设备被</w:t>
        </w:r>
      </w:ins>
      <w:del w:id="3847" w:author="yan" w:date="2018-11-19T01:05:00Z">
        <w:r>
          <w:rPr>
            <w:rFonts w:hint="eastAsia" w:ascii="黑体" w:hAnsi="黑体" w:eastAsia="黑体"/>
            <w:snapToGrid w:val="0"/>
          </w:rPr>
          <w:delText>高频</w:delText>
        </w:r>
      </w:del>
      <w:del w:id="3848" w:author="yan" w:date="2018-11-19T01:05:00Z">
        <w:r>
          <w:rPr>
            <w:rFonts w:hint="eastAsia"/>
            <w:snapToGrid w:val="0"/>
          </w:rPr>
          <w:delText>输出</w:delText>
        </w:r>
      </w:del>
      <w:r>
        <w:rPr>
          <w:rFonts w:hint="eastAsia"/>
          <w:snapToGrid w:val="0"/>
        </w:rPr>
        <w:t>激励时，这种类型的设备被排除于</w:t>
      </w:r>
      <w:r>
        <w:rPr>
          <w:rFonts w:ascii="宋体" w:hAnsi="宋体" w:eastAsia="宋体" w:cs="Arial"/>
          <w:spacing w:val="9"/>
          <w:sz w:val="20"/>
          <w:szCs w:val="20"/>
          <w:highlight w:val="yellow"/>
          <w:lang/>
          <w:rPrChange w:id="3849" w:author="ZXQ" w:date="2018-09-19T18:13:00Z">
            <w:rPr>
              <w:rFonts w:ascii="Arial" w:hAnsi="Arial" w:eastAsia="黑体" w:cs="Arial"/>
              <w:spacing w:val="9"/>
              <w:sz w:val="20"/>
              <w:szCs w:val="21"/>
              <w:highlight w:val="yellow"/>
            </w:rPr>
          </w:rPrChange>
        </w:rPr>
        <w:t>YY 0505</w:t>
      </w:r>
      <w:del w:id="3850" w:author="yan" w:date="2018-11-19T01:04:00Z">
        <w:r>
          <w:rPr>
            <w:rFonts w:ascii="宋体" w:hAnsi="宋体" w:eastAsia="宋体" w:cs="Arial"/>
            <w:spacing w:val="9"/>
            <w:sz w:val="20"/>
            <w:szCs w:val="20"/>
            <w:highlight w:val="yellow"/>
            <w:lang/>
            <w:rPrChange w:id="3851" w:author="ZXQ" w:date="2018-09-19T18:13:00Z">
              <w:rPr>
                <w:rFonts w:ascii="Arial" w:hAnsi="Arial" w:eastAsia="黑体" w:cs="Arial"/>
                <w:spacing w:val="9"/>
                <w:sz w:val="20"/>
                <w:szCs w:val="21"/>
                <w:highlight w:val="yellow"/>
              </w:rPr>
            </w:rPrChange>
          </w:rPr>
          <w:delText>-</w:delText>
        </w:r>
      </w:del>
      <w:del w:id="3853" w:author="yan" w:date="2018-11-19T01:04:00Z">
        <w:r>
          <w:rPr>
            <w:rFonts w:ascii="宋体" w:hAnsi="宋体" w:eastAsia="宋体" w:cs="Arial"/>
            <w:spacing w:val="7"/>
            <w:sz w:val="20"/>
            <w:szCs w:val="20"/>
            <w:highlight w:val="yellow"/>
            <w:lang/>
            <w:rPrChange w:id="3854" w:author="ZXQ" w:date="2018-09-19T18:13:00Z">
              <w:rPr>
                <w:rFonts w:ascii="Arial" w:hAnsi="Arial" w:eastAsia="黑体" w:cs="Arial"/>
                <w:spacing w:val="7"/>
                <w:sz w:val="20"/>
                <w:szCs w:val="21"/>
                <w:highlight w:val="yellow"/>
              </w:rPr>
            </w:rPrChange>
          </w:rPr>
          <w:delText>2</w:delText>
        </w:r>
      </w:del>
      <w:del w:id="3856" w:author="yan" w:date="2018-11-19T01:04:00Z">
        <w:r>
          <w:rPr>
            <w:rFonts w:ascii="宋体" w:hAnsi="宋体" w:eastAsia="宋体" w:cs="Arial"/>
            <w:spacing w:val="9"/>
            <w:sz w:val="20"/>
            <w:szCs w:val="20"/>
            <w:highlight w:val="yellow"/>
            <w:lang/>
            <w:rPrChange w:id="3857" w:author="ZXQ" w:date="2018-09-19T18:13:00Z">
              <w:rPr>
                <w:rFonts w:ascii="Arial" w:hAnsi="Arial" w:eastAsia="黑体" w:cs="Arial"/>
                <w:spacing w:val="9"/>
                <w:sz w:val="20"/>
                <w:szCs w:val="21"/>
                <w:highlight w:val="yellow"/>
              </w:rPr>
            </w:rPrChange>
          </w:rPr>
          <w:delText>01</w:delText>
        </w:r>
      </w:del>
      <w:del w:id="3859" w:author="yan" w:date="2018-11-19T01:04:00Z">
        <w:r>
          <w:rPr>
            <w:rFonts w:ascii="宋体" w:hAnsi="宋体" w:eastAsia="宋体" w:cs="Arial"/>
            <w:spacing w:val="7"/>
            <w:sz w:val="20"/>
            <w:szCs w:val="20"/>
            <w:highlight w:val="yellow"/>
            <w:lang/>
            <w:rPrChange w:id="3860" w:author="ZXQ" w:date="2018-09-19T18:13:00Z">
              <w:rPr>
                <w:rFonts w:ascii="Arial" w:hAnsi="Arial" w:eastAsia="黑体" w:cs="Arial"/>
                <w:spacing w:val="7"/>
                <w:sz w:val="20"/>
                <w:szCs w:val="21"/>
                <w:highlight w:val="yellow"/>
              </w:rPr>
            </w:rPrChange>
          </w:rPr>
          <w:delText>x</w:delText>
        </w:r>
      </w:del>
      <w:r>
        <w:rPr>
          <w:rFonts w:ascii="宋体" w:hAnsi="宋体" w:eastAsia="宋体" w:cs="Arial"/>
          <w:sz w:val="20"/>
          <w:szCs w:val="20"/>
          <w:highlight w:val="yellow"/>
          <w:lang/>
          <w:rPrChange w:id="3862" w:author="ZXQ" w:date="2018-09-19T18:13:00Z">
            <w:rPr>
              <w:rFonts w:ascii="Arial" w:hAnsi="Arial" w:eastAsia="黑体" w:cs="Arial"/>
              <w:sz w:val="20"/>
              <w:szCs w:val="21"/>
              <w:highlight w:val="yellow"/>
            </w:rPr>
          </w:rPrChange>
        </w:rPr>
        <w:t>,</w:t>
      </w:r>
      <w:del w:id="3863" w:author="yan" w:date="2018-11-19T01:04:00Z">
        <w:r>
          <w:rPr>
            <w:rFonts w:ascii="宋体" w:hAnsi="宋体" w:eastAsia="宋体" w:cs="Arial"/>
            <w:spacing w:val="7"/>
            <w:sz w:val="20"/>
            <w:szCs w:val="20"/>
            <w:highlight w:val="yellow"/>
            <w:lang/>
            <w:rPrChange w:id="3864" w:author="ZXQ" w:date="2018-09-19T18:13:00Z">
              <w:rPr>
                <w:rFonts w:ascii="Arial" w:hAnsi="Arial" w:eastAsia="黑体" w:cs="Arial"/>
                <w:spacing w:val="7"/>
                <w:sz w:val="20"/>
                <w:szCs w:val="21"/>
                <w:highlight w:val="yellow"/>
              </w:rPr>
            </w:rPrChange>
          </w:rPr>
          <w:delText>7</w:delText>
        </w:r>
      </w:del>
      <w:del w:id="3866" w:author="yan" w:date="2018-11-19T01:04:00Z">
        <w:r>
          <w:rPr>
            <w:rFonts w:ascii="宋体" w:hAnsi="宋体" w:eastAsia="宋体" w:cs="Arial"/>
            <w:spacing w:val="9"/>
            <w:sz w:val="20"/>
            <w:szCs w:val="20"/>
            <w:highlight w:val="yellow"/>
            <w:lang/>
            <w:rPrChange w:id="3867" w:author="ZXQ" w:date="2018-09-19T18:13:00Z">
              <w:rPr>
                <w:rFonts w:ascii="Arial" w:hAnsi="Arial" w:eastAsia="黑体" w:cs="Arial"/>
                <w:spacing w:val="9"/>
                <w:sz w:val="20"/>
                <w:szCs w:val="21"/>
                <w:highlight w:val="yellow"/>
              </w:rPr>
            </w:rPrChange>
          </w:rPr>
          <w:delText>.1</w:delText>
        </w:r>
      </w:del>
      <w:del w:id="3869" w:author="yan" w:date="2018-11-19T01:04:00Z">
        <w:r>
          <w:rPr>
            <w:rFonts w:ascii="宋体" w:hAnsi="宋体" w:eastAsia="宋体" w:cs="Arial"/>
            <w:spacing w:val="7"/>
            <w:sz w:val="20"/>
            <w:szCs w:val="20"/>
            <w:highlight w:val="yellow"/>
            <w:lang/>
            <w:rPrChange w:id="3870" w:author="ZXQ" w:date="2018-09-19T18:13:00Z">
              <w:rPr>
                <w:rFonts w:ascii="Arial" w:hAnsi="Arial" w:eastAsia="黑体" w:cs="Arial"/>
                <w:spacing w:val="7"/>
                <w:sz w:val="20"/>
                <w:szCs w:val="21"/>
                <w:highlight w:val="yellow"/>
              </w:rPr>
            </w:rPrChange>
          </w:rPr>
          <w:delText>.</w:delText>
        </w:r>
      </w:del>
      <w:del w:id="3872" w:author="yan" w:date="2018-11-19T01:04:00Z">
        <w:r>
          <w:rPr>
            <w:rFonts w:ascii="宋体" w:hAnsi="宋体" w:eastAsia="宋体" w:cs="Arial"/>
            <w:sz w:val="20"/>
            <w:szCs w:val="20"/>
            <w:highlight w:val="yellow"/>
            <w:lang/>
            <w:rPrChange w:id="3873" w:author="ZXQ" w:date="2018-09-19T18:13:00Z">
              <w:rPr>
                <w:rFonts w:ascii="Arial" w:hAnsi="Arial" w:eastAsia="黑体" w:cs="Arial"/>
                <w:sz w:val="20"/>
                <w:szCs w:val="21"/>
                <w:highlight w:val="yellow"/>
              </w:rPr>
            </w:rPrChange>
          </w:rPr>
          <w:delText>2</w:delText>
        </w:r>
      </w:del>
      <w:ins w:id="3875" w:author="yan" w:date="2018-11-19T01:04:00Z">
        <w:r>
          <w:rPr>
            <w:rFonts w:hAnsi="宋体" w:cs="Arial"/>
            <w:spacing w:val="7"/>
            <w:sz w:val="20"/>
          </w:rPr>
          <w:t>6.1.1.1</w:t>
        </w:r>
      </w:ins>
      <w:r>
        <w:rPr>
          <w:rFonts w:ascii="Arial" w:hAnsi="Arial" w:cs="Arial"/>
          <w:sz w:val="20"/>
        </w:rPr>
        <w:t>的</w:t>
      </w:r>
      <w:del w:id="3876" w:author="yan" w:date="2018-11-19T01:04:00Z">
        <w:r>
          <w:rPr>
            <w:rFonts w:ascii="黑体" w:hAnsi="黑体" w:eastAsia="黑体"/>
            <w:snapToGrid w:val="0"/>
          </w:rPr>
          <w:delText>发射</w:delText>
        </w:r>
      </w:del>
      <w:r>
        <w:rPr>
          <w:rFonts w:hint="eastAsia"/>
          <w:snapToGrid w:val="0"/>
        </w:rPr>
        <w:t>要求之外。</w:t>
      </w:r>
    </w:p>
    <w:p w14:paraId="1493DF7E">
      <w:pPr>
        <w:pStyle w:val="25"/>
        <w:ind w:firstLine="412"/>
        <w:rPr>
          <w:snapToGrid w:val="0"/>
        </w:rPr>
      </w:pPr>
      <w:r>
        <w:rPr>
          <w:rFonts w:hint="eastAsia" w:ascii="黑体" w:hAnsi="黑体" w:eastAsia="黑体"/>
          <w:snapToGrid w:val="0"/>
          <w:spacing w:val="-2"/>
        </w:rPr>
        <w:t>高频手术设备</w:t>
      </w:r>
      <w:r>
        <w:rPr>
          <w:rFonts w:hint="eastAsia"/>
          <w:snapToGrid w:val="0"/>
        </w:rPr>
        <w:t>通过使用射频能量来执行</w:t>
      </w:r>
      <w:r>
        <w:rPr>
          <w:rFonts w:hint="eastAsia" w:ascii="黑体" w:hAnsi="黑体" w:eastAsia="黑体"/>
          <w:snapToGrid w:val="0"/>
          <w:spacing w:val="-2"/>
        </w:rPr>
        <w:t>切</w:t>
      </w:r>
      <w:r>
        <w:rPr>
          <w:rFonts w:hint="eastAsia"/>
          <w:snapToGrid w:val="0"/>
        </w:rPr>
        <w:t>和</w:t>
      </w:r>
      <w:r>
        <w:rPr>
          <w:rFonts w:hint="eastAsia" w:ascii="黑体" w:hAnsi="黑体" w:eastAsia="黑体"/>
          <w:snapToGrid w:val="0"/>
          <w:spacing w:val="-2"/>
        </w:rPr>
        <w:t>凝</w:t>
      </w:r>
      <w:r>
        <w:rPr>
          <w:rFonts w:hint="eastAsia"/>
          <w:snapToGrid w:val="0"/>
        </w:rPr>
        <w:t>功能，并且</w:t>
      </w:r>
      <w:r>
        <w:rPr>
          <w:rFonts w:hint="eastAsia" w:ascii="黑体" w:hAnsi="黑体" w:eastAsia="黑体"/>
          <w:snapToGrid w:val="0"/>
          <w:spacing w:val="-2"/>
        </w:rPr>
        <w:t>高频发射</w:t>
      </w:r>
      <w:r>
        <w:rPr>
          <w:rFonts w:hint="eastAsia"/>
          <w:snapToGrid w:val="0"/>
        </w:rPr>
        <w:t>经常高于</w:t>
      </w:r>
      <w:del w:id="3877" w:author="yan" w:date="2018-11-19T09:25:00Z">
        <w:r>
          <w:rPr>
            <w:rFonts w:hint="eastAsia"/>
            <w:snapToGrid w:val="0"/>
          </w:rPr>
          <w:delText>CISPR11</w:delText>
        </w:r>
      </w:del>
      <w:ins w:id="3878" w:author="yan" w:date="2018-11-19T09:25:00Z">
        <w:r>
          <w:rPr>
            <w:snapToGrid w:val="0"/>
          </w:rPr>
          <w:t>GB 4824</w:t>
        </w:r>
      </w:ins>
      <w:r>
        <w:rPr>
          <w:rFonts w:hint="eastAsia"/>
          <w:snapToGrid w:val="0"/>
        </w:rPr>
        <w:t>现有限制。</w:t>
      </w:r>
      <w:r>
        <w:rPr>
          <w:rFonts w:hint="eastAsia" w:ascii="黑体" w:hAnsi="黑体" w:eastAsia="黑体"/>
          <w:snapToGrid w:val="0"/>
          <w:spacing w:val="-2"/>
        </w:rPr>
        <w:t>高频手术设备</w:t>
      </w:r>
      <w:r>
        <w:rPr>
          <w:rFonts w:hint="eastAsia"/>
          <w:snapToGrid w:val="0"/>
        </w:rPr>
        <w:t>输出的功率水平和谐波含量对于有效地执行临床功能是必要的。</w:t>
      </w:r>
    </w:p>
    <w:p w14:paraId="52D5F201">
      <w:pPr>
        <w:pStyle w:val="25"/>
        <w:ind w:firstLine="412"/>
        <w:rPr>
          <w:ins w:id="3879" w:author="yan" w:date="2018-11-19T01:23:00Z"/>
          <w:snapToGrid w:val="0"/>
        </w:rPr>
      </w:pPr>
      <w:r>
        <w:rPr>
          <w:rFonts w:hint="eastAsia" w:ascii="黑体" w:hAnsi="黑体" w:eastAsia="黑体"/>
          <w:snapToGrid w:val="0"/>
          <w:spacing w:val="-2"/>
        </w:rPr>
        <w:t>发射</w:t>
      </w:r>
      <w:r>
        <w:rPr>
          <w:rFonts w:hint="eastAsia"/>
          <w:snapToGrid w:val="0"/>
        </w:rPr>
        <w:t>强烈依赖于手术电缆和中性电极电缆的布置和长度，还依赖于工作模式（有无拉弧）以及许多其它工作条件。此外，很多诊断、监护、麻醉和输液设备具有的</w:t>
      </w:r>
      <w:r>
        <w:rPr>
          <w:rFonts w:hint="eastAsia" w:ascii="黑体" w:hAnsi="黑体" w:eastAsia="黑体"/>
          <w:snapToGrid w:val="0"/>
          <w:spacing w:val="-2"/>
        </w:rPr>
        <w:t>应用部分</w:t>
      </w:r>
      <w:r>
        <w:rPr>
          <w:rFonts w:hint="eastAsia"/>
          <w:snapToGrid w:val="0"/>
        </w:rPr>
        <w:t>或</w:t>
      </w:r>
      <w:r>
        <w:rPr>
          <w:rFonts w:hint="eastAsia" w:ascii="黑体" w:hAnsi="黑体" w:eastAsia="黑体"/>
          <w:snapToGrid w:val="0"/>
          <w:spacing w:val="-2"/>
        </w:rPr>
        <w:t>患者</w:t>
      </w:r>
      <w:r>
        <w:rPr>
          <w:rFonts w:hint="eastAsia"/>
          <w:snapToGrid w:val="0"/>
        </w:rPr>
        <w:t>电路同</w:t>
      </w:r>
      <w:r>
        <w:rPr>
          <w:rFonts w:hint="eastAsia" w:ascii="黑体" w:hAnsi="黑体" w:eastAsia="黑体"/>
          <w:snapToGrid w:val="0"/>
          <w:spacing w:val="-2"/>
        </w:rPr>
        <w:t>患者</w:t>
      </w:r>
      <w:r>
        <w:rPr>
          <w:rFonts w:hint="eastAsia"/>
          <w:snapToGrid w:val="0"/>
        </w:rPr>
        <w:t>直接连接着。对于这样的设备，模拟与</w:t>
      </w:r>
      <w:r>
        <w:rPr>
          <w:rFonts w:hint="eastAsia" w:ascii="黑体" w:hAnsi="黑体" w:eastAsia="黑体"/>
          <w:snapToGrid w:val="0"/>
          <w:spacing w:val="-2"/>
        </w:rPr>
        <w:t>高频手术设备患者</w:t>
      </w:r>
      <w:r>
        <w:rPr>
          <w:rFonts w:hint="eastAsia"/>
          <w:snapToGrid w:val="0"/>
        </w:rPr>
        <w:t>电路直接连接的专门试验安排，对电磁</w:t>
      </w:r>
      <w:r>
        <w:rPr>
          <w:rFonts w:hint="eastAsia" w:ascii="黑体" w:hAnsi="黑体" w:eastAsia="黑体"/>
          <w:snapToGrid w:val="0"/>
          <w:spacing w:val="-2"/>
        </w:rPr>
        <w:t>抗扰度</w:t>
      </w:r>
      <w:r>
        <w:rPr>
          <w:rFonts w:hint="eastAsia"/>
          <w:snapToGrid w:val="0"/>
        </w:rPr>
        <w:t>试验</w:t>
      </w:r>
      <w:del w:id="3880" w:author="yan" w:date="2018-11-19T01:08:00Z">
        <w:r>
          <w:rPr>
            <w:rFonts w:hint="eastAsia"/>
            <w:snapToGrid w:val="0"/>
          </w:rPr>
          <w:delText>可</w:delText>
        </w:r>
      </w:del>
      <w:r>
        <w:rPr>
          <w:rFonts w:hint="eastAsia"/>
          <w:snapToGrid w:val="0"/>
        </w:rPr>
        <w:t>是必要的</w:t>
      </w:r>
      <w:ins w:id="3881" w:author="yan" w:date="2018-11-19T01:10:00Z">
        <w:r>
          <w:rPr>
            <w:rFonts w:hint="eastAsia"/>
            <w:snapToGrid w:val="0"/>
          </w:rPr>
          <w:t>（见20</w:t>
        </w:r>
      </w:ins>
      <w:ins w:id="3882" w:author="yan" w:date="2018-11-19T01:10:00Z">
        <w:r>
          <w:rPr>
            <w:snapToGrid w:val="0"/>
          </w:rPr>
          <w:t>2.6.2.101</w:t>
        </w:r>
      </w:ins>
      <w:ins w:id="3883" w:author="yan" w:date="2018-11-19T01:10:00Z">
        <w:r>
          <w:rPr>
            <w:rFonts w:hint="eastAsia"/>
            <w:snapToGrid w:val="0"/>
          </w:rPr>
          <w:t>和</w:t>
        </w:r>
      </w:ins>
      <w:ins w:id="3884" w:author="yan" w:date="2018-11-19T01:11:00Z">
        <w:r>
          <w:rPr>
            <w:rFonts w:hint="eastAsia"/>
            <w:snapToGrid w:val="0"/>
            <w:highlight w:val="yellow"/>
            <w:rPrChange w:id="3885" w:author="yan" w:date="2018-11-19T01:11:00Z">
              <w:rPr>
                <w:rFonts w:hint="eastAsia"/>
                <w:snapToGrid w:val="0"/>
              </w:rPr>
            </w:rPrChange>
          </w:rPr>
          <w:t>IEC</w:t>
        </w:r>
      </w:ins>
      <w:ins w:id="3887" w:author="yan" w:date="2018-11-19T01:11:00Z">
        <w:r>
          <w:rPr>
            <w:snapToGrid w:val="0"/>
          </w:rPr>
          <w:t>60601-2-34</w:t>
        </w:r>
      </w:ins>
      <w:ins w:id="3888" w:author="yan" w:date="2018-11-19T01:11:00Z">
        <w:r>
          <w:rPr>
            <w:rFonts w:hint="eastAsia"/>
            <w:snapToGrid w:val="0"/>
          </w:rPr>
          <w:t>中</w:t>
        </w:r>
      </w:ins>
      <w:ins w:id="3889" w:author="yan" w:date="2018-11-19T01:11:00Z">
        <w:r>
          <w:rPr>
            <w:snapToGrid w:val="0"/>
          </w:rPr>
          <w:t>的图</w:t>
        </w:r>
      </w:ins>
      <w:ins w:id="3890" w:author="yan" w:date="2018-11-19T01:11:00Z">
        <w:r>
          <w:rPr>
            <w:rFonts w:hint="eastAsia"/>
            <w:snapToGrid w:val="0"/>
          </w:rPr>
          <w:t>201.109</w:t>
        </w:r>
      </w:ins>
      <w:ins w:id="3891" w:author="yan" w:date="2018-11-19T01:12:00Z">
        <w:r>
          <w:rPr>
            <w:rFonts w:hint="eastAsia"/>
            <w:snapToGrid w:val="0"/>
          </w:rPr>
          <w:t>,201.110和201.111</w:t>
        </w:r>
      </w:ins>
      <w:ins w:id="3892" w:author="yan" w:date="2018-11-19T01:10:00Z">
        <w:r>
          <w:rPr>
            <w:rFonts w:hint="eastAsia"/>
            <w:snapToGrid w:val="0"/>
          </w:rPr>
          <w:t>）</w:t>
        </w:r>
      </w:ins>
      <w:r>
        <w:rPr>
          <w:rFonts w:hint="eastAsia"/>
          <w:snapToGrid w:val="0"/>
        </w:rPr>
        <w:t>。</w:t>
      </w:r>
      <w:ins w:id="3893" w:author="yan" w:date="2018-11-19T01:23:00Z">
        <w:r>
          <w:rPr>
            <w:rFonts w:hint="eastAsia"/>
            <w:snapToGrid w:val="0"/>
          </w:rPr>
          <w:t>这被认为是最好的方法以确保高频手术设备与在其附近被使用的一些其他医疗设备的电磁兼容性。</w:t>
        </w:r>
      </w:ins>
    </w:p>
    <w:p w14:paraId="5698F2BF">
      <w:pPr>
        <w:pStyle w:val="25"/>
        <w:rPr>
          <w:ins w:id="3894" w:author="yan" w:date="2018-11-19T01:23:00Z"/>
          <w:rFonts w:hint="eastAsia"/>
          <w:snapToGrid w:val="0"/>
        </w:rPr>
      </w:pPr>
      <w:ins w:id="3895" w:author="yan" w:date="2018-11-19T01:25:00Z">
        <w:r>
          <w:rPr>
            <w:rFonts w:hint="eastAsia"/>
            <w:snapToGrid w:val="0"/>
          </w:rPr>
          <w:t>在IEC</w:t>
        </w:r>
      </w:ins>
      <w:ins w:id="3896" w:author="yan" w:date="2018-11-19T01:25:00Z">
        <w:r>
          <w:rPr>
            <w:snapToGrid w:val="0"/>
          </w:rPr>
          <w:t>60601-2-34</w:t>
        </w:r>
      </w:ins>
      <w:ins w:id="3897" w:author="yan" w:date="2018-11-19T01:25:00Z">
        <w:r>
          <w:rPr>
            <w:rFonts w:hint="eastAsia"/>
            <w:snapToGrid w:val="0"/>
          </w:rPr>
          <w:t>中</w:t>
        </w:r>
      </w:ins>
      <w:ins w:id="3898" w:author="yan" w:date="2018-11-19T01:25:00Z">
        <w:r>
          <w:rPr>
            <w:snapToGrid w:val="0"/>
          </w:rPr>
          <w:t>已经确定</w:t>
        </w:r>
      </w:ins>
      <w:ins w:id="3899" w:author="yan" w:date="2018-11-19T01:25:00Z">
        <w:r>
          <w:rPr>
            <w:rFonts w:hint="eastAsia"/>
            <w:snapToGrid w:val="0"/>
          </w:rPr>
          <w:t>以下条件作为</w:t>
        </w:r>
      </w:ins>
      <w:ins w:id="3900" w:author="yan" w:date="2018-11-19T01:24:00Z">
        <w:r>
          <w:rPr>
            <w:rFonts w:hint="eastAsia"/>
            <w:snapToGrid w:val="0"/>
          </w:rPr>
          <w:t>这类测试</w:t>
        </w:r>
      </w:ins>
      <w:ins w:id="3901" w:author="yan" w:date="2018-11-19T01:25:00Z">
        <w:r>
          <w:rPr>
            <w:rFonts w:hint="eastAsia"/>
            <w:snapToGrid w:val="0"/>
          </w:rPr>
          <w:t>中</w:t>
        </w:r>
      </w:ins>
      <w:ins w:id="3902" w:author="yan" w:date="2018-11-19T01:25:00Z">
        <w:r>
          <w:rPr>
            <w:snapToGrid w:val="0"/>
          </w:rPr>
          <w:t>使用</w:t>
        </w:r>
      </w:ins>
      <w:ins w:id="3903" w:author="yan" w:date="2018-11-19T01:25:00Z">
        <w:r>
          <w:rPr>
            <w:rFonts w:hint="eastAsia"/>
            <w:snapToGrid w:val="0"/>
          </w:rPr>
          <w:t>的</w:t>
        </w:r>
      </w:ins>
      <w:ins w:id="3904" w:author="yan" w:date="2018-11-19T01:26:00Z">
        <w:r>
          <w:rPr>
            <w:rFonts w:hint="eastAsia"/>
            <w:snapToGrid w:val="0"/>
          </w:rPr>
          <w:t>电磁干扰的标准来源：</w:t>
        </w:r>
      </w:ins>
    </w:p>
    <w:p w14:paraId="348E385E">
      <w:pPr>
        <w:pStyle w:val="25"/>
        <w:rPr>
          <w:ins w:id="3905" w:author="yan" w:date="2018-11-19T01:23:00Z"/>
          <w:snapToGrid w:val="0"/>
        </w:rPr>
      </w:pPr>
      <w:ins w:id="3906" w:author="yan" w:date="2018-11-19T01:27:00Z">
        <w:r>
          <w:rPr>
            <w:rFonts w:hint="eastAsia"/>
            <w:snapToGrid w:val="0"/>
          </w:rPr>
          <w:t>“高频手术设备应符合</w:t>
        </w:r>
      </w:ins>
      <w:ins w:id="3907" w:author="yan" w:date="2018-11-19T01:27:00Z">
        <w:r>
          <w:rPr>
            <w:snapToGrid w:val="0"/>
          </w:rPr>
          <w:t>GB</w:t>
        </w:r>
      </w:ins>
      <w:ins w:id="3908" w:author="yan" w:date="2018-11-19T01:28:00Z">
        <w:r>
          <w:rPr>
            <w:snapToGrid w:val="0"/>
          </w:rPr>
          <w:t>9706.4</w:t>
        </w:r>
      </w:ins>
      <w:ins w:id="3909" w:author="yan" w:date="2018-11-19T01:28:00Z">
        <w:r>
          <w:rPr>
            <w:rFonts w:hint="eastAsia"/>
            <w:snapToGrid w:val="0"/>
          </w:rPr>
          <w:t>，</w:t>
        </w:r>
      </w:ins>
      <w:ins w:id="3910" w:author="yan" w:date="2018-11-19T01:29:00Z">
        <w:r>
          <w:rPr>
            <w:rFonts w:hint="eastAsia"/>
            <w:snapToGrid w:val="0"/>
          </w:rPr>
          <w:t>应当</w:t>
        </w:r>
      </w:ins>
      <w:ins w:id="3911" w:author="yan" w:date="2018-11-19T01:30:00Z">
        <w:r>
          <w:rPr>
            <w:rFonts w:hint="eastAsia"/>
            <w:snapToGrid w:val="0"/>
          </w:rPr>
          <w:t>最少</w:t>
        </w:r>
      </w:ins>
      <w:ins w:id="3912" w:author="yan" w:date="2018-11-19T01:29:00Z">
        <w:r>
          <w:rPr>
            <w:rFonts w:hint="eastAsia"/>
            <w:snapToGrid w:val="0"/>
          </w:rPr>
          <w:t>拥有</w:t>
        </w:r>
      </w:ins>
      <w:ins w:id="3913" w:author="yan" w:date="2018-11-19T01:30:00Z">
        <w:r>
          <w:rPr>
            <w:rFonts w:hint="eastAsia"/>
            <w:snapToGrid w:val="0"/>
          </w:rPr>
          <w:t>一个30</w:t>
        </w:r>
      </w:ins>
      <w:ins w:id="3914" w:author="yan" w:date="2018-11-19T01:30:00Z">
        <w:r>
          <w:rPr>
            <w:snapToGrid w:val="0"/>
          </w:rPr>
          <w:t>0W</w:t>
        </w:r>
      </w:ins>
      <w:ins w:id="3915" w:author="yan" w:date="2018-11-19T01:30:00Z">
        <w:r>
          <w:rPr>
            <w:rFonts w:hint="eastAsia"/>
            <w:snapToGrid w:val="0"/>
          </w:rPr>
          <w:t>的切</w:t>
        </w:r>
      </w:ins>
      <w:ins w:id="3916" w:author="yan" w:date="2018-11-19T01:30:00Z">
        <w:r>
          <w:rPr>
            <w:snapToGrid w:val="0"/>
          </w:rPr>
          <w:t>模式，最少拥有</w:t>
        </w:r>
      </w:ins>
      <w:ins w:id="3917" w:author="yan" w:date="2018-11-19T01:31:00Z">
        <w:r>
          <w:rPr>
            <w:snapToGrid w:val="0"/>
          </w:rPr>
          <w:t>一个</w:t>
        </w:r>
      </w:ins>
      <w:ins w:id="3918" w:author="yan" w:date="2018-11-19T01:31:00Z">
        <w:r>
          <w:rPr>
            <w:rFonts w:hint="eastAsia"/>
            <w:snapToGrid w:val="0"/>
          </w:rPr>
          <w:t>100</w:t>
        </w:r>
      </w:ins>
      <w:ins w:id="3919" w:author="yan" w:date="2018-11-19T01:31:00Z">
        <w:r>
          <w:rPr>
            <w:snapToGrid w:val="0"/>
          </w:rPr>
          <w:t>W的凝模式和</w:t>
        </w:r>
      </w:ins>
      <w:ins w:id="3920" w:author="yan" w:date="2018-11-19T01:31:00Z">
        <w:r>
          <w:rPr>
            <w:rFonts w:hint="eastAsia"/>
            <w:snapToGrid w:val="0"/>
          </w:rPr>
          <w:t>一个</w:t>
        </w:r>
      </w:ins>
      <w:ins w:id="3921" w:author="yan" w:date="2018-11-19T01:32:00Z">
        <w:r>
          <w:rPr>
            <w:rFonts w:hint="eastAsia"/>
            <w:snapToGrid w:val="0"/>
          </w:rPr>
          <w:t>450</w:t>
        </w:r>
      </w:ins>
      <w:ins w:id="3922" w:author="yan" w:date="2018-11-19T01:32:00Z">
        <w:r>
          <w:rPr>
            <w:snapToGrid w:val="0"/>
          </w:rPr>
          <w:t>kHz±100kHz</w:t>
        </w:r>
      </w:ins>
      <w:ins w:id="3923" w:author="yan" w:date="2018-11-19T01:31:00Z">
        <w:r>
          <w:rPr>
            <w:snapToGrid w:val="0"/>
          </w:rPr>
          <w:t>工作频率</w:t>
        </w:r>
      </w:ins>
      <w:ins w:id="3924" w:author="yan" w:date="2018-11-19T01:27:00Z">
        <w:r>
          <w:rPr>
            <w:rFonts w:hint="eastAsia"/>
            <w:snapToGrid w:val="0"/>
          </w:rPr>
          <w:t>”</w:t>
        </w:r>
      </w:ins>
    </w:p>
    <w:p w14:paraId="584C72A1">
      <w:pPr>
        <w:pStyle w:val="25"/>
        <w:rPr>
          <w:snapToGrid w:val="0"/>
        </w:rPr>
      </w:pPr>
      <w:r>
        <w:rPr>
          <w:rFonts w:hint="eastAsia"/>
          <w:snapToGrid w:val="0"/>
        </w:rPr>
        <w:t>但是，在待机运行期间，</w:t>
      </w:r>
      <w:r>
        <w:rPr>
          <w:rFonts w:hint="eastAsia" w:ascii="黑体" w:hAnsi="黑体" w:eastAsia="黑体"/>
          <w:snapToGrid w:val="0"/>
          <w:spacing w:val="-2"/>
        </w:rPr>
        <w:t>高频手术设备</w:t>
      </w:r>
      <w:r>
        <w:rPr>
          <w:rFonts w:hint="eastAsia"/>
          <w:snapToGrid w:val="0"/>
        </w:rPr>
        <w:t>可长时间不激励，并符合</w:t>
      </w:r>
      <w:r>
        <w:rPr>
          <w:rFonts w:hint="eastAsia" w:ascii="黑体" w:hAnsi="黑体" w:eastAsia="黑体"/>
          <w:snapToGrid w:val="0"/>
          <w:spacing w:val="-2"/>
        </w:rPr>
        <w:t>EMC</w:t>
      </w:r>
      <w:r>
        <w:rPr>
          <w:rFonts w:hint="eastAsia"/>
          <w:snapToGrid w:val="0"/>
        </w:rPr>
        <w:t>要求，这被看作是必要的。</w:t>
      </w:r>
    </w:p>
    <w:p w14:paraId="4A5E05AB">
      <w:pPr>
        <w:pStyle w:val="25"/>
        <w:rPr>
          <w:snapToGrid w:val="0"/>
        </w:rPr>
      </w:pPr>
      <w:r>
        <w:rPr>
          <w:rFonts w:hint="eastAsia"/>
          <w:snapToGrid w:val="0"/>
        </w:rPr>
        <w:t>在按</w:t>
      </w:r>
      <w:r>
        <w:rPr>
          <w:snapToGrid w:val="0"/>
          <w:highlight w:val="yellow"/>
        </w:rPr>
        <w:t>GB/T17626.3-20XX</w:t>
      </w:r>
      <w:r>
        <w:rPr>
          <w:rFonts w:hint="eastAsia"/>
          <w:snapToGrid w:val="0"/>
        </w:rPr>
        <w:t>和</w:t>
      </w:r>
      <w:r>
        <w:rPr>
          <w:snapToGrid w:val="0"/>
          <w:highlight w:val="yellow"/>
        </w:rPr>
        <w:t>GB/T17626.6-20XX</w:t>
      </w:r>
      <w:r>
        <w:rPr>
          <w:rFonts w:hint="eastAsia"/>
          <w:snapToGrid w:val="0"/>
        </w:rPr>
        <w:t>进行的抗干扰试验中，</w:t>
      </w:r>
      <w:r>
        <w:rPr>
          <w:rFonts w:hint="eastAsia" w:ascii="黑体" w:hAnsi="黑体" w:eastAsia="黑体"/>
          <w:snapToGrid w:val="0"/>
          <w:spacing w:val="-2"/>
        </w:rPr>
        <w:t>制造商</w:t>
      </w:r>
      <w:r>
        <w:rPr>
          <w:rFonts w:hint="eastAsia"/>
          <w:snapToGrid w:val="0"/>
        </w:rPr>
        <w:t>需规定如何检查同标准的符合性。这包括注意保证高频手术设备的</w:t>
      </w:r>
      <w:r>
        <w:rPr>
          <w:rFonts w:hint="eastAsia" w:ascii="黑体" w:hAnsi="黑体" w:eastAsia="黑体"/>
          <w:snapToGrid w:val="0"/>
          <w:spacing w:val="-2"/>
        </w:rPr>
        <w:t>持续周期</w:t>
      </w:r>
      <w:r>
        <w:rPr>
          <w:rFonts w:hint="eastAsia"/>
          <w:snapToGrid w:val="0"/>
        </w:rPr>
        <w:t>不被超过，</w:t>
      </w:r>
      <w:r>
        <w:rPr>
          <w:rFonts w:hint="eastAsia"/>
          <w:snapToGrid w:val="0"/>
          <w:highlight w:val="yellow"/>
        </w:rPr>
        <w:t>以及检测到输出输出功率时如何进行扰动</w:t>
      </w:r>
      <w:r>
        <w:rPr>
          <w:rFonts w:hint="eastAsia"/>
          <w:snapToGrid w:val="0"/>
        </w:rPr>
        <w:t>。</w:t>
      </w:r>
    </w:p>
    <w:p w14:paraId="21DC76D2">
      <w:pPr>
        <w:pStyle w:val="25"/>
        <w:rPr>
          <w:snapToGrid w:val="0"/>
        </w:rPr>
      </w:pPr>
      <w:r>
        <w:rPr>
          <w:rFonts w:hint="eastAsia"/>
          <w:snapToGrid w:val="0"/>
        </w:rPr>
        <w:t>关于</w:t>
      </w:r>
      <w:r>
        <w:rPr>
          <w:rFonts w:hint="eastAsia" w:ascii="黑体" w:hAnsi="黑体" w:eastAsia="黑体"/>
          <w:snapToGrid w:val="0"/>
          <w:spacing w:val="-2"/>
        </w:rPr>
        <w:t>高频手术设备</w:t>
      </w:r>
      <w:r>
        <w:rPr>
          <w:rFonts w:hint="eastAsia"/>
          <w:snapToGrid w:val="0"/>
        </w:rPr>
        <w:t>产生的电磁</w:t>
      </w:r>
      <w:r>
        <w:rPr>
          <w:rFonts w:hint="eastAsia" w:ascii="黑体" w:hAnsi="黑体" w:eastAsia="黑体"/>
          <w:snapToGrid w:val="0"/>
          <w:spacing w:val="-2"/>
        </w:rPr>
        <w:t>发射</w:t>
      </w:r>
      <w:r>
        <w:rPr>
          <w:rFonts w:hint="eastAsia"/>
          <w:snapToGrid w:val="0"/>
        </w:rPr>
        <w:t>，可在附录BB中找到一些附加信息。</w:t>
      </w:r>
    </w:p>
    <w:p w14:paraId="08AB9F0F">
      <w:pPr>
        <w:pStyle w:val="25"/>
        <w:ind w:firstLine="0" w:firstLineChars="0"/>
      </w:pPr>
    </w:p>
    <w:p w14:paraId="08623DD9">
      <w:pPr>
        <w:pStyle w:val="25"/>
        <w:ind w:firstLine="0" w:firstLineChars="0"/>
        <w:rPr>
          <w:del w:id="3925" w:author="yan" w:date="2018-11-19T01:54:00Z"/>
          <w:rFonts w:hint="eastAsia"/>
        </w:rPr>
      </w:pPr>
      <w:ins w:id="3926" w:author="yan" w:date="2018-11-19T01:13:00Z">
        <w:del w:id="3927" w:author="yan" w:date="2018-11-19T01:54:00Z">
          <w:r>
            <w:rPr>
              <w:rFonts w:hint="eastAsia"/>
            </w:rPr>
            <w:delText>4</w:delText>
          </w:r>
        </w:del>
      </w:ins>
      <w:ins w:id="3928" w:author="yan" w:date="2018-11-19T01:14:00Z">
        <w:del w:id="3929" w:author="yan" w:date="2018-11-19T01:54:00Z">
          <w:r>
            <w:rPr>
              <w:rFonts w:hint="eastAsia"/>
            </w:rPr>
            <w:delText>）</w:delText>
          </w:r>
        </w:del>
      </w:ins>
      <w:ins w:id="3930" w:author="yan" w:date="2018-11-19T01:14:00Z">
        <w:del w:id="3931" w:author="yan" w:date="2018-11-19T01:54:00Z">
          <w:r>
            <w:rPr/>
            <w:delText>第三版，</w:delText>
          </w:r>
        </w:del>
      </w:ins>
      <w:ins w:id="3932" w:author="yan" w:date="2018-11-19T01:17:00Z">
        <w:del w:id="3933" w:author="yan" w:date="2018-11-19T01:54:00Z">
          <w:r>
            <w:rPr/>
            <w:delText xml:space="preserve"> </w:delText>
          </w:r>
        </w:del>
      </w:ins>
      <w:ins w:id="3934" w:author="yan" w:date="2018-11-19T01:14:00Z">
        <w:del w:id="3935" w:author="yan" w:date="2018-11-19T01:54:00Z">
          <w:r>
            <w:rPr/>
            <w:delText>IEC60601-2-34</w:delText>
          </w:r>
        </w:del>
      </w:ins>
      <w:ins w:id="3936" w:author="yan" w:date="2018-11-19T01:14:00Z">
        <w:del w:id="3937" w:author="yan" w:date="2018-11-19T01:54:00Z">
          <w:r>
            <w:rPr>
              <w:rFonts w:hint="eastAsia"/>
            </w:rPr>
            <w:delText>，</w:delText>
          </w:r>
        </w:del>
      </w:ins>
      <w:ins w:id="3938" w:author="yan" w:date="2018-11-19T01:14:00Z">
        <w:del w:id="3939" w:author="yan" w:date="2018-11-19T01:54:00Z">
          <w:r>
            <w:rPr/>
            <w:delText>医用电器设备</w:delText>
          </w:r>
        </w:del>
      </w:ins>
      <w:ins w:id="3940" w:author="yan" w:date="2018-11-19T01:15:00Z">
        <w:del w:id="3941" w:author="yan" w:date="2018-11-19T01:54:00Z">
          <w:r>
            <w:rPr>
              <w:rFonts w:hint="eastAsia"/>
            </w:rPr>
            <w:delText>第2-34部分</w:delText>
          </w:r>
        </w:del>
      </w:ins>
      <w:ins w:id="3942" w:author="yan" w:date="2018-11-19T01:15:00Z">
        <w:del w:id="3943" w:author="yan" w:date="2018-11-19T01:54:00Z">
          <w:r>
            <w:rPr/>
            <w:delText>：</w:delText>
          </w:r>
        </w:del>
      </w:ins>
      <w:ins w:id="3944" w:author="yan" w:date="2018-11-19T01:17:00Z">
        <w:del w:id="3945" w:author="yan" w:date="2018-11-19T01:54:00Z">
          <w:r>
            <w:rPr>
              <w:rFonts w:hint="eastAsia"/>
            </w:rPr>
            <w:delText>:直接血压监测设备的基本安全性和必要性能的详细要求</w:delText>
          </w:r>
        </w:del>
      </w:ins>
    </w:p>
    <w:p w14:paraId="65D299A7">
      <w:pPr>
        <w:pStyle w:val="111"/>
        <w:numPr>
          <w:ilvl w:val="0"/>
          <w:numId w:val="82"/>
        </w:numPr>
      </w:pPr>
    </w:p>
    <w:p w14:paraId="1A2A935D">
      <w:pPr>
        <w:pStyle w:val="107"/>
      </w:pPr>
    </w:p>
    <w:p w14:paraId="5CA54BE6">
      <w:pPr>
        <w:pStyle w:val="89"/>
      </w:pPr>
      <w:r>
        <w:br w:type="textWrapping"/>
      </w:r>
      <w:bookmarkStart w:id="285" w:name="_Toc499970872"/>
      <w:bookmarkStart w:id="286" w:name="_Toc499971366"/>
      <w:bookmarkStart w:id="287" w:name="_Toc499994831"/>
      <w:bookmarkStart w:id="288" w:name="_Toc528766394"/>
      <w:r>
        <w:rPr>
          <w:rFonts w:hint="eastAsia"/>
        </w:rPr>
        <w:t>（资料性附录）</w:t>
      </w:r>
      <w:r>
        <w:br w:type="textWrapping"/>
      </w:r>
      <w:r>
        <w:rPr>
          <w:rFonts w:hint="eastAsia"/>
        </w:rPr>
        <w:t>高频手术设备产生的电磁骚扰</w:t>
      </w:r>
      <w:bookmarkEnd w:id="285"/>
      <w:bookmarkEnd w:id="286"/>
      <w:bookmarkEnd w:id="287"/>
      <w:bookmarkEnd w:id="288"/>
    </w:p>
    <w:p w14:paraId="0EFB8309">
      <w:pPr>
        <w:pStyle w:val="115"/>
        <w:spacing w:before="312" w:after="312"/>
      </w:pPr>
      <w:r>
        <w:rPr>
          <w:rFonts w:hint="eastAsia"/>
        </w:rPr>
        <w:t>概述</w:t>
      </w:r>
    </w:p>
    <w:p w14:paraId="4E1B9E5E">
      <w:pPr>
        <w:pStyle w:val="25"/>
      </w:pPr>
      <w:r>
        <w:rPr>
          <w:rFonts w:hint="eastAsia"/>
        </w:rPr>
        <w:t>外科手术中使用的医疗器械会遭遇许多</w:t>
      </w:r>
      <w:r>
        <w:rPr>
          <w:rFonts w:hint="eastAsia" w:ascii="黑体" w:hAnsi="黑体" w:eastAsia="黑体"/>
        </w:rPr>
        <w:t>电磁骚扰</w:t>
      </w:r>
      <w:r>
        <w:rPr>
          <w:rFonts w:hint="eastAsia"/>
        </w:rPr>
        <w:t>（</w:t>
      </w:r>
      <w:r>
        <w:rPr>
          <w:rFonts w:ascii="黑体" w:hAnsi="黑体" w:eastAsia="黑体"/>
        </w:rPr>
        <w:t>EMD</w:t>
      </w:r>
      <w:r>
        <w:rPr>
          <w:rFonts w:hint="eastAsia"/>
        </w:rPr>
        <w:t>）的源。最普通的骚扰源是用于组织切、凝的</w:t>
      </w:r>
      <w:r>
        <w:rPr>
          <w:rFonts w:hint="eastAsia" w:ascii="黑体" w:hAnsi="黑体" w:eastAsia="黑体"/>
        </w:rPr>
        <w:t>高频手术设备</w:t>
      </w:r>
      <w:r>
        <w:rPr>
          <w:rFonts w:hint="eastAsia"/>
        </w:rPr>
        <w:t>。尽管许多类型</w:t>
      </w:r>
      <w:r>
        <w:rPr>
          <w:rFonts w:hint="eastAsia" w:ascii="黑体" w:hAnsi="黑体" w:eastAsia="黑体"/>
        </w:rPr>
        <w:t>电磁骚扰</w:t>
      </w:r>
      <w:r>
        <w:rPr>
          <w:rFonts w:hint="eastAsia"/>
        </w:rPr>
        <w:t>都有标准，但关于</w:t>
      </w:r>
      <w:r>
        <w:rPr>
          <w:rFonts w:hint="eastAsia" w:ascii="黑体" w:hAnsi="黑体" w:eastAsia="黑体"/>
        </w:rPr>
        <w:t>高频手术设备</w:t>
      </w:r>
      <w:r>
        <w:rPr>
          <w:rFonts w:hint="eastAsia"/>
        </w:rPr>
        <w:t>产生的</w:t>
      </w:r>
      <w:r>
        <w:rPr>
          <w:rFonts w:hint="eastAsia" w:ascii="黑体" w:hAnsi="黑体" w:eastAsia="黑体"/>
        </w:rPr>
        <w:t>电磁骚扰</w:t>
      </w:r>
      <w:r>
        <w:rPr>
          <w:rFonts w:hint="eastAsia"/>
        </w:rPr>
        <w:t>仅有很少的资料可用。</w:t>
      </w:r>
    </w:p>
    <w:p w14:paraId="440D79D9">
      <w:pPr>
        <w:pStyle w:val="25"/>
      </w:pPr>
      <w:r>
        <w:rPr>
          <w:rFonts w:hint="eastAsia"/>
        </w:rPr>
        <w:t>本附录的目的就是为医疗器械</w:t>
      </w:r>
      <w:r>
        <w:rPr>
          <w:rFonts w:hint="eastAsia" w:ascii="黑体" w:hAnsi="黑体" w:eastAsia="黑体"/>
        </w:rPr>
        <w:t>制造商</w:t>
      </w:r>
      <w:r>
        <w:rPr>
          <w:rFonts w:hint="eastAsia"/>
        </w:rPr>
        <w:t>提供一些由</w:t>
      </w:r>
      <w:r>
        <w:rPr>
          <w:rFonts w:hint="eastAsia" w:ascii="黑体" w:hAnsi="黑体" w:eastAsia="黑体"/>
        </w:rPr>
        <w:t>高频手术设备</w:t>
      </w:r>
      <w:r>
        <w:rPr>
          <w:rFonts w:hint="eastAsia"/>
        </w:rPr>
        <w:t>产生的特殊形式和程度的</w:t>
      </w:r>
      <w:r>
        <w:rPr>
          <w:rFonts w:hint="eastAsia" w:ascii="黑体" w:hAnsi="黑体" w:eastAsia="黑体"/>
        </w:rPr>
        <w:t>发射</w:t>
      </w:r>
      <w:r>
        <w:rPr>
          <w:rFonts w:hint="eastAsia"/>
        </w:rPr>
        <w:t>方面的信息。本附录还包含一些试验，便于</w:t>
      </w:r>
      <w:r>
        <w:rPr>
          <w:rFonts w:hint="eastAsia" w:ascii="黑体" w:hAnsi="黑体" w:eastAsia="黑体"/>
        </w:rPr>
        <w:t>制造商</w:t>
      </w:r>
      <w:r>
        <w:rPr>
          <w:rFonts w:hint="eastAsia"/>
        </w:rPr>
        <w:t>用以确定他们的设计是否能承受这些类型的</w:t>
      </w:r>
      <w:r>
        <w:rPr>
          <w:rFonts w:hint="eastAsia" w:ascii="黑体" w:hAnsi="黑体" w:eastAsia="黑体"/>
        </w:rPr>
        <w:t>电磁骚扰</w:t>
      </w:r>
      <w:r>
        <w:rPr>
          <w:rFonts w:hint="eastAsia"/>
        </w:rPr>
        <w:t>。</w:t>
      </w:r>
    </w:p>
    <w:p w14:paraId="65279088">
      <w:pPr>
        <w:pStyle w:val="115"/>
        <w:spacing w:before="312" w:after="312"/>
      </w:pPr>
      <w:r>
        <w:rPr>
          <w:rFonts w:hint="eastAsia"/>
        </w:rPr>
        <w:t>术语和定义</w:t>
      </w:r>
    </w:p>
    <w:p w14:paraId="0F3D9514">
      <w:pPr>
        <w:pStyle w:val="25"/>
        <w:rPr>
          <w:rFonts w:hAnsi="宋体"/>
          <w:szCs w:val="21"/>
        </w:rPr>
      </w:pPr>
      <w:r>
        <w:rPr>
          <w:rFonts w:hint="eastAsia"/>
        </w:rPr>
        <w:t>在本附录中，以黑体字出现的术语的定义来自于本标准和通用标准中</w:t>
      </w:r>
      <w:r>
        <w:t>1.3</w:t>
      </w:r>
      <w:r>
        <w:rPr>
          <w:rFonts w:hint="eastAsia" w:hAnsi="宋体"/>
          <w:szCs w:val="21"/>
        </w:rPr>
        <w:t>以及下列术语和定义。</w:t>
      </w:r>
    </w:p>
    <w:p w14:paraId="3151DE56">
      <w:pPr>
        <w:pStyle w:val="91"/>
      </w:pPr>
      <w:r>
        <w:rPr>
          <w:rFonts w:hint="eastAsia" w:ascii="黑体" w:hAnsi="黑体" w:eastAsia="黑体"/>
        </w:rPr>
        <w:t>电磁骚扰</w:t>
      </w:r>
      <w:r>
        <w:rPr>
          <w:rFonts w:hint="eastAsia"/>
        </w:rPr>
        <w:t>和</w:t>
      </w:r>
      <w:r>
        <w:rPr>
          <w:rFonts w:hint="eastAsia" w:ascii="黑体" w:hAnsi="黑体" w:eastAsia="黑体"/>
        </w:rPr>
        <w:t>发射</w:t>
      </w:r>
      <w:r>
        <w:rPr>
          <w:rFonts w:hint="eastAsia"/>
        </w:rPr>
        <w:t>的定义可在</w:t>
      </w:r>
      <w:r>
        <w:t>YY 0505</w:t>
      </w:r>
      <w:r>
        <w:rPr>
          <w:rFonts w:hint="eastAsia"/>
        </w:rPr>
        <w:t>中找到。</w:t>
      </w:r>
    </w:p>
    <w:p w14:paraId="474BDFB6">
      <w:pPr>
        <w:pStyle w:val="117"/>
        <w:spacing w:before="156" w:after="156"/>
      </w:pPr>
    </w:p>
    <w:p w14:paraId="0FB7722D">
      <w:pPr>
        <w:pStyle w:val="25"/>
        <w:rPr>
          <w:rFonts w:ascii="黑体" w:hAnsi="黑体" w:eastAsia="黑体"/>
        </w:rPr>
      </w:pPr>
      <w:r>
        <w:rPr>
          <w:rFonts w:hint="eastAsia" w:ascii="黑体" w:hAnsi="黑体" w:eastAsia="黑体"/>
        </w:rPr>
        <w:t>电场</w:t>
      </w:r>
    </w:p>
    <w:p w14:paraId="176B68E5">
      <w:pPr>
        <w:pStyle w:val="25"/>
      </w:pPr>
      <w:r>
        <w:rPr>
          <w:rFonts w:hint="eastAsia"/>
        </w:rPr>
        <w:t>来自</w:t>
      </w:r>
      <w:r>
        <w:rPr>
          <w:rFonts w:hint="eastAsia" w:ascii="黑体" w:hAnsi="黑体" w:eastAsia="黑体"/>
        </w:rPr>
        <w:t>高频手术设备</w:t>
      </w:r>
      <w:r>
        <w:rPr>
          <w:rFonts w:hint="eastAsia"/>
        </w:rPr>
        <w:t>的磁场引起的远场中的电场。</w:t>
      </w:r>
    </w:p>
    <w:p w14:paraId="7D27E545">
      <w:pPr>
        <w:pStyle w:val="117"/>
        <w:spacing w:before="156" w:after="156"/>
      </w:pPr>
    </w:p>
    <w:p w14:paraId="31C1BDE3">
      <w:pPr>
        <w:pStyle w:val="25"/>
        <w:rPr>
          <w:rFonts w:ascii="黑体" w:hAnsi="黑体" w:eastAsia="黑体"/>
        </w:rPr>
      </w:pPr>
      <w:r>
        <w:rPr>
          <w:rFonts w:hint="eastAsia" w:ascii="黑体" w:hAnsi="黑体" w:eastAsia="黑体"/>
        </w:rPr>
        <w:t>磁场</w:t>
      </w:r>
    </w:p>
    <w:p w14:paraId="0A09AE46">
      <w:pPr>
        <w:pStyle w:val="25"/>
      </w:pPr>
      <w:r>
        <w:rPr>
          <w:rFonts w:hint="eastAsia"/>
        </w:rPr>
        <w:t>来自</w:t>
      </w:r>
      <w:r>
        <w:rPr>
          <w:rFonts w:hint="eastAsia" w:ascii="黑体" w:hAnsi="黑体" w:eastAsia="黑体"/>
        </w:rPr>
        <w:t>高频手术设备</w:t>
      </w:r>
      <w:r>
        <w:rPr>
          <w:rFonts w:hint="eastAsia"/>
        </w:rPr>
        <w:t>的电流流动引起的磁场。</w:t>
      </w:r>
    </w:p>
    <w:p w14:paraId="25439029">
      <w:pPr>
        <w:pStyle w:val="115"/>
        <w:spacing w:before="312" w:after="312"/>
      </w:pPr>
      <w:r>
        <w:rPr>
          <w:rFonts w:hint="eastAsia"/>
        </w:rPr>
        <w:t>技术信息</w:t>
      </w:r>
    </w:p>
    <w:p w14:paraId="77852F39">
      <w:pPr>
        <w:pStyle w:val="117"/>
        <w:spacing w:before="156" w:after="156"/>
      </w:pPr>
      <w:r>
        <w:rPr>
          <w:rFonts w:hint="eastAsia"/>
        </w:rPr>
        <w:t>关于高频手术设备的一般信息（概述）</w:t>
      </w:r>
    </w:p>
    <w:p w14:paraId="28F301AF">
      <w:pPr>
        <w:pStyle w:val="25"/>
      </w:pPr>
      <w:r>
        <w:rPr>
          <w:rFonts w:hint="eastAsia"/>
        </w:rPr>
        <w:t>手术中，</w:t>
      </w:r>
      <w:r>
        <w:rPr>
          <w:rFonts w:hint="eastAsia" w:ascii="黑体" w:hAnsi="黑体" w:eastAsia="黑体"/>
        </w:rPr>
        <w:t>高频</w:t>
      </w:r>
      <w:r>
        <w:rPr>
          <w:rFonts w:hint="eastAsia"/>
        </w:rPr>
        <w:t>能量用来</w:t>
      </w:r>
      <w:r>
        <w:rPr>
          <w:rFonts w:hint="eastAsia" w:ascii="黑体" w:hAnsi="黑体" w:eastAsia="黑体"/>
        </w:rPr>
        <w:t>切</w:t>
      </w:r>
      <w:r>
        <w:rPr>
          <w:rFonts w:hint="eastAsia" w:hAnsi="宋体"/>
        </w:rPr>
        <w:t>割</w:t>
      </w:r>
      <w:r>
        <w:rPr>
          <w:rFonts w:hint="eastAsia"/>
        </w:rPr>
        <w:t>组织或实施止血（</w:t>
      </w:r>
      <w:r>
        <w:rPr>
          <w:rFonts w:hint="eastAsia" w:ascii="黑体" w:hAnsi="黑体" w:eastAsia="黑体"/>
        </w:rPr>
        <w:t>凝</w:t>
      </w:r>
      <w:r>
        <w:rPr>
          <w:rFonts w:hint="eastAsia"/>
        </w:rPr>
        <w:t>），这种能量由</w:t>
      </w:r>
      <w:r>
        <w:rPr>
          <w:rFonts w:hint="eastAsia" w:ascii="黑体" w:hAnsi="黑体" w:eastAsia="黑体"/>
        </w:rPr>
        <w:t>高频手术设备</w:t>
      </w:r>
      <w:r>
        <w:rPr>
          <w:rFonts w:hint="eastAsia"/>
        </w:rPr>
        <w:t>产生，并用各种无菌</w:t>
      </w:r>
      <w:r>
        <w:rPr>
          <w:rFonts w:hint="eastAsia" w:ascii="黑体" w:hAnsi="黑体" w:eastAsia="黑体"/>
        </w:rPr>
        <w:t>附件</w:t>
      </w:r>
      <w:r>
        <w:rPr>
          <w:rFonts w:hint="eastAsia"/>
        </w:rPr>
        <w:t>释放到手术部位。典型的</w:t>
      </w:r>
      <w:r>
        <w:rPr>
          <w:rFonts w:hint="eastAsia" w:ascii="黑体" w:hAnsi="黑体" w:eastAsia="黑体"/>
        </w:rPr>
        <w:t>高频</w:t>
      </w:r>
      <w:r>
        <w:rPr>
          <w:rFonts w:hint="eastAsia"/>
        </w:rPr>
        <w:t>能量频率在</w:t>
      </w:r>
      <w:r>
        <w:t>200</w:t>
      </w:r>
      <w:r>
        <w:rPr>
          <w:rFonts w:hint="eastAsia"/>
        </w:rPr>
        <w:t>k</w:t>
      </w:r>
      <w:r>
        <w:t>H</w:t>
      </w:r>
      <w:del w:id="3946" w:author="zhuxq" w:date="2018-10-25T08:45:00Z">
        <w:r>
          <w:rPr>
            <w:rFonts w:hint="eastAsia"/>
          </w:rPr>
          <w:delText>Z</w:delText>
        </w:r>
      </w:del>
      <w:ins w:id="3947" w:author="zhuxq" w:date="2018-10-25T08:45:00Z">
        <w:r>
          <w:rPr>
            <w:rFonts w:hint="eastAsia"/>
          </w:rPr>
          <w:t>z</w:t>
        </w:r>
      </w:ins>
      <w:r>
        <w:rPr>
          <w:rFonts w:hint="eastAsia"/>
        </w:rPr>
        <w:t>到</w:t>
      </w:r>
      <w:r>
        <w:t>1MH</w:t>
      </w:r>
      <w:del w:id="3948" w:author="zhuxq" w:date="2018-10-25T08:45:00Z">
        <w:r>
          <w:rPr>
            <w:rFonts w:hint="eastAsia"/>
          </w:rPr>
          <w:delText>Z</w:delText>
        </w:r>
      </w:del>
      <w:ins w:id="3949" w:author="zhuxq" w:date="2018-10-25T08:45:00Z">
        <w:r>
          <w:rPr>
            <w:rFonts w:hint="eastAsia"/>
          </w:rPr>
          <w:t>z</w:t>
        </w:r>
      </w:ins>
      <w:r>
        <w:rPr>
          <w:rFonts w:hint="eastAsia"/>
        </w:rPr>
        <w:t>之间。这些频率高得足以使人体组织不可能对之响应，而从未出现或极少出现刺激。所有手术效果都是由产生</w:t>
      </w:r>
      <w:r>
        <w:rPr>
          <w:rFonts w:hint="eastAsia" w:ascii="黑体" w:hAnsi="黑体" w:eastAsia="黑体"/>
        </w:rPr>
        <w:t>高频</w:t>
      </w:r>
      <w:r>
        <w:rPr>
          <w:rFonts w:hint="eastAsia"/>
        </w:rPr>
        <w:t>能量的电流密度引起。</w:t>
      </w:r>
    </w:p>
    <w:p w14:paraId="18C7AAA0">
      <w:pPr>
        <w:pStyle w:val="25"/>
      </w:pPr>
      <w:r>
        <w:rPr>
          <w:rFonts w:hint="eastAsia" w:ascii="黑体" w:hAnsi="黑体" w:eastAsia="黑体"/>
        </w:rPr>
        <w:t>高频</w:t>
      </w:r>
      <w:r>
        <w:rPr>
          <w:rFonts w:hint="eastAsia"/>
        </w:rPr>
        <w:t>能量可由两种方式释放到手术部位。其一叫</w:t>
      </w:r>
      <w:r>
        <w:rPr>
          <w:rFonts w:hint="eastAsia" w:ascii="黑体" w:hAnsi="黑体" w:eastAsia="黑体"/>
        </w:rPr>
        <w:t>单极</w:t>
      </w:r>
      <w:r>
        <w:rPr>
          <w:rFonts w:hint="eastAsia"/>
        </w:rPr>
        <w:t>，这意味着单个电极在医生控制下产生手术效果。</w:t>
      </w:r>
      <w:r>
        <w:rPr>
          <w:rFonts w:hint="eastAsia" w:ascii="黑体" w:hAnsi="黑体" w:eastAsia="黑体"/>
        </w:rPr>
        <w:t>高频手术设备</w:t>
      </w:r>
      <w:r>
        <w:rPr>
          <w:rFonts w:hint="eastAsia"/>
        </w:rPr>
        <w:t>产生的能量经电缆传递到医生手持</w:t>
      </w:r>
      <w:r>
        <w:rPr>
          <w:rFonts w:hint="eastAsia" w:ascii="黑体" w:hAnsi="黑体" w:eastAsia="黑体"/>
        </w:rPr>
        <w:t>附件</w:t>
      </w:r>
      <w:r>
        <w:rPr>
          <w:rFonts w:hint="eastAsia"/>
        </w:rPr>
        <w:t>，再经过</w:t>
      </w:r>
      <w:r>
        <w:rPr>
          <w:rFonts w:hint="eastAsia" w:ascii="黑体" w:hAnsi="黑体" w:eastAsia="黑体"/>
        </w:rPr>
        <w:t>患者</w:t>
      </w:r>
      <w:r>
        <w:rPr>
          <w:rFonts w:hint="eastAsia"/>
        </w:rPr>
        <w:t>，最后被一个大面积的</w:t>
      </w:r>
      <w:r>
        <w:rPr>
          <w:rFonts w:hint="eastAsia" w:ascii="黑体" w:hAnsi="黑体" w:eastAsia="黑体"/>
        </w:rPr>
        <w:t>患者</w:t>
      </w:r>
      <w:r>
        <w:rPr>
          <w:rFonts w:hint="eastAsia"/>
        </w:rPr>
        <w:t>返回电极（</w:t>
      </w:r>
      <w:r>
        <w:rPr>
          <w:rFonts w:hint="eastAsia" w:ascii="黑体" w:hAnsi="黑体" w:eastAsia="黑体"/>
        </w:rPr>
        <w:t>中性电极</w:t>
      </w:r>
      <w:r>
        <w:rPr>
          <w:rFonts w:hint="eastAsia"/>
        </w:rPr>
        <w:t>）收集而返回到</w:t>
      </w:r>
      <w:r>
        <w:rPr>
          <w:rFonts w:hint="eastAsia" w:ascii="黑体" w:hAnsi="黑体" w:eastAsia="黑体"/>
        </w:rPr>
        <w:t>高频手术设备</w:t>
      </w:r>
      <w:r>
        <w:rPr>
          <w:rFonts w:hint="eastAsia"/>
        </w:rPr>
        <w:t>。正是</w:t>
      </w:r>
      <w:r>
        <w:rPr>
          <w:rFonts w:hint="eastAsia" w:ascii="黑体" w:hAnsi="黑体" w:eastAsia="黑体"/>
        </w:rPr>
        <w:t>附件手术电极</w:t>
      </w:r>
      <w:r>
        <w:rPr>
          <w:rFonts w:hint="eastAsia"/>
        </w:rPr>
        <w:t>尖端的电流密度引起了局部的手术效果。电流进入</w:t>
      </w:r>
      <w:r>
        <w:rPr>
          <w:rFonts w:hint="eastAsia" w:ascii="黑体" w:hAnsi="黑体" w:eastAsia="黑体"/>
        </w:rPr>
        <w:t>患者</w:t>
      </w:r>
      <w:r>
        <w:rPr>
          <w:rFonts w:hint="eastAsia"/>
        </w:rPr>
        <w:t>身体之后就分散开，从而限制住手术效应范围。</w:t>
      </w:r>
      <w:r>
        <w:rPr>
          <w:rFonts w:hint="eastAsia" w:ascii="黑体" w:hAnsi="黑体" w:eastAsia="黑体"/>
        </w:rPr>
        <w:t>中性电极</w:t>
      </w:r>
      <w:r>
        <w:rPr>
          <w:rFonts w:hint="eastAsia"/>
        </w:rPr>
        <w:t>设计成具有大的表面积，是为了保证电流密度低到防止发热或其它的组织效应。</w:t>
      </w:r>
      <w:r>
        <w:rPr>
          <w:rFonts w:hint="eastAsia" w:ascii="黑体" w:hAnsi="黑体" w:eastAsia="黑体"/>
        </w:rPr>
        <w:t>患者</w:t>
      </w:r>
      <w:r>
        <w:rPr>
          <w:rFonts w:hint="eastAsia"/>
        </w:rPr>
        <w:t>返回电极是电路的辅助性电极。最普通的</w:t>
      </w:r>
      <w:r>
        <w:rPr>
          <w:rFonts w:hint="eastAsia" w:ascii="黑体" w:hAnsi="黑体" w:eastAsia="黑体"/>
        </w:rPr>
        <w:t>单极附件</w:t>
      </w:r>
      <w:r>
        <w:rPr>
          <w:rFonts w:hint="eastAsia"/>
        </w:rPr>
        <w:t>是高频手术笔，如此称呼是因为它形似于医生手持的一支粗笔。</w:t>
      </w:r>
    </w:p>
    <w:p w14:paraId="1B884BDE">
      <w:pPr>
        <w:pStyle w:val="25"/>
      </w:pPr>
      <w:r>
        <w:rPr>
          <w:rFonts w:hint="eastAsia"/>
        </w:rPr>
        <w:t>其二叫</w:t>
      </w:r>
      <w:r>
        <w:rPr>
          <w:rFonts w:hint="eastAsia" w:ascii="黑体" w:hAnsi="黑体" w:eastAsia="黑体"/>
        </w:rPr>
        <w:t>双极</w:t>
      </w:r>
      <w:r>
        <w:rPr>
          <w:rFonts w:hint="eastAsia"/>
        </w:rPr>
        <w:t>，医生用的手术</w:t>
      </w:r>
      <w:r>
        <w:rPr>
          <w:rFonts w:hint="eastAsia" w:ascii="黑体" w:hAnsi="黑体" w:eastAsia="黑体"/>
        </w:rPr>
        <w:t>附件</w:t>
      </w:r>
      <w:r>
        <w:rPr>
          <w:rFonts w:hint="eastAsia"/>
        </w:rPr>
        <w:t>具有两个电极，每个电极表面积都很小。</w:t>
      </w:r>
      <w:r>
        <w:rPr>
          <w:rFonts w:hint="eastAsia" w:ascii="黑体" w:hAnsi="黑体" w:eastAsia="黑体"/>
        </w:rPr>
        <w:t>高频</w:t>
      </w:r>
      <w:r>
        <w:rPr>
          <w:rFonts w:hint="eastAsia"/>
        </w:rPr>
        <w:t>手术设备产生的</w:t>
      </w:r>
      <w:r>
        <w:rPr>
          <w:rFonts w:hint="eastAsia" w:ascii="黑体" w:hAnsi="黑体" w:eastAsia="黑体"/>
        </w:rPr>
        <w:t>高频</w:t>
      </w:r>
      <w:r>
        <w:rPr>
          <w:rFonts w:hint="eastAsia"/>
        </w:rPr>
        <w:t>能量送入一个电极，经过（患者）组织再进入另一个电极，最后返回到</w:t>
      </w:r>
      <w:r>
        <w:rPr>
          <w:rFonts w:hint="eastAsia" w:ascii="黑体" w:hAnsi="黑体" w:eastAsia="黑体"/>
        </w:rPr>
        <w:t>高频</w:t>
      </w:r>
      <w:r>
        <w:rPr>
          <w:rFonts w:hint="eastAsia" w:hAnsi="宋体"/>
        </w:rPr>
        <w:t>手术设备</w:t>
      </w:r>
      <w:r>
        <w:rPr>
          <w:rFonts w:hint="eastAsia"/>
        </w:rPr>
        <w:t>。两电极及其之间的组织面积均较小，因此电流密度就高，这样只在两电极夹持的组织中出现手术效应，不需要</w:t>
      </w:r>
      <w:r>
        <w:rPr>
          <w:rFonts w:hint="eastAsia" w:ascii="黑体" w:hAnsi="黑体" w:eastAsia="黑体"/>
        </w:rPr>
        <w:t>中性电极</w:t>
      </w:r>
      <w:r>
        <w:rPr>
          <w:rFonts w:hint="eastAsia"/>
        </w:rPr>
        <w:t>。最普通的</w:t>
      </w:r>
      <w:r>
        <w:rPr>
          <w:rFonts w:hint="eastAsia" w:ascii="黑体" w:hAnsi="黑体" w:eastAsia="黑体"/>
        </w:rPr>
        <w:t>双极附件</w:t>
      </w:r>
      <w:r>
        <w:rPr>
          <w:rFonts w:hint="eastAsia"/>
        </w:rPr>
        <w:t>是</w:t>
      </w:r>
      <w:r>
        <w:rPr>
          <w:rFonts w:hint="eastAsia" w:ascii="黑体" w:hAnsi="黑体" w:eastAsia="黑体"/>
        </w:rPr>
        <w:t>高频</w:t>
      </w:r>
      <w:r>
        <w:rPr>
          <w:rFonts w:hint="eastAsia"/>
        </w:rPr>
        <w:t>手术镊子。</w:t>
      </w:r>
    </w:p>
    <w:p w14:paraId="48CC7E59">
      <w:pPr>
        <w:pStyle w:val="25"/>
      </w:pPr>
      <w:r>
        <w:rPr>
          <w:rFonts w:hint="eastAsia"/>
        </w:rPr>
        <w:t>大部分</w:t>
      </w:r>
      <w:r>
        <w:rPr>
          <w:rFonts w:hint="eastAsia" w:ascii="黑体" w:hAnsi="黑体" w:eastAsia="黑体"/>
        </w:rPr>
        <w:t>高频手术设备</w:t>
      </w:r>
      <w:r>
        <w:rPr>
          <w:rFonts w:hint="eastAsia"/>
        </w:rPr>
        <w:t>允许使用者控制输出功率，以作为手术效应深度和速度的控制手段。输出电压和电流可随</w:t>
      </w:r>
      <w:r>
        <w:rPr>
          <w:rFonts w:hint="eastAsia" w:ascii="黑体" w:hAnsi="黑体" w:eastAsia="黑体"/>
        </w:rPr>
        <w:t>高频手术模式</w:t>
      </w:r>
      <w:r>
        <w:rPr>
          <w:rFonts w:hint="eastAsia"/>
        </w:rPr>
        <w:t>、功率设定和</w:t>
      </w:r>
      <w:r>
        <w:rPr>
          <w:rFonts w:hint="eastAsia" w:ascii="黑体" w:hAnsi="黑体" w:eastAsia="黑体"/>
        </w:rPr>
        <w:t>高频手术设备</w:t>
      </w:r>
      <w:r>
        <w:rPr>
          <w:rFonts w:hint="eastAsia"/>
        </w:rPr>
        <w:t>所加负载而改变。</w:t>
      </w:r>
    </w:p>
    <w:p w14:paraId="0A0C5CF4">
      <w:pPr>
        <w:pStyle w:val="25"/>
      </w:pPr>
      <w:r>
        <w:rPr>
          <w:rFonts w:hint="eastAsia"/>
        </w:rPr>
        <w:t>使用电压在</w:t>
      </w:r>
      <w:r>
        <w:t>200V</w:t>
      </w:r>
      <w:r>
        <w:rPr>
          <w:rFonts w:hint="eastAsia"/>
        </w:rPr>
        <w:t>到</w:t>
      </w:r>
      <w:r>
        <w:t>1200V</w:t>
      </w:r>
      <w:r>
        <w:rPr>
          <w:rFonts w:hint="eastAsia"/>
        </w:rPr>
        <w:t>之间的正弦波一般均可实现</w:t>
      </w:r>
      <w:r>
        <w:rPr>
          <w:rFonts w:hint="eastAsia" w:ascii="黑体" w:hAnsi="黑体" w:eastAsia="黑体"/>
        </w:rPr>
        <w:t>切</w:t>
      </w:r>
      <w:r>
        <w:rPr>
          <w:rFonts w:hint="eastAsia"/>
        </w:rPr>
        <w:t>手术效果，电极尖端的电流密度立即引起电极附近细胞成分发热，细胞成分转化为蒸汽，细胞壁破裂。电极在这个蒸汽层中移动，电极尖端和组织之间出现很小弧光。纯粹的正弦波切割时，很少或没有止血效果。如果用断续型正弦波，除了</w:t>
      </w:r>
      <w:r>
        <w:rPr>
          <w:rFonts w:hint="eastAsia" w:ascii="黑体" w:hAnsi="黑体" w:eastAsia="黑体"/>
        </w:rPr>
        <w:t>切</w:t>
      </w:r>
      <w:r>
        <w:rPr>
          <w:rFonts w:hint="eastAsia" w:hAnsi="宋体"/>
        </w:rPr>
        <w:t>割</w:t>
      </w:r>
      <w:r>
        <w:rPr>
          <w:rFonts w:hint="eastAsia"/>
        </w:rPr>
        <w:t>作用，还可实现不同程度的止血效果，</w:t>
      </w:r>
      <w:r>
        <w:rPr>
          <w:rFonts w:hint="eastAsia" w:ascii="黑体" w:hAnsi="黑体" w:eastAsia="黑体"/>
        </w:rPr>
        <w:t>峰值系数</w:t>
      </w:r>
      <w:r>
        <w:rPr>
          <w:rFonts w:hint="eastAsia"/>
        </w:rPr>
        <w:t>越高，则止血效果愈甚。但是，提高</w:t>
      </w:r>
      <w:r>
        <w:rPr>
          <w:rFonts w:hint="eastAsia" w:ascii="黑体" w:hAnsi="黑体" w:eastAsia="黑体"/>
        </w:rPr>
        <w:t>峰值系数</w:t>
      </w:r>
      <w:r>
        <w:rPr>
          <w:rFonts w:hint="eastAsia"/>
        </w:rPr>
        <w:t>还要求增加有效电压，才能实现相同的输出功率。用于切割模式的功率水平范围在</w:t>
      </w:r>
      <w:r>
        <w:t>10W</w:t>
      </w:r>
      <w:r>
        <w:rPr>
          <w:rFonts w:hint="eastAsia"/>
        </w:rPr>
        <w:t>到</w:t>
      </w:r>
      <w:r>
        <w:t>300W</w:t>
      </w:r>
      <w:r>
        <w:rPr>
          <w:rFonts w:hint="eastAsia"/>
        </w:rPr>
        <w:t>之间。</w:t>
      </w:r>
    </w:p>
    <w:p w14:paraId="58D76E28">
      <w:pPr>
        <w:pStyle w:val="25"/>
      </w:pPr>
      <w:r>
        <w:rPr>
          <w:rFonts w:hint="eastAsia"/>
        </w:rPr>
        <w:t>使用几种不同方法可达到</w:t>
      </w:r>
      <w:r>
        <w:rPr>
          <w:rFonts w:hint="eastAsia" w:ascii="黑体" w:hAnsi="黑体" w:eastAsia="黑体"/>
        </w:rPr>
        <w:t>凝</w:t>
      </w:r>
      <w:r>
        <w:rPr>
          <w:rFonts w:hint="eastAsia"/>
        </w:rPr>
        <w:t>手术效果。一个低于</w:t>
      </w:r>
      <w:r>
        <w:t>200V</w:t>
      </w:r>
      <w:r>
        <w:rPr>
          <w:rFonts w:hint="eastAsia"/>
        </w:rPr>
        <w:t>电压的纯正弦波不切割组织但可使组织除湿和凝固，这种波形不产生弧光，无论在</w:t>
      </w:r>
      <w:r>
        <w:rPr>
          <w:rFonts w:hint="eastAsia" w:ascii="黑体" w:hAnsi="黑体" w:eastAsia="黑体"/>
        </w:rPr>
        <w:t>单极</w:t>
      </w:r>
      <w:r>
        <w:rPr>
          <w:rFonts w:hint="eastAsia"/>
        </w:rPr>
        <w:t>模式还是</w:t>
      </w:r>
      <w:r>
        <w:rPr>
          <w:rFonts w:hint="eastAsia" w:ascii="黑体" w:hAnsi="黑体" w:eastAsia="黑体"/>
        </w:rPr>
        <w:t>双极</w:t>
      </w:r>
      <w:r>
        <w:rPr>
          <w:rFonts w:hint="eastAsia"/>
        </w:rPr>
        <w:t>模式，它都可用于接触</w:t>
      </w:r>
      <w:r>
        <w:rPr>
          <w:rFonts w:hint="eastAsia" w:ascii="黑体" w:hAnsi="黑体" w:eastAsia="黑体"/>
        </w:rPr>
        <w:t>凝</w:t>
      </w:r>
      <w:r>
        <w:rPr>
          <w:rFonts w:hint="eastAsia"/>
        </w:rPr>
        <w:t>。当医生需要对出血组织进行不接触式凝固时，通常使用一个高压断续型正弦波形，该波形（峰值）电压可在</w:t>
      </w:r>
      <w:r>
        <w:t>1 200 V</w:t>
      </w:r>
      <w:r>
        <w:rPr>
          <w:rFonts w:hint="eastAsia"/>
        </w:rPr>
        <w:t>到</w:t>
      </w:r>
      <w:r>
        <w:t>4 600V</w:t>
      </w:r>
      <w:r>
        <w:rPr>
          <w:rFonts w:hint="eastAsia"/>
        </w:rPr>
        <w:t>之间。用于</w:t>
      </w:r>
      <w:r>
        <w:rPr>
          <w:rFonts w:hint="eastAsia" w:ascii="黑体" w:hAnsi="黑体" w:eastAsia="黑体"/>
        </w:rPr>
        <w:t>单极凝</w:t>
      </w:r>
      <w:r>
        <w:rPr>
          <w:rFonts w:hint="eastAsia"/>
        </w:rPr>
        <w:t>模式的功率范围为</w:t>
      </w:r>
      <w:r>
        <w:t>10 W</w:t>
      </w:r>
      <w:r>
        <w:rPr>
          <w:rFonts w:hint="eastAsia"/>
        </w:rPr>
        <w:t>到</w:t>
      </w:r>
      <w:r>
        <w:t>120 W</w:t>
      </w:r>
      <w:r>
        <w:rPr>
          <w:rFonts w:hint="eastAsia"/>
        </w:rPr>
        <w:t>。</w:t>
      </w:r>
      <w:r>
        <w:rPr>
          <w:rFonts w:hint="eastAsia" w:ascii="黑体" w:hAnsi="黑体" w:eastAsia="黑体"/>
        </w:rPr>
        <w:t>双极凝</w:t>
      </w:r>
      <w:r>
        <w:rPr>
          <w:rFonts w:hint="eastAsia"/>
        </w:rPr>
        <w:t>模式的功率范围为</w:t>
      </w:r>
      <w:r>
        <w:t>1W</w:t>
      </w:r>
      <w:r>
        <w:rPr>
          <w:rFonts w:hint="eastAsia"/>
        </w:rPr>
        <w:t>到</w:t>
      </w:r>
      <w:r>
        <w:t>100W</w:t>
      </w:r>
      <w:r>
        <w:rPr>
          <w:rFonts w:hint="eastAsia"/>
        </w:rPr>
        <w:t>。</w:t>
      </w:r>
    </w:p>
    <w:p w14:paraId="0117D987">
      <w:pPr>
        <w:pStyle w:val="25"/>
      </w:pPr>
      <w:r>
        <w:rPr>
          <w:rFonts w:hint="eastAsia" w:ascii="黑体" w:hAnsi="黑体" w:eastAsia="黑体"/>
        </w:rPr>
        <w:t>高频手术设备</w:t>
      </w:r>
      <w:r>
        <w:rPr>
          <w:rFonts w:hint="eastAsia"/>
        </w:rPr>
        <w:t>产生</w:t>
      </w:r>
      <w:r>
        <w:rPr>
          <w:rFonts w:hint="eastAsia" w:ascii="黑体" w:hAnsi="黑体" w:eastAsia="黑体"/>
        </w:rPr>
        <w:t>发射</w:t>
      </w:r>
      <w:r>
        <w:rPr>
          <w:rFonts w:hint="eastAsia"/>
        </w:rPr>
        <w:t>的最坏情况出现在最大功率设定下启动时对组织或金属拉弧的</w:t>
      </w:r>
      <w:r>
        <w:rPr>
          <w:rFonts w:hint="eastAsia" w:ascii="黑体" w:hAnsi="黑体" w:eastAsia="黑体"/>
        </w:rPr>
        <w:t>凝</w:t>
      </w:r>
      <w:r>
        <w:rPr>
          <w:rFonts w:hint="eastAsia"/>
        </w:rPr>
        <w:t>模式。</w:t>
      </w:r>
    </w:p>
    <w:p w14:paraId="13D85072">
      <w:pPr>
        <w:pStyle w:val="117"/>
        <w:spacing w:before="156" w:after="156"/>
      </w:pPr>
      <w:r>
        <w:rPr>
          <w:rFonts w:hint="eastAsia"/>
        </w:rPr>
        <w:t>高频手术设备产生的发射类型</w:t>
      </w:r>
    </w:p>
    <w:p w14:paraId="003F3CB2">
      <w:pPr>
        <w:pStyle w:val="73"/>
        <w:spacing w:before="156" w:after="156"/>
      </w:pPr>
      <w:r>
        <w:rPr>
          <w:rFonts w:hint="eastAsia"/>
        </w:rPr>
        <w:t>辐射</w:t>
      </w:r>
    </w:p>
    <w:p w14:paraId="747283CF">
      <w:pPr>
        <w:pStyle w:val="25"/>
      </w:pPr>
      <w:r>
        <w:rPr>
          <w:rFonts w:hint="eastAsia"/>
        </w:rPr>
        <w:t>手术中，</w:t>
      </w:r>
      <w:r>
        <w:rPr>
          <w:rFonts w:hint="eastAsia" w:ascii="黑体" w:hAnsi="黑体" w:eastAsia="黑体"/>
        </w:rPr>
        <w:t>高频</w:t>
      </w:r>
      <w:r>
        <w:rPr>
          <w:rFonts w:hint="eastAsia"/>
        </w:rPr>
        <w:t>手术设备的治疗电流经</w:t>
      </w:r>
      <w:r>
        <w:rPr>
          <w:rFonts w:hint="eastAsia" w:ascii="黑体" w:hAnsi="黑体" w:eastAsia="黑体"/>
        </w:rPr>
        <w:t>附件</w:t>
      </w:r>
      <w:r>
        <w:rPr>
          <w:rFonts w:hint="eastAsia"/>
        </w:rPr>
        <w:t>电缆流向</w:t>
      </w:r>
      <w:r>
        <w:rPr>
          <w:rFonts w:hint="eastAsia" w:ascii="黑体" w:hAnsi="黑体" w:eastAsia="黑体"/>
        </w:rPr>
        <w:t>患者</w:t>
      </w:r>
      <w:r>
        <w:rPr>
          <w:rFonts w:hint="eastAsia"/>
        </w:rPr>
        <w:t>，再经</w:t>
      </w:r>
      <w:r>
        <w:rPr>
          <w:rFonts w:hint="eastAsia" w:ascii="黑体" w:hAnsi="黑体" w:eastAsia="黑体"/>
        </w:rPr>
        <w:t>附件</w:t>
      </w:r>
      <w:r>
        <w:rPr>
          <w:rFonts w:hint="eastAsia"/>
        </w:rPr>
        <w:t>电缆返回设备。这些线路具有不同形式、尺寸和布局。电流的流动就会产生辐射</w:t>
      </w:r>
      <w:r>
        <w:rPr>
          <w:rFonts w:hint="eastAsia" w:ascii="黑体" w:hAnsi="黑体" w:eastAsia="黑体"/>
        </w:rPr>
        <w:t>电场</w:t>
      </w:r>
      <w:r>
        <w:rPr>
          <w:rFonts w:hint="eastAsia"/>
        </w:rPr>
        <w:t>和</w:t>
      </w:r>
      <w:r>
        <w:rPr>
          <w:rFonts w:hint="eastAsia" w:ascii="黑体" w:hAnsi="黑体" w:eastAsia="黑体"/>
        </w:rPr>
        <w:t>磁场</w:t>
      </w:r>
      <w:r>
        <w:rPr>
          <w:rFonts w:hint="eastAsia"/>
        </w:rPr>
        <w:t>。这些</w:t>
      </w:r>
      <w:r>
        <w:rPr>
          <w:rFonts w:hint="eastAsia" w:ascii="黑体" w:hAnsi="黑体" w:eastAsia="黑体"/>
        </w:rPr>
        <w:t>电场</w:t>
      </w:r>
      <w:r>
        <w:rPr>
          <w:rFonts w:hint="eastAsia"/>
        </w:rPr>
        <w:t>和</w:t>
      </w:r>
      <w:r>
        <w:rPr>
          <w:rFonts w:hint="eastAsia" w:ascii="黑体" w:hAnsi="黑体" w:eastAsia="黑体"/>
        </w:rPr>
        <w:t>磁场</w:t>
      </w:r>
      <w:r>
        <w:rPr>
          <w:rFonts w:hint="eastAsia"/>
        </w:rPr>
        <w:t>会耦合到其它设备使用的</w:t>
      </w:r>
      <w:r>
        <w:rPr>
          <w:rFonts w:hint="eastAsia" w:ascii="黑体" w:hAnsi="黑体" w:eastAsia="黑体"/>
        </w:rPr>
        <w:t>附件</w:t>
      </w:r>
      <w:r>
        <w:rPr>
          <w:rFonts w:hint="eastAsia"/>
        </w:rPr>
        <w:t>或</w:t>
      </w:r>
      <w:r>
        <w:rPr>
          <w:rFonts w:hint="eastAsia" w:ascii="黑体" w:hAnsi="黑体" w:eastAsia="黑体"/>
        </w:rPr>
        <w:t>电源软电线</w:t>
      </w:r>
      <w:r>
        <w:rPr>
          <w:rFonts w:hint="eastAsia"/>
        </w:rPr>
        <w:t>中。</w:t>
      </w:r>
      <w:r>
        <w:rPr>
          <w:rFonts w:hint="eastAsia" w:ascii="黑体" w:hAnsi="黑体" w:eastAsia="黑体"/>
        </w:rPr>
        <w:t>电场</w:t>
      </w:r>
      <w:r>
        <w:rPr>
          <w:rFonts w:hint="eastAsia"/>
        </w:rPr>
        <w:t>耦合的最恶劣情况出现在</w:t>
      </w:r>
      <w:r>
        <w:rPr>
          <w:rFonts w:hint="eastAsia" w:ascii="黑体" w:hAnsi="黑体" w:eastAsia="黑体"/>
        </w:rPr>
        <w:t>高频附件</w:t>
      </w:r>
      <w:r>
        <w:rPr>
          <w:rFonts w:hint="eastAsia"/>
        </w:rPr>
        <w:t>电缆紧挨着并平行于其它的</w:t>
      </w:r>
      <w:r>
        <w:rPr>
          <w:rFonts w:hint="eastAsia" w:ascii="黑体" w:hAnsi="黑体" w:eastAsia="黑体"/>
        </w:rPr>
        <w:t>附件</w:t>
      </w:r>
      <w:r>
        <w:rPr>
          <w:rFonts w:hint="eastAsia"/>
        </w:rPr>
        <w:t>电缆，如果临床环境下进行拉弧操作，则</w:t>
      </w:r>
      <w:r>
        <w:rPr>
          <w:rFonts w:hint="eastAsia" w:ascii="黑体" w:hAnsi="黑体" w:eastAsia="黑体"/>
        </w:rPr>
        <w:t>电场</w:t>
      </w:r>
      <w:r>
        <w:rPr>
          <w:rFonts w:hint="eastAsia"/>
        </w:rPr>
        <w:t>耦合还要厉害。</w:t>
      </w:r>
      <w:r>
        <w:rPr>
          <w:rFonts w:hint="eastAsia" w:ascii="黑体" w:hAnsi="黑体" w:eastAsia="黑体"/>
        </w:rPr>
        <w:t>磁场</w:t>
      </w:r>
      <w:r>
        <w:rPr>
          <w:rFonts w:hint="eastAsia"/>
        </w:rPr>
        <w:t>耦合的最恶劣情况出现在</w:t>
      </w:r>
      <w:r>
        <w:rPr>
          <w:rFonts w:hint="eastAsia" w:ascii="黑体" w:hAnsi="黑体" w:eastAsia="黑体"/>
        </w:rPr>
        <w:t>高频</w:t>
      </w:r>
      <w:r>
        <w:rPr>
          <w:rFonts w:hint="eastAsia"/>
        </w:rPr>
        <w:t>手术电路散得很开而形成一个大环，且其它的</w:t>
      </w:r>
      <w:r>
        <w:rPr>
          <w:rFonts w:hint="eastAsia" w:ascii="黑体" w:hAnsi="黑体" w:eastAsia="黑体"/>
        </w:rPr>
        <w:t>附件</w:t>
      </w:r>
      <w:r>
        <w:rPr>
          <w:rFonts w:hint="eastAsia"/>
        </w:rPr>
        <w:t>电缆又接触到处于环路中的</w:t>
      </w:r>
      <w:r>
        <w:rPr>
          <w:rFonts w:hint="eastAsia" w:ascii="黑体" w:hAnsi="黑体" w:eastAsia="黑体"/>
        </w:rPr>
        <w:t>患者</w:t>
      </w:r>
      <w:r>
        <w:rPr>
          <w:rFonts w:hint="eastAsia"/>
        </w:rPr>
        <w:t>时。就产生</w:t>
      </w:r>
      <w:r>
        <w:rPr>
          <w:rFonts w:hint="eastAsia" w:ascii="黑体" w:hAnsi="黑体" w:eastAsia="黑体"/>
        </w:rPr>
        <w:t>发射</w:t>
      </w:r>
      <w:r>
        <w:rPr>
          <w:rFonts w:hint="eastAsia"/>
        </w:rPr>
        <w:t>的严重程度而言，</w:t>
      </w:r>
      <w:r>
        <w:rPr>
          <w:rFonts w:hint="eastAsia" w:ascii="黑体" w:hAnsi="黑体" w:eastAsia="黑体"/>
        </w:rPr>
        <w:t>电场</w:t>
      </w:r>
      <w:r>
        <w:rPr>
          <w:rFonts w:hint="eastAsia"/>
        </w:rPr>
        <w:t>耦合在较高频率（几十兆赫到几百兆赫）下更甚，</w:t>
      </w:r>
      <w:r>
        <w:rPr>
          <w:rFonts w:hint="eastAsia" w:ascii="黑体" w:hAnsi="黑体" w:eastAsia="黑体"/>
        </w:rPr>
        <w:t>磁场</w:t>
      </w:r>
      <w:r>
        <w:rPr>
          <w:rFonts w:hint="eastAsia"/>
        </w:rPr>
        <w:t>耦合在较低频率（几十千赫到几百千赫）下更甚。</w:t>
      </w:r>
    </w:p>
    <w:p w14:paraId="73849AE8">
      <w:pPr>
        <w:pStyle w:val="73"/>
        <w:spacing w:before="156" w:after="156"/>
      </w:pPr>
      <w:r>
        <w:rPr>
          <w:rFonts w:hint="eastAsia"/>
        </w:rPr>
        <w:t>经网电源软电线传导</w:t>
      </w:r>
    </w:p>
    <w:p w14:paraId="3E370AAD">
      <w:pPr>
        <w:pStyle w:val="25"/>
      </w:pPr>
      <w:r>
        <w:rPr>
          <w:rFonts w:hint="eastAsia"/>
        </w:rPr>
        <w:t>在</w:t>
      </w:r>
      <w:r>
        <w:rPr>
          <w:rFonts w:hint="eastAsia" w:ascii="黑体" w:hAnsi="黑体" w:eastAsia="黑体"/>
        </w:rPr>
        <w:t>高频手术设备</w:t>
      </w:r>
      <w:r>
        <w:rPr>
          <w:rFonts w:hint="eastAsia"/>
        </w:rPr>
        <w:t>启动时，</w:t>
      </w:r>
      <w:r>
        <w:rPr>
          <w:rFonts w:hint="eastAsia" w:ascii="黑体" w:hAnsi="黑体" w:eastAsia="黑体"/>
        </w:rPr>
        <w:t>高频</w:t>
      </w:r>
      <w:r>
        <w:rPr>
          <w:rFonts w:hint="eastAsia"/>
        </w:rPr>
        <w:t>输出以及当产生</w:t>
      </w:r>
      <w:r>
        <w:rPr>
          <w:rFonts w:hint="eastAsia" w:ascii="黑体" w:hAnsi="黑体" w:eastAsia="黑体"/>
        </w:rPr>
        <w:t>高频</w:t>
      </w:r>
      <w:r>
        <w:rPr>
          <w:rFonts w:hint="eastAsia"/>
        </w:rPr>
        <w:t>输出时才工作的高压电源两者与</w:t>
      </w:r>
      <w:r>
        <w:rPr>
          <w:rFonts w:hint="eastAsia" w:hAnsi="宋体"/>
        </w:rPr>
        <w:t>网</w:t>
      </w:r>
      <w:r>
        <w:rPr>
          <w:rFonts w:hint="eastAsia" w:ascii="黑体" w:hAnsi="黑体" w:eastAsia="黑体"/>
        </w:rPr>
        <w:t>电源软电线</w:t>
      </w:r>
      <w:r>
        <w:rPr>
          <w:rFonts w:hint="eastAsia"/>
        </w:rPr>
        <w:t>之间的内部耦合，将增大经网</w:t>
      </w:r>
      <w:r>
        <w:rPr>
          <w:rFonts w:hint="eastAsia" w:ascii="黑体" w:hAnsi="黑体" w:eastAsia="黑体"/>
        </w:rPr>
        <w:t>电源软电线</w:t>
      </w:r>
      <w:r>
        <w:rPr>
          <w:rFonts w:hint="eastAsia"/>
        </w:rPr>
        <w:t>传导的电磁噪音（传导骚扰）。</w:t>
      </w:r>
    </w:p>
    <w:p w14:paraId="1134881D">
      <w:pPr>
        <w:pStyle w:val="73"/>
        <w:spacing w:before="156" w:after="156"/>
      </w:pPr>
      <w:r>
        <w:rPr>
          <w:rFonts w:hint="eastAsia"/>
        </w:rPr>
        <w:t>经患者传导</w:t>
      </w:r>
    </w:p>
    <w:p w14:paraId="7FF28DD5">
      <w:pPr>
        <w:pStyle w:val="25"/>
      </w:pPr>
      <w:r>
        <w:rPr>
          <w:rFonts w:hint="eastAsia"/>
        </w:rPr>
        <w:t>为</w:t>
      </w:r>
      <w:r>
        <w:rPr>
          <w:rFonts w:hint="eastAsia" w:ascii="黑体" w:hAnsi="黑体" w:eastAsia="黑体"/>
        </w:rPr>
        <w:t>切</w:t>
      </w:r>
      <w:r>
        <w:rPr>
          <w:rFonts w:hint="eastAsia"/>
        </w:rPr>
        <w:t>和</w:t>
      </w:r>
      <w:r>
        <w:rPr>
          <w:rFonts w:hint="eastAsia" w:ascii="黑体" w:hAnsi="黑体" w:eastAsia="黑体"/>
        </w:rPr>
        <w:t>凝</w:t>
      </w:r>
      <w:r>
        <w:rPr>
          <w:rFonts w:hint="eastAsia"/>
        </w:rPr>
        <w:t>而用于</w:t>
      </w:r>
      <w:r>
        <w:rPr>
          <w:rFonts w:hint="eastAsia" w:ascii="黑体" w:hAnsi="黑体" w:eastAsia="黑体"/>
        </w:rPr>
        <w:t>患者</w:t>
      </w:r>
      <w:r>
        <w:rPr>
          <w:rFonts w:hint="eastAsia"/>
        </w:rPr>
        <w:t>的治疗电流会在</w:t>
      </w:r>
      <w:r>
        <w:rPr>
          <w:rFonts w:hint="eastAsia" w:ascii="黑体" w:hAnsi="黑体" w:eastAsia="黑体"/>
        </w:rPr>
        <w:t>患者</w:t>
      </w:r>
      <w:r>
        <w:rPr>
          <w:rFonts w:hint="eastAsia"/>
        </w:rPr>
        <w:t>身上产生一个电压，这个电压可耦合到其它设备上。这种耦合可以是直接的也可以是容性的。直接耦合可加到测量</w:t>
      </w:r>
      <w:r>
        <w:rPr>
          <w:rFonts w:hint="eastAsia" w:ascii="黑体" w:hAnsi="黑体" w:eastAsia="黑体"/>
        </w:rPr>
        <w:t>患者</w:t>
      </w:r>
      <w:r>
        <w:rPr>
          <w:rFonts w:hint="eastAsia"/>
        </w:rPr>
        <w:t>电压的设备（如</w:t>
      </w:r>
      <w:r>
        <w:t>ECG</w:t>
      </w:r>
      <w:r>
        <w:rPr>
          <w:rFonts w:hint="eastAsia"/>
        </w:rPr>
        <w:t>、</w:t>
      </w:r>
      <w:r>
        <w:t>EEG</w:t>
      </w:r>
      <w:r>
        <w:rPr>
          <w:rFonts w:hint="eastAsia"/>
        </w:rPr>
        <w:t>、</w:t>
      </w:r>
      <w:r>
        <w:t>EMG</w:t>
      </w:r>
      <w:r>
        <w:rPr>
          <w:rFonts w:hint="eastAsia"/>
        </w:rPr>
        <w:t>、位移电势监护设备）的输入端。当设备电缆或传感器（如脉冲式血氧计探头、</w:t>
      </w:r>
      <w:r>
        <w:rPr>
          <w:rFonts w:hint="eastAsia"/>
          <w:highlight w:val="yellow"/>
        </w:rPr>
        <w:t>有创血压传感器</w:t>
      </w:r>
      <w:r>
        <w:rPr>
          <w:rFonts w:hint="eastAsia"/>
        </w:rPr>
        <w:t>、温度探头、摄像系统）密切接触</w:t>
      </w:r>
      <w:r>
        <w:rPr>
          <w:rFonts w:hint="eastAsia" w:ascii="黑体" w:hAnsi="黑体" w:eastAsia="黑体"/>
        </w:rPr>
        <w:t>患者</w:t>
      </w:r>
      <w:r>
        <w:rPr>
          <w:rFonts w:hint="eastAsia"/>
        </w:rPr>
        <w:t>时可出现容性耦合。这两种耦合方式还可能组合在一起。加到</w:t>
      </w:r>
      <w:r>
        <w:rPr>
          <w:rFonts w:hint="eastAsia" w:ascii="黑体" w:hAnsi="黑体" w:eastAsia="黑体"/>
        </w:rPr>
        <w:t>患者</w:t>
      </w:r>
      <w:r>
        <w:rPr>
          <w:rFonts w:hint="eastAsia"/>
        </w:rPr>
        <w:t>身上的电压值强烈依赖于所用</w:t>
      </w:r>
      <w:r>
        <w:rPr>
          <w:rFonts w:hint="eastAsia" w:ascii="黑体" w:hAnsi="黑体" w:eastAsia="黑体"/>
        </w:rPr>
        <w:t>高频手术模式</w:t>
      </w:r>
      <w:r>
        <w:rPr>
          <w:rFonts w:hint="eastAsia"/>
        </w:rPr>
        <w:t>。</w:t>
      </w:r>
      <w:r>
        <w:rPr>
          <w:rFonts w:hint="eastAsia" w:ascii="黑体" w:hAnsi="黑体" w:eastAsia="黑体"/>
        </w:rPr>
        <w:t>双极</w:t>
      </w:r>
      <w:r>
        <w:rPr>
          <w:rFonts w:hint="eastAsia"/>
        </w:rPr>
        <w:t>模式使用的峰</w:t>
      </w:r>
      <w:r>
        <w:t>-</w:t>
      </w:r>
      <w:r>
        <w:rPr>
          <w:rFonts w:hint="eastAsia"/>
        </w:rPr>
        <w:t>峰值电压为几十到几百伏，并且不产生火花或只产生一点点火花。</w:t>
      </w:r>
      <w:r>
        <w:rPr>
          <w:rFonts w:hint="eastAsia" w:ascii="黑体" w:hAnsi="黑体" w:eastAsia="黑体"/>
        </w:rPr>
        <w:t>切</w:t>
      </w:r>
      <w:r>
        <w:rPr>
          <w:rFonts w:hint="eastAsia"/>
        </w:rPr>
        <w:t>模式使用的峰</w:t>
      </w:r>
      <w:r>
        <w:t>-</w:t>
      </w:r>
      <w:r>
        <w:rPr>
          <w:rFonts w:hint="eastAsia"/>
        </w:rPr>
        <w:t>峰值电压从几百到几千伏，并且产生很小火花。（单极）</w:t>
      </w:r>
      <w:r>
        <w:rPr>
          <w:rFonts w:hint="eastAsia" w:ascii="黑体" w:hAnsi="黑体" w:eastAsia="黑体"/>
        </w:rPr>
        <w:t>凝</w:t>
      </w:r>
      <w:r>
        <w:rPr>
          <w:rFonts w:hint="eastAsia"/>
        </w:rPr>
        <w:t>模式使用的峰</w:t>
      </w:r>
      <w:r>
        <w:t>-</w:t>
      </w:r>
      <w:r>
        <w:rPr>
          <w:rFonts w:hint="eastAsia"/>
        </w:rPr>
        <w:t>峰值电压从几千伏到一万四千伏并且经常希望带有较大火花。通常只有一部分</w:t>
      </w:r>
      <w:r>
        <w:rPr>
          <w:rFonts w:hint="eastAsia" w:ascii="黑体" w:hAnsi="黑体" w:eastAsia="黑体"/>
        </w:rPr>
        <w:t>高频</w:t>
      </w:r>
      <w:r>
        <w:rPr>
          <w:rFonts w:hint="eastAsia"/>
        </w:rPr>
        <w:t>电压耦合进其它设备，但对于那些毫伏或微伏测量电压</w:t>
      </w:r>
      <w:r>
        <w:rPr>
          <w:rFonts w:hint="eastAsia"/>
          <w:highlight w:val="yellow"/>
        </w:rPr>
        <w:t>的测量设备</w:t>
      </w:r>
      <w:r>
        <w:rPr>
          <w:rFonts w:hint="eastAsia"/>
        </w:rPr>
        <w:t>来说，那就是一个问题了。</w:t>
      </w:r>
    </w:p>
    <w:p w14:paraId="77194319">
      <w:pPr>
        <w:pStyle w:val="117"/>
        <w:spacing w:before="156" w:after="156"/>
      </w:pPr>
      <w:r>
        <w:rPr>
          <w:rFonts w:hint="eastAsia"/>
        </w:rPr>
        <w:t>测量技术</w:t>
      </w:r>
    </w:p>
    <w:p w14:paraId="3D13DE9C">
      <w:pPr>
        <w:pStyle w:val="25"/>
      </w:pPr>
      <w:r>
        <w:rPr>
          <w:rFonts w:hint="eastAsia"/>
        </w:rPr>
        <w:t>本附录中，测量使用的方法应能产生手术时</w:t>
      </w:r>
      <w:r>
        <w:rPr>
          <w:rFonts w:hint="eastAsia" w:ascii="黑体" w:hAnsi="黑体" w:eastAsia="黑体"/>
        </w:rPr>
        <w:t>医用电气设备</w:t>
      </w:r>
      <w:r>
        <w:rPr>
          <w:rFonts w:hint="eastAsia"/>
        </w:rPr>
        <w:t>可能碰到的最坏情况骚扰值。下面报告的测量，使用所有可用的输出模式和设备能产生的最大输出功率进行了许多次，模拟了四种不同临床环境，它们是：开路启动，在</w:t>
      </w:r>
      <w:r>
        <w:rPr>
          <w:rFonts w:hint="eastAsia" w:ascii="黑体" w:hAnsi="黑体" w:eastAsia="黑体"/>
        </w:rPr>
        <w:t>高频手术设备额定负载</w:t>
      </w:r>
      <w:r>
        <w:rPr>
          <w:rFonts w:hint="eastAsia"/>
        </w:rPr>
        <w:t>（产生最大输出功率的负载）下启动，对金属打火、对浸盐水的海绵打火（模拟对组织打火）。</w:t>
      </w:r>
    </w:p>
    <w:p w14:paraId="40C4C701">
      <w:pPr>
        <w:pStyle w:val="25"/>
        <w:rPr>
          <w:rFonts w:hAnsi="宋体"/>
        </w:rPr>
      </w:pPr>
      <w:r>
        <w:rPr>
          <w:rFonts w:hint="eastAsia"/>
        </w:rPr>
        <w:t>用各类</w:t>
      </w:r>
      <w:r>
        <w:rPr>
          <w:rFonts w:hint="eastAsia" w:ascii="黑体" w:hAnsi="黑体" w:eastAsia="黑体"/>
        </w:rPr>
        <w:t>制造商</w:t>
      </w:r>
      <w:r>
        <w:rPr>
          <w:rFonts w:hint="eastAsia"/>
        </w:rPr>
        <w:t>生产的</w:t>
      </w:r>
      <w:r>
        <w:rPr>
          <w:rFonts w:hint="eastAsia" w:ascii="黑体" w:hAnsi="黑体" w:eastAsia="黑体"/>
        </w:rPr>
        <w:t>高频手术设备</w:t>
      </w:r>
      <w:r>
        <w:rPr>
          <w:rFonts w:hint="eastAsia"/>
        </w:rPr>
        <w:t>多次进行了所有这些测量。得到的数据用来产生</w:t>
      </w:r>
      <w:r>
        <w:rPr>
          <w:rFonts w:hAnsi="宋体"/>
        </w:rPr>
        <w:t>BB.3.4.4</w:t>
      </w:r>
      <w:r>
        <w:rPr>
          <w:rFonts w:hint="eastAsia" w:hAnsi="宋体"/>
        </w:rPr>
        <w:t>中最坏情况骚扰值。</w:t>
      </w:r>
    </w:p>
    <w:p w14:paraId="49E749CD">
      <w:pPr>
        <w:pStyle w:val="73"/>
        <w:spacing w:before="156" w:after="156"/>
      </w:pPr>
      <w:r>
        <w:rPr>
          <w:rFonts w:hint="eastAsia"/>
        </w:rPr>
        <w:t>电场测量</w:t>
      </w:r>
    </w:p>
    <w:p w14:paraId="4B26B191">
      <w:pPr>
        <w:pStyle w:val="25"/>
      </w:pPr>
      <w:r>
        <w:rPr>
          <w:rFonts w:hint="eastAsia"/>
        </w:rPr>
        <w:t>一只置于地平面上方</w:t>
      </w:r>
      <w:r>
        <w:t>1m</w:t>
      </w:r>
      <w:r>
        <w:rPr>
          <w:rFonts w:hint="eastAsia"/>
        </w:rPr>
        <w:t>的不导电台板用来安放被试</w:t>
      </w:r>
      <w:r>
        <w:rPr>
          <w:rFonts w:hint="eastAsia" w:ascii="黑体" w:hAnsi="黑体" w:eastAsia="黑体"/>
        </w:rPr>
        <w:t>高频手术设备</w:t>
      </w:r>
      <w:r>
        <w:rPr>
          <w:rFonts w:hint="eastAsia"/>
        </w:rPr>
        <w:t>的</w:t>
      </w:r>
      <w:r>
        <w:rPr>
          <w:rFonts w:hint="eastAsia" w:ascii="黑体" w:hAnsi="黑体" w:eastAsia="黑体"/>
        </w:rPr>
        <w:t>附件</w:t>
      </w:r>
      <w:r>
        <w:rPr>
          <w:rFonts w:hint="eastAsia"/>
        </w:rPr>
        <w:t>电缆。使用了GB4824中的测量技术。布置如图</w:t>
      </w:r>
      <w:r>
        <w:t>BB.1</w:t>
      </w:r>
      <w:r>
        <w:rPr>
          <w:rFonts w:hint="eastAsia"/>
        </w:rPr>
        <w:t>所示。记录在</w:t>
      </w:r>
      <w:r>
        <w:t>30MH</w:t>
      </w:r>
      <w:r>
        <w:rPr>
          <w:rFonts w:hint="eastAsia"/>
        </w:rPr>
        <w:t>z到</w:t>
      </w:r>
      <w:r>
        <w:t>1GH</w:t>
      </w:r>
      <w:r>
        <w:rPr>
          <w:rFonts w:hint="eastAsia"/>
        </w:rPr>
        <w:t>z范围内出现的峰值或准峰值。</w:t>
      </w:r>
    </w:p>
    <w:p w14:paraId="042938C1">
      <w:pPr>
        <w:pStyle w:val="25"/>
        <w:ind w:firstLine="0" w:firstLineChars="0"/>
        <w:jc w:val="center"/>
      </w:pPr>
      <w:r>
        <w:drawing>
          <wp:inline distT="0" distB="0" distL="114300" distR="114300">
            <wp:extent cx="3749675" cy="3701415"/>
            <wp:effectExtent l="0" t="0" r="0" b="0"/>
            <wp:docPr id="26" name="图片 104"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4" descr="BB"/>
                    <pic:cNvPicPr>
                      <a:picLocks noChangeAspect="1"/>
                    </pic:cNvPicPr>
                  </pic:nvPicPr>
                  <pic:blipFill>
                    <a:blip r:embed="rId198"/>
                    <a:stretch>
                      <a:fillRect/>
                    </a:stretch>
                  </pic:blipFill>
                  <pic:spPr>
                    <a:xfrm>
                      <a:off x="0" y="0"/>
                      <a:ext cx="3749675" cy="3701415"/>
                    </a:xfrm>
                    <a:prstGeom prst="rect">
                      <a:avLst/>
                    </a:prstGeom>
                    <a:noFill/>
                    <a:ln>
                      <a:noFill/>
                    </a:ln>
                  </pic:spPr>
                </pic:pic>
              </a:graphicData>
            </a:graphic>
          </wp:inline>
        </w:drawing>
      </w:r>
    </w:p>
    <w:p w14:paraId="67E8CAA6">
      <w:pPr>
        <w:pStyle w:val="25"/>
      </w:pPr>
      <w:r>
        <w:rPr>
          <w:rFonts w:hint="eastAsia"/>
        </w:rPr>
        <w:t xml:space="preserve">1 </w:t>
      </w:r>
      <w:r>
        <w:rPr>
          <w:rFonts w:hint="eastAsia" w:ascii="黑体" w:hAnsi="黑体" w:eastAsia="黑体"/>
        </w:rPr>
        <w:t>手术附件</w:t>
      </w:r>
      <w:r>
        <w:rPr>
          <w:rFonts w:hint="eastAsia"/>
        </w:rPr>
        <w:t>；</w:t>
      </w:r>
    </w:p>
    <w:p w14:paraId="39E0449F">
      <w:pPr>
        <w:pStyle w:val="25"/>
      </w:pPr>
      <w:r>
        <w:rPr>
          <w:rFonts w:hint="eastAsia"/>
        </w:rPr>
        <w:t>2 负载；</w:t>
      </w:r>
    </w:p>
    <w:p w14:paraId="56BBA663">
      <w:pPr>
        <w:pStyle w:val="25"/>
      </w:pPr>
      <w:r>
        <w:rPr>
          <w:rFonts w:hint="eastAsia"/>
        </w:rPr>
        <w:t xml:space="preserve">3 </w:t>
      </w:r>
      <w:r>
        <w:rPr>
          <w:rFonts w:hint="eastAsia" w:ascii="黑体" w:hAnsi="黑体" w:eastAsia="黑体"/>
        </w:rPr>
        <w:t>中性电极</w:t>
      </w:r>
      <w:r>
        <w:rPr>
          <w:rFonts w:hint="eastAsia"/>
        </w:rPr>
        <w:t>或浸盐海绵；</w:t>
      </w:r>
    </w:p>
    <w:p w14:paraId="5F292101">
      <w:pPr>
        <w:pStyle w:val="25"/>
      </w:pPr>
      <w:r>
        <w:rPr>
          <w:rFonts w:hint="eastAsia"/>
        </w:rPr>
        <w:t>4 脚踏开关；</w:t>
      </w:r>
    </w:p>
    <w:p w14:paraId="189C9D8F">
      <w:pPr>
        <w:pStyle w:val="25"/>
        <w:rPr>
          <w:rFonts w:ascii="Arial" w:hAnsi="Arial"/>
        </w:rPr>
      </w:pPr>
      <w:r>
        <w:rPr>
          <w:rFonts w:hAnsi="宋体"/>
        </w:rPr>
        <w:t>5</w:t>
      </w:r>
      <w:r>
        <w:rPr>
          <w:rFonts w:hint="eastAsia" w:ascii="黑体" w:hAnsi="黑体" w:eastAsia="黑体"/>
        </w:rPr>
        <w:t>高频手术设备</w:t>
      </w:r>
      <w:r>
        <w:rPr>
          <w:rFonts w:hint="eastAsia" w:ascii="Arial" w:hAnsi="Arial"/>
        </w:rPr>
        <w:t>；</w:t>
      </w:r>
    </w:p>
    <w:p w14:paraId="57A3195B">
      <w:pPr>
        <w:pStyle w:val="25"/>
      </w:pPr>
      <w:r>
        <w:rPr>
          <w:rFonts w:hint="eastAsia"/>
        </w:rPr>
        <w:t>6 不导电台板；</w:t>
      </w:r>
    </w:p>
    <w:p w14:paraId="7FD4334D">
      <w:pPr>
        <w:pStyle w:val="25"/>
      </w:pPr>
      <w:r>
        <w:rPr>
          <w:rFonts w:hint="eastAsia"/>
        </w:rPr>
        <w:t>7天线</w:t>
      </w:r>
      <w:r>
        <w:t>—10 m</w:t>
      </w:r>
      <w:r>
        <w:rPr>
          <w:rFonts w:hint="eastAsia"/>
        </w:rPr>
        <w:t>距离，垂直极性。</w:t>
      </w:r>
    </w:p>
    <w:p w14:paraId="4C6C5AEC">
      <w:pPr>
        <w:pStyle w:val="112"/>
        <w:numPr>
          <w:ilvl w:val="1"/>
          <w:numId w:val="107"/>
        </w:numPr>
        <w:spacing w:before="156" w:after="156"/>
      </w:pPr>
      <w:r>
        <w:rPr>
          <w:rFonts w:hint="eastAsia"/>
        </w:rPr>
        <w:t>电场发射实验布置</w:t>
      </w:r>
    </w:p>
    <w:p w14:paraId="56379341">
      <w:pPr>
        <w:pStyle w:val="73"/>
        <w:spacing w:before="156" w:after="156"/>
      </w:pPr>
      <w:r>
        <w:rPr>
          <w:rFonts w:hint="eastAsia"/>
        </w:rPr>
        <w:t>磁场测量</w:t>
      </w:r>
    </w:p>
    <w:p w14:paraId="47EED03C">
      <w:pPr>
        <w:pStyle w:val="25"/>
      </w:pPr>
      <w:r>
        <w:rPr>
          <w:rFonts w:hint="eastAsia"/>
        </w:rPr>
        <w:t>一只置于地平面上方</w:t>
      </w:r>
      <w:r>
        <w:t>1m</w:t>
      </w:r>
      <w:r>
        <w:rPr>
          <w:rFonts w:hint="eastAsia"/>
        </w:rPr>
        <w:t>的不导电台板，用来安置被试</w:t>
      </w:r>
      <w:r>
        <w:rPr>
          <w:rFonts w:hint="eastAsia" w:ascii="黑体" w:hAnsi="黑体" w:eastAsia="黑体"/>
        </w:rPr>
        <w:t>高频手术设备</w:t>
      </w:r>
      <w:r>
        <w:rPr>
          <w:rFonts w:hint="eastAsia"/>
        </w:rPr>
        <w:t>的</w:t>
      </w:r>
      <w:r>
        <w:rPr>
          <w:rFonts w:hint="eastAsia" w:ascii="黑体" w:hAnsi="黑体" w:eastAsia="黑体"/>
        </w:rPr>
        <w:t>附件</w:t>
      </w:r>
      <w:r>
        <w:rPr>
          <w:rFonts w:hint="eastAsia"/>
        </w:rPr>
        <w:t>电缆，布置如图</w:t>
      </w:r>
      <w:r>
        <w:t>BB.2</w:t>
      </w:r>
      <w:r>
        <w:rPr>
          <w:rFonts w:hint="eastAsia"/>
        </w:rPr>
        <w:t>所示。</w:t>
      </w:r>
    </w:p>
    <w:p w14:paraId="01A02BF7">
      <w:pPr>
        <w:pStyle w:val="25"/>
        <w:rPr>
          <w:rFonts w:ascii="Arial" w:hAnsi="Arial" w:cs="Arial"/>
          <w:sz w:val="20"/>
        </w:rPr>
      </w:pPr>
      <w:r>
        <w:rPr>
          <w:rFonts w:hint="eastAsia"/>
        </w:rPr>
        <w:t>记录在</w:t>
      </w:r>
      <w:r>
        <w:t xml:space="preserve">10 </w:t>
      </w:r>
      <w:r>
        <w:rPr>
          <w:rFonts w:hint="eastAsia"/>
        </w:rPr>
        <w:t>k</w:t>
      </w:r>
      <w:r>
        <w:t>H</w:t>
      </w:r>
      <w:r>
        <w:rPr>
          <w:rFonts w:hint="eastAsia"/>
        </w:rPr>
        <w:t>z到</w:t>
      </w:r>
      <w:r>
        <w:t>30 MH</w:t>
      </w:r>
      <w:r>
        <w:rPr>
          <w:rFonts w:hint="eastAsia"/>
        </w:rPr>
        <w:t>z范围内出现的峰值或准峰值。</w:t>
      </w:r>
    </w:p>
    <w:p w14:paraId="4A9959A9">
      <w:pPr>
        <w:pStyle w:val="25"/>
        <w:ind w:firstLine="0" w:firstLineChars="0"/>
        <w:jc w:val="center"/>
      </w:pPr>
      <w:r>
        <w:drawing>
          <wp:inline distT="0" distB="0" distL="114300" distR="114300">
            <wp:extent cx="4116070" cy="3778885"/>
            <wp:effectExtent l="0" t="0" r="0" b="0"/>
            <wp:docPr id="27" name="图片 105"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5" descr="BB"/>
                    <pic:cNvPicPr>
                      <a:picLocks noChangeAspect="1"/>
                    </pic:cNvPicPr>
                  </pic:nvPicPr>
                  <pic:blipFill>
                    <a:blip r:embed="rId199"/>
                    <a:stretch>
                      <a:fillRect/>
                    </a:stretch>
                  </pic:blipFill>
                  <pic:spPr>
                    <a:xfrm>
                      <a:off x="0" y="0"/>
                      <a:ext cx="4116070" cy="3778885"/>
                    </a:xfrm>
                    <a:prstGeom prst="rect">
                      <a:avLst/>
                    </a:prstGeom>
                    <a:noFill/>
                    <a:ln>
                      <a:noFill/>
                    </a:ln>
                  </pic:spPr>
                </pic:pic>
              </a:graphicData>
            </a:graphic>
          </wp:inline>
        </w:drawing>
      </w:r>
    </w:p>
    <w:p w14:paraId="5F606B86">
      <w:pPr>
        <w:pStyle w:val="25"/>
      </w:pPr>
      <w:r>
        <w:rPr>
          <w:rFonts w:hint="eastAsia"/>
        </w:rPr>
        <w:t xml:space="preserve">1 </w:t>
      </w:r>
      <w:r>
        <w:rPr>
          <w:rFonts w:hint="eastAsia" w:ascii="黑体" w:hAnsi="黑体" w:eastAsia="黑体"/>
        </w:rPr>
        <w:t>手术附件</w:t>
      </w:r>
      <w:r>
        <w:rPr>
          <w:rFonts w:hint="eastAsia"/>
        </w:rPr>
        <w:t>；</w:t>
      </w:r>
    </w:p>
    <w:p w14:paraId="3C9E1392">
      <w:pPr>
        <w:pStyle w:val="25"/>
      </w:pPr>
      <w:r>
        <w:rPr>
          <w:rFonts w:hint="eastAsia"/>
        </w:rPr>
        <w:t>2 负载；</w:t>
      </w:r>
    </w:p>
    <w:p w14:paraId="21C74D59">
      <w:pPr>
        <w:pStyle w:val="25"/>
      </w:pPr>
      <w:r>
        <w:rPr>
          <w:rFonts w:hint="eastAsia"/>
        </w:rPr>
        <w:t xml:space="preserve">3 </w:t>
      </w:r>
      <w:r>
        <w:rPr>
          <w:rFonts w:hint="eastAsia" w:ascii="黑体" w:hAnsi="黑体" w:eastAsia="黑体"/>
        </w:rPr>
        <w:t>中性电极</w:t>
      </w:r>
      <w:r>
        <w:rPr>
          <w:rFonts w:hint="eastAsia"/>
        </w:rPr>
        <w:t>或浸盐海绵；</w:t>
      </w:r>
    </w:p>
    <w:p w14:paraId="50B834FC">
      <w:pPr>
        <w:pStyle w:val="25"/>
      </w:pPr>
      <w:r>
        <w:rPr>
          <w:rFonts w:hint="eastAsia"/>
        </w:rPr>
        <w:t>4 脚踏开关；</w:t>
      </w:r>
    </w:p>
    <w:p w14:paraId="3BACF497">
      <w:pPr>
        <w:pStyle w:val="25"/>
        <w:rPr>
          <w:rFonts w:ascii="Arial" w:hAnsi="Arial"/>
        </w:rPr>
      </w:pPr>
      <w:r>
        <w:rPr>
          <w:rFonts w:hint="eastAsia"/>
        </w:rPr>
        <w:t xml:space="preserve">5 </w:t>
      </w:r>
      <w:r>
        <w:rPr>
          <w:rFonts w:hint="eastAsia" w:ascii="黑体" w:hAnsi="黑体" w:eastAsia="黑体"/>
        </w:rPr>
        <w:t>高频手术设备</w:t>
      </w:r>
      <w:r>
        <w:rPr>
          <w:rFonts w:hint="eastAsia" w:ascii="Arial" w:hAnsi="Arial"/>
        </w:rPr>
        <w:t>；</w:t>
      </w:r>
    </w:p>
    <w:p w14:paraId="1B3D75EC">
      <w:pPr>
        <w:pStyle w:val="25"/>
      </w:pPr>
      <w:r>
        <w:rPr>
          <w:rFonts w:hint="eastAsia"/>
        </w:rPr>
        <w:t>6 不导电台板；</w:t>
      </w:r>
    </w:p>
    <w:p w14:paraId="5E17AE1E">
      <w:pPr>
        <w:pStyle w:val="25"/>
      </w:pPr>
      <w:r>
        <w:rPr>
          <w:rFonts w:hint="eastAsia"/>
        </w:rPr>
        <w:t>7 天线；</w:t>
      </w:r>
    </w:p>
    <w:p w14:paraId="255F921E">
      <w:pPr>
        <w:pStyle w:val="25"/>
      </w:pPr>
      <w:r>
        <w:rPr>
          <w:rFonts w:hint="eastAsia"/>
        </w:rPr>
        <w:t>8 连接到测量设备的电缆。</w:t>
      </w:r>
    </w:p>
    <w:p w14:paraId="00D5B69F">
      <w:pPr>
        <w:pStyle w:val="112"/>
        <w:numPr>
          <w:ilvl w:val="1"/>
          <w:numId w:val="107"/>
        </w:numPr>
        <w:spacing w:before="156" w:after="156"/>
      </w:pPr>
      <w:r>
        <w:rPr>
          <w:rFonts w:hint="eastAsia"/>
        </w:rPr>
        <w:t>磁场发射实验布置</w:t>
      </w:r>
    </w:p>
    <w:p w14:paraId="5267C378">
      <w:pPr>
        <w:pStyle w:val="73"/>
        <w:spacing w:before="156" w:after="156"/>
      </w:pPr>
      <w:r>
        <w:rPr>
          <w:rFonts w:hint="eastAsia"/>
        </w:rPr>
        <w:t>网电源传导测量</w:t>
      </w:r>
    </w:p>
    <w:p w14:paraId="537DCED4">
      <w:pPr>
        <w:pStyle w:val="25"/>
      </w:pPr>
      <w:r>
        <w:rPr>
          <w:rFonts w:hint="eastAsia"/>
        </w:rPr>
        <w:t>一只置于地平面上方</w:t>
      </w:r>
      <w:r>
        <w:t>1m</w:t>
      </w:r>
      <w:r>
        <w:rPr>
          <w:rFonts w:hint="eastAsia"/>
        </w:rPr>
        <w:t>的不导电台板，用来安置被试</w:t>
      </w:r>
      <w:r>
        <w:rPr>
          <w:rFonts w:hint="eastAsia" w:ascii="黑体" w:hAnsi="黑体" w:eastAsia="黑体"/>
        </w:rPr>
        <w:t>高频手术设备</w:t>
      </w:r>
      <w:r>
        <w:rPr>
          <w:rFonts w:hint="eastAsia"/>
        </w:rPr>
        <w:t>的</w:t>
      </w:r>
      <w:r>
        <w:rPr>
          <w:rFonts w:hint="eastAsia" w:ascii="黑体" w:hAnsi="黑体" w:eastAsia="黑体"/>
        </w:rPr>
        <w:t>附件</w:t>
      </w:r>
      <w:r>
        <w:rPr>
          <w:rFonts w:hint="eastAsia"/>
        </w:rPr>
        <w:t>电缆，布置如图</w:t>
      </w:r>
      <w:r>
        <w:t>BB.3</w:t>
      </w:r>
      <w:r>
        <w:rPr>
          <w:rFonts w:hint="eastAsia"/>
        </w:rPr>
        <w:t>所示。</w:t>
      </w:r>
    </w:p>
    <w:p w14:paraId="4099CAC1">
      <w:pPr>
        <w:pStyle w:val="25"/>
        <w:rPr>
          <w:rFonts w:ascii="Arial" w:hAnsi="Arial" w:cs="Arial"/>
          <w:sz w:val="11"/>
          <w:szCs w:val="11"/>
        </w:rPr>
      </w:pPr>
      <w:r>
        <w:rPr>
          <w:rFonts w:hint="eastAsia"/>
        </w:rPr>
        <w:t>记录在</w:t>
      </w:r>
      <w:r>
        <w:t xml:space="preserve">150 </w:t>
      </w:r>
      <w:r>
        <w:rPr>
          <w:rFonts w:hint="eastAsia"/>
        </w:rPr>
        <w:t>k</w:t>
      </w:r>
      <w:r>
        <w:t>H</w:t>
      </w:r>
      <w:r>
        <w:rPr>
          <w:rFonts w:hint="eastAsia"/>
        </w:rPr>
        <w:t>z到</w:t>
      </w:r>
      <w:r>
        <w:t>30 MH</w:t>
      </w:r>
      <w:r>
        <w:rPr>
          <w:rFonts w:hint="eastAsia"/>
        </w:rPr>
        <w:t>z之间出现的峰值或准峰值。</w:t>
      </w:r>
    </w:p>
    <w:p w14:paraId="4FC77520">
      <w:pPr>
        <w:pStyle w:val="25"/>
        <w:ind w:firstLine="0" w:firstLineChars="0"/>
        <w:jc w:val="center"/>
      </w:pPr>
      <w:r>
        <w:drawing>
          <wp:inline distT="0" distB="0" distL="114300" distR="114300">
            <wp:extent cx="4659630" cy="3132455"/>
            <wp:effectExtent l="0" t="0" r="13970" b="17145"/>
            <wp:docPr id="28" name="图片 106"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6" descr="BB"/>
                    <pic:cNvPicPr>
                      <a:picLocks noChangeAspect="1"/>
                    </pic:cNvPicPr>
                  </pic:nvPicPr>
                  <pic:blipFill>
                    <a:blip r:embed="rId200"/>
                    <a:stretch>
                      <a:fillRect/>
                    </a:stretch>
                  </pic:blipFill>
                  <pic:spPr>
                    <a:xfrm>
                      <a:off x="0" y="0"/>
                      <a:ext cx="4659630" cy="3132455"/>
                    </a:xfrm>
                    <a:prstGeom prst="rect">
                      <a:avLst/>
                    </a:prstGeom>
                    <a:noFill/>
                    <a:ln>
                      <a:noFill/>
                    </a:ln>
                  </pic:spPr>
                </pic:pic>
              </a:graphicData>
            </a:graphic>
          </wp:inline>
        </w:drawing>
      </w:r>
    </w:p>
    <w:p w14:paraId="7D309CBF">
      <w:pPr>
        <w:autoSpaceDE w:val="0"/>
        <w:autoSpaceDN w:val="0"/>
        <w:adjustRightInd w:val="0"/>
        <w:jc w:val="left"/>
        <w:rPr>
          <w:rFonts w:ascii="Arial" w:hAnsi="Arial" w:cs="Arial"/>
          <w:kern w:val="0"/>
          <w:sz w:val="16"/>
          <w:szCs w:val="16"/>
        </w:rPr>
      </w:pPr>
      <w:r>
        <w:rPr>
          <w:rFonts w:hint="eastAsia" w:ascii="Arial" w:hAnsi="Arial" w:cs="Arial"/>
          <w:kern w:val="0"/>
          <w:sz w:val="16"/>
          <w:szCs w:val="16"/>
        </w:rPr>
        <w:t xml:space="preserve">1 </w:t>
      </w:r>
      <w:r>
        <w:rPr>
          <w:rFonts w:hint="eastAsia" w:ascii="黑体" w:hAnsi="黑体" w:eastAsia="黑体" w:cs="Arial"/>
          <w:kern w:val="0"/>
          <w:sz w:val="16"/>
          <w:szCs w:val="16"/>
        </w:rPr>
        <w:t>手术附件</w:t>
      </w:r>
      <w:r>
        <w:rPr>
          <w:rFonts w:hint="eastAsia" w:ascii="Arial" w:hAnsi="Arial" w:cs="Arial"/>
          <w:kern w:val="0"/>
          <w:sz w:val="16"/>
          <w:szCs w:val="16"/>
        </w:rPr>
        <w:t>；</w:t>
      </w:r>
    </w:p>
    <w:p w14:paraId="3C227D2A">
      <w:pPr>
        <w:autoSpaceDE w:val="0"/>
        <w:autoSpaceDN w:val="0"/>
        <w:adjustRightInd w:val="0"/>
        <w:jc w:val="left"/>
        <w:rPr>
          <w:rFonts w:ascii="Arial" w:hAnsi="Arial" w:cs="Arial"/>
          <w:kern w:val="0"/>
          <w:sz w:val="16"/>
          <w:szCs w:val="16"/>
        </w:rPr>
      </w:pPr>
      <w:r>
        <w:rPr>
          <w:rFonts w:hint="eastAsia" w:ascii="Arial" w:hAnsi="Arial" w:cs="Arial"/>
          <w:kern w:val="0"/>
          <w:sz w:val="16"/>
          <w:szCs w:val="16"/>
        </w:rPr>
        <w:t>2 负载；</w:t>
      </w:r>
    </w:p>
    <w:p w14:paraId="1EA575F5">
      <w:pPr>
        <w:autoSpaceDE w:val="0"/>
        <w:autoSpaceDN w:val="0"/>
        <w:adjustRightInd w:val="0"/>
        <w:jc w:val="left"/>
        <w:rPr>
          <w:rFonts w:ascii="Arial" w:hAnsi="Arial" w:cs="Arial"/>
          <w:kern w:val="0"/>
          <w:sz w:val="16"/>
          <w:szCs w:val="16"/>
        </w:rPr>
      </w:pPr>
      <w:r>
        <w:rPr>
          <w:rFonts w:hint="eastAsia" w:ascii="Arial" w:hAnsi="Arial" w:cs="Arial"/>
          <w:kern w:val="0"/>
          <w:sz w:val="16"/>
          <w:szCs w:val="16"/>
        </w:rPr>
        <w:t xml:space="preserve">3 </w:t>
      </w:r>
      <w:r>
        <w:rPr>
          <w:rFonts w:hint="eastAsia" w:ascii="黑体" w:hAnsi="黑体" w:eastAsia="黑体" w:cs="Arial"/>
          <w:kern w:val="0"/>
          <w:sz w:val="16"/>
          <w:szCs w:val="16"/>
        </w:rPr>
        <w:t>中性电极</w:t>
      </w:r>
      <w:r>
        <w:rPr>
          <w:rFonts w:hint="eastAsia" w:ascii="Arial" w:hAnsi="Arial" w:cs="Arial"/>
          <w:kern w:val="0"/>
          <w:sz w:val="16"/>
          <w:szCs w:val="16"/>
        </w:rPr>
        <w:t>或浸盐海绵；</w:t>
      </w:r>
    </w:p>
    <w:p w14:paraId="70F35D5F">
      <w:pPr>
        <w:autoSpaceDE w:val="0"/>
        <w:autoSpaceDN w:val="0"/>
        <w:adjustRightInd w:val="0"/>
        <w:jc w:val="left"/>
        <w:rPr>
          <w:rFonts w:ascii="Arial" w:hAnsi="Arial" w:cs="Arial"/>
          <w:kern w:val="0"/>
          <w:sz w:val="16"/>
          <w:szCs w:val="16"/>
        </w:rPr>
      </w:pPr>
      <w:r>
        <w:rPr>
          <w:rFonts w:hint="eastAsia" w:ascii="Arial" w:hAnsi="Arial" w:cs="Arial"/>
          <w:kern w:val="0"/>
          <w:sz w:val="16"/>
          <w:szCs w:val="16"/>
        </w:rPr>
        <w:t>4 脚踏开关；</w:t>
      </w:r>
    </w:p>
    <w:p w14:paraId="5474CA67">
      <w:pPr>
        <w:autoSpaceDE w:val="0"/>
        <w:autoSpaceDN w:val="0"/>
        <w:adjustRightInd w:val="0"/>
        <w:jc w:val="left"/>
        <w:rPr>
          <w:rFonts w:ascii="Arial" w:hAnsi="Arial" w:cs="Arial"/>
          <w:kern w:val="0"/>
          <w:sz w:val="16"/>
          <w:szCs w:val="16"/>
        </w:rPr>
      </w:pPr>
      <w:r>
        <w:rPr>
          <w:rFonts w:hint="eastAsia" w:ascii="Arial" w:hAnsi="Arial" w:cs="Arial"/>
          <w:kern w:val="0"/>
          <w:sz w:val="16"/>
          <w:szCs w:val="16"/>
        </w:rPr>
        <w:t xml:space="preserve">5 </w:t>
      </w:r>
      <w:r>
        <w:rPr>
          <w:rFonts w:hint="eastAsia" w:ascii="黑体" w:hAnsi="黑体" w:eastAsia="黑体" w:cs="Arial"/>
          <w:kern w:val="0"/>
          <w:sz w:val="16"/>
          <w:szCs w:val="16"/>
        </w:rPr>
        <w:t>高频手术设备</w:t>
      </w:r>
      <w:r>
        <w:rPr>
          <w:rFonts w:hint="eastAsia" w:ascii="Arial" w:hAnsi="Arial" w:cs="Arial"/>
          <w:kern w:val="0"/>
          <w:sz w:val="16"/>
          <w:szCs w:val="16"/>
        </w:rPr>
        <w:t>；</w:t>
      </w:r>
    </w:p>
    <w:p w14:paraId="33800AB9">
      <w:pPr>
        <w:autoSpaceDE w:val="0"/>
        <w:autoSpaceDN w:val="0"/>
        <w:adjustRightInd w:val="0"/>
        <w:jc w:val="left"/>
        <w:rPr>
          <w:rFonts w:ascii="Arial" w:hAnsi="Arial" w:cs="Arial"/>
          <w:kern w:val="0"/>
          <w:sz w:val="16"/>
          <w:szCs w:val="16"/>
        </w:rPr>
      </w:pPr>
      <w:r>
        <w:rPr>
          <w:rFonts w:hint="eastAsia" w:ascii="Arial" w:hAnsi="Arial" w:cs="Arial"/>
          <w:kern w:val="0"/>
          <w:sz w:val="16"/>
          <w:szCs w:val="16"/>
        </w:rPr>
        <w:t>6 不导电台板；</w:t>
      </w:r>
    </w:p>
    <w:p w14:paraId="1AF5D4C8">
      <w:pPr>
        <w:autoSpaceDE w:val="0"/>
        <w:autoSpaceDN w:val="0"/>
        <w:adjustRightInd w:val="0"/>
        <w:jc w:val="left"/>
        <w:rPr>
          <w:rFonts w:ascii="Arial" w:hAnsi="Arial" w:cs="Arial"/>
          <w:kern w:val="0"/>
          <w:sz w:val="16"/>
          <w:szCs w:val="16"/>
        </w:rPr>
      </w:pPr>
      <w:r>
        <w:rPr>
          <w:rFonts w:hint="eastAsia" w:ascii="Arial" w:hAnsi="Arial" w:cs="Arial"/>
          <w:kern w:val="0"/>
          <w:sz w:val="16"/>
          <w:szCs w:val="16"/>
        </w:rPr>
        <w:t>7 测试设备；</w:t>
      </w:r>
    </w:p>
    <w:p w14:paraId="60D83DD5">
      <w:pPr>
        <w:autoSpaceDE w:val="0"/>
        <w:autoSpaceDN w:val="0"/>
        <w:adjustRightInd w:val="0"/>
        <w:jc w:val="left"/>
        <w:rPr>
          <w:rFonts w:ascii="Arial" w:hAnsi="Arial" w:cs="Arial"/>
          <w:kern w:val="0"/>
          <w:sz w:val="16"/>
          <w:szCs w:val="16"/>
        </w:rPr>
      </w:pPr>
      <w:r>
        <w:rPr>
          <w:rFonts w:hint="eastAsia" w:ascii="Arial" w:hAnsi="Arial" w:cs="Arial"/>
          <w:kern w:val="0"/>
          <w:sz w:val="16"/>
          <w:szCs w:val="16"/>
        </w:rPr>
        <w:t>8 分析仪。</w:t>
      </w:r>
    </w:p>
    <w:p w14:paraId="798F5FF9">
      <w:pPr>
        <w:pStyle w:val="112"/>
        <w:numPr>
          <w:ilvl w:val="1"/>
          <w:numId w:val="107"/>
        </w:numPr>
        <w:spacing w:before="156" w:after="156"/>
      </w:pPr>
      <w:r>
        <w:rPr>
          <w:rFonts w:hint="eastAsia"/>
        </w:rPr>
        <w:t>传导发射实验布置</w:t>
      </w:r>
    </w:p>
    <w:p w14:paraId="6CB2C54F">
      <w:pPr>
        <w:pStyle w:val="117"/>
        <w:spacing w:before="156" w:after="156"/>
      </w:pPr>
      <w:r>
        <w:rPr>
          <w:rFonts w:hint="eastAsia"/>
        </w:rPr>
        <w:t>数据汇总</w:t>
      </w:r>
    </w:p>
    <w:p w14:paraId="2E935BED">
      <w:pPr>
        <w:pStyle w:val="73"/>
        <w:spacing w:before="156" w:after="156"/>
      </w:pPr>
      <w:r>
        <w:rPr>
          <w:rFonts w:hint="eastAsia"/>
        </w:rPr>
        <w:t>电场发射</w:t>
      </w:r>
    </w:p>
    <w:p w14:paraId="4E93001F">
      <w:pPr>
        <w:pStyle w:val="25"/>
      </w:pPr>
      <w:r>
        <w:rPr>
          <w:rFonts w:hint="eastAsia"/>
        </w:rPr>
        <w:t>典型的，在</w:t>
      </w:r>
      <w:r>
        <w:t>50 MH</w:t>
      </w:r>
      <w:r>
        <w:rPr>
          <w:rFonts w:hint="eastAsia"/>
        </w:rPr>
        <w:t>z以下出现最大值，在较高频率下，能量降低。在所有频率下拉弧使能量增加，对金属拉弧是最恶劣的临床环境。</w:t>
      </w:r>
    </w:p>
    <w:p w14:paraId="0702486A">
      <w:pPr>
        <w:pStyle w:val="73"/>
        <w:spacing w:before="156" w:after="156"/>
      </w:pPr>
      <w:r>
        <w:rPr>
          <w:rFonts w:hint="eastAsia"/>
        </w:rPr>
        <w:t>磁场发射</w:t>
      </w:r>
    </w:p>
    <w:p w14:paraId="33724E94">
      <w:pPr>
        <w:pStyle w:val="25"/>
      </w:pPr>
      <w:r>
        <w:rPr>
          <w:rFonts w:hint="eastAsia"/>
        </w:rPr>
        <w:t>典型的，在</w:t>
      </w:r>
      <w:r>
        <w:rPr>
          <w:rFonts w:hint="eastAsia" w:ascii="黑体" w:hAnsi="黑体" w:eastAsia="黑体"/>
        </w:rPr>
        <w:t>高频手术设备</w:t>
      </w:r>
      <w:r>
        <w:rPr>
          <w:rFonts w:hint="eastAsia"/>
        </w:rPr>
        <w:t>工作频率下产生最大值，在整数倍工作频率下具有附加峰值。在所有频率下拉弧会增加能量，对金属拉弧最是恶劣的临床环境。</w:t>
      </w:r>
    </w:p>
    <w:p w14:paraId="0373A43A">
      <w:pPr>
        <w:pStyle w:val="73"/>
        <w:spacing w:before="156" w:after="156"/>
      </w:pPr>
      <w:r>
        <w:rPr>
          <w:rFonts w:hint="eastAsia"/>
        </w:rPr>
        <w:t>网电源传导发射</w:t>
      </w:r>
    </w:p>
    <w:p w14:paraId="3950051C">
      <w:pPr>
        <w:pStyle w:val="25"/>
      </w:pPr>
      <w:r>
        <w:rPr>
          <w:rFonts w:hint="eastAsia"/>
        </w:rPr>
        <w:t>典型的，在</w:t>
      </w:r>
      <w:r>
        <w:rPr>
          <w:rFonts w:hint="eastAsia" w:ascii="黑体" w:hAnsi="黑体" w:eastAsia="黑体"/>
        </w:rPr>
        <w:t>高频手术设备</w:t>
      </w:r>
      <w:r>
        <w:rPr>
          <w:rFonts w:hint="eastAsia"/>
        </w:rPr>
        <w:t>工作频率下产生最大值，在整数倍工作频率下具有附加峰值。在所有频率下拉弧会增加能量，对金属拉弧最是恶劣的临床环境。</w:t>
      </w:r>
    </w:p>
    <w:p w14:paraId="3A52C5CF">
      <w:pPr>
        <w:pStyle w:val="73"/>
        <w:spacing w:before="156" w:after="156"/>
      </w:pPr>
      <w:r>
        <w:rPr>
          <w:rFonts w:hint="eastAsia"/>
        </w:rPr>
        <w:t>高频手术设备的最大发射电平</w:t>
      </w:r>
    </w:p>
    <w:p w14:paraId="11945D53">
      <w:pPr>
        <w:pStyle w:val="25"/>
        <w:rPr>
          <w:color w:val="FF0000"/>
        </w:rPr>
      </w:pPr>
      <w:r>
        <w:rPr>
          <w:rFonts w:hint="eastAsia"/>
        </w:rPr>
        <w:t>火花隙设备</w:t>
      </w:r>
      <w:del w:id="3950" w:author="zhuxq" w:date="2018-10-25T08:48:00Z">
        <w:r>
          <w:rPr>
            <w:rFonts w:hint="eastAsia"/>
          </w:rPr>
          <w:delText>（例</w:delText>
        </w:r>
      </w:del>
      <w:del w:id="3951" w:author="zhuxq" w:date="2018-10-25T08:48:00Z">
        <w:r>
          <w:rPr/>
          <w:delText>77</w:delText>
        </w:r>
      </w:del>
      <w:del w:id="3952" w:author="zhuxq" w:date="2018-10-25T08:48:00Z">
        <w:r>
          <w:rPr>
            <w:rFonts w:hint="eastAsia"/>
          </w:rPr>
          <w:delText>型）</w:delText>
        </w:r>
      </w:del>
      <w:r>
        <w:rPr>
          <w:rFonts w:hint="eastAsia"/>
        </w:rPr>
        <w:t>产生的</w:t>
      </w:r>
      <w:r>
        <w:rPr>
          <w:rFonts w:hint="eastAsia" w:ascii="黑体" w:hAnsi="黑体" w:eastAsia="黑体"/>
        </w:rPr>
        <w:t>发射</w:t>
      </w:r>
      <w:r>
        <w:rPr>
          <w:rFonts w:hint="eastAsia"/>
        </w:rPr>
        <w:t>电平最高，这种形式的</w:t>
      </w:r>
      <w:r>
        <w:rPr>
          <w:rFonts w:hint="eastAsia" w:ascii="黑体" w:hAnsi="黑体" w:eastAsia="黑体"/>
        </w:rPr>
        <w:t>高频手术设备</w:t>
      </w:r>
      <w:r>
        <w:rPr>
          <w:rFonts w:hint="eastAsia"/>
        </w:rPr>
        <w:t>尽管长久未见销售，但在一些医院仍可找到。它们由于具有非常高的输出电压和使用间隙放电来产生</w:t>
      </w:r>
      <w:r>
        <w:rPr>
          <w:rFonts w:hint="eastAsia" w:ascii="黑体" w:hAnsi="黑体" w:eastAsia="黑体"/>
        </w:rPr>
        <w:t>凝</w:t>
      </w:r>
      <w:r>
        <w:rPr>
          <w:rFonts w:hint="eastAsia"/>
        </w:rPr>
        <w:t>波形，因而可引起最恶劣的</w:t>
      </w:r>
      <w:r>
        <w:rPr>
          <w:rFonts w:hint="eastAsia" w:ascii="黑体" w:hAnsi="黑体" w:eastAsia="黑体"/>
        </w:rPr>
        <w:t>电磁骚扰</w:t>
      </w:r>
      <w:r>
        <w:rPr>
          <w:rFonts w:hint="eastAsia"/>
        </w:rPr>
        <w:t>（</w:t>
      </w:r>
      <w:r>
        <w:rPr>
          <w:rFonts w:ascii="黑体" w:hAnsi="黑体" w:eastAsia="黑体"/>
        </w:rPr>
        <w:t>EMD</w:t>
      </w:r>
      <w:r>
        <w:rPr>
          <w:rFonts w:hint="eastAsia"/>
        </w:rPr>
        <w:t>）环境，使用火花隙导致高频下产生高得多的</w:t>
      </w:r>
      <w:r>
        <w:rPr>
          <w:rFonts w:hint="eastAsia" w:ascii="黑体" w:hAnsi="黑体" w:eastAsia="黑体"/>
        </w:rPr>
        <w:t>发射</w:t>
      </w:r>
      <w:r>
        <w:rPr>
          <w:rFonts w:hint="eastAsia"/>
        </w:rPr>
        <w:t>电平，最恶劣情况</w:t>
      </w:r>
      <w:r>
        <w:rPr>
          <w:rFonts w:hint="eastAsia" w:ascii="黑体" w:hAnsi="黑体" w:eastAsia="黑体"/>
        </w:rPr>
        <w:t>发射</w:t>
      </w:r>
      <w:r>
        <w:rPr>
          <w:rFonts w:hint="eastAsia"/>
        </w:rPr>
        <w:t>值见表</w:t>
      </w:r>
      <w:r>
        <w:t>BB.1</w:t>
      </w:r>
      <w:r>
        <w:rPr>
          <w:rFonts w:hint="eastAsia"/>
        </w:rPr>
        <w:t>和</w:t>
      </w:r>
      <w:r>
        <w:t>BB.2</w:t>
      </w:r>
      <w:r>
        <w:rPr>
          <w:rFonts w:hint="eastAsia"/>
        </w:rPr>
        <w:t>。</w:t>
      </w:r>
      <w:r>
        <w:rPr>
          <w:rFonts w:hint="eastAsia" w:ascii="黑体" w:hAnsi="黑体" w:eastAsia="黑体"/>
        </w:rPr>
        <w:t>电场</w:t>
      </w:r>
      <w:r>
        <w:rPr>
          <w:rFonts w:hint="eastAsia"/>
        </w:rPr>
        <w:t>测量距离为10</w:t>
      </w:r>
      <w:del w:id="3953" w:author="ZXQ" w:date="2018-09-19T18:17:00Z">
        <w:r>
          <w:rPr>
            <w:rFonts w:hint="eastAsia"/>
          </w:rPr>
          <w:delText>米</w:delText>
        </w:r>
      </w:del>
      <w:ins w:id="3954" w:author="ZXQ" w:date="2018-09-19T18:17:00Z">
        <w:r>
          <w:rPr>
            <w:rFonts w:hint="eastAsia"/>
          </w:rPr>
          <w:t xml:space="preserve"> m</w:t>
        </w:r>
      </w:ins>
      <w:r>
        <w:rPr>
          <w:rFonts w:hint="eastAsia"/>
        </w:rPr>
        <w:t>。</w:t>
      </w:r>
    </w:p>
    <w:p w14:paraId="1D0F046F">
      <w:pPr>
        <w:pStyle w:val="90"/>
        <w:spacing w:before="156" w:after="156"/>
      </w:pPr>
      <w:r>
        <w:rPr>
          <w:rFonts w:hint="eastAsia"/>
        </w:rPr>
        <w:t>火花隙型</w:t>
      </w:r>
      <w:r>
        <w:rPr>
          <w:rFonts w:hint="eastAsia" w:hAnsi="黑体"/>
        </w:rPr>
        <w:t>高频手术设备</w:t>
      </w:r>
      <w:r>
        <w:rPr>
          <w:rFonts w:hint="eastAsia"/>
        </w:rPr>
        <w:t>最恶劣情况发射值</w:t>
      </w:r>
    </w:p>
    <w:tbl>
      <w:tblPr>
        <w:tblStyle w:val="34"/>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14:paraId="7B61DCD6">
        <w:trPr>
          <w:wBefore w:w="0" w:type="dxa"/>
        </w:trPr>
        <w:tc>
          <w:tcPr>
            <w:tcW w:w="2392" w:type="dxa"/>
            <w:tcBorders>
              <w:top w:val="single" w:color="auto" w:sz="8" w:space="0"/>
              <w:bottom w:val="single" w:color="auto" w:sz="8" w:space="0"/>
            </w:tcBorders>
            <w:noWrap w:val="0"/>
            <w:vAlign w:val="center"/>
          </w:tcPr>
          <w:p w14:paraId="43A4A3DC">
            <w:pPr>
              <w:jc w:val="center"/>
              <w:rPr>
                <w:rFonts w:ascii="宋体"/>
                <w:sz w:val="18"/>
              </w:rPr>
            </w:pPr>
            <w:r>
              <w:rPr>
                <w:rFonts w:hint="eastAsia" w:ascii="黑体" w:hAnsi="黑体" w:eastAsia="黑体"/>
                <w:sz w:val="18"/>
              </w:rPr>
              <w:t>发射</w:t>
            </w:r>
            <w:r>
              <w:rPr>
                <w:rFonts w:hint="eastAsia" w:ascii="宋体"/>
                <w:sz w:val="18"/>
              </w:rPr>
              <w:t>类型</w:t>
            </w:r>
          </w:p>
        </w:tc>
        <w:tc>
          <w:tcPr>
            <w:tcW w:w="2393" w:type="dxa"/>
            <w:tcBorders>
              <w:top w:val="single" w:color="auto" w:sz="8" w:space="0"/>
              <w:bottom w:val="single" w:color="auto" w:sz="8" w:space="0"/>
            </w:tcBorders>
            <w:noWrap w:val="0"/>
            <w:vAlign w:val="center"/>
          </w:tcPr>
          <w:p w14:paraId="01DFFACD">
            <w:pPr>
              <w:jc w:val="center"/>
              <w:rPr>
                <w:rFonts w:ascii="宋体"/>
                <w:sz w:val="18"/>
              </w:rPr>
            </w:pPr>
            <w:r>
              <w:rPr>
                <w:rFonts w:hint="eastAsia" w:ascii="宋体"/>
                <w:sz w:val="18"/>
              </w:rPr>
              <w:t>不拉弧</w:t>
            </w:r>
          </w:p>
        </w:tc>
        <w:tc>
          <w:tcPr>
            <w:tcW w:w="2393" w:type="dxa"/>
            <w:tcBorders>
              <w:top w:val="single" w:color="auto" w:sz="8" w:space="0"/>
              <w:bottom w:val="single" w:color="auto" w:sz="8" w:space="0"/>
            </w:tcBorders>
            <w:noWrap w:val="0"/>
            <w:vAlign w:val="center"/>
          </w:tcPr>
          <w:p w14:paraId="0C606EA4">
            <w:pPr>
              <w:jc w:val="center"/>
              <w:rPr>
                <w:rFonts w:ascii="宋体"/>
                <w:sz w:val="18"/>
              </w:rPr>
            </w:pPr>
            <w:r>
              <w:rPr>
                <w:rFonts w:hint="eastAsia" w:ascii="宋体"/>
                <w:sz w:val="18"/>
              </w:rPr>
              <w:t>对盐水拉弧</w:t>
            </w:r>
          </w:p>
        </w:tc>
        <w:tc>
          <w:tcPr>
            <w:tcW w:w="2393" w:type="dxa"/>
            <w:tcBorders>
              <w:top w:val="single" w:color="auto" w:sz="8" w:space="0"/>
              <w:bottom w:val="single" w:color="auto" w:sz="8" w:space="0"/>
            </w:tcBorders>
            <w:noWrap w:val="0"/>
            <w:vAlign w:val="center"/>
          </w:tcPr>
          <w:p w14:paraId="72B62AD6">
            <w:pPr>
              <w:jc w:val="center"/>
              <w:rPr>
                <w:rFonts w:ascii="宋体"/>
                <w:sz w:val="18"/>
              </w:rPr>
            </w:pPr>
            <w:r>
              <w:rPr>
                <w:rFonts w:hint="eastAsia" w:ascii="宋体"/>
                <w:sz w:val="18"/>
              </w:rPr>
              <w:t>对金属拉弧</w:t>
            </w:r>
          </w:p>
        </w:tc>
      </w:tr>
      <w:tr w14:paraId="145FBE89">
        <w:trPr>
          <w:wBefore w:w="0" w:type="dxa"/>
        </w:trPr>
        <w:tc>
          <w:tcPr>
            <w:tcW w:w="2392" w:type="dxa"/>
            <w:tcBorders>
              <w:top w:val="single" w:color="auto" w:sz="8" w:space="0"/>
              <w:bottom w:val="single" w:color="auto" w:sz="8" w:space="0"/>
            </w:tcBorders>
            <w:noWrap w:val="0"/>
            <w:vAlign w:val="center"/>
          </w:tcPr>
          <w:p w14:paraId="4E103BB2">
            <w:pPr>
              <w:jc w:val="center"/>
              <w:rPr>
                <w:rFonts w:ascii="宋体"/>
                <w:sz w:val="18"/>
              </w:rPr>
            </w:pPr>
            <w:r>
              <w:rPr>
                <w:rFonts w:hint="eastAsia" w:ascii="黑体" w:hAnsi="黑体" w:eastAsia="黑体"/>
                <w:sz w:val="18"/>
              </w:rPr>
              <w:t>电场</w:t>
            </w:r>
          </w:p>
        </w:tc>
        <w:tc>
          <w:tcPr>
            <w:tcW w:w="2393" w:type="dxa"/>
            <w:tcBorders>
              <w:top w:val="single" w:color="auto" w:sz="8" w:space="0"/>
              <w:bottom w:val="single" w:color="auto" w:sz="8" w:space="0"/>
            </w:tcBorders>
            <w:noWrap w:val="0"/>
            <w:vAlign w:val="center"/>
          </w:tcPr>
          <w:p w14:paraId="737DE35A">
            <w:pPr>
              <w:jc w:val="center"/>
              <w:rPr>
                <w:rFonts w:ascii="宋体"/>
                <w:sz w:val="18"/>
              </w:rPr>
            </w:pPr>
            <w:r>
              <w:rPr>
                <w:rFonts w:ascii="宋体"/>
                <w:sz w:val="18"/>
              </w:rPr>
              <w:t>92dBμV/m</w:t>
            </w:r>
            <w:r>
              <w:rPr>
                <w:rFonts w:hint="eastAsia" w:ascii="宋体"/>
                <w:sz w:val="18"/>
              </w:rPr>
              <w:t>（</w:t>
            </w:r>
            <w:r>
              <w:rPr>
                <w:rFonts w:ascii="宋体"/>
                <w:sz w:val="18"/>
              </w:rPr>
              <w:t>40mv/m</w:t>
            </w:r>
            <w:r>
              <w:rPr>
                <w:rFonts w:hint="eastAsia" w:ascii="宋体"/>
                <w:sz w:val="18"/>
              </w:rPr>
              <w:t>）</w:t>
            </w:r>
          </w:p>
        </w:tc>
        <w:tc>
          <w:tcPr>
            <w:tcW w:w="2393" w:type="dxa"/>
            <w:tcBorders>
              <w:top w:val="single" w:color="auto" w:sz="8" w:space="0"/>
              <w:bottom w:val="single" w:color="auto" w:sz="8" w:space="0"/>
            </w:tcBorders>
            <w:noWrap w:val="0"/>
            <w:vAlign w:val="center"/>
          </w:tcPr>
          <w:p w14:paraId="2B6358D7">
            <w:pPr>
              <w:jc w:val="center"/>
              <w:rPr>
                <w:rFonts w:ascii="宋体"/>
                <w:sz w:val="18"/>
              </w:rPr>
            </w:pPr>
            <w:r>
              <w:rPr>
                <w:rFonts w:ascii="宋体"/>
                <w:sz w:val="18"/>
              </w:rPr>
              <w:t>80dBμV/m</w:t>
            </w:r>
            <w:r>
              <w:rPr>
                <w:rFonts w:hint="eastAsia" w:ascii="宋体"/>
                <w:sz w:val="18"/>
              </w:rPr>
              <w:t>（</w:t>
            </w:r>
            <w:r>
              <w:rPr>
                <w:rFonts w:ascii="宋体"/>
                <w:sz w:val="18"/>
              </w:rPr>
              <w:t>10mv/m</w:t>
            </w:r>
            <w:r>
              <w:rPr>
                <w:rFonts w:hint="eastAsia" w:ascii="宋体"/>
                <w:sz w:val="18"/>
              </w:rPr>
              <w:t>）</w:t>
            </w:r>
          </w:p>
        </w:tc>
        <w:tc>
          <w:tcPr>
            <w:tcW w:w="2393" w:type="dxa"/>
            <w:tcBorders>
              <w:top w:val="single" w:color="auto" w:sz="8" w:space="0"/>
              <w:bottom w:val="single" w:color="auto" w:sz="8" w:space="0"/>
            </w:tcBorders>
            <w:noWrap w:val="0"/>
            <w:vAlign w:val="center"/>
          </w:tcPr>
          <w:p w14:paraId="0265F4E8">
            <w:pPr>
              <w:jc w:val="center"/>
              <w:rPr>
                <w:rFonts w:ascii="宋体"/>
                <w:sz w:val="18"/>
              </w:rPr>
            </w:pPr>
            <w:r>
              <w:rPr>
                <w:rFonts w:ascii="宋体"/>
                <w:sz w:val="18"/>
              </w:rPr>
              <w:t>95dBμV/m</w:t>
            </w:r>
            <w:r>
              <w:rPr>
                <w:rFonts w:hint="eastAsia" w:ascii="宋体"/>
                <w:sz w:val="18"/>
              </w:rPr>
              <w:t>（</w:t>
            </w:r>
            <w:r>
              <w:rPr>
                <w:rFonts w:ascii="宋体"/>
                <w:sz w:val="18"/>
              </w:rPr>
              <w:t>56mV/m</w:t>
            </w:r>
            <w:r>
              <w:rPr>
                <w:rFonts w:hint="eastAsia" w:ascii="宋体"/>
                <w:sz w:val="18"/>
              </w:rPr>
              <w:t>）</w:t>
            </w:r>
          </w:p>
        </w:tc>
      </w:tr>
      <w:tr w14:paraId="1140152D">
        <w:trPr>
          <w:wBefore w:w="0" w:type="dxa"/>
        </w:trPr>
        <w:tc>
          <w:tcPr>
            <w:tcW w:w="2392" w:type="dxa"/>
            <w:tcBorders>
              <w:top w:val="single" w:color="auto" w:sz="8" w:space="0"/>
            </w:tcBorders>
            <w:noWrap w:val="0"/>
            <w:vAlign w:val="center"/>
          </w:tcPr>
          <w:p w14:paraId="4BD1DADC">
            <w:pPr>
              <w:jc w:val="center"/>
              <w:rPr>
                <w:rFonts w:ascii="黑体" w:hAnsi="黑体" w:eastAsia="黑体"/>
                <w:sz w:val="18"/>
              </w:rPr>
            </w:pPr>
            <w:r>
              <w:rPr>
                <w:rFonts w:hint="eastAsia" w:ascii="黑体" w:hAnsi="黑体" w:eastAsia="黑体"/>
                <w:sz w:val="18"/>
              </w:rPr>
              <w:t>磁场</w:t>
            </w:r>
          </w:p>
        </w:tc>
        <w:tc>
          <w:tcPr>
            <w:tcW w:w="2393" w:type="dxa"/>
            <w:tcBorders>
              <w:top w:val="single" w:color="auto" w:sz="8" w:space="0"/>
            </w:tcBorders>
            <w:noWrap w:val="0"/>
            <w:vAlign w:val="center"/>
          </w:tcPr>
          <w:p w14:paraId="0EBE0E2B">
            <w:pPr>
              <w:jc w:val="center"/>
              <w:rPr>
                <w:rFonts w:ascii="宋体"/>
                <w:sz w:val="18"/>
                <w:lang w:val="de-DE"/>
              </w:rPr>
            </w:pPr>
            <w:r>
              <w:rPr>
                <w:rFonts w:ascii="宋体"/>
                <w:sz w:val="18"/>
                <w:lang w:val="de-DE"/>
              </w:rPr>
              <w:t>96.47dB</w:t>
            </w:r>
            <w:r>
              <w:rPr>
                <w:rFonts w:ascii="宋体"/>
                <w:sz w:val="18"/>
              </w:rPr>
              <w:t>μ</w:t>
            </w:r>
            <w:r>
              <w:rPr>
                <w:rFonts w:ascii="宋体"/>
                <w:sz w:val="18"/>
                <w:lang w:val="de-DE"/>
              </w:rPr>
              <w:t>A/m</w:t>
            </w:r>
            <w:r>
              <w:rPr>
                <w:rFonts w:hint="eastAsia" w:ascii="宋体"/>
                <w:sz w:val="18"/>
              </w:rPr>
              <w:t>（</w:t>
            </w:r>
            <w:r>
              <w:rPr>
                <w:rFonts w:ascii="宋体"/>
                <w:sz w:val="18"/>
                <w:lang w:val="de-DE"/>
              </w:rPr>
              <w:t>67mA/m</w:t>
            </w:r>
            <w:r>
              <w:rPr>
                <w:rFonts w:hint="eastAsia" w:ascii="宋体"/>
                <w:sz w:val="18"/>
              </w:rPr>
              <w:t>）</w:t>
            </w:r>
          </w:p>
        </w:tc>
        <w:tc>
          <w:tcPr>
            <w:tcW w:w="2393" w:type="dxa"/>
            <w:tcBorders>
              <w:top w:val="single" w:color="auto" w:sz="8" w:space="0"/>
            </w:tcBorders>
            <w:noWrap w:val="0"/>
            <w:vAlign w:val="center"/>
          </w:tcPr>
          <w:p w14:paraId="570C20C1">
            <w:pPr>
              <w:jc w:val="center"/>
              <w:rPr>
                <w:rFonts w:ascii="宋体"/>
                <w:sz w:val="18"/>
                <w:lang w:val="de-DE"/>
              </w:rPr>
            </w:pPr>
            <w:r>
              <w:rPr>
                <w:rFonts w:ascii="宋体"/>
                <w:sz w:val="18"/>
                <w:lang w:val="de-DE"/>
              </w:rPr>
              <w:t>99.47dB</w:t>
            </w:r>
            <w:r>
              <w:rPr>
                <w:rFonts w:ascii="宋体"/>
                <w:sz w:val="18"/>
              </w:rPr>
              <w:t>μ</w:t>
            </w:r>
            <w:r>
              <w:rPr>
                <w:rFonts w:ascii="宋体"/>
                <w:sz w:val="18"/>
                <w:lang w:val="de-DE"/>
              </w:rPr>
              <w:t>A/m</w:t>
            </w:r>
            <w:r>
              <w:rPr>
                <w:rFonts w:hint="eastAsia" w:ascii="宋体"/>
                <w:sz w:val="18"/>
              </w:rPr>
              <w:t>（</w:t>
            </w:r>
            <w:r>
              <w:rPr>
                <w:rFonts w:ascii="宋体"/>
                <w:sz w:val="18"/>
                <w:lang w:val="de-DE"/>
              </w:rPr>
              <w:t>94mA/m</w:t>
            </w:r>
            <w:r>
              <w:rPr>
                <w:rFonts w:hint="eastAsia" w:ascii="宋体"/>
                <w:sz w:val="18"/>
              </w:rPr>
              <w:t>）</w:t>
            </w:r>
          </w:p>
        </w:tc>
        <w:tc>
          <w:tcPr>
            <w:tcW w:w="2393" w:type="dxa"/>
            <w:tcBorders>
              <w:top w:val="single" w:color="auto" w:sz="8" w:space="0"/>
            </w:tcBorders>
            <w:noWrap w:val="0"/>
            <w:vAlign w:val="center"/>
          </w:tcPr>
          <w:p w14:paraId="256E26FA">
            <w:pPr>
              <w:jc w:val="center"/>
              <w:rPr>
                <w:rFonts w:ascii="宋体"/>
                <w:sz w:val="18"/>
                <w:lang w:val="de-DE"/>
              </w:rPr>
            </w:pPr>
            <w:r>
              <w:rPr>
                <w:rFonts w:ascii="宋体"/>
                <w:sz w:val="18"/>
                <w:lang w:val="de-DE"/>
              </w:rPr>
              <w:t>96.47dB</w:t>
            </w:r>
            <w:r>
              <w:rPr>
                <w:rFonts w:ascii="宋体"/>
                <w:sz w:val="18"/>
              </w:rPr>
              <w:t>μ</w:t>
            </w:r>
            <w:r>
              <w:rPr>
                <w:rFonts w:ascii="宋体"/>
                <w:sz w:val="18"/>
                <w:lang w:val="de-DE"/>
              </w:rPr>
              <w:t>A/m</w:t>
            </w:r>
            <w:r>
              <w:rPr>
                <w:rFonts w:hint="eastAsia" w:ascii="宋体"/>
                <w:sz w:val="18"/>
              </w:rPr>
              <w:t>（</w:t>
            </w:r>
            <w:r>
              <w:rPr>
                <w:rFonts w:ascii="宋体"/>
                <w:sz w:val="18"/>
                <w:lang w:val="de-DE"/>
              </w:rPr>
              <w:t>67mA/m</w:t>
            </w:r>
            <w:r>
              <w:rPr>
                <w:rFonts w:hint="eastAsia" w:ascii="宋体"/>
                <w:sz w:val="18"/>
              </w:rPr>
              <w:t>）</w:t>
            </w:r>
          </w:p>
        </w:tc>
      </w:tr>
      <w:tr w14:paraId="1DE5A7CC">
        <w:trPr>
          <w:wBefore w:w="0" w:type="dxa"/>
        </w:trPr>
        <w:tc>
          <w:tcPr>
            <w:tcW w:w="2392" w:type="dxa"/>
            <w:noWrap w:val="0"/>
            <w:vAlign w:val="center"/>
          </w:tcPr>
          <w:p w14:paraId="5EC64B52">
            <w:pPr>
              <w:jc w:val="center"/>
              <w:rPr>
                <w:rFonts w:ascii="宋体"/>
                <w:sz w:val="18"/>
              </w:rPr>
            </w:pPr>
            <w:r>
              <w:rPr>
                <w:rFonts w:hint="eastAsia" w:ascii="宋体"/>
                <w:sz w:val="18"/>
              </w:rPr>
              <w:t>网电源传导</w:t>
            </w:r>
          </w:p>
        </w:tc>
        <w:tc>
          <w:tcPr>
            <w:tcW w:w="2393" w:type="dxa"/>
            <w:noWrap w:val="0"/>
            <w:vAlign w:val="center"/>
          </w:tcPr>
          <w:p w14:paraId="6B13C33D">
            <w:pPr>
              <w:jc w:val="center"/>
              <w:rPr>
                <w:rFonts w:ascii="宋体"/>
                <w:sz w:val="18"/>
              </w:rPr>
            </w:pPr>
            <w:r>
              <w:rPr>
                <w:rFonts w:ascii="宋体"/>
                <w:sz w:val="18"/>
              </w:rPr>
              <w:t>117dBμV</w:t>
            </w:r>
            <w:r>
              <w:rPr>
                <w:rFonts w:hint="eastAsia" w:ascii="宋体"/>
                <w:sz w:val="18"/>
              </w:rPr>
              <w:t>（</w:t>
            </w:r>
            <w:r>
              <w:rPr>
                <w:rFonts w:ascii="宋体"/>
                <w:sz w:val="18"/>
              </w:rPr>
              <w:t>708mV</w:t>
            </w:r>
            <w:r>
              <w:rPr>
                <w:rFonts w:hint="eastAsia" w:ascii="宋体"/>
                <w:sz w:val="18"/>
              </w:rPr>
              <w:t>）</w:t>
            </w:r>
          </w:p>
        </w:tc>
        <w:tc>
          <w:tcPr>
            <w:tcW w:w="2393" w:type="dxa"/>
            <w:noWrap w:val="0"/>
            <w:vAlign w:val="center"/>
          </w:tcPr>
          <w:p w14:paraId="36F81B8B">
            <w:pPr>
              <w:jc w:val="center"/>
              <w:rPr>
                <w:rFonts w:ascii="宋体"/>
                <w:sz w:val="18"/>
              </w:rPr>
            </w:pPr>
            <w:r>
              <w:rPr>
                <w:rFonts w:hint="eastAsia" w:ascii="宋体"/>
                <w:sz w:val="18"/>
              </w:rPr>
              <w:t>未测量</w:t>
            </w:r>
          </w:p>
        </w:tc>
        <w:tc>
          <w:tcPr>
            <w:tcW w:w="2393" w:type="dxa"/>
            <w:noWrap w:val="0"/>
            <w:vAlign w:val="center"/>
          </w:tcPr>
          <w:p w14:paraId="6E3CF840">
            <w:pPr>
              <w:jc w:val="center"/>
              <w:rPr>
                <w:rFonts w:ascii="宋体"/>
                <w:sz w:val="18"/>
              </w:rPr>
            </w:pPr>
            <w:r>
              <w:rPr>
                <w:rFonts w:hint="eastAsia" w:ascii="宋体"/>
                <w:sz w:val="18"/>
              </w:rPr>
              <w:t>未测量</w:t>
            </w:r>
          </w:p>
        </w:tc>
      </w:tr>
    </w:tbl>
    <w:p w14:paraId="6A88771C">
      <w:pPr>
        <w:pStyle w:val="90"/>
        <w:spacing w:before="156" w:after="156"/>
      </w:pPr>
      <w:r>
        <w:rPr>
          <w:rFonts w:hint="eastAsia"/>
        </w:rPr>
        <w:t>非火花隙型（现代）高频手术设备最恶劣情况发射值</w:t>
      </w:r>
    </w:p>
    <w:tbl>
      <w:tblPr>
        <w:tblStyle w:val="34"/>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14:paraId="52AC9B80">
        <w:trPr>
          <w:wBefore w:w="0" w:type="dxa"/>
        </w:trPr>
        <w:tc>
          <w:tcPr>
            <w:tcW w:w="2392" w:type="dxa"/>
            <w:tcBorders>
              <w:top w:val="single" w:color="auto" w:sz="8" w:space="0"/>
              <w:bottom w:val="single" w:color="auto" w:sz="8" w:space="0"/>
            </w:tcBorders>
            <w:noWrap w:val="0"/>
            <w:vAlign w:val="center"/>
          </w:tcPr>
          <w:p w14:paraId="33A91FDF">
            <w:pPr>
              <w:jc w:val="center"/>
              <w:rPr>
                <w:rFonts w:ascii="宋体"/>
                <w:sz w:val="18"/>
              </w:rPr>
            </w:pPr>
            <w:r>
              <w:rPr>
                <w:rFonts w:hint="eastAsia" w:ascii="黑体" w:hAnsi="黑体" w:eastAsia="黑体"/>
                <w:sz w:val="18"/>
              </w:rPr>
              <w:t>发射</w:t>
            </w:r>
            <w:r>
              <w:rPr>
                <w:rFonts w:hint="eastAsia" w:ascii="宋体"/>
                <w:sz w:val="18"/>
              </w:rPr>
              <w:t>类型</w:t>
            </w:r>
          </w:p>
        </w:tc>
        <w:tc>
          <w:tcPr>
            <w:tcW w:w="2393" w:type="dxa"/>
            <w:tcBorders>
              <w:top w:val="single" w:color="auto" w:sz="8" w:space="0"/>
              <w:bottom w:val="single" w:color="auto" w:sz="8" w:space="0"/>
            </w:tcBorders>
            <w:noWrap w:val="0"/>
            <w:vAlign w:val="center"/>
          </w:tcPr>
          <w:p w14:paraId="14F497CE">
            <w:pPr>
              <w:jc w:val="center"/>
              <w:rPr>
                <w:rFonts w:ascii="宋体"/>
                <w:sz w:val="18"/>
              </w:rPr>
            </w:pPr>
            <w:r>
              <w:rPr>
                <w:rFonts w:hint="eastAsia" w:ascii="宋体"/>
                <w:sz w:val="18"/>
              </w:rPr>
              <w:t>不拉弧</w:t>
            </w:r>
          </w:p>
        </w:tc>
        <w:tc>
          <w:tcPr>
            <w:tcW w:w="2393" w:type="dxa"/>
            <w:tcBorders>
              <w:top w:val="single" w:color="auto" w:sz="8" w:space="0"/>
              <w:bottom w:val="single" w:color="auto" w:sz="8" w:space="0"/>
            </w:tcBorders>
            <w:noWrap w:val="0"/>
            <w:vAlign w:val="center"/>
          </w:tcPr>
          <w:p w14:paraId="4498BF94">
            <w:pPr>
              <w:jc w:val="center"/>
              <w:rPr>
                <w:rFonts w:ascii="宋体"/>
                <w:sz w:val="18"/>
              </w:rPr>
            </w:pPr>
            <w:r>
              <w:rPr>
                <w:rFonts w:hint="eastAsia" w:ascii="宋体"/>
                <w:sz w:val="18"/>
              </w:rPr>
              <w:t>对盐水拉弧</w:t>
            </w:r>
          </w:p>
        </w:tc>
        <w:tc>
          <w:tcPr>
            <w:tcW w:w="2393" w:type="dxa"/>
            <w:tcBorders>
              <w:top w:val="single" w:color="auto" w:sz="8" w:space="0"/>
              <w:bottom w:val="single" w:color="auto" w:sz="8" w:space="0"/>
            </w:tcBorders>
            <w:noWrap w:val="0"/>
            <w:vAlign w:val="center"/>
          </w:tcPr>
          <w:p w14:paraId="6FB12E51">
            <w:pPr>
              <w:jc w:val="center"/>
              <w:rPr>
                <w:rFonts w:ascii="宋体"/>
                <w:sz w:val="18"/>
              </w:rPr>
            </w:pPr>
            <w:r>
              <w:rPr>
                <w:rFonts w:hint="eastAsia" w:ascii="宋体"/>
                <w:sz w:val="18"/>
              </w:rPr>
              <w:t>对金属拉弧</w:t>
            </w:r>
          </w:p>
        </w:tc>
      </w:tr>
      <w:tr w14:paraId="70E1E437">
        <w:trPr>
          <w:wBefore w:w="0" w:type="dxa"/>
        </w:trPr>
        <w:tc>
          <w:tcPr>
            <w:tcW w:w="2392" w:type="dxa"/>
            <w:tcBorders>
              <w:top w:val="single" w:color="auto" w:sz="8" w:space="0"/>
              <w:bottom w:val="single" w:color="auto" w:sz="8" w:space="0"/>
            </w:tcBorders>
            <w:noWrap w:val="0"/>
            <w:vAlign w:val="center"/>
          </w:tcPr>
          <w:p w14:paraId="634B5610">
            <w:pPr>
              <w:jc w:val="center"/>
              <w:rPr>
                <w:rFonts w:ascii="黑体" w:hAnsi="黑体" w:eastAsia="黑体"/>
                <w:sz w:val="18"/>
              </w:rPr>
            </w:pPr>
            <w:r>
              <w:rPr>
                <w:rFonts w:hint="eastAsia" w:ascii="黑体" w:hAnsi="黑体" w:eastAsia="黑体"/>
                <w:sz w:val="18"/>
              </w:rPr>
              <w:t>电场</w:t>
            </w:r>
          </w:p>
        </w:tc>
        <w:tc>
          <w:tcPr>
            <w:tcW w:w="2393" w:type="dxa"/>
            <w:tcBorders>
              <w:top w:val="single" w:color="auto" w:sz="8" w:space="0"/>
              <w:bottom w:val="single" w:color="auto" w:sz="8" w:space="0"/>
            </w:tcBorders>
            <w:noWrap w:val="0"/>
            <w:vAlign w:val="center"/>
          </w:tcPr>
          <w:p w14:paraId="3BE55761">
            <w:pPr>
              <w:jc w:val="center"/>
              <w:rPr>
                <w:rFonts w:ascii="宋体"/>
                <w:sz w:val="18"/>
              </w:rPr>
            </w:pPr>
            <w:r>
              <w:rPr>
                <w:rFonts w:ascii="宋体"/>
                <w:sz w:val="18"/>
              </w:rPr>
              <w:t>78dBμV/m</w:t>
            </w:r>
            <w:r>
              <w:rPr>
                <w:rFonts w:hint="eastAsia" w:ascii="宋体"/>
                <w:sz w:val="18"/>
              </w:rPr>
              <w:t>（</w:t>
            </w:r>
            <w:r>
              <w:rPr>
                <w:rFonts w:ascii="宋体"/>
                <w:sz w:val="18"/>
              </w:rPr>
              <w:t>8mv/m</w:t>
            </w:r>
            <w:r>
              <w:rPr>
                <w:rFonts w:hint="eastAsia" w:ascii="宋体"/>
                <w:sz w:val="18"/>
              </w:rPr>
              <w:t>）</w:t>
            </w:r>
          </w:p>
        </w:tc>
        <w:tc>
          <w:tcPr>
            <w:tcW w:w="2393" w:type="dxa"/>
            <w:tcBorders>
              <w:top w:val="single" w:color="auto" w:sz="8" w:space="0"/>
              <w:bottom w:val="single" w:color="auto" w:sz="8" w:space="0"/>
            </w:tcBorders>
            <w:noWrap w:val="0"/>
            <w:vAlign w:val="center"/>
          </w:tcPr>
          <w:p w14:paraId="118495D7">
            <w:pPr>
              <w:jc w:val="center"/>
              <w:rPr>
                <w:rFonts w:ascii="宋体"/>
                <w:sz w:val="18"/>
              </w:rPr>
            </w:pPr>
            <w:r>
              <w:rPr>
                <w:rFonts w:ascii="宋体"/>
                <w:sz w:val="18"/>
              </w:rPr>
              <w:t>77dBμV/m</w:t>
            </w:r>
            <w:r>
              <w:rPr>
                <w:rFonts w:hint="eastAsia" w:ascii="宋体"/>
                <w:sz w:val="18"/>
              </w:rPr>
              <w:t>（</w:t>
            </w:r>
            <w:r>
              <w:rPr>
                <w:rFonts w:ascii="宋体"/>
                <w:sz w:val="18"/>
              </w:rPr>
              <w:t>7mv/m</w:t>
            </w:r>
            <w:r>
              <w:rPr>
                <w:rFonts w:hint="eastAsia" w:ascii="宋体"/>
                <w:sz w:val="18"/>
              </w:rPr>
              <w:t>）</w:t>
            </w:r>
          </w:p>
        </w:tc>
        <w:tc>
          <w:tcPr>
            <w:tcW w:w="2393" w:type="dxa"/>
            <w:tcBorders>
              <w:top w:val="single" w:color="auto" w:sz="8" w:space="0"/>
              <w:bottom w:val="single" w:color="auto" w:sz="8" w:space="0"/>
            </w:tcBorders>
            <w:noWrap w:val="0"/>
            <w:vAlign w:val="center"/>
          </w:tcPr>
          <w:p w14:paraId="269F2912">
            <w:pPr>
              <w:jc w:val="center"/>
              <w:rPr>
                <w:rFonts w:ascii="宋体"/>
                <w:sz w:val="18"/>
              </w:rPr>
            </w:pPr>
            <w:r>
              <w:rPr>
                <w:rFonts w:ascii="宋体"/>
                <w:sz w:val="18"/>
              </w:rPr>
              <w:t>83dBμV/m</w:t>
            </w:r>
            <w:r>
              <w:rPr>
                <w:rFonts w:hint="eastAsia" w:ascii="宋体"/>
                <w:sz w:val="18"/>
              </w:rPr>
              <w:t>（</w:t>
            </w:r>
            <w:r>
              <w:rPr>
                <w:rFonts w:ascii="宋体"/>
                <w:sz w:val="18"/>
              </w:rPr>
              <w:t>14mV/m</w:t>
            </w:r>
            <w:r>
              <w:rPr>
                <w:rFonts w:hint="eastAsia" w:ascii="宋体"/>
                <w:sz w:val="18"/>
              </w:rPr>
              <w:t>）</w:t>
            </w:r>
          </w:p>
        </w:tc>
      </w:tr>
      <w:tr w14:paraId="690C2326">
        <w:trPr>
          <w:wBefore w:w="0" w:type="dxa"/>
        </w:trPr>
        <w:tc>
          <w:tcPr>
            <w:tcW w:w="2392" w:type="dxa"/>
            <w:tcBorders>
              <w:top w:val="single" w:color="auto" w:sz="8" w:space="0"/>
            </w:tcBorders>
            <w:noWrap w:val="0"/>
            <w:vAlign w:val="center"/>
          </w:tcPr>
          <w:p w14:paraId="7A3B555F">
            <w:pPr>
              <w:jc w:val="center"/>
              <w:rPr>
                <w:rFonts w:ascii="宋体"/>
                <w:sz w:val="18"/>
              </w:rPr>
            </w:pPr>
            <w:r>
              <w:rPr>
                <w:rFonts w:hint="eastAsia" w:ascii="黑体" w:hAnsi="黑体" w:eastAsia="黑体"/>
                <w:sz w:val="18"/>
              </w:rPr>
              <w:t>磁场</w:t>
            </w:r>
          </w:p>
        </w:tc>
        <w:tc>
          <w:tcPr>
            <w:tcW w:w="2393" w:type="dxa"/>
            <w:tcBorders>
              <w:top w:val="single" w:color="auto" w:sz="8" w:space="0"/>
            </w:tcBorders>
            <w:noWrap w:val="0"/>
            <w:vAlign w:val="center"/>
          </w:tcPr>
          <w:p w14:paraId="788BCD71">
            <w:pPr>
              <w:jc w:val="center"/>
              <w:rPr>
                <w:rFonts w:ascii="宋体"/>
                <w:sz w:val="18"/>
                <w:lang w:val="de-DE"/>
              </w:rPr>
            </w:pPr>
            <w:r>
              <w:rPr>
                <w:rFonts w:ascii="宋体"/>
                <w:sz w:val="18"/>
                <w:lang w:val="de-DE"/>
              </w:rPr>
              <w:t>61.47dB</w:t>
            </w:r>
            <w:r>
              <w:rPr>
                <w:rFonts w:ascii="宋体"/>
                <w:sz w:val="18"/>
              </w:rPr>
              <w:t>μ</w:t>
            </w:r>
            <w:r>
              <w:rPr>
                <w:rFonts w:ascii="宋体"/>
                <w:sz w:val="18"/>
                <w:lang w:val="de-DE"/>
              </w:rPr>
              <w:t>A/m</w:t>
            </w:r>
            <w:r>
              <w:rPr>
                <w:rFonts w:hint="eastAsia" w:ascii="宋体"/>
                <w:sz w:val="18"/>
              </w:rPr>
              <w:t>（</w:t>
            </w:r>
            <w:r>
              <w:rPr>
                <w:rFonts w:ascii="宋体"/>
                <w:sz w:val="18"/>
                <w:lang w:val="de-DE"/>
              </w:rPr>
              <w:t>1.1mA/m</w:t>
            </w:r>
            <w:r>
              <w:rPr>
                <w:rFonts w:hint="eastAsia" w:ascii="宋体"/>
                <w:sz w:val="18"/>
              </w:rPr>
              <w:t>）</w:t>
            </w:r>
          </w:p>
        </w:tc>
        <w:tc>
          <w:tcPr>
            <w:tcW w:w="2393" w:type="dxa"/>
            <w:tcBorders>
              <w:top w:val="single" w:color="auto" w:sz="8" w:space="0"/>
            </w:tcBorders>
            <w:noWrap w:val="0"/>
            <w:vAlign w:val="center"/>
          </w:tcPr>
          <w:p w14:paraId="79DD42CD">
            <w:pPr>
              <w:jc w:val="center"/>
              <w:rPr>
                <w:rFonts w:ascii="宋体"/>
                <w:sz w:val="18"/>
                <w:lang w:val="de-DE"/>
              </w:rPr>
            </w:pPr>
            <w:r>
              <w:rPr>
                <w:rFonts w:ascii="宋体"/>
                <w:sz w:val="18"/>
                <w:lang w:val="de-DE"/>
              </w:rPr>
              <w:t>63.47dB</w:t>
            </w:r>
            <w:r>
              <w:rPr>
                <w:rFonts w:ascii="宋体"/>
                <w:sz w:val="18"/>
              </w:rPr>
              <w:t>μ</w:t>
            </w:r>
            <w:r>
              <w:rPr>
                <w:rFonts w:ascii="宋体"/>
                <w:sz w:val="18"/>
                <w:lang w:val="de-DE"/>
              </w:rPr>
              <w:t>A/</w:t>
            </w:r>
            <w:r>
              <w:rPr>
                <w:rFonts w:hint="eastAsia" w:ascii="宋体"/>
                <w:sz w:val="18"/>
              </w:rPr>
              <w:t>（</w:t>
            </w:r>
            <w:r>
              <w:rPr>
                <w:rFonts w:ascii="宋体"/>
                <w:sz w:val="18"/>
                <w:lang w:val="de-DE"/>
              </w:rPr>
              <w:t>1.5mA/m</w:t>
            </w:r>
            <w:r>
              <w:rPr>
                <w:rFonts w:hint="eastAsia" w:ascii="宋体"/>
                <w:sz w:val="18"/>
              </w:rPr>
              <w:t>）</w:t>
            </w:r>
          </w:p>
        </w:tc>
        <w:tc>
          <w:tcPr>
            <w:tcW w:w="2393" w:type="dxa"/>
            <w:tcBorders>
              <w:top w:val="single" w:color="auto" w:sz="8" w:space="0"/>
            </w:tcBorders>
            <w:noWrap w:val="0"/>
            <w:vAlign w:val="center"/>
          </w:tcPr>
          <w:p w14:paraId="29FFA9DB">
            <w:pPr>
              <w:jc w:val="center"/>
              <w:rPr>
                <w:rFonts w:ascii="宋体"/>
                <w:sz w:val="18"/>
                <w:lang w:val="de-DE"/>
              </w:rPr>
            </w:pPr>
            <w:r>
              <w:rPr>
                <w:rFonts w:ascii="宋体"/>
                <w:sz w:val="18"/>
                <w:lang w:val="de-DE"/>
              </w:rPr>
              <w:t>62.47dB</w:t>
            </w:r>
            <w:r>
              <w:rPr>
                <w:rFonts w:ascii="宋体"/>
                <w:sz w:val="18"/>
              </w:rPr>
              <w:t>μ</w:t>
            </w:r>
            <w:r>
              <w:rPr>
                <w:rFonts w:ascii="宋体"/>
                <w:sz w:val="18"/>
                <w:lang w:val="de-DE"/>
              </w:rPr>
              <w:t>A/m</w:t>
            </w:r>
            <w:r>
              <w:rPr>
                <w:rFonts w:hint="eastAsia" w:ascii="宋体"/>
                <w:sz w:val="18"/>
              </w:rPr>
              <w:t>（</w:t>
            </w:r>
            <w:r>
              <w:rPr>
                <w:rFonts w:ascii="宋体"/>
                <w:sz w:val="18"/>
                <w:lang w:val="de-DE"/>
              </w:rPr>
              <w:t>1.3mA/m</w:t>
            </w:r>
            <w:r>
              <w:rPr>
                <w:rFonts w:hint="eastAsia" w:ascii="宋体"/>
                <w:sz w:val="18"/>
              </w:rPr>
              <w:t>）</w:t>
            </w:r>
          </w:p>
        </w:tc>
      </w:tr>
      <w:tr w14:paraId="2EA8E783">
        <w:trPr>
          <w:wBefore w:w="0" w:type="dxa"/>
        </w:trPr>
        <w:tc>
          <w:tcPr>
            <w:tcW w:w="2392" w:type="dxa"/>
            <w:noWrap w:val="0"/>
            <w:vAlign w:val="center"/>
          </w:tcPr>
          <w:p w14:paraId="1E36CC89">
            <w:pPr>
              <w:jc w:val="center"/>
              <w:rPr>
                <w:rFonts w:ascii="宋体"/>
                <w:sz w:val="18"/>
              </w:rPr>
            </w:pPr>
            <w:r>
              <w:rPr>
                <w:rFonts w:hint="eastAsia" w:ascii="宋体"/>
                <w:sz w:val="18"/>
              </w:rPr>
              <w:t>网电源传导</w:t>
            </w:r>
          </w:p>
        </w:tc>
        <w:tc>
          <w:tcPr>
            <w:tcW w:w="2393" w:type="dxa"/>
            <w:noWrap w:val="0"/>
            <w:vAlign w:val="center"/>
          </w:tcPr>
          <w:p w14:paraId="11FC87C9">
            <w:pPr>
              <w:jc w:val="center"/>
              <w:rPr>
                <w:rFonts w:ascii="宋体"/>
                <w:sz w:val="18"/>
              </w:rPr>
            </w:pPr>
            <w:r>
              <w:rPr>
                <w:rFonts w:ascii="宋体"/>
                <w:sz w:val="18"/>
              </w:rPr>
              <w:t>97dBμV</w:t>
            </w:r>
            <w:r>
              <w:rPr>
                <w:rFonts w:hint="eastAsia" w:ascii="宋体"/>
                <w:sz w:val="18"/>
              </w:rPr>
              <w:t>（</w:t>
            </w:r>
            <w:r>
              <w:rPr>
                <w:rFonts w:ascii="宋体"/>
                <w:sz w:val="18"/>
              </w:rPr>
              <w:t>71mV</w:t>
            </w:r>
            <w:r>
              <w:rPr>
                <w:rFonts w:hint="eastAsia" w:ascii="宋体"/>
                <w:sz w:val="18"/>
              </w:rPr>
              <w:t>）</w:t>
            </w:r>
          </w:p>
        </w:tc>
        <w:tc>
          <w:tcPr>
            <w:tcW w:w="2393" w:type="dxa"/>
            <w:noWrap w:val="0"/>
            <w:vAlign w:val="center"/>
          </w:tcPr>
          <w:p w14:paraId="68660055">
            <w:pPr>
              <w:jc w:val="center"/>
              <w:rPr>
                <w:rFonts w:ascii="宋体"/>
                <w:sz w:val="18"/>
              </w:rPr>
            </w:pPr>
            <w:r>
              <w:rPr>
                <w:rFonts w:hint="eastAsia" w:ascii="宋体"/>
                <w:sz w:val="18"/>
              </w:rPr>
              <w:t>未测量</w:t>
            </w:r>
          </w:p>
        </w:tc>
        <w:tc>
          <w:tcPr>
            <w:tcW w:w="2393" w:type="dxa"/>
            <w:noWrap w:val="0"/>
            <w:vAlign w:val="center"/>
          </w:tcPr>
          <w:p w14:paraId="0A7C895A">
            <w:pPr>
              <w:jc w:val="center"/>
              <w:rPr>
                <w:rFonts w:ascii="宋体"/>
                <w:sz w:val="18"/>
              </w:rPr>
            </w:pPr>
            <w:r>
              <w:rPr>
                <w:rFonts w:ascii="宋体"/>
                <w:sz w:val="18"/>
              </w:rPr>
              <w:t>100dBμV</w:t>
            </w:r>
            <w:r>
              <w:rPr>
                <w:rFonts w:hint="eastAsia" w:ascii="宋体"/>
                <w:sz w:val="18"/>
              </w:rPr>
              <w:t>（</w:t>
            </w:r>
            <w:r>
              <w:rPr>
                <w:rFonts w:ascii="宋体"/>
                <w:sz w:val="18"/>
              </w:rPr>
              <w:t>100 mV</w:t>
            </w:r>
            <w:r>
              <w:rPr>
                <w:rFonts w:hint="eastAsia" w:ascii="宋体"/>
                <w:sz w:val="18"/>
              </w:rPr>
              <w:t>）</w:t>
            </w:r>
          </w:p>
        </w:tc>
      </w:tr>
    </w:tbl>
    <w:p w14:paraId="7ECAA573">
      <w:pPr>
        <w:pStyle w:val="115"/>
        <w:spacing w:before="312" w:after="312"/>
      </w:pPr>
      <w:r>
        <w:rPr>
          <w:rFonts w:hint="eastAsia"/>
        </w:rPr>
        <w:t>建议的试验</w:t>
      </w:r>
    </w:p>
    <w:p w14:paraId="45DCF31D">
      <w:pPr>
        <w:pStyle w:val="117"/>
        <w:spacing w:before="156" w:after="156"/>
      </w:pPr>
    </w:p>
    <w:p w14:paraId="03703A6A">
      <w:pPr>
        <w:pStyle w:val="25"/>
      </w:pPr>
      <w:r>
        <w:rPr>
          <w:rFonts w:hint="eastAsia"/>
        </w:rPr>
        <w:t>下面的资料描述一些特定试验，它们被设备</w:t>
      </w:r>
      <w:r>
        <w:rPr>
          <w:rFonts w:hint="eastAsia" w:ascii="黑体" w:hAnsi="黑体" w:eastAsia="黑体"/>
        </w:rPr>
        <w:t>制造商</w:t>
      </w:r>
      <w:r>
        <w:rPr>
          <w:rFonts w:hint="eastAsia"/>
        </w:rPr>
        <w:t>用来确定他们的产品是否能承受</w:t>
      </w:r>
      <w:r>
        <w:rPr>
          <w:rFonts w:hint="eastAsia" w:ascii="黑体" w:hAnsi="黑体" w:eastAsia="黑体"/>
        </w:rPr>
        <w:t>高频手术设备</w:t>
      </w:r>
      <w:r>
        <w:rPr>
          <w:rFonts w:hint="eastAsia"/>
        </w:rPr>
        <w:t>产生的</w:t>
      </w:r>
      <w:r>
        <w:rPr>
          <w:rFonts w:hint="eastAsia" w:ascii="黑体" w:hAnsi="黑体" w:eastAsia="黑体"/>
        </w:rPr>
        <w:t>发射</w:t>
      </w:r>
      <w:r>
        <w:rPr>
          <w:rFonts w:hint="eastAsia"/>
        </w:rPr>
        <w:t>。这些试验只预期作为指南使用，可根据设备与</w:t>
      </w:r>
      <w:r>
        <w:rPr>
          <w:rFonts w:hint="eastAsia" w:ascii="黑体" w:hAnsi="黑体" w:eastAsia="黑体"/>
        </w:rPr>
        <w:t>高频手术设备</w:t>
      </w:r>
      <w:r>
        <w:rPr>
          <w:rFonts w:hint="eastAsia"/>
        </w:rPr>
        <w:t>的位置配放作一些调整。下面的试验设计用于模拟紧挨</w:t>
      </w:r>
      <w:r>
        <w:rPr>
          <w:rFonts w:hint="eastAsia" w:ascii="黑体" w:hAnsi="黑体" w:eastAsia="黑体"/>
        </w:rPr>
        <w:t>高频手术设备</w:t>
      </w:r>
      <w:r>
        <w:rPr>
          <w:rFonts w:hint="eastAsia"/>
        </w:rPr>
        <w:t>放置（</w:t>
      </w:r>
      <w:r>
        <w:rPr>
          <w:rFonts w:hint="eastAsia" w:ascii="黑体" w:hAnsi="黑体" w:eastAsia="黑体"/>
        </w:rPr>
        <w:t>外壳</w:t>
      </w:r>
      <w:r>
        <w:rPr>
          <w:rFonts w:hint="eastAsia"/>
        </w:rPr>
        <w:t>和电缆）的两类设备。正如</w:t>
      </w:r>
      <w:r>
        <w:t>YY 0505</w:t>
      </w:r>
      <w:r>
        <w:rPr>
          <w:rFonts w:hint="eastAsia"/>
        </w:rPr>
        <w:t>所述，设备</w:t>
      </w:r>
      <w:r>
        <w:rPr>
          <w:rFonts w:hint="eastAsia" w:ascii="黑体" w:hAnsi="黑体" w:eastAsia="黑体"/>
        </w:rPr>
        <w:t>制造商</w:t>
      </w:r>
      <w:r>
        <w:rPr>
          <w:rFonts w:hint="eastAsia"/>
        </w:rPr>
        <w:t>可以在试验前决定对这个试验的什么响应是可接受的。</w:t>
      </w:r>
    </w:p>
    <w:p w14:paraId="610E74BD">
      <w:pPr>
        <w:pStyle w:val="117"/>
        <w:spacing w:before="156" w:after="156"/>
      </w:pPr>
    </w:p>
    <w:p w14:paraId="0EA6DA2C">
      <w:pPr>
        <w:pStyle w:val="25"/>
      </w:pPr>
      <w:r>
        <w:rPr>
          <w:rFonts w:hint="eastAsia"/>
        </w:rPr>
        <w:t>布置待试设备，将</w:t>
      </w:r>
      <w:r>
        <w:rPr>
          <w:rFonts w:hint="eastAsia" w:ascii="黑体" w:hAnsi="黑体" w:eastAsia="黑体"/>
        </w:rPr>
        <w:t>单极高频附件</w:t>
      </w:r>
      <w:r>
        <w:rPr>
          <w:rFonts w:hint="eastAsia"/>
        </w:rPr>
        <w:t>电缆至少绕两圈在待试设备上，如图</w:t>
      </w:r>
      <w:r>
        <w:t>BB.4</w:t>
      </w:r>
      <w:r>
        <w:rPr>
          <w:rFonts w:hint="eastAsia"/>
        </w:rPr>
        <w:t>所示。</w:t>
      </w:r>
    </w:p>
    <w:p w14:paraId="4DD445FF">
      <w:pPr>
        <w:pStyle w:val="25"/>
        <w:ind w:firstLine="0" w:firstLineChars="0"/>
        <w:jc w:val="center"/>
      </w:pPr>
      <w:r>
        <w:drawing>
          <wp:inline distT="0" distB="0" distL="114300" distR="114300">
            <wp:extent cx="5139055" cy="1388745"/>
            <wp:effectExtent l="0" t="0" r="17145" b="8255"/>
            <wp:docPr id="29" name="图片 107"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7" descr="BB"/>
                    <pic:cNvPicPr>
                      <a:picLocks noChangeAspect="1"/>
                    </pic:cNvPicPr>
                  </pic:nvPicPr>
                  <pic:blipFill>
                    <a:blip r:embed="rId201"/>
                    <a:stretch>
                      <a:fillRect/>
                    </a:stretch>
                  </pic:blipFill>
                  <pic:spPr>
                    <a:xfrm>
                      <a:off x="0" y="0"/>
                      <a:ext cx="5139055" cy="1388745"/>
                    </a:xfrm>
                    <a:prstGeom prst="rect">
                      <a:avLst/>
                    </a:prstGeom>
                    <a:noFill/>
                    <a:ln>
                      <a:noFill/>
                    </a:ln>
                  </pic:spPr>
                </pic:pic>
              </a:graphicData>
            </a:graphic>
          </wp:inline>
        </w:drawing>
      </w:r>
    </w:p>
    <w:p w14:paraId="186437EB">
      <w:pPr>
        <w:pStyle w:val="25"/>
        <w:rPr>
          <w:rFonts w:ascii="Arial" w:hAnsi="Arial"/>
        </w:rPr>
      </w:pPr>
      <w:r>
        <w:rPr>
          <w:rFonts w:hint="eastAsia" w:ascii="Arial" w:hAnsi="Arial"/>
        </w:rPr>
        <w:t xml:space="preserve">1 </w:t>
      </w:r>
      <w:r>
        <w:rPr>
          <w:rFonts w:hint="eastAsia" w:ascii="黑体" w:hAnsi="黑体" w:eastAsia="黑体"/>
        </w:rPr>
        <w:t>高频手术设备</w:t>
      </w:r>
      <w:r>
        <w:rPr>
          <w:rFonts w:hint="eastAsia" w:ascii="Arial" w:hAnsi="Arial"/>
        </w:rPr>
        <w:t>；</w:t>
      </w:r>
    </w:p>
    <w:p w14:paraId="09063FE4">
      <w:pPr>
        <w:pStyle w:val="25"/>
        <w:rPr>
          <w:rFonts w:ascii="Arial" w:hAnsi="Arial"/>
        </w:rPr>
      </w:pPr>
      <w:r>
        <w:rPr>
          <w:rFonts w:hint="eastAsia" w:ascii="Arial" w:hAnsi="Arial"/>
        </w:rPr>
        <w:t>2 待试设备；</w:t>
      </w:r>
    </w:p>
    <w:p w14:paraId="4C8DC045">
      <w:pPr>
        <w:pStyle w:val="25"/>
        <w:rPr>
          <w:rFonts w:ascii="Arial" w:hAnsi="Arial"/>
        </w:rPr>
      </w:pPr>
      <w:r>
        <w:rPr>
          <w:rFonts w:hint="eastAsia" w:ascii="Arial" w:hAnsi="Arial"/>
        </w:rPr>
        <w:t>3 金属板。</w:t>
      </w:r>
    </w:p>
    <w:p w14:paraId="3CD810BE">
      <w:pPr>
        <w:pStyle w:val="112"/>
        <w:numPr>
          <w:ilvl w:val="1"/>
          <w:numId w:val="107"/>
        </w:numPr>
        <w:spacing w:before="156" w:after="156"/>
      </w:pPr>
      <w:r>
        <w:rPr>
          <w:rFonts w:hint="eastAsia"/>
        </w:rPr>
        <w:t>设备特定试验</w:t>
      </w:r>
    </w:p>
    <w:p w14:paraId="2206B5D8">
      <w:pPr>
        <w:pStyle w:val="25"/>
      </w:pPr>
      <w:r>
        <w:rPr>
          <w:rFonts w:hint="eastAsia"/>
        </w:rPr>
        <w:t>用一根电缆（线），其一端接到</w:t>
      </w:r>
      <w:r>
        <w:rPr>
          <w:rFonts w:hint="eastAsia" w:ascii="黑体" w:hAnsi="黑体" w:eastAsia="黑体"/>
        </w:rPr>
        <w:t>高频手术设备</w:t>
      </w:r>
      <w:r>
        <w:rPr>
          <w:rFonts w:hint="eastAsia"/>
        </w:rPr>
        <w:t>的</w:t>
      </w:r>
      <w:r>
        <w:rPr>
          <w:rFonts w:hint="eastAsia" w:ascii="黑体" w:hAnsi="黑体" w:eastAsia="黑体"/>
        </w:rPr>
        <w:t>中性电极</w:t>
      </w:r>
      <w:r>
        <w:rPr>
          <w:rFonts w:hint="eastAsia"/>
        </w:rPr>
        <w:t>连接器（机上插孔）上，另一端接到一块金属板上，让</w:t>
      </w:r>
      <w:r>
        <w:rPr>
          <w:rFonts w:hint="eastAsia" w:ascii="黑体" w:hAnsi="黑体" w:eastAsia="黑体"/>
        </w:rPr>
        <w:t>高频手术设备</w:t>
      </w:r>
      <w:r>
        <w:rPr>
          <w:rFonts w:hint="eastAsia"/>
        </w:rPr>
        <w:t>在每一个可用的输出模式下启动并使</w:t>
      </w:r>
      <w:r>
        <w:rPr>
          <w:rFonts w:hint="eastAsia" w:ascii="黑体" w:hAnsi="黑体" w:eastAsia="黑体"/>
        </w:rPr>
        <w:t>单极高频附件</w:t>
      </w:r>
      <w:r>
        <w:rPr>
          <w:rFonts w:hint="eastAsia"/>
        </w:rPr>
        <w:t>对金属板拉弧。对于每一个输出模式，调整</w:t>
      </w:r>
      <w:r>
        <w:rPr>
          <w:rFonts w:hint="eastAsia" w:ascii="黑体" w:hAnsi="黑体" w:eastAsia="黑体"/>
        </w:rPr>
        <w:t>高频手术设备</w:t>
      </w:r>
      <w:r>
        <w:rPr>
          <w:rFonts w:hint="eastAsia"/>
        </w:rPr>
        <w:t>设定以产生最高的峰值输出电压。</w:t>
      </w:r>
    </w:p>
    <w:p w14:paraId="44043260">
      <w:pPr>
        <w:pStyle w:val="25"/>
      </w:pPr>
      <w:r>
        <w:rPr>
          <w:rFonts w:hint="eastAsia"/>
        </w:rPr>
        <w:t>这个试验要在可能的最大频率范围内产生强</w:t>
      </w:r>
      <w:r>
        <w:rPr>
          <w:rFonts w:hint="eastAsia" w:ascii="黑体" w:hAnsi="黑体" w:eastAsia="黑体"/>
        </w:rPr>
        <w:t>电场</w:t>
      </w:r>
      <w:r>
        <w:rPr>
          <w:rFonts w:hint="eastAsia"/>
        </w:rPr>
        <w:t>和强</w:t>
      </w:r>
      <w:r>
        <w:rPr>
          <w:rFonts w:hint="eastAsia" w:ascii="黑体" w:hAnsi="黑体" w:eastAsia="黑体"/>
        </w:rPr>
        <w:t>磁场</w:t>
      </w:r>
      <w:r>
        <w:rPr>
          <w:rFonts w:hint="eastAsia"/>
        </w:rPr>
        <w:t>。</w:t>
      </w:r>
    </w:p>
    <w:p w14:paraId="3ABCEAA5">
      <w:pPr>
        <w:pStyle w:val="117"/>
        <w:spacing w:before="156" w:after="156"/>
      </w:pPr>
    </w:p>
    <w:p w14:paraId="51134AAE">
      <w:pPr>
        <w:pStyle w:val="25"/>
      </w:pPr>
      <w:r>
        <w:rPr>
          <w:rFonts w:hint="eastAsia"/>
        </w:rPr>
        <w:t>使</w:t>
      </w:r>
      <w:r>
        <w:rPr>
          <w:rFonts w:hint="eastAsia" w:ascii="黑体" w:hAnsi="黑体" w:eastAsia="黑体"/>
        </w:rPr>
        <w:t>单极高频附件</w:t>
      </w:r>
      <w:r>
        <w:rPr>
          <w:rFonts w:hint="eastAsia"/>
        </w:rPr>
        <w:t>同金属板（接触）短路（不是拉弧），重复</w:t>
      </w:r>
      <w:r>
        <w:t>BB.4.2</w:t>
      </w:r>
      <w:r>
        <w:rPr>
          <w:rFonts w:hint="eastAsia"/>
        </w:rPr>
        <w:t>试验。</w:t>
      </w:r>
      <w:r>
        <w:rPr>
          <w:rFonts w:hint="eastAsia" w:ascii="黑体" w:hAnsi="黑体" w:eastAsia="黑体"/>
        </w:rPr>
        <w:t>高频手术设备</w:t>
      </w:r>
      <w:r>
        <w:rPr>
          <w:rFonts w:hint="eastAsia"/>
        </w:rPr>
        <w:t>要对每一个输出模式调节到最大输出功率。</w:t>
      </w:r>
    </w:p>
    <w:p w14:paraId="3B98AD5F">
      <w:pPr>
        <w:pStyle w:val="25"/>
      </w:pPr>
      <w:r>
        <w:rPr>
          <w:rFonts w:hint="eastAsia"/>
        </w:rPr>
        <w:t>这个试验可产生最大输出电流，因此产生最强的</w:t>
      </w:r>
      <w:r>
        <w:rPr>
          <w:rFonts w:hint="eastAsia" w:ascii="黑体" w:hAnsi="黑体" w:eastAsia="黑体"/>
        </w:rPr>
        <w:t>磁场</w:t>
      </w:r>
      <w:r>
        <w:rPr>
          <w:rFonts w:hint="eastAsia"/>
        </w:rPr>
        <w:t>，在工作频率下这个试验可产生较强</w:t>
      </w:r>
      <w:r>
        <w:rPr>
          <w:rFonts w:hint="eastAsia" w:ascii="黑体" w:hAnsi="黑体" w:eastAsia="黑体"/>
        </w:rPr>
        <w:t>电场</w:t>
      </w:r>
      <w:r>
        <w:rPr>
          <w:rFonts w:hint="eastAsia"/>
        </w:rPr>
        <w:t>。</w:t>
      </w:r>
    </w:p>
    <w:p w14:paraId="19454982">
      <w:pPr>
        <w:pStyle w:val="117"/>
        <w:spacing w:before="156" w:after="156"/>
      </w:pPr>
    </w:p>
    <w:p w14:paraId="5B775155">
      <w:pPr>
        <w:pStyle w:val="25"/>
      </w:pPr>
      <w:r>
        <w:rPr>
          <w:rFonts w:hint="eastAsia"/>
        </w:rPr>
        <w:t>将</w:t>
      </w:r>
      <w:r>
        <w:rPr>
          <w:rFonts w:hint="eastAsia" w:ascii="黑体" w:hAnsi="黑体" w:eastAsia="黑体"/>
        </w:rPr>
        <w:t>单极高频附件</w:t>
      </w:r>
      <w:r>
        <w:rPr>
          <w:rFonts w:hint="eastAsia"/>
        </w:rPr>
        <w:t>电缆如图</w:t>
      </w:r>
      <w:r>
        <w:t>BB.5</w:t>
      </w:r>
      <w:r>
        <w:rPr>
          <w:rFonts w:hint="eastAsia"/>
        </w:rPr>
        <w:t>那样绕在待试设备网电源电缆上，重复进行</w:t>
      </w:r>
      <w:r>
        <w:t>BB.4.2</w:t>
      </w:r>
      <w:r>
        <w:rPr>
          <w:rFonts w:hint="eastAsia"/>
        </w:rPr>
        <w:t>和</w:t>
      </w:r>
      <w:r>
        <w:t>BB.4.3</w:t>
      </w:r>
      <w:r>
        <w:rPr>
          <w:rFonts w:hint="eastAsia"/>
        </w:rPr>
        <w:t>试验。</w:t>
      </w:r>
    </w:p>
    <w:p w14:paraId="6B85076B">
      <w:pPr>
        <w:pStyle w:val="25"/>
        <w:rPr>
          <w:rFonts w:ascii="Arial" w:hAnsi="Arial" w:cs="Arial"/>
          <w:sz w:val="14"/>
          <w:szCs w:val="14"/>
        </w:rPr>
      </w:pPr>
      <w:r>
        <w:rPr>
          <w:rFonts w:hint="eastAsia"/>
        </w:rPr>
        <w:t>这个试验是为了模拟经网电源电缆耦合进设备的噪音。</w:t>
      </w:r>
    </w:p>
    <w:p w14:paraId="1597F816">
      <w:pPr>
        <w:pStyle w:val="25"/>
        <w:ind w:firstLine="0" w:firstLineChars="0"/>
        <w:jc w:val="center"/>
      </w:pPr>
      <w:r>
        <w:drawing>
          <wp:inline distT="0" distB="0" distL="114300" distR="114300">
            <wp:extent cx="5368925" cy="1699260"/>
            <wp:effectExtent l="0" t="0" r="15875" b="0"/>
            <wp:docPr id="30" name="图片 108"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8" descr="BB"/>
                    <pic:cNvPicPr>
                      <a:picLocks noChangeAspect="1"/>
                    </pic:cNvPicPr>
                  </pic:nvPicPr>
                  <pic:blipFill>
                    <a:blip r:embed="rId202"/>
                    <a:stretch>
                      <a:fillRect/>
                    </a:stretch>
                  </pic:blipFill>
                  <pic:spPr>
                    <a:xfrm>
                      <a:off x="0" y="0"/>
                      <a:ext cx="5368925" cy="1699260"/>
                    </a:xfrm>
                    <a:prstGeom prst="rect">
                      <a:avLst/>
                    </a:prstGeom>
                    <a:noFill/>
                    <a:ln>
                      <a:noFill/>
                    </a:ln>
                  </pic:spPr>
                </pic:pic>
              </a:graphicData>
            </a:graphic>
          </wp:inline>
        </w:drawing>
      </w:r>
    </w:p>
    <w:p w14:paraId="15AAB24B">
      <w:pPr>
        <w:pStyle w:val="25"/>
        <w:rPr>
          <w:rFonts w:ascii="Arial" w:hAnsi="Arial"/>
        </w:rPr>
      </w:pPr>
      <w:r>
        <w:rPr>
          <w:rFonts w:hint="eastAsia" w:ascii="Arial" w:hAnsi="Arial"/>
        </w:rPr>
        <w:t xml:space="preserve">1 </w:t>
      </w:r>
      <w:r>
        <w:rPr>
          <w:rFonts w:hint="eastAsia" w:ascii="黑体" w:hAnsi="黑体" w:eastAsia="黑体"/>
        </w:rPr>
        <w:t>高频手术设备</w:t>
      </w:r>
      <w:r>
        <w:rPr>
          <w:rFonts w:hint="eastAsia" w:ascii="Arial" w:hAnsi="Arial"/>
        </w:rPr>
        <w:t>；</w:t>
      </w:r>
    </w:p>
    <w:p w14:paraId="28711D90">
      <w:pPr>
        <w:pStyle w:val="25"/>
        <w:rPr>
          <w:rFonts w:ascii="Arial" w:hAnsi="Arial"/>
        </w:rPr>
      </w:pPr>
      <w:r>
        <w:rPr>
          <w:rFonts w:hint="eastAsia" w:ascii="Arial" w:hAnsi="Arial"/>
        </w:rPr>
        <w:t>2 待试设备；</w:t>
      </w:r>
    </w:p>
    <w:p w14:paraId="7901F65C">
      <w:pPr>
        <w:pStyle w:val="25"/>
        <w:rPr>
          <w:rFonts w:ascii="Arial" w:hAnsi="Arial"/>
        </w:rPr>
      </w:pPr>
      <w:r>
        <w:rPr>
          <w:rFonts w:hint="eastAsia" w:ascii="Arial" w:hAnsi="Arial"/>
        </w:rPr>
        <w:t>3 金属板；</w:t>
      </w:r>
    </w:p>
    <w:p w14:paraId="57EDF72A">
      <w:pPr>
        <w:pStyle w:val="25"/>
        <w:rPr>
          <w:rFonts w:ascii="Arial" w:hAnsi="Arial"/>
        </w:rPr>
      </w:pPr>
      <w:r>
        <w:rPr>
          <w:rFonts w:hint="eastAsia" w:ascii="Arial" w:hAnsi="Arial"/>
        </w:rPr>
        <w:t>4 待试设备网电源电缆。</w:t>
      </w:r>
    </w:p>
    <w:p w14:paraId="3F0CCBC5">
      <w:pPr>
        <w:pStyle w:val="112"/>
        <w:numPr>
          <w:ilvl w:val="1"/>
          <w:numId w:val="107"/>
        </w:numPr>
        <w:spacing w:before="156" w:after="156"/>
      </w:pPr>
      <w:r>
        <w:rPr>
          <w:rFonts w:hint="eastAsia"/>
        </w:rPr>
        <w:t>电源电缆特定试验</w:t>
      </w:r>
    </w:p>
    <w:p w14:paraId="2C0E5EE8">
      <w:pPr>
        <w:spacing w:before="156" w:after="156"/>
        <w:pPrChange w:id="3955" w:author="Y" w:date="2018-10-31T10:34:00Z">
          <w:pPr>
            <w:pStyle w:val="117"/>
            <w:spacing w:before="156" w:after="156"/>
          </w:pPr>
        </w:pPrChange>
      </w:pPr>
      <w:bookmarkStart w:id="289" w:name="DW"/>
      <w:bookmarkEnd w:id="289"/>
    </w:p>
    <w:p w14:paraId="1B40F72B">
      <w:pPr>
        <w:pStyle w:val="25"/>
      </w:pPr>
      <w:r>
        <w:rPr>
          <w:rFonts w:hint="eastAsia"/>
        </w:rPr>
        <w:t>如果设备有电缆进入消毒部位，这些电缆和</w:t>
      </w:r>
      <w:r>
        <w:rPr>
          <w:rFonts w:hint="eastAsia" w:ascii="黑体" w:hAnsi="黑体" w:eastAsia="黑体"/>
        </w:rPr>
        <w:t>单极高频附件</w:t>
      </w:r>
      <w:r>
        <w:rPr>
          <w:rFonts w:hint="eastAsia"/>
        </w:rPr>
        <w:t>电缆之间也会出现耦合。为了试验这种可能性，可将</w:t>
      </w:r>
      <w:r>
        <w:rPr>
          <w:rFonts w:hint="eastAsia" w:ascii="黑体" w:hAnsi="黑体" w:eastAsia="黑体"/>
        </w:rPr>
        <w:t>单极高频附件</w:t>
      </w:r>
      <w:r>
        <w:rPr>
          <w:rFonts w:hint="eastAsia"/>
        </w:rPr>
        <w:t>电缆如图</w:t>
      </w:r>
      <w:r>
        <w:t>BB.6</w:t>
      </w:r>
      <w:r>
        <w:rPr>
          <w:rFonts w:hint="eastAsia"/>
        </w:rPr>
        <w:t>绕在待试设备</w:t>
      </w:r>
      <w:r>
        <w:rPr>
          <w:rFonts w:hint="eastAsia" w:ascii="黑体" w:hAnsi="黑体" w:eastAsia="黑体"/>
        </w:rPr>
        <w:t>附件</w:t>
      </w:r>
      <w:r>
        <w:rPr>
          <w:rFonts w:hint="eastAsia"/>
        </w:rPr>
        <w:t>电缆上，重复</w:t>
      </w:r>
      <w:r>
        <w:t>BB.4.2</w:t>
      </w:r>
      <w:r>
        <w:rPr>
          <w:rFonts w:hint="eastAsia"/>
        </w:rPr>
        <w:t>和</w:t>
      </w:r>
      <w:r>
        <w:t>BB.4.3</w:t>
      </w:r>
      <w:r>
        <w:rPr>
          <w:rFonts w:hint="eastAsia"/>
        </w:rPr>
        <w:t>试验。</w:t>
      </w:r>
    </w:p>
    <w:p w14:paraId="680891B0">
      <w:pPr>
        <w:pStyle w:val="25"/>
        <w:ind w:firstLine="0" w:firstLineChars="0"/>
        <w:jc w:val="center"/>
      </w:pPr>
      <w:r>
        <w:drawing>
          <wp:inline distT="0" distB="0" distL="114300" distR="114300">
            <wp:extent cx="5415915" cy="1577975"/>
            <wp:effectExtent l="0" t="0" r="19685" b="22225"/>
            <wp:docPr id="31" name="图片 109"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9" descr="BB"/>
                    <pic:cNvPicPr>
                      <a:picLocks noChangeAspect="1"/>
                    </pic:cNvPicPr>
                  </pic:nvPicPr>
                  <pic:blipFill>
                    <a:blip r:embed="rId203"/>
                    <a:stretch>
                      <a:fillRect/>
                    </a:stretch>
                  </pic:blipFill>
                  <pic:spPr>
                    <a:xfrm>
                      <a:off x="0" y="0"/>
                      <a:ext cx="5415915" cy="1577975"/>
                    </a:xfrm>
                    <a:prstGeom prst="rect">
                      <a:avLst/>
                    </a:prstGeom>
                    <a:noFill/>
                    <a:ln>
                      <a:noFill/>
                    </a:ln>
                  </pic:spPr>
                </pic:pic>
              </a:graphicData>
            </a:graphic>
          </wp:inline>
        </w:drawing>
      </w:r>
    </w:p>
    <w:p w14:paraId="02575435">
      <w:pPr>
        <w:autoSpaceDE w:val="0"/>
        <w:autoSpaceDN w:val="0"/>
        <w:adjustRightInd w:val="0"/>
        <w:jc w:val="left"/>
        <w:rPr>
          <w:rFonts w:ascii="Arial" w:hAnsi="Arial" w:cs="Arial"/>
          <w:kern w:val="0"/>
          <w:sz w:val="16"/>
          <w:szCs w:val="16"/>
        </w:rPr>
      </w:pPr>
      <w:r>
        <w:rPr>
          <w:rFonts w:hint="eastAsia" w:ascii="Arial" w:hAnsi="Arial" w:cs="Arial"/>
          <w:kern w:val="0"/>
          <w:sz w:val="16"/>
          <w:szCs w:val="16"/>
        </w:rPr>
        <w:t xml:space="preserve">1 </w:t>
      </w:r>
      <w:r>
        <w:rPr>
          <w:rFonts w:hint="eastAsia" w:ascii="黑体" w:hAnsi="黑体" w:eastAsia="黑体" w:cs="Arial"/>
          <w:kern w:val="0"/>
          <w:sz w:val="16"/>
          <w:szCs w:val="16"/>
        </w:rPr>
        <w:t>高频手术设备</w:t>
      </w:r>
      <w:r>
        <w:rPr>
          <w:rFonts w:hint="eastAsia" w:ascii="Arial" w:hAnsi="Arial" w:cs="Arial"/>
          <w:kern w:val="0"/>
          <w:sz w:val="16"/>
          <w:szCs w:val="16"/>
        </w:rPr>
        <w:t>；</w:t>
      </w:r>
    </w:p>
    <w:p w14:paraId="14FABC40">
      <w:pPr>
        <w:autoSpaceDE w:val="0"/>
        <w:autoSpaceDN w:val="0"/>
        <w:adjustRightInd w:val="0"/>
        <w:jc w:val="left"/>
        <w:rPr>
          <w:rFonts w:ascii="Arial" w:hAnsi="Arial" w:cs="Arial"/>
          <w:kern w:val="0"/>
          <w:sz w:val="16"/>
          <w:szCs w:val="16"/>
        </w:rPr>
      </w:pPr>
      <w:r>
        <w:rPr>
          <w:rFonts w:hint="eastAsia" w:ascii="Arial" w:hAnsi="Arial" w:cs="Arial"/>
          <w:kern w:val="0"/>
          <w:sz w:val="16"/>
          <w:szCs w:val="16"/>
        </w:rPr>
        <w:t>2 待试设备；</w:t>
      </w:r>
    </w:p>
    <w:p w14:paraId="3E666ECF">
      <w:pPr>
        <w:autoSpaceDE w:val="0"/>
        <w:autoSpaceDN w:val="0"/>
        <w:adjustRightInd w:val="0"/>
        <w:jc w:val="left"/>
        <w:rPr>
          <w:rFonts w:ascii="Arial" w:hAnsi="Arial" w:cs="Arial"/>
          <w:kern w:val="0"/>
          <w:sz w:val="16"/>
          <w:szCs w:val="16"/>
        </w:rPr>
      </w:pPr>
      <w:r>
        <w:rPr>
          <w:rFonts w:hint="eastAsia" w:ascii="Arial" w:hAnsi="Arial" w:cs="Arial"/>
          <w:kern w:val="0"/>
          <w:sz w:val="16"/>
          <w:szCs w:val="16"/>
        </w:rPr>
        <w:t>3 金属板；</w:t>
      </w:r>
    </w:p>
    <w:p w14:paraId="4F641B46">
      <w:pPr>
        <w:autoSpaceDE w:val="0"/>
        <w:autoSpaceDN w:val="0"/>
        <w:adjustRightInd w:val="0"/>
        <w:jc w:val="left"/>
        <w:rPr>
          <w:rFonts w:ascii="Arial" w:hAnsi="Arial" w:cs="Arial"/>
          <w:kern w:val="0"/>
          <w:sz w:val="16"/>
          <w:szCs w:val="16"/>
        </w:rPr>
      </w:pPr>
      <w:r>
        <w:rPr>
          <w:rFonts w:hint="eastAsia" w:ascii="Arial" w:hAnsi="Arial" w:cs="Arial"/>
          <w:kern w:val="0"/>
          <w:sz w:val="16"/>
          <w:szCs w:val="16"/>
        </w:rPr>
        <w:t>4 待试设备的</w:t>
      </w:r>
      <w:r>
        <w:rPr>
          <w:rFonts w:hint="eastAsia" w:ascii="黑体" w:hAnsi="黑体" w:eastAsia="黑体" w:cs="Arial"/>
          <w:kern w:val="0"/>
          <w:sz w:val="16"/>
          <w:szCs w:val="16"/>
        </w:rPr>
        <w:t>附件</w:t>
      </w:r>
      <w:r>
        <w:rPr>
          <w:rFonts w:hint="eastAsia" w:ascii="Arial" w:hAnsi="Arial" w:cs="Arial"/>
          <w:kern w:val="0"/>
          <w:sz w:val="16"/>
          <w:szCs w:val="16"/>
        </w:rPr>
        <w:t>电缆。</w:t>
      </w:r>
    </w:p>
    <w:p w14:paraId="575D638B">
      <w:pPr>
        <w:pStyle w:val="112"/>
        <w:numPr>
          <w:ilvl w:val="1"/>
          <w:numId w:val="107"/>
        </w:numPr>
        <w:spacing w:before="156" w:after="156"/>
      </w:pPr>
      <w:r>
        <w:rPr>
          <w:rFonts w:hint="eastAsia"/>
        </w:rPr>
        <w:t>附件电缆特定试验</w:t>
      </w:r>
    </w:p>
    <w:p w14:paraId="58EDB102">
      <w:pPr>
        <w:pStyle w:val="117"/>
        <w:spacing w:before="156" w:after="156"/>
      </w:pPr>
    </w:p>
    <w:p w14:paraId="2CF423AB">
      <w:pPr>
        <w:pStyle w:val="25"/>
        <w:ind w:firstLine="400"/>
        <w:rPr>
          <w:ins w:id="3956" w:author="Y" w:date="2018-10-31T10:46:00Z"/>
        </w:rPr>
      </w:pPr>
      <w:r>
        <w:rPr>
          <w:rFonts w:hint="eastAsia" w:ascii="Arial" w:hAnsi="Arial" w:cs="Arial"/>
          <w:sz w:val="20"/>
        </w:rPr>
        <w:t>为</w:t>
      </w:r>
      <w:r>
        <w:rPr>
          <w:rFonts w:hint="eastAsia"/>
        </w:rPr>
        <w:t>了确定经</w:t>
      </w:r>
      <w:r>
        <w:rPr>
          <w:rFonts w:hint="eastAsia" w:ascii="黑体" w:hAnsi="黑体" w:eastAsia="黑体"/>
        </w:rPr>
        <w:t>患者</w:t>
      </w:r>
      <w:r>
        <w:rPr>
          <w:rFonts w:hint="eastAsia"/>
        </w:rPr>
        <w:t>传导的</w:t>
      </w:r>
      <w:r>
        <w:rPr>
          <w:rFonts w:hint="eastAsia" w:ascii="黑体" w:hAnsi="黑体" w:eastAsia="黑体"/>
        </w:rPr>
        <w:t>发射</w:t>
      </w:r>
      <w:r>
        <w:rPr>
          <w:rFonts w:hint="eastAsia"/>
        </w:rPr>
        <w:t>影响，可根据待试设备与</w:t>
      </w:r>
      <w:r>
        <w:rPr>
          <w:rFonts w:hint="eastAsia" w:ascii="黑体" w:hAnsi="黑体" w:eastAsia="黑体"/>
        </w:rPr>
        <w:t>患者</w:t>
      </w:r>
      <w:r>
        <w:rPr>
          <w:rFonts w:hint="eastAsia"/>
        </w:rPr>
        <w:t>的耦合程度对试验作较大调整。要求读者查阅相关设备的专用标准以获得更多信息，许多专用标准早就包含了这种试验。</w:t>
      </w:r>
    </w:p>
    <w:p w14:paraId="177DBB98">
      <w:pPr>
        <w:pStyle w:val="25"/>
        <w:ind w:firstLine="0" w:firstLineChars="0"/>
        <w:rPr>
          <w:ins w:id="3957" w:author="Y" w:date="2018-10-31T13:48:00Z"/>
        </w:rPr>
      </w:pPr>
    </w:p>
    <w:p w14:paraId="34A5EB05">
      <w:pPr>
        <w:pStyle w:val="74"/>
        <w:rPr>
          <w:ins w:id="3958" w:author="Y" w:date="2018-10-31T13:48:00Z"/>
          <w:rFonts w:hint="eastAsia"/>
        </w:rPr>
      </w:pPr>
      <w:ins w:id="3959" w:author="Y" w:date="2018-10-31T13:48:00Z">
        <w:bookmarkStart w:id="290" w:name="_Toc528766395"/>
        <w:bookmarkStart w:id="291" w:name="BKCKWX"/>
        <w:r>
          <w:rPr>
            <w:rFonts w:hint="eastAsia"/>
          </w:rPr>
          <w:t>参</w:t>
        </w:r>
      </w:ins>
      <w:ins w:id="3960" w:author="Y" w:date="2018-10-31T13:48:00Z">
        <w:r>
          <w:rPr>
            <w:rFonts w:hint="eastAsia" w:ascii="MS Mincho" w:hAnsi="MS Mincho" w:eastAsia="MS Mincho" w:cs="MS Mincho"/>
          </w:rPr>
          <w:t> </w:t>
        </w:r>
      </w:ins>
      <w:ins w:id="3961" w:author="Y" w:date="2018-10-31T13:48:00Z">
        <w:r>
          <w:rPr>
            <w:rFonts w:hint="eastAsia"/>
          </w:rPr>
          <w:t>考</w:t>
        </w:r>
      </w:ins>
      <w:ins w:id="3962" w:author="Y" w:date="2018-10-31T13:48:00Z">
        <w:r>
          <w:rPr>
            <w:rFonts w:hint="eastAsia" w:ascii="MS Mincho" w:hAnsi="MS Mincho" w:eastAsia="MS Mincho" w:cs="MS Mincho"/>
          </w:rPr>
          <w:t> </w:t>
        </w:r>
      </w:ins>
      <w:ins w:id="3963" w:author="Y" w:date="2018-10-31T13:48:00Z">
        <w:r>
          <w:rPr>
            <w:rFonts w:hint="eastAsia"/>
          </w:rPr>
          <w:t>文</w:t>
        </w:r>
      </w:ins>
      <w:ins w:id="3964" w:author="Y" w:date="2018-10-31T13:48:00Z">
        <w:r>
          <w:rPr>
            <w:rFonts w:hint="eastAsia" w:ascii="MS Mincho" w:hAnsi="MS Mincho" w:eastAsia="MS Mincho" w:cs="MS Mincho"/>
          </w:rPr>
          <w:t> </w:t>
        </w:r>
      </w:ins>
      <w:ins w:id="3965" w:author="Y" w:date="2018-10-31T13:48:00Z">
        <w:r>
          <w:rPr>
            <w:rFonts w:hint="eastAsia"/>
          </w:rPr>
          <w:t>献</w:t>
        </w:r>
        <w:bookmarkEnd w:id="290"/>
        <w:bookmarkEnd w:id="291"/>
      </w:ins>
    </w:p>
    <w:p w14:paraId="21BB2612">
      <w:pPr>
        <w:autoSpaceDE w:val="0"/>
        <w:autoSpaceDN w:val="0"/>
        <w:adjustRightInd w:val="0"/>
        <w:jc w:val="left"/>
        <w:rPr>
          <w:ins w:id="3966" w:author="Y" w:date="2018-10-31T13:48:00Z"/>
          <w:rFonts w:ascii="宋体" w:hAnsi="宋体" w:cs="Arial-ItalicMT"/>
          <w:i/>
          <w:iCs/>
          <w:kern w:val="0"/>
          <w:sz w:val="20"/>
          <w:szCs w:val="20"/>
        </w:rPr>
      </w:pPr>
      <w:ins w:id="3967" w:author="Y" w:date="2018-10-31T13:48:00Z">
        <w:r>
          <w:rPr>
            <w:rFonts w:ascii="宋体" w:hAnsi="宋体" w:cs="ArialMT"/>
            <w:kern w:val="0"/>
            <w:sz w:val="20"/>
            <w:szCs w:val="20"/>
          </w:rPr>
          <w:t xml:space="preserve">[1] NESSLER N., REISCHER W., SALCHNER M. </w:t>
        </w:r>
      </w:ins>
      <w:ins w:id="3968" w:author="Y" w:date="2018-10-31T13:48:00Z">
        <w:r>
          <w:rPr>
            <w:rFonts w:ascii="宋体" w:hAnsi="宋体" w:cs="Arial-ItalicMT"/>
            <w:i/>
            <w:iCs/>
            <w:kern w:val="0"/>
            <w:sz w:val="20"/>
            <w:szCs w:val="20"/>
          </w:rPr>
          <w:t>Measurement Science Review</w:t>
        </w:r>
      </w:ins>
      <w:ins w:id="3969" w:author="Y" w:date="2018-10-31T13:48:00Z">
        <w:r>
          <w:rPr>
            <w:rFonts w:ascii="宋体" w:hAnsi="宋体" w:cs="ArialMT"/>
            <w:kern w:val="0"/>
            <w:sz w:val="20"/>
            <w:szCs w:val="20"/>
          </w:rPr>
          <w:t>, 2003</w:t>
        </w:r>
      </w:ins>
      <w:ins w:id="3970" w:author="Y" w:date="2018-10-31T13:48:00Z">
        <w:r>
          <w:rPr>
            <w:rFonts w:ascii="宋体" w:hAnsi="宋体" w:cs="Arial-ItalicMT"/>
            <w:i/>
            <w:iCs/>
            <w:kern w:val="0"/>
            <w:sz w:val="20"/>
            <w:szCs w:val="20"/>
          </w:rPr>
          <w:t xml:space="preserve">, </w:t>
        </w:r>
      </w:ins>
      <w:ins w:id="3971" w:author="Y" w:date="2018-10-31T13:48:00Z">
        <w:r>
          <w:rPr>
            <w:rFonts w:ascii="宋体" w:hAnsi="宋体" w:cs="ArialMT"/>
            <w:kern w:val="0"/>
            <w:sz w:val="20"/>
            <w:szCs w:val="20"/>
          </w:rPr>
          <w:t>Volume 3, Section 2</w:t>
        </w:r>
      </w:ins>
    </w:p>
    <w:p w14:paraId="35B071D0">
      <w:pPr>
        <w:autoSpaceDE w:val="0"/>
        <w:autoSpaceDN w:val="0"/>
        <w:adjustRightInd w:val="0"/>
        <w:jc w:val="left"/>
        <w:rPr>
          <w:ins w:id="3972" w:author="Y" w:date="2018-10-31T13:48:00Z"/>
          <w:rFonts w:ascii="宋体" w:hAnsi="宋体" w:cs="Arial-ItalicMT"/>
          <w:i/>
          <w:iCs/>
          <w:kern w:val="0"/>
          <w:sz w:val="20"/>
          <w:szCs w:val="20"/>
        </w:rPr>
      </w:pPr>
      <w:ins w:id="3973" w:author="Y" w:date="2018-10-31T13:48:00Z">
        <w:r>
          <w:rPr>
            <w:rFonts w:ascii="宋体" w:hAnsi="宋体" w:cs="ArialMT"/>
            <w:kern w:val="0"/>
            <w:sz w:val="20"/>
            <w:szCs w:val="20"/>
          </w:rPr>
          <w:t xml:space="preserve">[2] NESSLER N. </w:t>
        </w:r>
      </w:ins>
      <w:ins w:id="3974" w:author="Y" w:date="2018-10-31T13:48:00Z">
        <w:r>
          <w:rPr>
            <w:rFonts w:ascii="宋体" w:hAnsi="宋体" w:cs="Arial-ItalicMT"/>
            <w:i/>
            <w:iCs/>
            <w:kern w:val="0"/>
            <w:sz w:val="20"/>
            <w:szCs w:val="20"/>
          </w:rPr>
          <w:t>Current Density distribution in Human skin under the Grounding electrode of Electrosurgery</w:t>
        </w:r>
      </w:ins>
      <w:ins w:id="3975" w:author="Y" w:date="2018-10-31T13:48:00Z">
        <w:r>
          <w:rPr>
            <w:rFonts w:ascii="宋体" w:hAnsi="宋体" w:cs="ArialMT"/>
            <w:kern w:val="0"/>
            <w:sz w:val="20"/>
            <w:szCs w:val="20"/>
          </w:rPr>
          <w:t>, BEMS 17</w:t>
        </w:r>
      </w:ins>
      <w:ins w:id="3976" w:author="Y" w:date="2018-10-31T13:48:00Z">
        <w:r>
          <w:rPr>
            <w:rFonts w:ascii="宋体" w:hAnsi="宋体" w:cs="ArialMT"/>
            <w:kern w:val="0"/>
            <w:sz w:val="24"/>
            <w:vertAlign w:val="superscript"/>
          </w:rPr>
          <w:t xml:space="preserve">th </w:t>
        </w:r>
      </w:ins>
      <w:ins w:id="3977" w:author="Y" w:date="2018-10-31T13:48:00Z">
        <w:r>
          <w:rPr>
            <w:rFonts w:ascii="宋体" w:hAnsi="宋体" w:cs="ArialMT"/>
            <w:kern w:val="0"/>
            <w:sz w:val="20"/>
            <w:szCs w:val="20"/>
          </w:rPr>
          <w:t>Annual Meeting, Boston, MA., 1995</w:t>
        </w:r>
      </w:ins>
    </w:p>
    <w:p w14:paraId="2721492C">
      <w:pPr>
        <w:autoSpaceDE w:val="0"/>
        <w:autoSpaceDN w:val="0"/>
        <w:adjustRightInd w:val="0"/>
        <w:jc w:val="left"/>
        <w:rPr>
          <w:ins w:id="3978" w:author="Y" w:date="2018-10-31T13:48:00Z"/>
          <w:rFonts w:ascii="宋体" w:hAnsi="宋体" w:cs="ArialMT"/>
          <w:kern w:val="0"/>
          <w:sz w:val="20"/>
          <w:szCs w:val="20"/>
        </w:rPr>
      </w:pPr>
      <w:ins w:id="3979" w:author="Y" w:date="2018-10-31T13:48:00Z">
        <w:r>
          <w:rPr>
            <w:rFonts w:ascii="宋体" w:hAnsi="宋体" w:cs="ArialMT"/>
            <w:kern w:val="0"/>
            <w:sz w:val="20"/>
            <w:szCs w:val="20"/>
          </w:rPr>
          <w:t>[3] NESSLER N., HUTER H., WANG L. Sicherheitstester f</w:t>
        </w:r>
      </w:ins>
      <w:ins w:id="3980" w:author="Y" w:date="2018-10-31T13:48:00Z">
        <w:r>
          <w:rPr>
            <w:rFonts w:hint="eastAsia" w:ascii="宋体" w:hAnsi="宋体" w:cs="ArialMT"/>
            <w:kern w:val="0"/>
            <w:sz w:val="20"/>
            <w:szCs w:val="20"/>
          </w:rPr>
          <w:t>ü</w:t>
        </w:r>
      </w:ins>
      <w:ins w:id="3981" w:author="Y" w:date="2018-10-31T13:48:00Z">
        <w:r>
          <w:rPr>
            <w:rFonts w:ascii="宋体" w:hAnsi="宋体" w:cs="ArialMT"/>
            <w:kern w:val="0"/>
            <w:sz w:val="20"/>
            <w:szCs w:val="20"/>
          </w:rPr>
          <w:t>r HF-Chirurgie-</w:t>
        </w:r>
      </w:ins>
      <w:ins w:id="3982" w:author="Y" w:date="2018-10-31T13:48:00Z">
        <w:r>
          <w:rPr>
            <w:rFonts w:ascii="宋体" w:hAnsi="宋体" w:cs="Arial-ItalicMT"/>
            <w:i/>
            <w:iCs/>
            <w:kern w:val="0"/>
            <w:sz w:val="20"/>
            <w:szCs w:val="20"/>
          </w:rPr>
          <w:t>Neutralelektroden. Biomedizinische Technik</w:t>
        </w:r>
      </w:ins>
      <w:ins w:id="3983" w:author="Y" w:date="2018-10-31T13:48:00Z">
        <w:r>
          <w:rPr>
            <w:rFonts w:ascii="宋体" w:hAnsi="宋体" w:cs="ArialMT"/>
            <w:kern w:val="0"/>
            <w:sz w:val="20"/>
            <w:szCs w:val="20"/>
          </w:rPr>
          <w:t>, 1993, Volume 38, pp 5-9</w:t>
        </w:r>
      </w:ins>
    </w:p>
    <w:p w14:paraId="46216010">
      <w:pPr>
        <w:autoSpaceDE w:val="0"/>
        <w:autoSpaceDN w:val="0"/>
        <w:adjustRightInd w:val="0"/>
        <w:jc w:val="left"/>
        <w:rPr>
          <w:ins w:id="3984" w:author="Y" w:date="2018-10-31T13:48:00Z"/>
          <w:rFonts w:ascii="宋体" w:hAnsi="宋体" w:cs="Arial-ItalicMT"/>
          <w:i/>
          <w:iCs/>
          <w:kern w:val="0"/>
          <w:sz w:val="20"/>
          <w:szCs w:val="20"/>
        </w:rPr>
      </w:pPr>
      <w:ins w:id="3985" w:author="Y" w:date="2018-10-31T13:48:00Z">
        <w:r>
          <w:rPr>
            <w:rFonts w:ascii="宋体" w:hAnsi="宋体" w:cs="ArialMT"/>
            <w:kern w:val="0"/>
            <w:sz w:val="20"/>
            <w:szCs w:val="20"/>
          </w:rPr>
          <w:t>[4] NESSLER N. REISCHER W., SALCHNER M</w:t>
        </w:r>
      </w:ins>
      <w:ins w:id="3986" w:author="Y" w:date="2018-10-31T13:48:00Z">
        <w:r>
          <w:rPr>
            <w:rFonts w:ascii="宋体" w:hAnsi="宋体" w:cs="Arial-ItalicMT"/>
            <w:i/>
            <w:iCs/>
            <w:kern w:val="0"/>
            <w:sz w:val="20"/>
            <w:szCs w:val="20"/>
          </w:rPr>
          <w:t xml:space="preserve">. Electronic Skin – Test Device For Electrosurgical Electrodes. </w:t>
        </w:r>
      </w:ins>
      <w:ins w:id="3987" w:author="Y" w:date="2018-10-31T13:48:00Z">
        <w:r>
          <w:rPr>
            <w:rFonts w:ascii="宋体" w:hAnsi="宋体" w:cs="ArialMT"/>
            <w:kern w:val="0"/>
            <w:sz w:val="20"/>
            <w:szCs w:val="20"/>
          </w:rPr>
          <w:t>12</w:t>
        </w:r>
      </w:ins>
      <w:ins w:id="3988" w:author="Y" w:date="2018-10-31T13:48:00Z">
        <w:r>
          <w:rPr>
            <w:rFonts w:ascii="宋体" w:hAnsi="宋体" w:cs="ArialMT"/>
            <w:kern w:val="0"/>
            <w:sz w:val="24"/>
            <w:vertAlign w:val="superscript"/>
          </w:rPr>
          <w:t>th</w:t>
        </w:r>
      </w:ins>
      <w:ins w:id="3989" w:author="Y" w:date="2018-10-31T13:48:00Z">
        <w:r>
          <w:rPr>
            <w:rFonts w:ascii="宋体" w:hAnsi="宋体" w:cs="ArialMT"/>
            <w:kern w:val="0"/>
            <w:sz w:val="16"/>
            <w:szCs w:val="16"/>
          </w:rPr>
          <w:t xml:space="preserve"> </w:t>
        </w:r>
      </w:ins>
      <w:ins w:id="3990" w:author="Y" w:date="2018-10-31T13:48:00Z">
        <w:r>
          <w:rPr>
            <w:rFonts w:ascii="宋体" w:hAnsi="宋体" w:cs="ArialMT"/>
            <w:kern w:val="0"/>
            <w:sz w:val="20"/>
            <w:szCs w:val="20"/>
          </w:rPr>
          <w:t>IMEKO TC4 International Symposium, Zagreb 2002</w:t>
        </w:r>
      </w:ins>
    </w:p>
    <w:p w14:paraId="155A7B66">
      <w:pPr>
        <w:autoSpaceDE w:val="0"/>
        <w:autoSpaceDN w:val="0"/>
        <w:adjustRightInd w:val="0"/>
        <w:jc w:val="left"/>
        <w:rPr>
          <w:ins w:id="3991" w:author="Y" w:date="2018-10-31T13:48:00Z"/>
          <w:rFonts w:ascii="宋体" w:hAnsi="宋体" w:cs="Arial-ItalicMT"/>
          <w:i/>
          <w:iCs/>
          <w:kern w:val="0"/>
          <w:sz w:val="20"/>
          <w:szCs w:val="20"/>
        </w:rPr>
      </w:pPr>
      <w:ins w:id="3992" w:author="Y" w:date="2018-10-31T13:48:00Z">
        <w:r>
          <w:rPr>
            <w:rFonts w:ascii="宋体" w:hAnsi="宋体" w:cs="ArialMT"/>
            <w:kern w:val="0"/>
            <w:sz w:val="20"/>
            <w:szCs w:val="20"/>
          </w:rPr>
          <w:t xml:space="preserve">[5] NESSLER N., Salchner M., </w:t>
        </w:r>
      </w:ins>
      <w:ins w:id="3993" w:author="Y" w:date="2018-10-31T13:48:00Z">
        <w:r>
          <w:rPr>
            <w:rFonts w:ascii="宋体" w:hAnsi="宋体" w:cs="Arial-ItalicMT"/>
            <w:i/>
            <w:iCs/>
            <w:kern w:val="0"/>
            <w:sz w:val="20"/>
            <w:szCs w:val="20"/>
          </w:rPr>
          <w:t xml:space="preserve">Electrosurgery: CQM-Simulation without Volunteers, </w:t>
        </w:r>
      </w:ins>
      <w:ins w:id="3994" w:author="Y" w:date="2018-10-31T13:48:00Z">
        <w:r>
          <w:rPr>
            <w:rFonts w:ascii="宋体" w:hAnsi="宋体" w:cs="ArialMT"/>
            <w:kern w:val="0"/>
            <w:sz w:val="20"/>
            <w:szCs w:val="20"/>
          </w:rPr>
          <w:t>Biomed Tech 2012; 57 (Suppl1), DOI 10.1515/bmt-2012-4205, p208-211, 2012</w:t>
        </w:r>
      </w:ins>
    </w:p>
    <w:p w14:paraId="6B79C105">
      <w:pPr>
        <w:autoSpaceDE w:val="0"/>
        <w:autoSpaceDN w:val="0"/>
        <w:adjustRightInd w:val="0"/>
        <w:jc w:val="left"/>
        <w:rPr>
          <w:ins w:id="3995" w:author="Y" w:date="2018-10-31T13:48:00Z"/>
          <w:rFonts w:ascii="宋体" w:hAnsi="宋体" w:cs="ArialMT"/>
          <w:kern w:val="0"/>
          <w:sz w:val="20"/>
          <w:szCs w:val="20"/>
        </w:rPr>
      </w:pPr>
      <w:ins w:id="3996" w:author="Y" w:date="2018-10-31T13:48:00Z">
        <w:r>
          <w:rPr>
            <w:rFonts w:ascii="宋体" w:hAnsi="宋体" w:cs="ArialMT"/>
            <w:kern w:val="0"/>
            <w:sz w:val="20"/>
            <w:szCs w:val="20"/>
          </w:rPr>
          <w:t xml:space="preserve">[6] KELLER A., ROSENFELDER G. </w:t>
        </w:r>
      </w:ins>
      <w:ins w:id="3997" w:author="Y" w:date="2018-10-31T13:48:00Z">
        <w:r>
          <w:rPr>
            <w:rFonts w:hint="eastAsia" w:ascii="宋体" w:hAnsi="宋体" w:cs="ArialMT"/>
            <w:kern w:val="0"/>
            <w:sz w:val="20"/>
            <w:szCs w:val="20"/>
          </w:rPr>
          <w:t>“</w:t>
        </w:r>
      </w:ins>
      <w:ins w:id="3998" w:author="Y" w:date="2018-10-31T13:48:00Z">
        <w:r>
          <w:rPr>
            <w:rFonts w:ascii="宋体" w:hAnsi="宋体" w:cs="ArialMT"/>
            <w:kern w:val="0"/>
            <w:sz w:val="20"/>
            <w:szCs w:val="20"/>
          </w:rPr>
          <w:t>DIN EN 60601-2-2, 4th edition, clause 59.103.5 /59.104.4 – comparison of alternative test methods – leakage current test method versus capacitance test method</w:t>
        </w:r>
      </w:ins>
      <w:ins w:id="3999" w:author="Y" w:date="2018-10-31T13:48:00Z">
        <w:r>
          <w:rPr>
            <w:rFonts w:hint="eastAsia" w:ascii="宋体" w:hAnsi="宋体" w:cs="ArialMT"/>
            <w:kern w:val="0"/>
            <w:sz w:val="20"/>
            <w:szCs w:val="20"/>
          </w:rPr>
          <w:t>”</w:t>
        </w:r>
      </w:ins>
      <w:ins w:id="4000" w:author="Y" w:date="2018-10-31T13:48:00Z">
        <w:r>
          <w:rPr>
            <w:rFonts w:ascii="宋体" w:hAnsi="宋体" w:cs="ArialMT"/>
            <w:kern w:val="0"/>
            <w:sz w:val="20"/>
            <w:szCs w:val="20"/>
          </w:rPr>
          <w:t>, Aesculap AG &amp; Co. KG, 25-Aug-05</w:t>
        </w:r>
      </w:ins>
    </w:p>
    <w:p w14:paraId="251C8095">
      <w:pPr>
        <w:autoSpaceDE w:val="0"/>
        <w:autoSpaceDN w:val="0"/>
        <w:adjustRightInd w:val="0"/>
        <w:jc w:val="left"/>
        <w:rPr>
          <w:ins w:id="4001" w:author="Y" w:date="2018-10-31T13:48:00Z"/>
          <w:rFonts w:ascii="宋体" w:hAnsi="宋体" w:cs="ArialMT"/>
          <w:kern w:val="0"/>
          <w:sz w:val="20"/>
          <w:szCs w:val="20"/>
        </w:rPr>
      </w:pPr>
      <w:ins w:id="4002" w:author="Y" w:date="2018-10-31T13:48:00Z">
        <w:r>
          <w:rPr>
            <w:rFonts w:ascii="宋体" w:hAnsi="宋体" w:cs="ArialMT"/>
            <w:kern w:val="0"/>
            <w:sz w:val="20"/>
            <w:szCs w:val="20"/>
          </w:rPr>
          <w:t>[7] K</w:t>
        </w:r>
      </w:ins>
      <w:ins w:id="4003" w:author="Y" w:date="2018-10-31T13:48:00Z">
        <w:r>
          <w:rPr>
            <w:rFonts w:hint="eastAsia" w:ascii="宋体" w:hAnsi="宋体" w:cs="ArialMT"/>
            <w:kern w:val="0"/>
            <w:sz w:val="20"/>
            <w:szCs w:val="20"/>
          </w:rPr>
          <w:t>Ö</w:t>
        </w:r>
      </w:ins>
      <w:ins w:id="4004" w:author="Y" w:date="2018-10-31T13:48:00Z">
        <w:r>
          <w:rPr>
            <w:rFonts w:ascii="宋体" w:hAnsi="宋体" w:cs="ArialMT"/>
            <w:kern w:val="0"/>
            <w:sz w:val="20"/>
            <w:szCs w:val="20"/>
          </w:rPr>
          <w:t xml:space="preserve">NIG A., HEINRICH M. Comparative test of HF leakage current on cables with different measuring methods. </w:t>
        </w:r>
      </w:ins>
      <w:ins w:id="4005" w:author="Y" w:date="2018-10-31T13:48:00Z">
        <w:r>
          <w:rPr>
            <w:rFonts w:ascii="宋体" w:hAnsi="宋体" w:cs="Arial-ItalicMT"/>
            <w:i/>
            <w:iCs/>
            <w:kern w:val="0"/>
            <w:sz w:val="20"/>
            <w:szCs w:val="20"/>
          </w:rPr>
          <w:t>BOWA Electronic</w:t>
        </w:r>
      </w:ins>
      <w:ins w:id="4006" w:author="Y" w:date="2018-10-31T13:48:00Z">
        <w:r>
          <w:rPr>
            <w:rFonts w:ascii="宋体" w:hAnsi="宋体" w:cs="ArialMT"/>
            <w:kern w:val="0"/>
            <w:sz w:val="20"/>
            <w:szCs w:val="20"/>
          </w:rPr>
          <w:t>, 11.03.05</w:t>
        </w:r>
      </w:ins>
    </w:p>
    <w:p w14:paraId="13343AF6">
      <w:pPr>
        <w:autoSpaceDE w:val="0"/>
        <w:autoSpaceDN w:val="0"/>
        <w:adjustRightInd w:val="0"/>
        <w:jc w:val="left"/>
        <w:rPr>
          <w:ins w:id="4007" w:author="Y" w:date="2018-10-31T13:48:00Z"/>
          <w:rFonts w:ascii="宋体" w:hAnsi="宋体" w:cs="ArialMT"/>
          <w:kern w:val="0"/>
          <w:sz w:val="20"/>
          <w:szCs w:val="20"/>
        </w:rPr>
      </w:pPr>
      <w:ins w:id="4008" w:author="Y" w:date="2018-10-31T13:48:00Z">
        <w:r>
          <w:rPr>
            <w:rFonts w:ascii="宋体" w:hAnsi="宋体" w:cs="ArialMT"/>
            <w:kern w:val="0"/>
            <w:sz w:val="20"/>
            <w:szCs w:val="20"/>
          </w:rPr>
          <w:t xml:space="preserve">[8] EMERGENCY CARE RESEARCH INSTITUTE. Clinical studies. </w:t>
        </w:r>
      </w:ins>
      <w:ins w:id="4009" w:author="Y" w:date="2018-10-31T13:48:00Z">
        <w:r>
          <w:rPr>
            <w:rFonts w:ascii="宋体" w:hAnsi="宋体" w:cs="Arial-ItalicMT"/>
            <w:i/>
            <w:iCs/>
            <w:kern w:val="0"/>
            <w:sz w:val="20"/>
            <w:szCs w:val="20"/>
          </w:rPr>
          <w:t>Health Devices</w:t>
        </w:r>
      </w:ins>
      <w:ins w:id="4010" w:author="Y" w:date="2018-10-31T13:48:00Z">
        <w:r>
          <w:rPr>
            <w:rFonts w:ascii="宋体" w:hAnsi="宋体" w:cs="ArialMT"/>
            <w:kern w:val="0"/>
            <w:sz w:val="20"/>
            <w:szCs w:val="20"/>
          </w:rPr>
          <w:t>, 1973, volume 2, numbers 8-9, pp. 194-195</w:t>
        </w:r>
      </w:ins>
    </w:p>
    <w:p w14:paraId="3C9E54F7">
      <w:pPr>
        <w:autoSpaceDE w:val="0"/>
        <w:autoSpaceDN w:val="0"/>
        <w:adjustRightInd w:val="0"/>
        <w:jc w:val="left"/>
        <w:rPr>
          <w:ins w:id="4011" w:author="Y" w:date="2018-10-31T13:48:00Z"/>
          <w:rFonts w:ascii="宋体" w:hAnsi="宋体" w:cs="Arial-ItalicMT"/>
          <w:i/>
          <w:iCs/>
          <w:kern w:val="0"/>
          <w:sz w:val="20"/>
          <w:szCs w:val="20"/>
        </w:rPr>
      </w:pPr>
      <w:ins w:id="4012" w:author="Y" w:date="2018-10-31T13:48:00Z">
        <w:r>
          <w:rPr>
            <w:rFonts w:ascii="宋体" w:hAnsi="宋体" w:cs="ArialMT"/>
            <w:kern w:val="0"/>
            <w:sz w:val="20"/>
            <w:szCs w:val="20"/>
          </w:rPr>
          <w:t xml:space="preserve">[9] EMERGENCY CARE RESEARCH INSTITUTE. </w:t>
        </w:r>
      </w:ins>
      <w:ins w:id="4013" w:author="Y" w:date="2018-10-31T13:48:00Z">
        <w:r>
          <w:rPr>
            <w:rFonts w:ascii="宋体" w:hAnsi="宋体" w:cs="Arial-ItalicMT"/>
            <w:i/>
            <w:iCs/>
            <w:kern w:val="0"/>
            <w:sz w:val="20"/>
            <w:szCs w:val="20"/>
          </w:rPr>
          <w:t xml:space="preserve">Draft Environmental Requirements and Test Methods for Non-Implantable Medical Devices </w:t>
        </w:r>
      </w:ins>
      <w:ins w:id="4014" w:author="Y" w:date="2018-10-31T13:48:00Z">
        <w:r>
          <w:rPr>
            <w:rFonts w:ascii="宋体" w:hAnsi="宋体" w:cs="ArialMT"/>
            <w:kern w:val="0"/>
            <w:sz w:val="20"/>
            <w:szCs w:val="20"/>
          </w:rPr>
          <w:t>(Contract No. FDA-74-230).Plymouth Meeting, PA: ECRI, July 1978</w:t>
        </w:r>
      </w:ins>
    </w:p>
    <w:p w14:paraId="58D8ED97">
      <w:pPr>
        <w:autoSpaceDE w:val="0"/>
        <w:autoSpaceDN w:val="0"/>
        <w:adjustRightInd w:val="0"/>
        <w:jc w:val="left"/>
        <w:rPr>
          <w:ins w:id="4015" w:author="Y" w:date="2018-10-31T13:48:00Z"/>
          <w:rFonts w:ascii="宋体" w:hAnsi="宋体" w:cs="Arial-ItalicMT"/>
          <w:i/>
          <w:iCs/>
          <w:kern w:val="0"/>
          <w:sz w:val="20"/>
          <w:szCs w:val="20"/>
        </w:rPr>
      </w:pPr>
      <w:ins w:id="4016" w:author="Y" w:date="2018-10-31T13:48:00Z">
        <w:r>
          <w:rPr>
            <w:rFonts w:ascii="宋体" w:hAnsi="宋体" w:cs="ArialMT"/>
            <w:kern w:val="0"/>
            <w:sz w:val="20"/>
            <w:szCs w:val="20"/>
          </w:rPr>
          <w:t xml:space="preserve">[10] EMERGENCY CARE RESEARCH INSTITUTE. </w:t>
        </w:r>
      </w:ins>
      <w:ins w:id="4017" w:author="Y" w:date="2018-10-31T13:48:00Z">
        <w:r>
          <w:rPr>
            <w:rFonts w:ascii="宋体" w:hAnsi="宋体" w:cs="Arial-ItalicMT"/>
            <w:i/>
            <w:iCs/>
            <w:kern w:val="0"/>
            <w:sz w:val="20"/>
            <w:szCs w:val="20"/>
          </w:rPr>
          <w:t xml:space="preserve">Development of Environmental Test Methods for Non-Implantable Medical Devices, Final Report </w:t>
        </w:r>
      </w:ins>
      <w:ins w:id="4018" w:author="Y" w:date="2018-10-31T13:48:00Z">
        <w:r>
          <w:rPr>
            <w:rFonts w:ascii="宋体" w:hAnsi="宋体" w:cs="ArialMT"/>
            <w:kern w:val="0"/>
            <w:sz w:val="20"/>
            <w:szCs w:val="20"/>
          </w:rPr>
          <w:t>(Contract No. 223-77-5035). Plymouth Meeting, PA: ECRI, April 1979</w:t>
        </w:r>
      </w:ins>
    </w:p>
    <w:p w14:paraId="2EDC6B5A">
      <w:pPr>
        <w:autoSpaceDE w:val="0"/>
        <w:autoSpaceDN w:val="0"/>
        <w:adjustRightInd w:val="0"/>
        <w:jc w:val="left"/>
        <w:rPr>
          <w:ins w:id="4019" w:author="Y" w:date="2018-10-31T13:48:00Z"/>
          <w:rFonts w:ascii="宋体" w:hAnsi="宋体" w:cs="ArialMT"/>
          <w:kern w:val="0"/>
          <w:sz w:val="20"/>
          <w:szCs w:val="20"/>
        </w:rPr>
      </w:pPr>
      <w:ins w:id="4020" w:author="Y" w:date="2018-10-31T13:48:00Z">
        <w:r>
          <w:rPr>
            <w:rFonts w:ascii="宋体" w:hAnsi="宋体" w:cs="ArialMT"/>
            <w:kern w:val="0"/>
            <w:sz w:val="20"/>
            <w:szCs w:val="20"/>
          </w:rPr>
          <w:t xml:space="preserve">[11] MORITZ, AR, HENRIQUES, FC. Studies in thermal injury: II. The relative importance of time and surface temperature in the causation of cutaneous burns. </w:t>
        </w:r>
      </w:ins>
      <w:ins w:id="4021" w:author="Y" w:date="2018-10-31T13:48:00Z">
        <w:r>
          <w:rPr>
            <w:rFonts w:ascii="宋体" w:hAnsi="宋体" w:cs="Arial-ItalicMT"/>
            <w:i/>
            <w:iCs/>
            <w:kern w:val="0"/>
            <w:sz w:val="20"/>
            <w:szCs w:val="20"/>
          </w:rPr>
          <w:t>American</w:t>
        </w:r>
      </w:ins>
      <w:ins w:id="4022" w:author="Y" w:date="2018-10-31T13:48:00Z">
        <w:r>
          <w:rPr>
            <w:rFonts w:ascii="宋体" w:hAnsi="宋体" w:cs="ArialMT"/>
            <w:kern w:val="0"/>
            <w:sz w:val="20"/>
            <w:szCs w:val="20"/>
          </w:rPr>
          <w:t xml:space="preserve"> </w:t>
        </w:r>
      </w:ins>
      <w:ins w:id="4023" w:author="Y" w:date="2018-10-31T13:48:00Z">
        <w:r>
          <w:rPr>
            <w:rFonts w:ascii="宋体" w:hAnsi="宋体" w:cs="Arial-ItalicMT"/>
            <w:i/>
            <w:iCs/>
            <w:kern w:val="0"/>
            <w:sz w:val="20"/>
            <w:szCs w:val="20"/>
          </w:rPr>
          <w:t>Journal of Pathology</w:t>
        </w:r>
      </w:ins>
      <w:ins w:id="4024" w:author="Y" w:date="2018-10-31T13:48:00Z">
        <w:r>
          <w:rPr>
            <w:rFonts w:ascii="宋体" w:hAnsi="宋体" w:cs="ArialMT"/>
            <w:kern w:val="0"/>
            <w:sz w:val="20"/>
            <w:szCs w:val="20"/>
          </w:rPr>
          <w:t>, 1947, volume 23, number 5, pp. 695-720</w:t>
        </w:r>
      </w:ins>
    </w:p>
    <w:p w14:paraId="788A1664">
      <w:pPr>
        <w:autoSpaceDE w:val="0"/>
        <w:autoSpaceDN w:val="0"/>
        <w:adjustRightInd w:val="0"/>
        <w:jc w:val="left"/>
        <w:rPr>
          <w:ins w:id="4025" w:author="Y" w:date="2018-10-31T13:48:00Z"/>
          <w:rFonts w:ascii="宋体" w:hAnsi="宋体" w:cs="Arial-ItalicMT"/>
          <w:i/>
          <w:iCs/>
          <w:kern w:val="0"/>
          <w:sz w:val="20"/>
          <w:szCs w:val="20"/>
        </w:rPr>
      </w:pPr>
      <w:ins w:id="4026" w:author="Y" w:date="2018-10-31T13:48:00Z">
        <w:r>
          <w:rPr>
            <w:rFonts w:ascii="宋体" w:hAnsi="宋体" w:cs="ArialMT"/>
            <w:kern w:val="0"/>
            <w:sz w:val="20"/>
            <w:szCs w:val="20"/>
          </w:rPr>
          <w:t xml:space="preserve">[12] PEARCE, JA, FOSTER, KS, MULLIKIN, JC, GEDDES, LA. </w:t>
        </w:r>
      </w:ins>
      <w:ins w:id="4027" w:author="Y" w:date="2018-10-31T13:48:00Z">
        <w:r>
          <w:rPr>
            <w:rFonts w:ascii="宋体" w:hAnsi="宋体" w:cs="Arial-ItalicMT"/>
            <w:i/>
            <w:iCs/>
            <w:kern w:val="0"/>
            <w:sz w:val="20"/>
            <w:szCs w:val="20"/>
          </w:rPr>
          <w:t xml:space="preserve">Investigations and Studies on Electrosurgery, </w:t>
        </w:r>
      </w:ins>
      <w:ins w:id="4028" w:author="Y" w:date="2018-10-31T13:48:00Z">
        <w:r>
          <w:rPr>
            <w:rFonts w:ascii="宋体" w:hAnsi="宋体" w:cs="ArialMT"/>
            <w:kern w:val="0"/>
            <w:sz w:val="20"/>
            <w:szCs w:val="20"/>
          </w:rPr>
          <w:t>(HHS publication FDA 84-4186). Rockville, MD: U.S. Food and Drug</w:t>
        </w:r>
      </w:ins>
    </w:p>
    <w:p w14:paraId="6E009F42">
      <w:pPr>
        <w:autoSpaceDE w:val="0"/>
        <w:autoSpaceDN w:val="0"/>
        <w:adjustRightInd w:val="0"/>
        <w:jc w:val="left"/>
        <w:rPr>
          <w:ins w:id="4029" w:author="Y" w:date="2018-10-31T13:48:00Z"/>
          <w:rFonts w:ascii="宋体" w:hAnsi="宋体" w:cs="ArialMT"/>
          <w:kern w:val="0"/>
          <w:sz w:val="20"/>
          <w:szCs w:val="20"/>
        </w:rPr>
      </w:pPr>
      <w:ins w:id="4030" w:author="Y" w:date="2018-10-31T13:48:00Z">
        <w:r>
          <w:rPr>
            <w:rFonts w:ascii="宋体" w:hAnsi="宋体" w:cs="ArialMT"/>
            <w:kern w:val="0"/>
            <w:sz w:val="20"/>
            <w:szCs w:val="20"/>
          </w:rPr>
          <w:t>Administration, 1981</w:t>
        </w:r>
      </w:ins>
    </w:p>
    <w:p w14:paraId="1E855B00">
      <w:pPr>
        <w:autoSpaceDE w:val="0"/>
        <w:autoSpaceDN w:val="0"/>
        <w:adjustRightInd w:val="0"/>
        <w:jc w:val="left"/>
        <w:rPr>
          <w:ins w:id="4031" w:author="Y" w:date="2018-10-31T13:48:00Z"/>
          <w:rFonts w:ascii="宋体" w:hAnsi="宋体" w:cs="ArialMT"/>
          <w:kern w:val="0"/>
          <w:sz w:val="20"/>
          <w:szCs w:val="20"/>
        </w:rPr>
      </w:pPr>
      <w:ins w:id="4032" w:author="Y" w:date="2018-10-31T13:48:00Z">
        <w:r>
          <w:rPr>
            <w:rFonts w:ascii="宋体" w:hAnsi="宋体" w:cs="ArialMT"/>
            <w:kern w:val="0"/>
            <w:sz w:val="20"/>
            <w:szCs w:val="20"/>
          </w:rPr>
          <w:t xml:space="preserve">[13] PEARCE, JA, GEDDES, LA, VAN VLEET, JF, FOSTER, K, ALLEN, J. Skin burns from electrosurgical current. </w:t>
        </w:r>
      </w:ins>
      <w:ins w:id="4033" w:author="Y" w:date="2018-10-31T13:48:00Z">
        <w:r>
          <w:rPr>
            <w:rFonts w:ascii="宋体" w:hAnsi="宋体" w:cs="Arial-ItalicMT"/>
            <w:i/>
            <w:iCs/>
            <w:kern w:val="0"/>
            <w:sz w:val="20"/>
            <w:szCs w:val="20"/>
          </w:rPr>
          <w:t>Medical Instrumentation</w:t>
        </w:r>
      </w:ins>
      <w:ins w:id="4034" w:author="Y" w:date="2018-10-31T13:48:00Z">
        <w:r>
          <w:rPr>
            <w:rFonts w:ascii="宋体" w:hAnsi="宋体" w:cs="ArialMT"/>
            <w:kern w:val="0"/>
            <w:sz w:val="20"/>
            <w:szCs w:val="20"/>
          </w:rPr>
          <w:t>, 1983, volume 17, number 3, pp. 225-231</w:t>
        </w:r>
      </w:ins>
    </w:p>
    <w:p w14:paraId="58A9D419">
      <w:pPr>
        <w:autoSpaceDE w:val="0"/>
        <w:autoSpaceDN w:val="0"/>
        <w:adjustRightInd w:val="0"/>
        <w:jc w:val="left"/>
        <w:rPr>
          <w:ins w:id="4035" w:author="Y" w:date="2018-10-31T13:48:00Z"/>
          <w:rFonts w:ascii="宋体" w:hAnsi="宋体" w:cs="Arial-ItalicMT"/>
          <w:i/>
          <w:iCs/>
          <w:kern w:val="0"/>
          <w:sz w:val="20"/>
          <w:szCs w:val="20"/>
        </w:rPr>
      </w:pPr>
      <w:ins w:id="4036" w:author="Y" w:date="2018-10-31T13:48:00Z">
        <w:r>
          <w:rPr>
            <w:rFonts w:ascii="宋体" w:hAnsi="宋体" w:cs="ArialMT"/>
            <w:kern w:val="0"/>
            <w:sz w:val="20"/>
            <w:szCs w:val="20"/>
          </w:rPr>
          <w:t xml:space="preserve">[14] IEC 60601-2-18:2009, </w:t>
        </w:r>
      </w:ins>
      <w:ins w:id="4037" w:author="Y" w:date="2018-10-31T13:48:00Z">
        <w:r>
          <w:rPr>
            <w:rFonts w:ascii="宋体" w:hAnsi="宋体" w:cs="Arial-ItalicMT"/>
            <w:i/>
            <w:iCs/>
            <w:kern w:val="0"/>
            <w:sz w:val="20"/>
            <w:szCs w:val="20"/>
          </w:rPr>
          <w:t>Medical electrical equipment – Part 2-18: Particular requirements for the basic safety and essential performance of endoscopic equipment</w:t>
        </w:r>
      </w:ins>
    </w:p>
    <w:p w14:paraId="07AE32AA">
      <w:pPr>
        <w:autoSpaceDE w:val="0"/>
        <w:autoSpaceDN w:val="0"/>
        <w:adjustRightInd w:val="0"/>
        <w:jc w:val="left"/>
        <w:rPr>
          <w:ins w:id="4038" w:author="Y" w:date="2018-10-31T13:48:00Z"/>
          <w:rFonts w:ascii="宋体" w:hAnsi="宋体" w:cs="Arial-ItalicMT"/>
          <w:i/>
          <w:iCs/>
          <w:kern w:val="0"/>
          <w:sz w:val="20"/>
          <w:szCs w:val="20"/>
        </w:rPr>
      </w:pPr>
      <w:ins w:id="4039" w:author="Y" w:date="2018-10-31T13:48:00Z">
        <w:r>
          <w:rPr>
            <w:rFonts w:ascii="宋体" w:hAnsi="宋体" w:cs="ArialMT"/>
            <w:kern w:val="0"/>
            <w:sz w:val="20"/>
            <w:szCs w:val="20"/>
          </w:rPr>
          <w:t xml:space="preserve">[15] ANSI/AAMI HF18:2001, </w:t>
        </w:r>
      </w:ins>
      <w:ins w:id="4040" w:author="Y" w:date="2018-10-31T13:48:00Z">
        <w:r>
          <w:rPr>
            <w:rFonts w:ascii="宋体" w:hAnsi="宋体" w:cs="Arial-ItalicMT"/>
            <w:i/>
            <w:iCs/>
            <w:kern w:val="0"/>
            <w:sz w:val="20"/>
            <w:szCs w:val="20"/>
          </w:rPr>
          <w:t>Electrosurgical Devices</w:t>
        </w:r>
      </w:ins>
    </w:p>
    <w:p w14:paraId="323A6895">
      <w:pPr>
        <w:autoSpaceDE w:val="0"/>
        <w:autoSpaceDN w:val="0"/>
        <w:adjustRightInd w:val="0"/>
        <w:jc w:val="left"/>
        <w:rPr>
          <w:ins w:id="4041" w:author="Y" w:date="2018-10-31T13:48:00Z"/>
          <w:rFonts w:ascii="宋体" w:hAnsi="宋体" w:cs="Arial-ItalicMT"/>
          <w:i/>
          <w:iCs/>
          <w:kern w:val="0"/>
          <w:sz w:val="20"/>
          <w:szCs w:val="20"/>
        </w:rPr>
      </w:pPr>
      <w:ins w:id="4042" w:author="Y" w:date="2018-10-31T13:48:00Z">
        <w:r>
          <w:rPr>
            <w:rFonts w:ascii="宋体" w:hAnsi="宋体" w:cs="ArialMT"/>
            <w:kern w:val="0"/>
            <w:sz w:val="20"/>
            <w:szCs w:val="20"/>
          </w:rPr>
          <w:t xml:space="preserve">[16] CENELEC Guide 29:2007, </w:t>
        </w:r>
      </w:ins>
      <w:ins w:id="4043" w:author="Y" w:date="2018-10-31T13:48:00Z">
        <w:r>
          <w:rPr>
            <w:rFonts w:ascii="宋体" w:hAnsi="宋体" w:cs="Arial-ItalicMT"/>
            <w:i/>
            <w:iCs/>
            <w:kern w:val="0"/>
            <w:sz w:val="20"/>
            <w:szCs w:val="20"/>
          </w:rPr>
          <w:t>Temperatures of hot surfaces likely to be touched</w:t>
        </w:r>
      </w:ins>
    </w:p>
    <w:p w14:paraId="5D854B4C">
      <w:pPr>
        <w:autoSpaceDE w:val="0"/>
        <w:autoSpaceDN w:val="0"/>
        <w:adjustRightInd w:val="0"/>
        <w:jc w:val="left"/>
        <w:rPr>
          <w:ins w:id="4044" w:author="Y" w:date="2018-10-31T13:48:00Z"/>
          <w:rFonts w:ascii="宋体" w:hAnsi="宋体" w:cs="Arial-ItalicMT"/>
          <w:i/>
          <w:iCs/>
          <w:kern w:val="0"/>
          <w:sz w:val="20"/>
          <w:szCs w:val="20"/>
        </w:rPr>
      </w:pPr>
      <w:ins w:id="4045" w:author="Y" w:date="2018-10-31T13:48:00Z">
        <w:r>
          <w:rPr>
            <w:rFonts w:ascii="宋体" w:hAnsi="宋体" w:cs="ArialMT"/>
            <w:kern w:val="0"/>
            <w:sz w:val="20"/>
            <w:szCs w:val="20"/>
          </w:rPr>
          <w:t xml:space="preserve">[17] IEC 60601-2-4:2010, </w:t>
        </w:r>
      </w:ins>
      <w:ins w:id="4046" w:author="Y" w:date="2018-10-31T13:48:00Z">
        <w:r>
          <w:rPr>
            <w:rFonts w:ascii="宋体" w:hAnsi="宋体" w:cs="Arial-ItalicMT"/>
            <w:i/>
            <w:iCs/>
            <w:kern w:val="0"/>
            <w:sz w:val="20"/>
            <w:szCs w:val="20"/>
          </w:rPr>
          <w:t>Medical electrical equipment – Part 2-4: Particular requirements for the basic safety and essential performance of cardiac defibrillators</w:t>
        </w:r>
      </w:ins>
    </w:p>
    <w:p w14:paraId="1B10E770">
      <w:pPr>
        <w:rPr>
          <w:ins w:id="4047" w:author="Y" w:date="2018-10-31T13:48:00Z"/>
          <w:rFonts w:ascii="宋体" w:hAnsi="宋体" w:cs="ArialMT"/>
          <w:kern w:val="0"/>
          <w:sz w:val="20"/>
          <w:szCs w:val="20"/>
        </w:rPr>
      </w:pPr>
      <w:ins w:id="4048" w:author="Y" w:date="2018-10-31T13:48:00Z">
        <w:r>
          <w:rPr>
            <w:rFonts w:ascii="宋体" w:hAnsi="宋体" w:cs="ArialMT"/>
            <w:kern w:val="0"/>
            <w:sz w:val="20"/>
            <w:szCs w:val="20"/>
          </w:rPr>
          <w:t xml:space="preserve">[18] IEC 60529, </w:t>
        </w:r>
      </w:ins>
      <w:ins w:id="4049" w:author="Y" w:date="2018-10-31T13:48:00Z">
        <w:r>
          <w:rPr>
            <w:rFonts w:ascii="宋体" w:hAnsi="宋体" w:cs="ArialMT"/>
            <w:i/>
            <w:kern w:val="0"/>
            <w:sz w:val="20"/>
            <w:szCs w:val="20"/>
          </w:rPr>
          <w:t>Degrees of protection provided by enclosures (IP Code)</w:t>
        </w:r>
      </w:ins>
    </w:p>
    <w:p w14:paraId="6C6E9657">
      <w:pPr>
        <w:pStyle w:val="25"/>
        <w:rPr>
          <w:rFonts w:hint="eastAsia"/>
        </w:rPr>
      </w:pPr>
    </w:p>
    <w:sectPr>
      <w:footerReference r:id="rId9" w:type="default"/>
      <w:pgSz w:w="11906" w:h="16838"/>
      <w:pgMar w:top="567" w:right="1134" w:bottom="1134" w:left="1418" w:header="1418" w:footer="1134" w:gutter="0"/>
      <w:pgNumType w:start="1"/>
      <w:cols w:space="720" w:num="1"/>
      <w:formProt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XQ" w:date="2018-10-24T09:51:00Z" w:initials="Z">
    <w:p w14:paraId="4046F711">
      <w:pPr>
        <w:pStyle w:val="9"/>
      </w:pPr>
      <w:r>
        <w:t>会议未定论</w:t>
      </w:r>
      <w:r>
        <w:rPr>
          <w:rFonts w:hint="eastAsia"/>
        </w:rPr>
        <w:t>！</w:t>
      </w:r>
    </w:p>
  </w:comment>
  <w:comment w:id="1" w:author="ZXQ" w:date="2018-10-24T10:12:00Z" w:initials="Z">
    <w:p w14:paraId="71C4699B">
      <w:pPr>
        <w:pStyle w:val="9"/>
      </w:pPr>
      <w:r>
        <w:t>术语未定论是否含手术</w:t>
      </w:r>
      <w:r>
        <w:rPr>
          <w:rFonts w:hint="eastAsia"/>
        </w:rPr>
        <w:t>！</w:t>
      </w:r>
    </w:p>
  </w:comment>
  <w:comment w:id="2" w:author="ZXQ" w:date="2018-10-24T11:12:00Z" w:initials="Z">
    <w:p w14:paraId="08CE2563">
      <w:pPr>
        <w:pStyle w:val="9"/>
      </w:pPr>
      <w:r>
        <w:t>中文版本无参考文献</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46F711" w15:done="0"/>
  <w15:commentEx w15:paraId="71C4699B" w15:done="0"/>
  <w15:commentEx w15:paraId="08CE2563"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00"/>
    <w:family w:val="modern"/>
    <w:pitch w:val="default"/>
    <w:sig w:usb0="800002BF" w:usb1="38CF7CFA" w:usb2="00000016" w:usb3="00000000" w:csb0="00040001" w:csb1="0000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0"/>
    <w:family w:val="roman"/>
    <w:pitch w:val="default"/>
    <w:sig w:usb0="00000000" w:usb1="10000000" w:usb2="00000000" w:usb3="00000000" w:csb0="80000000" w:csb1="00000000"/>
  </w:font>
  <w:font w:name="Cambria Math">
    <w:altName w:val="Kingsoft Math"/>
    <w:panose1 w:val="02040503050406030204"/>
    <w:charset w:val="00"/>
    <w:family w:val="roman"/>
    <w:pitch w:val="default"/>
    <w:sig w:usb0="E00006FF" w:usb1="420024FF" w:usb2="02000000" w:usb3="00000000" w:csb0="0000019F" w:csb1="00000000"/>
  </w:font>
  <w:font w:name="MS Gothic">
    <w:altName w:val="苹方-简"/>
    <w:panose1 w:val="020B0609070205080204"/>
    <w:charset w:val="00"/>
    <w:family w:val="modern"/>
    <w:pitch w:val="default"/>
    <w:sig w:usb0="E00002FF" w:usb1="6AC7FDFB" w:usb2="08000012" w:usb3="00000000" w:csb0="0002009F" w:csb1="00000000"/>
  </w:font>
  <w:font w:name="ºÚÌå">
    <w:altName w:val="苹方-简"/>
    <w:panose1 w:val="00000000000000000000"/>
    <w:charset w:val="00"/>
    <w:family w:val="modern"/>
    <w:pitch w:val="default"/>
    <w:sig w:usb0="00000003" w:usb1="00000000" w:usb2="00000000" w:usb3="00000000" w:csb0="00000001" w:csb1="00000000"/>
  </w:font>
  <w:font w:name="仿宋">
    <w:altName w:val="方正仿宋_GBK"/>
    <w:panose1 w:val="02010609060101010101"/>
    <w:charset w:val="00"/>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MS Mincho">
    <w:altName w:val="Hiragino Sans"/>
    <w:panose1 w:val="02020609040205080304"/>
    <w:charset w:val="00"/>
    <w:family w:val="roman"/>
    <w:pitch w:val="default"/>
    <w:sig w:usb0="00000000" w:usb1="08070000" w:usb2="00000010" w:usb3="00000000" w:csb0="00020000" w:csb1="00000000"/>
  </w:font>
  <w:font w:name="HiddenHorzOCR">
    <w:altName w:val="苹方-简"/>
    <w:panose1 w:val="00000000000000000000"/>
    <w:charset w:val="00"/>
    <w:family w:val="auto"/>
    <w:pitch w:val="default"/>
    <w:sig w:usb0="00000001" w:usb1="08070000" w:usb2="00000010" w:usb3="00000000" w:csb0="00020000" w:csb1="00000000"/>
  </w:font>
  <w:font w:name="幼圆">
    <w:altName w:val="苹方-简"/>
    <w:panose1 w:val="02010509060101010101"/>
    <w:charset w:val="00"/>
    <w:family w:val="modern"/>
    <w:pitch w:val="default"/>
    <w:sig w:usb0="00000001" w:usb1="080E0000" w:usb2="00000010" w:usb3="00000000" w:csb0="00040000" w:csb1="00000000"/>
  </w:font>
  <w:font w:name="ArialMT">
    <w:panose1 w:val="020B0604020202090204"/>
    <w:charset w:val="00"/>
    <w:family w:val="swiss"/>
    <w:pitch w:val="default"/>
    <w:sig w:usb0="E0000AFF" w:usb1="00007843" w:usb2="00000001" w:usb3="00000000" w:csb0="400001BF" w:csb1="DFF70000"/>
  </w:font>
  <w:font w:name="Arial-BoldMT">
    <w:panose1 w:val="020B0604020202090204"/>
    <w:charset w:val="00"/>
    <w:family w:val="swiss"/>
    <w:pitch w:val="default"/>
    <w:sig w:usb0="E0000AFF" w:usb1="00007843" w:usb2="00000001" w:usb3="00000000" w:csb0="400001BF" w:csb1="DFF70000"/>
  </w:font>
  <w:font w:name="Arial-ItalicMT">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儷宋 Pro">
    <w:panose1 w:val="02020300000000000000"/>
    <w:charset w:val="88"/>
    <w:family w:val="auto"/>
    <w:pitch w:val="default"/>
    <w:sig w:usb0="80000001" w:usb1="28091800" w:usb2="00000016" w:usb3="00000000" w:csb0="001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AB096">
    <w:pPr>
      <w:pStyle w:val="19"/>
      <w:jc w:val="left"/>
      <w:rPr>
        <w:sz w:val="21"/>
        <w:szCs w:val="21"/>
        <w:rPrChange w:id="7" w:author="Ht" w:date="2018-10-30T10:38:00Z">
          <w:rPr/>
        </w:rPrChange>
      </w:rPr>
      <w:pPrChange w:id="6" w:author="Ht" w:date="2018-10-30T10:30:00Z">
        <w:pPr>
          <w:pStyle w:val="19"/>
        </w:pPr>
      </w:pPrChange>
    </w:pPr>
    <w:ins w:id="8" w:author="Ht" w:date="2018-10-30T10:31:00Z">
      <w:r>
        <w:rPr>
          <w:sz w:val="21"/>
          <w:szCs w:val="21"/>
          <w:rPrChange w:id="9" w:author="Ht" w:date="2018-10-30T10:31:00Z">
            <w:rPr/>
          </w:rPrChange>
        </w:rPr>
        <w:fldChar w:fldCharType="begin"/>
      </w:r>
    </w:ins>
    <w:ins w:id="11" w:author="Ht" w:date="2018-10-30T10:31:00Z">
      <w:r>
        <w:rPr>
          <w:sz w:val="21"/>
          <w:szCs w:val="21"/>
          <w:rPrChange w:id="12" w:author="Ht" w:date="2018-10-30T10:31:00Z">
            <w:rPr/>
          </w:rPrChange>
        </w:rPr>
        <w:instrText xml:space="preserve"> PAGE   \* MERGEFORMAT </w:instrText>
      </w:r>
    </w:ins>
    <w:ins w:id="14" w:author="Ht" w:date="2018-10-30T10:31:00Z">
      <w:r>
        <w:rPr>
          <w:sz w:val="21"/>
          <w:szCs w:val="21"/>
          <w:rPrChange w:id="15" w:author="Ht" w:date="2018-10-30T10:31:00Z">
            <w:rPr/>
          </w:rPrChange>
        </w:rPr>
        <w:fldChar w:fldCharType="separate"/>
      </w:r>
    </w:ins>
    <w:r>
      <w:rPr>
        <w:sz w:val="21"/>
        <w:szCs w:val="21"/>
        <w:lang w:val="zh-CN"/>
      </w:rPr>
      <w:t>12</w:t>
    </w:r>
    <w:ins w:id="17" w:author="Ht" w:date="2018-10-30T10:31:00Z">
      <w:r>
        <w:rPr>
          <w:sz w:val="21"/>
          <w:szCs w:val="21"/>
          <w:rPrChange w:id="18" w:author="Ht" w:date="2018-10-30T10:31:00Z">
            <w:rPr/>
          </w:rPrChange>
        </w:rPr>
        <w:fldChar w:fldCharType="end"/>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F33A0E">
    <w:pPr>
      <w:pStyle w:val="19"/>
      <w:rPr>
        <w:rFonts w:hint="eastAsia"/>
      </w:rPr>
    </w:pPr>
    <w:ins w:id="25" w:author="Y" w:date="2018-10-31T09:56:00Z">
      <w:r>
        <w:rPr/>
        <w:fldChar w:fldCharType="begin"/>
      </w:r>
    </w:ins>
    <w:ins w:id="26" w:author="Y" w:date="2018-10-31T09:56:00Z">
      <w:r>
        <w:rPr>
          <w:rStyle w:val="38"/>
        </w:rPr>
        <w:instrText xml:space="preserve"> PAGE </w:instrText>
      </w:r>
    </w:ins>
    <w:r>
      <w:fldChar w:fldCharType="separate"/>
    </w:r>
    <w:r>
      <w:rPr>
        <w:rStyle w:val="38"/>
        <w:lang/>
      </w:rPr>
      <w:t>V</w:t>
    </w:r>
    <w:ins w:id="27" w:author="Y" w:date="2018-10-31T09:56:00Z">
      <w:r>
        <w:rPr/>
        <w:fldChar w:fldCharType="end"/>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F1171">
    <w:pPr>
      <w:pStyle w:val="19"/>
      <w:rPr>
        <w:sz w:val="21"/>
        <w:szCs w:val="21"/>
        <w:rPrChange w:id="28" w:author="Ht" w:date="2018-10-30T10:37:00Z">
          <w:rPr/>
        </w:rPrChange>
      </w:rPr>
    </w:pPr>
    <w:ins w:id="29" w:author="Ht" w:date="2018-10-30T10:37:00Z">
      <w:r>
        <w:rPr>
          <w:sz w:val="21"/>
          <w:szCs w:val="21"/>
          <w:rPrChange w:id="30" w:author="Ht" w:date="2018-10-30T10:37:00Z">
            <w:rPr/>
          </w:rPrChange>
        </w:rPr>
        <w:fldChar w:fldCharType="begin"/>
      </w:r>
    </w:ins>
    <w:ins w:id="32" w:author="Ht" w:date="2018-10-30T10:37:00Z">
      <w:r>
        <w:rPr>
          <w:sz w:val="21"/>
          <w:szCs w:val="21"/>
          <w:rPrChange w:id="33" w:author="Ht" w:date="2018-10-30T10:37:00Z">
            <w:rPr/>
          </w:rPrChange>
        </w:rPr>
        <w:instrText xml:space="preserve"> PAGE   \* MERGEFORMAT </w:instrText>
      </w:r>
    </w:ins>
    <w:ins w:id="35" w:author="Ht" w:date="2018-10-30T10:37:00Z">
      <w:r>
        <w:rPr>
          <w:sz w:val="21"/>
          <w:szCs w:val="21"/>
          <w:rPrChange w:id="36" w:author="Ht" w:date="2018-10-30T10:37:00Z">
            <w:rPr/>
          </w:rPrChange>
        </w:rPr>
        <w:fldChar w:fldCharType="separate"/>
      </w:r>
    </w:ins>
    <w:r>
      <w:rPr>
        <w:sz w:val="21"/>
        <w:szCs w:val="21"/>
        <w:lang w:val="zh-CN"/>
      </w:rPr>
      <w:t>13</w:t>
    </w:r>
    <w:ins w:id="38" w:author="Ht" w:date="2018-10-30T10:37:00Z">
      <w:r>
        <w:rPr>
          <w:sz w:val="21"/>
          <w:szCs w:val="21"/>
          <w:rPrChange w:id="39" w:author="Ht" w:date="2018-10-30T10:37:00Z">
            <w:rPr/>
          </w:rPrChange>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14:paraId="7E126FFC">
      <w:pPr>
        <w:pStyle w:val="26"/>
      </w:pPr>
      <w:r>
        <w:rPr>
          <w:rFonts w:hint="eastAsia" w:hAnsi="宋体" w:cs="Arial"/>
          <w:iCs/>
          <w:kern w:val="0"/>
        </w:rPr>
        <w:t>通用标准是GB9706.1-</w:t>
      </w:r>
      <w:r>
        <w:rPr>
          <w:rFonts w:hint="eastAsia" w:hAnsi="宋体" w:cs="Arial"/>
          <w:iCs/>
          <w:kern w:val="0"/>
          <w:highlight w:val="yellow"/>
        </w:rPr>
        <w:t>20xx</w:t>
      </w:r>
      <w:r>
        <w:rPr>
          <w:rFonts w:hint="eastAsia" w:hAnsi="宋体" w:cs="Arial"/>
          <w:iCs/>
          <w:kern w:val="0"/>
        </w:rPr>
        <w:t>医用电气设备-第1部分：基本安全和基本性能的一般要求。</w:t>
      </w:r>
    </w:p>
  </w:footnote>
  <w:footnote w:id="1">
    <w:p w14:paraId="593D71D8">
      <w:pPr>
        <w:pStyle w:val="26"/>
      </w:pPr>
      <w:ins w:id="0" w:author="Y" w:date="2018-10-31T16:19:00Z">
        <w:r>
          <w:rPr>
            <w:rFonts w:hint="eastAsia"/>
          </w:rPr>
          <w:t>方括号内的数字是指参考文献。</w:t>
        </w:r>
      </w:ins>
    </w:p>
  </w:footnote>
  <w:footnote w:id="2">
    <w:p w14:paraId="2C1824F0">
      <w:pPr>
        <w:pStyle w:val="26"/>
        <w:numPr>
          <w:ilvl w:val="0"/>
          <w:numId w:val="19"/>
        </w:numPr>
        <w:rPr>
          <w:color w:val="FF0000"/>
          <w:rPrChange w:id="1" w:author="zhuxq" w:date="2018-10-25T08:15:00Z">
            <w:rPr/>
          </w:rPrChange>
        </w:rPr>
      </w:pPr>
      <w:ins w:id="2" w:author="Y" w:date="2018-10-31T14:55:00Z">
        <w:r>
          <w:rPr>
            <w:rFonts w:hint="eastAsia"/>
            <w:color w:val="FF0000"/>
          </w:rPr>
          <w:t>方括号内的数字是指参考文献。</w:t>
        </w:r>
      </w:ins>
      <w:del w:id="3" w:author="Y" w:date="2018-10-31T14:55:00Z">
        <w:r>
          <w:rPr>
            <w:rFonts w:hint="eastAsia" w:ascii="宋体"/>
            <w:color w:val="FF0000"/>
            <w:sz w:val="18"/>
            <w:szCs w:val="18"/>
            <w:rPrChange w:id="4" w:author="zhuxq" w:date="2018-10-25T08:15:00Z">
              <w:rPr>
                <w:rFonts w:hint="eastAsia" w:ascii="Times New Roman"/>
                <w:sz w:val="21"/>
                <w:szCs w:val="24"/>
              </w:rPr>
            </w:rPrChange>
          </w:rPr>
          <w:delText>方括号内的数字是指参考文献。</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7DCB20">
    <w:pPr>
      <w:pStyle w:val="76"/>
      <w:wordWrap w:val="0"/>
    </w:pPr>
    <w:r>
      <w:rPr>
        <w:rFonts w:hint="eastAsia"/>
      </w:rPr>
      <w:t>GB 9706.4-</w:t>
    </w:r>
    <w:del w:id="20" w:author="zhuxq" w:date="2018-10-24T15:33:00Z">
      <w:r>
        <w:rPr>
          <w:rFonts w:hint="eastAsia"/>
        </w:rPr>
        <w:delText>201X</w:delText>
      </w:r>
    </w:del>
    <w:ins w:id="21" w:author="zhuxq" w:date="2018-10-24T15:33:00Z">
      <w:r>
        <w:rPr>
          <w:rFonts w:hint="eastAsia"/>
        </w:rPr>
        <w:t>20</w:t>
      </w:r>
    </w:ins>
    <w:ins w:id="22" w:author="zhuxq" w:date="2018-10-24T15:33:00Z">
      <w:r>
        <w:rPr/>
        <w:t>X</w:t>
      </w:r>
    </w:ins>
    <w:ins w:id="23" w:author="zhuxq" w:date="2018-10-24T15:33:00Z">
      <w:r>
        <w:rPr>
          <w:rFonts w:hint="eastAsia"/>
        </w:rPr>
        <w:t>X</w:t>
      </w:r>
    </w:ins>
    <w:del w:id="24" w:author="zhuxq" w:date="2018-10-24T15:33:00Z">
      <w:r>
        <w:rPr>
          <w:rFonts w:hint="eastAsia"/>
        </w:rPr>
        <w:delText>/IEC 60601-2-2:2017</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102AD"/>
    <w:multiLevelType w:val="multilevel"/>
    <w:tmpl w:val="079102AD"/>
    <w:lvl w:ilvl="0" w:tentative="0">
      <w:start w:val="1"/>
      <w:numFmt w:val="decimal"/>
      <w:pStyle w:val="83"/>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45"/>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63"/>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3">
    <w:nsid w:val="0DDE2B46"/>
    <w:multiLevelType w:val="multilevel"/>
    <w:tmpl w:val="0DDE2B46"/>
    <w:lvl w:ilvl="0" w:tentative="0">
      <w:start w:val="1"/>
      <w:numFmt w:val="lowerLetter"/>
      <w:pStyle w:val="136"/>
      <w:suff w:val="nothing"/>
      <w:lvlText w:val="%1   "/>
      <w:lvlJc w:val="left"/>
      <w:pPr>
        <w:ind w:left="544" w:hanging="181"/>
      </w:pPr>
      <w:rPr>
        <w:rFonts w:hint="eastAsia" w:ascii="宋体" w:hAns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4">
    <w:nsid w:val="1DBF583A"/>
    <w:multiLevelType w:val="multilevel"/>
    <w:tmpl w:val="1DBF583A"/>
    <w:lvl w:ilvl="0" w:tentative="0">
      <w:start w:val="1"/>
      <w:numFmt w:val="decimal"/>
      <w:pStyle w:val="100"/>
      <w:suff w:val="nothing"/>
      <w:lvlText w:val="注%1："/>
      <w:lvlJc w:val="left"/>
      <w:pPr>
        <w:ind w:left="811" w:hanging="448"/>
      </w:pPr>
      <w:rPr>
        <w:rFonts w:hint="eastAsia" w:ascii="黑体" w:hAnsi="黑体" w:eastAsia="黑体"/>
        <w:b w:val="0"/>
        <w:i w:val="0"/>
        <w:sz w:val="18"/>
        <w:vertAlign w:val="baseline"/>
      </w:rPr>
    </w:lvl>
    <w:lvl w:ilvl="1" w:tentative="0">
      <w:start w:val="1"/>
      <w:numFmt w:val="lowerLetter"/>
      <w:lvlText w:val="%2)"/>
      <w:lvlJc w:val="left"/>
      <w:pPr>
        <w:tabs>
          <w:tab w:val="left" w:pos="181"/>
        </w:tabs>
        <w:ind w:left="1174" w:hanging="630"/>
      </w:pPr>
      <w:rPr>
        <w:rFonts w:hint="eastAsia"/>
        <w:vertAlign w:val="baseline"/>
      </w:rPr>
    </w:lvl>
    <w:lvl w:ilvl="2" w:tentative="0">
      <w:start w:val="1"/>
      <w:numFmt w:val="lowerRoman"/>
      <w:lvlText w:val="%3."/>
      <w:lvlJc w:val="right"/>
      <w:pPr>
        <w:tabs>
          <w:tab w:val="left" w:pos="181"/>
        </w:tabs>
        <w:ind w:left="1174" w:hanging="630"/>
      </w:pPr>
      <w:rPr>
        <w:rFonts w:hint="eastAsia"/>
        <w:vertAlign w:val="baseline"/>
      </w:rPr>
    </w:lvl>
    <w:lvl w:ilvl="3" w:tentative="0">
      <w:start w:val="1"/>
      <w:numFmt w:val="decimal"/>
      <w:lvlText w:val="%4."/>
      <w:lvlJc w:val="left"/>
      <w:pPr>
        <w:tabs>
          <w:tab w:val="left" w:pos="181"/>
        </w:tabs>
        <w:ind w:left="1174" w:hanging="630"/>
      </w:pPr>
      <w:rPr>
        <w:rFonts w:hint="eastAsia"/>
        <w:vertAlign w:val="baseline"/>
      </w:rPr>
    </w:lvl>
    <w:lvl w:ilvl="4" w:tentative="0">
      <w:start w:val="1"/>
      <w:numFmt w:val="lowerLetter"/>
      <w:lvlText w:val="%5)"/>
      <w:lvlJc w:val="left"/>
      <w:pPr>
        <w:tabs>
          <w:tab w:val="left" w:pos="181"/>
        </w:tabs>
        <w:ind w:left="1174" w:hanging="630"/>
      </w:pPr>
      <w:rPr>
        <w:rFonts w:hint="eastAsia"/>
        <w:vertAlign w:val="baseline"/>
      </w:rPr>
    </w:lvl>
    <w:lvl w:ilvl="5" w:tentative="0">
      <w:start w:val="1"/>
      <w:numFmt w:val="lowerRoman"/>
      <w:lvlText w:val="%6."/>
      <w:lvlJc w:val="right"/>
      <w:pPr>
        <w:tabs>
          <w:tab w:val="left" w:pos="181"/>
        </w:tabs>
        <w:ind w:left="1174" w:hanging="630"/>
      </w:pPr>
      <w:rPr>
        <w:rFonts w:hint="eastAsia"/>
        <w:vertAlign w:val="baseline"/>
      </w:rPr>
    </w:lvl>
    <w:lvl w:ilvl="6" w:tentative="0">
      <w:start w:val="1"/>
      <w:numFmt w:val="decimal"/>
      <w:lvlText w:val="%7."/>
      <w:lvlJc w:val="left"/>
      <w:pPr>
        <w:tabs>
          <w:tab w:val="left" w:pos="181"/>
        </w:tabs>
        <w:ind w:left="1174" w:hanging="630"/>
      </w:pPr>
      <w:rPr>
        <w:rFonts w:hint="eastAsia"/>
        <w:vertAlign w:val="baseline"/>
      </w:rPr>
    </w:lvl>
    <w:lvl w:ilvl="7" w:tentative="0">
      <w:start w:val="1"/>
      <w:numFmt w:val="lowerLetter"/>
      <w:lvlText w:val="%8)"/>
      <w:lvlJc w:val="left"/>
      <w:pPr>
        <w:tabs>
          <w:tab w:val="left" w:pos="181"/>
        </w:tabs>
        <w:ind w:left="1174" w:hanging="630"/>
      </w:pPr>
      <w:rPr>
        <w:rFonts w:hint="eastAsia"/>
        <w:vertAlign w:val="baseline"/>
      </w:rPr>
    </w:lvl>
    <w:lvl w:ilvl="8" w:tentative="0">
      <w:start w:val="1"/>
      <w:numFmt w:val="lowerRoman"/>
      <w:lvlText w:val="%9."/>
      <w:lvlJc w:val="right"/>
      <w:pPr>
        <w:tabs>
          <w:tab w:val="left" w:pos="181"/>
        </w:tabs>
        <w:ind w:left="1174" w:hanging="630"/>
      </w:pPr>
      <w:rPr>
        <w:rFonts w:hint="eastAsia"/>
        <w:vertAlign w:val="baseline"/>
      </w:rPr>
    </w:lvl>
  </w:abstractNum>
  <w:abstractNum w:abstractNumId="5">
    <w:nsid w:val="1FC91163"/>
    <w:multiLevelType w:val="multilevel"/>
    <w:tmpl w:val="1FC91163"/>
    <w:lvl w:ilvl="0" w:tentative="0">
      <w:start w:val="1"/>
      <w:numFmt w:val="decimal"/>
      <w:pStyle w:val="65"/>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62"/>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61"/>
      <w:suff w:val="nothing"/>
      <w:lvlText w:val="%1.%2.%3　"/>
      <w:lvlJc w:val="left"/>
      <w:pPr>
        <w:ind w:left="0" w:firstLine="0"/>
      </w:pPr>
      <w:rPr>
        <w:rFonts w:hint="eastAsia" w:ascii="黑体" w:hAnsi="Times New Roman" w:eastAsia="黑体"/>
        <w:b w:val="0"/>
        <w:i w:val="0"/>
        <w:sz w:val="21"/>
      </w:rPr>
    </w:lvl>
    <w:lvl w:ilvl="3" w:tentative="0">
      <w:start w:val="1"/>
      <w:numFmt w:val="decimal"/>
      <w:pStyle w:val="60"/>
      <w:suff w:val="nothing"/>
      <w:lvlText w:val="%1.%2.%3.%4　"/>
      <w:lvlJc w:val="left"/>
      <w:pPr>
        <w:ind w:left="0" w:firstLine="0"/>
      </w:pPr>
      <w:rPr>
        <w:rFonts w:hint="eastAsia" w:ascii="黑体" w:hAnsi="Times New Roman" w:eastAsia="黑体"/>
        <w:b w:val="0"/>
        <w:i w:val="0"/>
        <w:sz w:val="21"/>
      </w:rPr>
    </w:lvl>
    <w:lvl w:ilvl="4" w:tentative="0">
      <w:start w:val="1"/>
      <w:numFmt w:val="decimal"/>
      <w:pStyle w:val="59"/>
      <w:suff w:val="nothing"/>
      <w:lvlText w:val="%1.%2.%3.%4.%5　"/>
      <w:lvlJc w:val="left"/>
      <w:pPr>
        <w:ind w:left="0" w:firstLine="0"/>
      </w:pPr>
      <w:rPr>
        <w:rFonts w:hint="eastAsia" w:ascii="黑体" w:hAnsi="Times New Roman" w:eastAsia="黑体"/>
        <w:b w:val="0"/>
        <w:i w:val="0"/>
        <w:sz w:val="21"/>
      </w:rPr>
    </w:lvl>
    <w:lvl w:ilvl="5" w:tentative="0">
      <w:start w:val="1"/>
      <w:numFmt w:val="decimal"/>
      <w:pStyle w:val="88"/>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2A8F7113"/>
    <w:multiLevelType w:val="multilevel"/>
    <w:tmpl w:val="2A8F7113"/>
    <w:lvl w:ilvl="0" w:tentative="0">
      <w:start w:val="1"/>
      <w:numFmt w:val="upperLetter"/>
      <w:pStyle w:val="111"/>
      <w:suff w:val="space"/>
      <w:lvlText w:val="%1"/>
      <w:lvlJc w:val="left"/>
      <w:pPr>
        <w:ind w:left="623" w:hanging="425"/>
      </w:pPr>
      <w:rPr>
        <w:rFonts w:hint="eastAsia"/>
      </w:rPr>
    </w:lvl>
    <w:lvl w:ilvl="1" w:tentative="0">
      <w:start w:val="1"/>
      <w:numFmt w:val="decimal"/>
      <w:pStyle w:val="112"/>
      <w:suff w:val="nothing"/>
      <w:lvlText w:val="图A%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7">
    <w:nsid w:val="2C5917C3"/>
    <w:multiLevelType w:val="multilevel"/>
    <w:tmpl w:val="2C5917C3"/>
    <w:lvl w:ilvl="0" w:tentative="0">
      <w:start w:val="1"/>
      <w:numFmt w:val="none"/>
      <w:pStyle w:val="99"/>
      <w:suff w:val="nothing"/>
      <w:lvlText w:val="%1——"/>
      <w:lvlJc w:val="left"/>
      <w:pPr>
        <w:ind w:left="833" w:hanging="408"/>
      </w:pPr>
      <w:rPr>
        <w:rFonts w:hint="eastAsia"/>
      </w:rPr>
    </w:lvl>
    <w:lvl w:ilvl="1" w:tentative="0">
      <w:start w:val="1"/>
      <w:numFmt w:val="bullet"/>
      <w:pStyle w:val="84"/>
      <w:lvlText w:val=""/>
      <w:lvlJc w:val="left"/>
      <w:pPr>
        <w:tabs>
          <w:tab w:val="left" w:pos="760"/>
        </w:tabs>
        <w:ind w:left="1264" w:hanging="413"/>
      </w:pPr>
      <w:rPr>
        <w:rFonts w:hint="default" w:ascii="Symbol" w:hAnsi="Symbol"/>
        <w:color w:val="auto"/>
      </w:rPr>
    </w:lvl>
    <w:lvl w:ilvl="2" w:tentative="0">
      <w:start w:val="1"/>
      <w:numFmt w:val="bullet"/>
      <w:pStyle w:val="68"/>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8">
    <w:nsid w:val="31F959E3"/>
    <w:multiLevelType w:val="singleLevel"/>
    <w:tmpl w:val="31F959E3"/>
    <w:lvl w:ilvl="0" w:tentative="0">
      <w:start w:val="1"/>
      <w:numFmt w:val="decimal"/>
      <w:pStyle w:val="3"/>
      <w:lvlText w:val="%1)"/>
      <w:lvlJc w:val="left"/>
      <w:pPr>
        <w:tabs>
          <w:tab w:val="left" w:pos="360"/>
        </w:tabs>
        <w:ind w:left="360" w:hanging="360"/>
      </w:pPr>
    </w:lvl>
  </w:abstractNum>
  <w:abstractNum w:abstractNumId="9">
    <w:nsid w:val="3D733618"/>
    <w:multiLevelType w:val="multilevel"/>
    <w:tmpl w:val="3D733618"/>
    <w:lvl w:ilvl="0" w:tentative="0">
      <w:start w:val="1"/>
      <w:numFmt w:val="decimal"/>
      <w:pStyle w:val="26"/>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0">
    <w:nsid w:val="44C50F90"/>
    <w:multiLevelType w:val="multilevel"/>
    <w:tmpl w:val="44C50F90"/>
    <w:lvl w:ilvl="0" w:tentative="0">
      <w:start w:val="1"/>
      <w:numFmt w:val="lowerLetter"/>
      <w:pStyle w:val="69"/>
      <w:lvlText w:val="%1)"/>
      <w:lvlJc w:val="left"/>
      <w:pPr>
        <w:tabs>
          <w:tab w:val="left" w:pos="839"/>
        </w:tabs>
        <w:ind w:left="839" w:hanging="419"/>
      </w:pPr>
      <w:rPr>
        <w:rFonts w:hint="eastAsia" w:ascii="宋体" w:hAnsi="宋体" w:eastAsia="宋体"/>
        <w:b w:val="0"/>
        <w:i w:val="0"/>
        <w:sz w:val="20"/>
        <w:szCs w:val="21"/>
      </w:rPr>
    </w:lvl>
    <w:lvl w:ilvl="1" w:tentative="0">
      <w:start w:val="1"/>
      <w:numFmt w:val="decimal"/>
      <w:pStyle w:val="75"/>
      <w:lvlText w:val="%2)"/>
      <w:lvlJc w:val="left"/>
      <w:pPr>
        <w:tabs>
          <w:tab w:val="left" w:pos="1259"/>
        </w:tabs>
        <w:ind w:left="1259" w:hanging="420"/>
      </w:pPr>
      <w:rPr>
        <w:rFonts w:hint="eastAsia" w:ascii="宋体" w:hAnsi="宋体" w:eastAsia="宋体"/>
        <w:b w:val="0"/>
        <w:i w:val="0"/>
        <w:sz w:val="20"/>
      </w:rPr>
    </w:lvl>
    <w:lvl w:ilvl="2" w:tentative="0">
      <w:start w:val="1"/>
      <w:numFmt w:val="decimal"/>
      <w:pStyle w:val="94"/>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11">
    <w:nsid w:val="4B733A5F"/>
    <w:multiLevelType w:val="multilevel"/>
    <w:tmpl w:val="4B733A5F"/>
    <w:lvl w:ilvl="0" w:tentative="0">
      <w:start w:val="1"/>
      <w:numFmt w:val="decimal"/>
      <w:pStyle w:val="82"/>
      <w:suff w:val="nothing"/>
      <w:lvlText w:val="示例%1："/>
      <w:lvlJc w:val="left"/>
      <w:pPr>
        <w:ind w:left="0" w:firstLine="363"/>
      </w:pPr>
      <w:rPr>
        <w:rFonts w:hint="eastAsia" w:ascii="黑体" w:hAnsi="黑体" w:eastAsia="黑体"/>
        <w:b w:val="0"/>
        <w:i w:val="0"/>
        <w:spacing w:val="0"/>
        <w:w w:val="100"/>
        <w:sz w:val="18"/>
        <w:szCs w:val="18"/>
        <w:vertAlign w:val="baseline"/>
      </w:rPr>
    </w:lvl>
    <w:lvl w:ilvl="1" w:tentative="0">
      <w:start w:val="1"/>
      <w:numFmt w:val="lowerLetter"/>
      <w:lvlText w:val="%2)"/>
      <w:lvlJc w:val="left"/>
      <w:pPr>
        <w:ind w:left="0" w:firstLine="0"/>
      </w:pPr>
      <w:rPr>
        <w:rFonts w:hint="eastAsia" w:ascii="黑体" w:hAnsi="Times New Roman" w:eastAsia="黑体"/>
        <w:b w:val="0"/>
        <w:i w:val="0"/>
        <w:snapToGrid/>
        <w:spacing w:val="0"/>
        <w:w w:val="100"/>
        <w:kern w:val="21"/>
        <w:sz w:val="21"/>
        <w:vertAlign w:val="baseline"/>
      </w:rPr>
    </w:lvl>
    <w:lvl w:ilvl="2" w:tentative="0">
      <w:start w:val="1"/>
      <w:numFmt w:val="lowerRoman"/>
      <w:lvlText w:val="%3."/>
      <w:lvlJc w:val="right"/>
      <w:pPr>
        <w:ind w:left="839" w:hanging="442"/>
      </w:pPr>
      <w:rPr>
        <w:rFonts w:hint="eastAsia" w:ascii="黑体" w:hAnsi="Times New Roman" w:eastAsia="黑体"/>
        <w:b w:val="0"/>
        <w:i w:val="0"/>
        <w:sz w:val="21"/>
        <w:vertAlign w:val="baseline"/>
      </w:rPr>
    </w:lvl>
    <w:lvl w:ilvl="3" w:tentative="0">
      <w:start w:val="1"/>
      <w:numFmt w:val="decimal"/>
      <w:lvlText w:val="%4."/>
      <w:lvlJc w:val="left"/>
      <w:pPr>
        <w:ind w:left="839" w:hanging="442"/>
      </w:pPr>
      <w:rPr>
        <w:rFonts w:hint="eastAsia" w:ascii="黑体" w:hAnsi="Times New Roman" w:eastAsia="黑体"/>
        <w:b w:val="0"/>
        <w:i w:val="0"/>
        <w:sz w:val="21"/>
        <w:vertAlign w:val="baseline"/>
      </w:rPr>
    </w:lvl>
    <w:lvl w:ilvl="4" w:tentative="0">
      <w:start w:val="1"/>
      <w:numFmt w:val="lowerLetter"/>
      <w:lvlText w:val="%5)"/>
      <w:lvlJc w:val="left"/>
      <w:pPr>
        <w:ind w:left="839" w:hanging="442"/>
      </w:pPr>
      <w:rPr>
        <w:rFonts w:hint="eastAsia" w:ascii="黑体" w:hAnsi="Times New Roman" w:eastAsia="黑体"/>
        <w:b w:val="0"/>
        <w:i w:val="0"/>
        <w:sz w:val="21"/>
        <w:vertAlign w:val="baseline"/>
      </w:rPr>
    </w:lvl>
    <w:lvl w:ilvl="5" w:tentative="0">
      <w:start w:val="1"/>
      <w:numFmt w:val="lowerRoman"/>
      <w:lvlText w:val="%6."/>
      <w:lvlJc w:val="right"/>
      <w:pPr>
        <w:ind w:left="839" w:hanging="442"/>
      </w:pPr>
      <w:rPr>
        <w:rFonts w:hint="eastAsia" w:ascii="黑体" w:hAnsi="Times New Roman" w:eastAsia="黑体"/>
        <w:b w:val="0"/>
        <w:i w:val="0"/>
        <w:sz w:val="21"/>
        <w:vertAlign w:val="baseline"/>
      </w:rPr>
    </w:lvl>
    <w:lvl w:ilvl="6" w:tentative="0">
      <w:start w:val="1"/>
      <w:numFmt w:val="decimal"/>
      <w:lvlText w:val="%7."/>
      <w:lvlJc w:val="left"/>
      <w:pPr>
        <w:ind w:left="839" w:hanging="442"/>
      </w:pPr>
      <w:rPr>
        <w:rFonts w:hint="eastAsia" w:ascii="黑体" w:hAnsi="Times New Roman" w:eastAsia="黑体"/>
        <w:b w:val="0"/>
        <w:i w:val="0"/>
        <w:sz w:val="21"/>
        <w:vertAlign w:val="baseline"/>
      </w:rPr>
    </w:lvl>
    <w:lvl w:ilvl="7" w:tentative="0">
      <w:start w:val="1"/>
      <w:numFmt w:val="lowerLetter"/>
      <w:lvlText w:val="%8)"/>
      <w:lvlJc w:val="left"/>
      <w:pPr>
        <w:ind w:left="839" w:hanging="442"/>
      </w:pPr>
      <w:rPr>
        <w:rFonts w:hint="eastAsia"/>
        <w:vertAlign w:val="baseline"/>
      </w:rPr>
    </w:lvl>
    <w:lvl w:ilvl="8" w:tentative="0">
      <w:start w:val="1"/>
      <w:numFmt w:val="lowerRoman"/>
      <w:lvlText w:val="%9."/>
      <w:lvlJc w:val="right"/>
      <w:pPr>
        <w:ind w:left="839" w:hanging="442"/>
      </w:pPr>
      <w:rPr>
        <w:rFonts w:hint="eastAsia"/>
        <w:vertAlign w:val="baseline"/>
      </w:rPr>
    </w:lvl>
  </w:abstractNum>
  <w:abstractNum w:abstractNumId="12">
    <w:nsid w:val="557C2AF5"/>
    <w:multiLevelType w:val="multilevel"/>
    <w:tmpl w:val="557C2AF5"/>
    <w:lvl w:ilvl="0" w:tentative="0">
      <w:start w:val="101"/>
      <w:numFmt w:val="decimal"/>
      <w:pStyle w:val="145"/>
      <w:suff w:val="nothing"/>
      <w:lvlText w:val="图201.%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3">
    <w:nsid w:val="60B55DC2"/>
    <w:multiLevelType w:val="multilevel"/>
    <w:tmpl w:val="60B55DC2"/>
    <w:lvl w:ilvl="0" w:tentative="0">
      <w:start w:val="1"/>
      <w:numFmt w:val="upperLetter"/>
      <w:pStyle w:val="107"/>
      <w:lvlText w:val="%1"/>
      <w:lvlJc w:val="left"/>
      <w:pPr>
        <w:tabs>
          <w:tab w:val="left" w:pos="0"/>
        </w:tabs>
        <w:ind w:left="0" w:hanging="425"/>
      </w:pPr>
      <w:rPr>
        <w:rFonts w:hint="eastAsia"/>
      </w:rPr>
    </w:lvl>
    <w:lvl w:ilvl="1" w:tentative="0">
      <w:start w:val="1"/>
      <w:numFmt w:val="decimal"/>
      <w:pStyle w:val="90"/>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4">
    <w:nsid w:val="646260FA"/>
    <w:multiLevelType w:val="multilevel"/>
    <w:tmpl w:val="646260FA"/>
    <w:lvl w:ilvl="0" w:tentative="0">
      <w:start w:val="101"/>
      <w:numFmt w:val="decimal"/>
      <w:pStyle w:val="141"/>
      <w:suff w:val="nothing"/>
      <w:lvlText w:val="表201.%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5">
    <w:nsid w:val="657D3FBC"/>
    <w:multiLevelType w:val="multilevel"/>
    <w:tmpl w:val="657D3FBC"/>
    <w:lvl w:ilvl="0" w:tentative="0">
      <w:start w:val="27"/>
      <w:numFmt w:val="upperLetter"/>
      <w:pStyle w:val="89"/>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15"/>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17"/>
      <w:suff w:val="nothing"/>
      <w:lvlText w:val="%1.%2.%3　"/>
      <w:lvlJc w:val="left"/>
      <w:pPr>
        <w:ind w:left="0" w:firstLine="0"/>
      </w:pPr>
      <w:rPr>
        <w:rFonts w:hint="eastAsia" w:ascii="黑体" w:hAnsi="Times New Roman" w:eastAsia="黑体"/>
        <w:b w:val="0"/>
        <w:i w:val="0"/>
        <w:sz w:val="21"/>
      </w:rPr>
    </w:lvl>
    <w:lvl w:ilvl="3" w:tentative="0">
      <w:start w:val="1"/>
      <w:numFmt w:val="decimal"/>
      <w:pStyle w:val="73"/>
      <w:suff w:val="nothing"/>
      <w:lvlText w:val="%1.%2.%3.%4　"/>
      <w:lvlJc w:val="left"/>
      <w:pPr>
        <w:ind w:left="0" w:firstLine="0"/>
      </w:pPr>
      <w:rPr>
        <w:rFonts w:hint="eastAsia" w:ascii="黑体" w:hAnsi="Times New Roman" w:eastAsia="黑体"/>
        <w:b w:val="0"/>
        <w:i w:val="0"/>
        <w:sz w:val="21"/>
      </w:rPr>
    </w:lvl>
    <w:lvl w:ilvl="4" w:tentative="0">
      <w:start w:val="1"/>
      <w:numFmt w:val="decimal"/>
      <w:pStyle w:val="72"/>
      <w:suff w:val="nothing"/>
      <w:lvlText w:val="%1.%2.%3.%4.%5　"/>
      <w:lvlJc w:val="left"/>
      <w:pPr>
        <w:ind w:left="0" w:firstLine="0"/>
      </w:pPr>
      <w:rPr>
        <w:rFonts w:hint="eastAsia" w:ascii="黑体" w:hAnsi="Times New Roman" w:eastAsia="黑体"/>
        <w:b w:val="0"/>
        <w:i w:val="0"/>
        <w:sz w:val="21"/>
      </w:rPr>
    </w:lvl>
    <w:lvl w:ilvl="5" w:tentative="0">
      <w:start w:val="1"/>
      <w:numFmt w:val="decimal"/>
      <w:pStyle w:val="109"/>
      <w:suff w:val="nothing"/>
      <w:lvlText w:val="%1.%2.%3.%4.%5.%6　"/>
      <w:lvlJc w:val="left"/>
      <w:pPr>
        <w:ind w:left="0" w:firstLine="0"/>
      </w:pPr>
      <w:rPr>
        <w:rFonts w:hint="eastAsia" w:ascii="黑体" w:hAnsi="Times New Roman" w:eastAsia="黑体"/>
        <w:b w:val="0"/>
        <w:i w:val="0"/>
        <w:sz w:val="21"/>
      </w:rPr>
    </w:lvl>
    <w:lvl w:ilvl="6" w:tentative="0">
      <w:start w:val="1"/>
      <w:numFmt w:val="decimal"/>
      <w:pStyle w:val="113"/>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D6C07CD"/>
    <w:multiLevelType w:val="multilevel"/>
    <w:tmpl w:val="6D6C07CD"/>
    <w:lvl w:ilvl="0" w:tentative="0">
      <w:start w:val="1"/>
      <w:numFmt w:val="lowerLetter"/>
      <w:pStyle w:val="119"/>
      <w:lvlText w:val="%1)"/>
      <w:lvlJc w:val="left"/>
      <w:pPr>
        <w:tabs>
          <w:tab w:val="left" w:pos="839"/>
        </w:tabs>
        <w:ind w:left="839" w:hanging="419"/>
      </w:pPr>
      <w:rPr>
        <w:rFonts w:hint="eastAsia" w:ascii="宋体" w:eastAsia="宋体"/>
        <w:b w:val="0"/>
        <w:i w:val="0"/>
        <w:sz w:val="21"/>
      </w:rPr>
    </w:lvl>
    <w:lvl w:ilvl="1" w:tentative="0">
      <w:start w:val="1"/>
      <w:numFmt w:val="decimal"/>
      <w:pStyle w:val="108"/>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7">
    <w:nsid w:val="6DBF04F4"/>
    <w:multiLevelType w:val="multilevel"/>
    <w:tmpl w:val="6DBF04F4"/>
    <w:lvl w:ilvl="0" w:tentative="0">
      <w:start w:val="1"/>
      <w:numFmt w:val="none"/>
      <w:pStyle w:val="92"/>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8"/>
  </w:num>
  <w:num w:numId="2">
    <w:abstractNumId w:val="9"/>
  </w:num>
  <w:num w:numId="3">
    <w:abstractNumId w:val="1"/>
  </w:num>
  <w:num w:numId="4">
    <w:abstractNumId w:val="5"/>
  </w:num>
  <w:num w:numId="5">
    <w:abstractNumId w:val="2"/>
  </w:num>
  <w:num w:numId="6">
    <w:abstractNumId w:val="7"/>
  </w:num>
  <w:num w:numId="7">
    <w:abstractNumId w:val="10"/>
  </w:num>
  <w:num w:numId="8">
    <w:abstractNumId w:val="15"/>
  </w:num>
  <w:num w:numId="9">
    <w:abstractNumId w:val="11"/>
  </w:num>
  <w:num w:numId="10">
    <w:abstractNumId w:val="0"/>
  </w:num>
  <w:num w:numId="11">
    <w:abstractNumId w:val="13"/>
  </w:num>
  <w:num w:numId="12">
    <w:abstractNumId w:val="17"/>
  </w:num>
  <w:num w:numId="13">
    <w:abstractNumId w:val="4"/>
  </w:num>
  <w:num w:numId="14">
    <w:abstractNumId w:val="16"/>
  </w:num>
  <w:num w:numId="15">
    <w:abstractNumId w:val="6"/>
  </w:num>
  <w:num w:numId="16">
    <w:abstractNumId w:val="3"/>
  </w:num>
  <w:num w:numId="17">
    <w:abstractNumId w:val="14"/>
  </w:num>
  <w:num w:numId="18">
    <w:abstractNumId w:val="12"/>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201"/>
    </w:lvlOverride>
    <w:lvlOverride w:ilvl="1">
      <w:startOverride w:val="7"/>
    </w:lvlOverride>
    <w:lvlOverride w:ilvl="2">
      <w:startOverride w:val="9"/>
    </w:lvlOverride>
    <w:lvlOverride w:ilvl="3">
      <w:startOverride w:val="2"/>
    </w:lvlOverride>
    <w:lvlOverride w:ilvl="4">
      <w:startOverride w:val="2"/>
    </w:lvlOverride>
    <w:lvlOverride w:ilvl="5">
      <w:startOverride w:val="10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201"/>
    </w:lvlOverride>
    <w:lvlOverride w:ilvl="1">
      <w:startOverride w:val="7"/>
    </w:lvlOverride>
    <w:lvlOverride w:ilvl="2">
      <w:startOverride w:val="9"/>
    </w:lvlOverride>
    <w:lvlOverride w:ilvl="3">
      <w:startOverride w:val="2"/>
    </w:lvlOverride>
    <w:lvlOverride w:ilvl="4">
      <w:startOverride w:val="14"/>
    </w:lvlOverride>
    <w:lvlOverride w:ilvl="5">
      <w:startOverride w:val="10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201"/>
    </w:lvlOverride>
    <w:lvlOverride w:ilvl="1">
      <w:startOverride w:val="8"/>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201"/>
    </w:lvlOverride>
    <w:lvlOverride w:ilvl="1">
      <w:startOverride w:val="8"/>
    </w:lvlOverride>
    <w:lvlOverride w:ilvl="2">
      <w:startOverride w:val="4"/>
    </w:lvlOverride>
    <w:lvlOverride w:ilvl="3">
      <w:startOverride w:val="10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201"/>
    </w:lvlOverride>
    <w:lvlOverride w:ilvl="1">
      <w:startOverride w:val="8"/>
    </w:lvlOverride>
    <w:lvlOverride w:ilvl="2">
      <w:startOverride w:val="7"/>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201"/>
    </w:lvlOverride>
    <w:lvlOverride w:ilvl="1">
      <w:startOverride w:val="8"/>
    </w:lvlOverride>
    <w:lvlOverride w:ilvl="2">
      <w:startOverride w:val="7"/>
    </w:lvlOverride>
    <w:lvlOverride w:ilvl="3">
      <w:startOverride w:val="3"/>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201"/>
    </w:lvlOverride>
    <w:lvlOverride w:ilvl="1">
      <w:startOverride w:val="8"/>
    </w:lvlOverride>
    <w:lvlOverride w:ilvl="2">
      <w:startOverride w:val="8"/>
    </w:lvlOverride>
    <w:lvlOverride w:ilvl="3">
      <w:startOverride w:val="3"/>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201"/>
    </w:lvlOverride>
    <w:lvlOverride w:ilvl="1">
      <w:startOverride w:val="8"/>
    </w:lvlOverride>
    <w:lvlOverride w:ilvl="2">
      <w:startOverride w:val="10"/>
    </w:lvlOverride>
    <w:lvlOverride w:ilvl="3">
      <w:startOverride w:val="4"/>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201"/>
    </w:lvlOverride>
    <w:lvlOverride w:ilvl="1">
      <w:startOverride w:val="11"/>
    </w:lvlOverride>
    <w:lvlOverride w:ilvl="2">
      <w:startOverride w:val="6"/>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201"/>
    </w:lvlOverride>
    <w:lvlOverride w:ilvl="1">
      <w:startOverride w:val="1"/>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201"/>
    </w:lvlOverride>
    <w:lvlOverride w:ilvl="1">
      <w:startOverride w:val="11"/>
    </w:lvlOverride>
    <w:lvlOverride w:ilvl="2">
      <w:startOverride w:val="8"/>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201"/>
    </w:lvlOverride>
    <w:lvlOverride w:ilvl="1">
      <w:startOverride w:val="12"/>
    </w:lvlOverride>
    <w:lvlOverride w:ilvl="2">
      <w:startOverride w:val="1"/>
    </w:lvlOverride>
    <w:lvlOverride w:ilvl="3">
      <w:startOverride w:val="10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201"/>
    </w:lvlOverride>
    <w:lvlOverride w:ilvl="1">
      <w:startOverride w:val="1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201"/>
    </w:lvlOverride>
    <w:lvlOverride w:ilvl="1">
      <w:startOverride w:val="12"/>
    </w:lvlOverride>
    <w:lvlOverride w:ilvl="2">
      <w:startOverride w:val="4"/>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201"/>
    </w:lvlOverride>
    <w:lvlOverride w:ilvl="1">
      <w:startOverride w:val="12"/>
    </w:lvlOverride>
    <w:lvlOverride w:ilvl="2">
      <w:startOverride w:val="4"/>
    </w:lvlOverride>
    <w:lvlOverride w:ilvl="3">
      <w:startOverride w:val="2"/>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201"/>
    </w:lvlOverride>
    <w:lvlOverride w:ilvl="1">
      <w:startOverride w:val="12"/>
    </w:lvlOverride>
    <w:lvlOverride w:ilvl="2">
      <w:startOverride w:val="4"/>
    </w:lvlOverride>
    <w:lvlOverride w:ilvl="3">
      <w:startOverride w:val="3"/>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201"/>
    </w:lvlOverride>
    <w:lvlOverride w:ilvl="1">
      <w:startOverride w:val="12"/>
    </w:lvlOverride>
    <w:lvlOverride w:ilvl="2">
      <w:startOverride w:val="4"/>
    </w:lvlOverride>
    <w:lvlOverride w:ilvl="3">
      <w:startOverride w:val="4"/>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201"/>
    </w:lvlOverride>
    <w:lvlOverride w:ilvl="1">
      <w:startOverride w:val="13"/>
    </w:lvlOverride>
    <w:lvlOverride w:ilvl="2">
      <w:startOverride w:val="2"/>
    </w:lvlOverride>
    <w:lvlOverride w:ilvl="3">
      <w:startOverride w:val="13"/>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201"/>
    </w:lvlOverride>
    <w:lvlOverride w:ilvl="1">
      <w:startOverride w:val="15"/>
    </w:lvlOverride>
    <w:lvlOverride w:ilvl="2">
      <w:startOverride w:val="4"/>
    </w:lvlOverride>
    <w:lvlOverride w:ilvl="3">
      <w:startOverride w:val="1"/>
    </w:lvlOverride>
    <w:lvlOverride w:ilvl="4">
      <w:startOverride w:val="10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201"/>
    </w:lvlOverride>
    <w:lvlOverride w:ilvl="1">
      <w:startOverride w:val="15"/>
    </w:lvlOverride>
    <w:lvlOverride w:ilvl="2">
      <w:startOverride w:val="101"/>
    </w:lvlOverride>
    <w:lvlOverride w:ilvl="3">
      <w:startOverride w:val="1"/>
    </w:lvlOverride>
    <w:lvlOverride w:ilvl="4">
      <w:startOverride w:val="102"/>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20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202"/>
    </w:lvlOverride>
    <w:lvlOverride w:ilvl="1">
      <w:startOverride w:val="5"/>
    </w:lvlOverride>
    <w:lvlOverride w:ilvl="2">
      <w:startOverride w:val="2"/>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202"/>
    </w:lvlOverride>
    <w:lvlOverride w:ilvl="1">
      <w:startOverride w:val="7"/>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202"/>
    </w:lvlOverride>
    <w:lvlOverride w:ilvl="1">
      <w:startOverride w:val="10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208"/>
    </w:lvlOverride>
    <w:lvlOverride w:ilvl="1">
      <w:startOverride w:val="10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lvlOverride w:ilvl="0">
      <w:lvl w:ilvl="0" w:tentative="1">
        <w:start w:val="1"/>
        <w:numFmt w:val="upperLetter"/>
        <w:suff w:val="space"/>
        <w:lvlText w:val="%1"/>
        <w:lvlJc w:val="left"/>
        <w:pPr>
          <w:ind w:left="623" w:hanging="425"/>
        </w:pPr>
        <w:rPr>
          <w:rFonts w:hint="eastAsia"/>
        </w:rPr>
      </w:lvl>
    </w:lvlOverride>
    <w:lvlOverride w:ilvl="1">
      <w:lvl w:ilvl="1" w:tentative="1">
        <w:start w:val="1"/>
        <w:numFmt w:val="decimal"/>
        <w:suff w:val="nothing"/>
        <w:lvlText w:val="图A%1.%2　"/>
        <w:lvlJc w:val="left"/>
        <w:pPr>
          <w:ind w:left="1190" w:hanging="567"/>
        </w:pPr>
        <w:rPr>
          <w:rFonts w:hint="eastAsia"/>
        </w:rPr>
      </w:lvl>
    </w:lvlOverride>
    <w:lvlOverride w:ilvl="2">
      <w:lvl w:ilvl="2" w:tentative="1">
        <w:start w:val="1"/>
        <w:numFmt w:val="decimal"/>
        <w:lvlText w:val="%1.%2.%3"/>
        <w:lvlJc w:val="left"/>
        <w:pPr>
          <w:tabs>
            <w:tab w:val="left" w:pos="1616"/>
          </w:tabs>
          <w:ind w:left="1616" w:hanging="567"/>
        </w:pPr>
        <w:rPr>
          <w:rFonts w:hint="eastAsia"/>
        </w:rPr>
      </w:lvl>
    </w:lvlOverride>
    <w:lvlOverride w:ilvl="3">
      <w:lvl w:ilvl="3" w:tentative="1">
        <w:start w:val="1"/>
        <w:numFmt w:val="decimal"/>
        <w:lvlText w:val="%1.%2.%3.%4"/>
        <w:lvlJc w:val="left"/>
        <w:pPr>
          <w:tabs>
            <w:tab w:val="left" w:pos="2914"/>
          </w:tabs>
          <w:ind w:left="2182" w:hanging="708"/>
        </w:pPr>
        <w:rPr>
          <w:rFonts w:hint="eastAsia"/>
        </w:rPr>
      </w:lvl>
    </w:lvlOverride>
    <w:lvlOverride w:ilvl="4">
      <w:lvl w:ilvl="4" w:tentative="1">
        <w:start w:val="1"/>
        <w:numFmt w:val="decimal"/>
        <w:lvlText w:val="%1.%2.%3.%4.%5"/>
        <w:lvlJc w:val="left"/>
        <w:pPr>
          <w:tabs>
            <w:tab w:val="left" w:pos="3699"/>
          </w:tabs>
          <w:ind w:left="2749" w:hanging="850"/>
        </w:pPr>
        <w:rPr>
          <w:rFonts w:hint="eastAsia"/>
        </w:rPr>
      </w:lvl>
    </w:lvlOverride>
    <w:lvlOverride w:ilvl="5">
      <w:lvl w:ilvl="5" w:tentative="1">
        <w:start w:val="1"/>
        <w:numFmt w:val="decimal"/>
        <w:lvlText w:val="%1.%2.%3.%4.%5.%6"/>
        <w:lvlJc w:val="left"/>
        <w:pPr>
          <w:tabs>
            <w:tab w:val="left" w:pos="4484"/>
          </w:tabs>
          <w:ind w:left="3458" w:hanging="1134"/>
        </w:pPr>
        <w:rPr>
          <w:rFonts w:hint="eastAsia"/>
        </w:rPr>
      </w:lvl>
    </w:lvlOverride>
    <w:lvlOverride w:ilvl="6">
      <w:lvl w:ilvl="6" w:tentative="1">
        <w:start w:val="1"/>
        <w:numFmt w:val="decimal"/>
        <w:lvlText w:val="%1.%2.%3.%4.%5.%6.%7"/>
        <w:lvlJc w:val="left"/>
        <w:pPr>
          <w:tabs>
            <w:tab w:val="left" w:pos="5269"/>
          </w:tabs>
          <w:ind w:left="4025" w:hanging="1276"/>
        </w:pPr>
        <w:rPr>
          <w:rFonts w:hint="eastAsia"/>
        </w:rPr>
      </w:lvl>
    </w:lvlOverride>
    <w:lvlOverride w:ilvl="7">
      <w:lvl w:ilvl="7" w:tentative="1">
        <w:start w:val="1"/>
        <w:numFmt w:val="decimal"/>
        <w:lvlText w:val="%1.%2.%3.%4.%5.%6.%7.%8"/>
        <w:lvlJc w:val="left"/>
        <w:pPr>
          <w:tabs>
            <w:tab w:val="left" w:pos="6054"/>
          </w:tabs>
          <w:ind w:left="4592" w:hanging="1418"/>
        </w:pPr>
        <w:rPr>
          <w:rFonts w:hint="eastAsia"/>
        </w:rPr>
      </w:lvl>
    </w:lvlOverride>
    <w:lvlOverride w:ilvl="8">
      <w:lvl w:ilvl="8" w:tentative="1">
        <w:start w:val="1"/>
        <w:numFmt w:val="decimal"/>
        <w:lvlText w:val="%1.%2.%3.%4.%5.%6.%7.%8.%9"/>
        <w:lvlJc w:val="left"/>
        <w:pPr>
          <w:tabs>
            <w:tab w:val="left" w:pos="6840"/>
          </w:tabs>
          <w:ind w:left="5300" w:hanging="1700"/>
        </w:pPr>
        <w:rPr>
          <w:rFonts w:hint="eastAsia"/>
        </w:rPr>
      </w:lvl>
    </w:lvlOverride>
  </w:num>
  <w:num w:numId="83">
    <w:abstractNumId w:val="10"/>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2"/>
    </w:lvlOverride>
    <w:lvlOverride w:ilvl="6">
      <w:startOverride w:val="101"/>
    </w:lvlOverride>
    <w:lvlOverride w:ilvl="7">
      <w:startOverride w:val="1"/>
    </w:lvlOverride>
    <w:lvlOverride w:ilvl="8">
      <w:startOverride w:val="1"/>
    </w:lvlOverride>
  </w:num>
  <w:num w:numId="85">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2"/>
    </w:lvlOverride>
    <w:lvlOverride w:ilvl="6">
      <w:startOverride w:val="101"/>
    </w:lvlOverride>
    <w:lvlOverride w:ilvl="7">
      <w:startOverride w:val="1"/>
    </w:lvlOverride>
    <w:lvlOverride w:ilvl="8">
      <w:startOverride w:val="1"/>
    </w:lvlOverride>
  </w:num>
  <w:num w:numId="86">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2"/>
    </w:lvlOverride>
    <w:lvlOverride w:ilvl="6">
      <w:startOverride w:val="101"/>
    </w:lvlOverride>
    <w:lvlOverride w:ilvl="7">
      <w:startOverride w:val="1"/>
    </w:lvlOverride>
    <w:lvlOverride w:ilvl="8">
      <w:startOverride w:val="1"/>
    </w:lvlOverride>
  </w:num>
  <w:num w:numId="87">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2"/>
    </w:lvlOverride>
    <w:lvlOverride w:ilvl="6">
      <w:startOverride w:val="101"/>
    </w:lvlOverride>
    <w:lvlOverride w:ilvl="7">
      <w:startOverride w:val="1"/>
    </w:lvlOverride>
    <w:lvlOverride w:ilvl="8">
      <w:startOverride w:val="1"/>
    </w:lvlOverride>
  </w:num>
  <w:num w:numId="88">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2"/>
    </w:lvlOverride>
    <w:lvlOverride w:ilvl="6">
      <w:startOverride w:val="101"/>
    </w:lvlOverride>
    <w:lvlOverride w:ilvl="7">
      <w:startOverride w:val="1"/>
    </w:lvlOverride>
    <w:lvlOverride w:ilvl="8">
      <w:startOverride w:val="1"/>
    </w:lvlOverride>
  </w:num>
  <w:num w:numId="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14"/>
    </w:lvlOverride>
    <w:lvlOverride w:ilvl="6">
      <w:startOverride w:val="1"/>
    </w:lvlOverride>
    <w:lvlOverride w:ilvl="7">
      <w:startOverride w:val="1"/>
    </w:lvlOverride>
    <w:lvlOverride w:ilvl="8">
      <w:startOverride w:val="1"/>
    </w:lvlOverride>
  </w:num>
  <w:num w:numId="91">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14"/>
    </w:lvlOverride>
    <w:lvlOverride w:ilvl="6">
      <w:startOverride w:val="1"/>
    </w:lvlOverride>
    <w:lvlOverride w:ilvl="7">
      <w:startOverride w:val="1"/>
    </w:lvlOverride>
    <w:lvlOverride w:ilvl="8">
      <w:startOverride w:val="1"/>
    </w:lvlOverride>
  </w:num>
  <w:num w:numId="92">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14"/>
    </w:lvlOverride>
    <w:lvlOverride w:ilvl="6">
      <w:startOverride w:val="1"/>
    </w:lvlOverride>
    <w:lvlOverride w:ilvl="7">
      <w:startOverride w:val="1"/>
    </w:lvlOverride>
    <w:lvlOverride w:ilvl="8">
      <w:startOverride w:val="1"/>
    </w:lvlOverride>
  </w:num>
  <w:num w:numId="93">
    <w:abstractNumId w:val="15"/>
    <w:lvlOverride w:ilvl="0">
      <w:startOverride w:val="27"/>
    </w:lvlOverride>
    <w:lvlOverride w:ilvl="1">
      <w:startOverride w:val="201"/>
    </w:lvlOverride>
    <w:lvlOverride w:ilvl="2">
      <w:startOverride w:val="7"/>
    </w:lvlOverride>
    <w:lvlOverride w:ilvl="3">
      <w:startOverride w:val="9"/>
    </w:lvlOverride>
    <w:lvlOverride w:ilvl="4">
      <w:startOverride w:val="2"/>
    </w:lvlOverride>
    <w:lvlOverride w:ilvl="5">
      <w:startOverride w:val="14"/>
    </w:lvlOverride>
    <w:lvlOverride w:ilvl="6">
      <w:startOverride w:val="1"/>
    </w:lvlOverride>
    <w:lvlOverride w:ilvl="7">
      <w:startOverride w:val="1"/>
    </w:lvlOverride>
    <w:lvlOverride w:ilvl="8">
      <w:startOverride w:val="1"/>
    </w:lvlOverride>
  </w:num>
  <w:num w:numId="94">
    <w:abstractNumId w:val="15"/>
    <w:lvlOverride w:ilvl="0">
      <w:startOverride w:val="27"/>
    </w:lvlOverride>
    <w:lvlOverride w:ilvl="1">
      <w:startOverride w:val="201"/>
    </w:lvlOverride>
    <w:lvlOverride w:ilvl="2">
      <w:startOverride w:val="8"/>
    </w:lvlOverride>
    <w:lvlOverride w:ilvl="3">
      <w:startOverride w:val="7"/>
    </w:lvlOverride>
    <w:lvlOverride w:ilvl="4">
      <w:startOverride w:val="3"/>
    </w:lvlOverride>
    <w:lvlOverride w:ilvl="5">
      <w:startOverride w:val="101"/>
    </w:lvlOverride>
    <w:lvlOverride w:ilvl="6">
      <w:startOverride w:val="1"/>
    </w:lvlOverride>
    <w:lvlOverride w:ilvl="7">
      <w:startOverride w:val="1"/>
    </w:lvlOverride>
    <w:lvlOverride w:ilvl="8">
      <w:startOverride w:val="1"/>
    </w:lvlOverride>
  </w:num>
  <w:num w:numId="95">
    <w:abstractNumId w:val="15"/>
    <w:lvlOverride w:ilvl="0">
      <w:startOverride w:val="27"/>
    </w:lvlOverride>
    <w:lvlOverride w:ilvl="1">
      <w:startOverride w:val="201"/>
    </w:lvlOverride>
    <w:lvlOverride w:ilvl="2">
      <w:startOverride w:val="8"/>
    </w:lvlOverride>
    <w:lvlOverride w:ilvl="3">
      <w:startOverride w:val="7"/>
    </w:lvlOverride>
    <w:lvlOverride w:ilvl="4">
      <w:startOverride w:val="3"/>
    </w:lvlOverride>
    <w:lvlOverride w:ilvl="5">
      <w:startOverride w:val="101"/>
    </w:lvlOverride>
    <w:lvlOverride w:ilvl="6">
      <w:startOverride w:val="1"/>
    </w:lvlOverride>
    <w:lvlOverride w:ilvl="7">
      <w:startOverride w:val="1"/>
    </w:lvlOverride>
    <w:lvlOverride w:ilvl="8">
      <w:startOverride w:val="1"/>
    </w:lvlOverride>
  </w:num>
  <w:num w:numId="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5"/>
    <w:lvlOverride w:ilvl="0">
      <w:startOverride w:val="27"/>
    </w:lvlOverride>
    <w:lvlOverride w:ilvl="1">
      <w:startOverride w:val="201"/>
    </w:lvlOverride>
    <w:lvlOverride w:ilvl="2">
      <w:startOverride w:val="11"/>
    </w:lvlOverride>
    <w:lvlOverride w:ilvl="3">
      <w:startOverride w:val="6"/>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98">
    <w:abstractNumId w:val="15"/>
    <w:lvlOverride w:ilvl="0">
      <w:startOverride w:val="27"/>
    </w:lvlOverride>
    <w:lvlOverride w:ilvl="1">
      <w:startOverride w:val="201"/>
    </w:lvlOverride>
    <w:lvlOverride w:ilvl="2">
      <w:startOverride w:val="11"/>
    </w:lvlOverride>
    <w:lvlOverride w:ilvl="3">
      <w:startOverride w:val="6"/>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99">
    <w:abstractNumId w:val="15"/>
    <w:lvlOverride w:ilvl="0">
      <w:startOverride w:val="27"/>
    </w:lvlOverride>
    <w:lvlOverride w:ilvl="1">
      <w:startOverride w:val="201"/>
    </w:lvlOverride>
    <w:lvlOverride w:ilvl="2">
      <w:startOverride w:val="12"/>
    </w:lvlOverride>
    <w:lvlOverride w:ilvl="3">
      <w:startOverride w:val="1"/>
    </w:lvlOverride>
    <w:lvlOverride w:ilvl="4">
      <w:startOverride w:val="102"/>
    </w:lvlOverride>
    <w:lvlOverride w:ilvl="5">
      <w:startOverride w:val="1"/>
    </w:lvlOverride>
    <w:lvlOverride w:ilvl="6">
      <w:startOverride w:val="1"/>
    </w:lvlOverride>
    <w:lvlOverride w:ilvl="7">
      <w:startOverride w:val="1"/>
    </w:lvlOverride>
    <w:lvlOverride w:ilvl="8">
      <w:startOverride w:val="1"/>
    </w:lvlOverride>
  </w:num>
  <w:num w:numId="100">
    <w:abstractNumId w:val="15"/>
    <w:lvlOverride w:ilvl="0">
      <w:startOverride w:val="27"/>
    </w:lvlOverride>
    <w:lvlOverride w:ilvl="1">
      <w:startOverride w:val="201"/>
    </w:lvlOverride>
    <w:lvlOverride w:ilvl="2">
      <w:startOverride w:val="1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5"/>
    <w:lvlOverride w:ilvl="0">
      <w:startOverride w:val="27"/>
    </w:lvlOverride>
    <w:lvlOverride w:ilvl="1">
      <w:startOverride w:val="201"/>
    </w:lvlOverride>
    <w:lvlOverride w:ilvl="2">
      <w:startOverride w:val="1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
    <w:lvlOverride w:ilvl="0">
      <w:startOverride w:val="27"/>
    </w:lvlOverride>
    <w:lvlOverride w:ilvl="1">
      <w:startOverride w:val="201"/>
    </w:lvlOverride>
    <w:lvlOverride w:ilvl="2">
      <w:startOverride w:val="1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5"/>
    <w:lvlOverride w:ilvl="0">
      <w:startOverride w:val="27"/>
    </w:lvlOverride>
    <w:lvlOverride w:ilvl="1">
      <w:startOverride w:val="201"/>
    </w:lvlOverride>
    <w:lvlOverride w:ilvl="2">
      <w:startOverride w:val="1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5"/>
    <w:lvlOverride w:ilvl="0">
      <w:startOverride w:val="27"/>
    </w:lvlOverride>
    <w:lvlOverride w:ilvl="1">
      <w:startOverride w:val="201"/>
    </w:lvlOverride>
    <w:lvlOverride w:ilvl="2">
      <w:startOverride w:val="12"/>
    </w:lvlOverride>
    <w:lvlOverride w:ilvl="3">
      <w:startOverride w:val="4"/>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05">
    <w:abstractNumId w:val="15"/>
    <w:lvlOverride w:ilvl="0">
      <w:startOverride w:val="27"/>
    </w:lvlOverride>
    <w:lvlOverride w:ilvl="1">
      <w:startOverride w:val="201"/>
    </w:lvlOverride>
    <w:lvlOverride w:ilvl="2">
      <w:startOverride w:val="15"/>
    </w:lvlOverride>
    <w:lvlOverride w:ilvl="3">
      <w:startOverride w:val="10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5"/>
    <w:lvlOverride w:ilvl="0">
      <w:startOverride w:val="27"/>
    </w:lvlOverride>
    <w:lvlOverride w:ilvl="1">
      <w:startOverride w:val="201"/>
    </w:lvlOverride>
    <w:lvlOverride w:ilvl="2">
      <w:startOverride w:val="15"/>
    </w:lvlOverride>
    <w:lvlOverride w:ilvl="3">
      <w:startOverride w:val="10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07">
    <w:abstractNumId w:val="6"/>
    <w:lvlOverride w:ilvl="0">
      <w:lvl w:ilvl="0" w:tentative="1">
        <w:start w:val="1"/>
        <w:numFmt w:val="upperLetter"/>
        <w:suff w:val="space"/>
        <w:lvlText w:val="%1"/>
        <w:lvlJc w:val="left"/>
        <w:pPr>
          <w:ind w:left="623" w:hanging="425"/>
        </w:pPr>
        <w:rPr>
          <w:rFonts w:hint="eastAsia"/>
        </w:rPr>
      </w:lvl>
    </w:lvlOverride>
    <w:lvlOverride w:ilvl="1">
      <w:lvl w:ilvl="1" w:tentative="1">
        <w:start w:val="1"/>
        <w:numFmt w:val="decimal"/>
        <w:suff w:val="nothing"/>
        <w:lvlText w:val="图B%1.%2　"/>
        <w:lvlJc w:val="left"/>
        <w:pPr>
          <w:ind w:left="1190" w:hanging="567"/>
        </w:pPr>
        <w:rPr>
          <w:rFonts w:hint="eastAsia"/>
        </w:rPr>
      </w:lvl>
    </w:lvlOverride>
    <w:lvlOverride w:ilvl="2">
      <w:lvl w:ilvl="2" w:tentative="1">
        <w:start w:val="1"/>
        <w:numFmt w:val="decimal"/>
        <w:lvlText w:val="%1.%2.%3"/>
        <w:lvlJc w:val="left"/>
        <w:pPr>
          <w:tabs>
            <w:tab w:val="left" w:pos="1616"/>
          </w:tabs>
          <w:ind w:left="1616" w:hanging="567"/>
        </w:pPr>
        <w:rPr>
          <w:rFonts w:hint="eastAsia"/>
        </w:rPr>
      </w:lvl>
    </w:lvlOverride>
    <w:lvlOverride w:ilvl="3">
      <w:lvl w:ilvl="3" w:tentative="1">
        <w:start w:val="1"/>
        <w:numFmt w:val="decimal"/>
        <w:lvlText w:val="%1.%2.%3.%4"/>
        <w:lvlJc w:val="left"/>
        <w:pPr>
          <w:tabs>
            <w:tab w:val="left" w:pos="2914"/>
          </w:tabs>
          <w:ind w:left="2182" w:hanging="708"/>
        </w:pPr>
        <w:rPr>
          <w:rFonts w:hint="eastAsia"/>
        </w:rPr>
      </w:lvl>
    </w:lvlOverride>
    <w:lvlOverride w:ilvl="4">
      <w:lvl w:ilvl="4" w:tentative="1">
        <w:start w:val="1"/>
        <w:numFmt w:val="decimal"/>
        <w:lvlText w:val="%1.%2.%3.%4.%5"/>
        <w:lvlJc w:val="left"/>
        <w:pPr>
          <w:tabs>
            <w:tab w:val="left" w:pos="3699"/>
          </w:tabs>
          <w:ind w:left="2749" w:hanging="850"/>
        </w:pPr>
        <w:rPr>
          <w:rFonts w:hint="eastAsia"/>
        </w:rPr>
      </w:lvl>
    </w:lvlOverride>
    <w:lvlOverride w:ilvl="5">
      <w:lvl w:ilvl="5" w:tentative="1">
        <w:start w:val="1"/>
        <w:numFmt w:val="decimal"/>
        <w:lvlText w:val="%1.%2.%3.%4.%5.%6"/>
        <w:lvlJc w:val="left"/>
        <w:pPr>
          <w:tabs>
            <w:tab w:val="left" w:pos="4484"/>
          </w:tabs>
          <w:ind w:left="3458" w:hanging="1134"/>
        </w:pPr>
        <w:rPr>
          <w:rFonts w:hint="eastAsia"/>
        </w:rPr>
      </w:lvl>
    </w:lvlOverride>
    <w:lvlOverride w:ilvl="6">
      <w:lvl w:ilvl="6" w:tentative="1">
        <w:start w:val="1"/>
        <w:numFmt w:val="decimal"/>
        <w:lvlText w:val="%1.%2.%3.%4.%5.%6.%7"/>
        <w:lvlJc w:val="left"/>
        <w:pPr>
          <w:tabs>
            <w:tab w:val="left" w:pos="5269"/>
          </w:tabs>
          <w:ind w:left="4025" w:hanging="1276"/>
        </w:pPr>
        <w:rPr>
          <w:rFonts w:hint="eastAsia"/>
        </w:rPr>
      </w:lvl>
    </w:lvlOverride>
    <w:lvlOverride w:ilvl="7">
      <w:lvl w:ilvl="7" w:tentative="1">
        <w:start w:val="1"/>
        <w:numFmt w:val="decimal"/>
        <w:lvlText w:val="%1.%2.%3.%4.%5.%6.%7.%8"/>
        <w:lvlJc w:val="left"/>
        <w:pPr>
          <w:tabs>
            <w:tab w:val="left" w:pos="6054"/>
          </w:tabs>
          <w:ind w:left="4592" w:hanging="1418"/>
        </w:pPr>
        <w:rPr>
          <w:rFonts w:hint="eastAsia"/>
        </w:rPr>
      </w:lvl>
    </w:lvlOverride>
    <w:lvlOverride w:ilvl="8">
      <w:lvl w:ilvl="8" w:tentative="1">
        <w:start w:val="1"/>
        <w:numFmt w:val="decimal"/>
        <w:lvlText w:val="%1.%2.%3.%4.%5.%6.%7.%8.%9"/>
        <w:lvlJc w:val="left"/>
        <w:pPr>
          <w:tabs>
            <w:tab w:val="left" w:pos="6840"/>
          </w:tabs>
          <w:ind w:left="5300" w:hanging="1700"/>
        </w:pPr>
        <w:rPr>
          <w:rFonts w:hint="eastAsia"/>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XQ">
    <w15:presenceInfo w15:providerId="None" w15:userId="ZXQ"/>
  </w15:person>
  <w15:person w15:author="Ht">
    <w15:presenceInfo w15:providerId="None" w15:userId="Ht"/>
  </w15:person>
  <w15:person w15:author="zy gu">
    <w15:presenceInfo w15:providerId="None" w15:userId="zy gu"/>
  </w15:person>
  <w15:person w15:author="Y">
    <w15:presenceInfo w15:providerId="None" w15:userId="Y"/>
  </w15:person>
  <w15:person w15:author="zhuxq">
    <w15:presenceInfo w15:providerId="None" w15:userId="zhuxq"/>
  </w15:person>
  <w15:person w15:author="yan">
    <w15:presenceInfo w15:providerId="None" w15:userId="yan"/>
  </w15:person>
  <w15:person w15:author="Unknown">
    <w15:presenceInfo w15:providerId="None" w15:userId="Unknown"/>
  </w15:person>
  <w15:person w15:author="cmtc">
    <w15:presenceInfo w15:providerId="None" w15:userId="cmtc"/>
  </w15:person>
  <w15:person w15:author="VTRON">
    <w15:presenceInfo w15:providerId="None" w15:userId="VTRON"/>
  </w15:person>
  <w15:person w15:author="CHENWEI">
    <w15:presenceInfo w15:providerId="None" w15:userId="CHEN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footnotePr>
    <w:footnote w:id="6"/>
    <w:footnote w:id="7"/>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2F"/>
    <w:rsid w:val="00000244"/>
    <w:rsid w:val="0000185F"/>
    <w:rsid w:val="0000586F"/>
    <w:rsid w:val="00013D86"/>
    <w:rsid w:val="00013E02"/>
    <w:rsid w:val="00015876"/>
    <w:rsid w:val="0002143C"/>
    <w:rsid w:val="00024717"/>
    <w:rsid w:val="00025A65"/>
    <w:rsid w:val="00026C31"/>
    <w:rsid w:val="00027280"/>
    <w:rsid w:val="000272EC"/>
    <w:rsid w:val="00027791"/>
    <w:rsid w:val="00030793"/>
    <w:rsid w:val="000320A7"/>
    <w:rsid w:val="00033EDC"/>
    <w:rsid w:val="00035925"/>
    <w:rsid w:val="00040109"/>
    <w:rsid w:val="00040FD6"/>
    <w:rsid w:val="00057614"/>
    <w:rsid w:val="00060813"/>
    <w:rsid w:val="00063009"/>
    <w:rsid w:val="000648DE"/>
    <w:rsid w:val="000649D8"/>
    <w:rsid w:val="0006733E"/>
    <w:rsid w:val="00067CDF"/>
    <w:rsid w:val="0007365C"/>
    <w:rsid w:val="00073AAA"/>
    <w:rsid w:val="0007416D"/>
    <w:rsid w:val="00074FBE"/>
    <w:rsid w:val="00075C6A"/>
    <w:rsid w:val="00082E0D"/>
    <w:rsid w:val="00083A09"/>
    <w:rsid w:val="00086429"/>
    <w:rsid w:val="0009005E"/>
    <w:rsid w:val="00092857"/>
    <w:rsid w:val="000968ED"/>
    <w:rsid w:val="000A1407"/>
    <w:rsid w:val="000A20A9"/>
    <w:rsid w:val="000A48B1"/>
    <w:rsid w:val="000B0A38"/>
    <w:rsid w:val="000B3143"/>
    <w:rsid w:val="000B3902"/>
    <w:rsid w:val="000C5DA2"/>
    <w:rsid w:val="000C6B05"/>
    <w:rsid w:val="000C6DD6"/>
    <w:rsid w:val="000C73D4"/>
    <w:rsid w:val="000C7473"/>
    <w:rsid w:val="000D245D"/>
    <w:rsid w:val="000D3D4C"/>
    <w:rsid w:val="000D4F51"/>
    <w:rsid w:val="000D718B"/>
    <w:rsid w:val="000E0C46"/>
    <w:rsid w:val="000E4CE5"/>
    <w:rsid w:val="000E5622"/>
    <w:rsid w:val="000E6E82"/>
    <w:rsid w:val="000F030C"/>
    <w:rsid w:val="000F129C"/>
    <w:rsid w:val="000F738D"/>
    <w:rsid w:val="001056DE"/>
    <w:rsid w:val="001060A6"/>
    <w:rsid w:val="0010632A"/>
    <w:rsid w:val="001124C0"/>
    <w:rsid w:val="00123ED2"/>
    <w:rsid w:val="0012619F"/>
    <w:rsid w:val="0013175F"/>
    <w:rsid w:val="00140B55"/>
    <w:rsid w:val="00145414"/>
    <w:rsid w:val="001512B4"/>
    <w:rsid w:val="00154D15"/>
    <w:rsid w:val="00155164"/>
    <w:rsid w:val="001620A5"/>
    <w:rsid w:val="00164E53"/>
    <w:rsid w:val="0016699D"/>
    <w:rsid w:val="00166B1D"/>
    <w:rsid w:val="00172FD7"/>
    <w:rsid w:val="00175159"/>
    <w:rsid w:val="00176208"/>
    <w:rsid w:val="00176996"/>
    <w:rsid w:val="00181267"/>
    <w:rsid w:val="0018211B"/>
    <w:rsid w:val="001840D3"/>
    <w:rsid w:val="001900F8"/>
    <w:rsid w:val="00191258"/>
    <w:rsid w:val="00192680"/>
    <w:rsid w:val="00193037"/>
    <w:rsid w:val="00193705"/>
    <w:rsid w:val="00193A2C"/>
    <w:rsid w:val="001A0F63"/>
    <w:rsid w:val="001A288E"/>
    <w:rsid w:val="001A351D"/>
    <w:rsid w:val="001A369E"/>
    <w:rsid w:val="001B0C77"/>
    <w:rsid w:val="001B1BB1"/>
    <w:rsid w:val="001B6DC2"/>
    <w:rsid w:val="001C1446"/>
    <w:rsid w:val="001C149C"/>
    <w:rsid w:val="001C1691"/>
    <w:rsid w:val="001C21AC"/>
    <w:rsid w:val="001C232F"/>
    <w:rsid w:val="001C47BA"/>
    <w:rsid w:val="001C4FAA"/>
    <w:rsid w:val="001C59EA"/>
    <w:rsid w:val="001D1042"/>
    <w:rsid w:val="001D26BA"/>
    <w:rsid w:val="001D406C"/>
    <w:rsid w:val="001D41EE"/>
    <w:rsid w:val="001D58D0"/>
    <w:rsid w:val="001E0380"/>
    <w:rsid w:val="001E13B1"/>
    <w:rsid w:val="001E56AD"/>
    <w:rsid w:val="001F2563"/>
    <w:rsid w:val="001F2699"/>
    <w:rsid w:val="001F3A19"/>
    <w:rsid w:val="001F77C1"/>
    <w:rsid w:val="00202FA8"/>
    <w:rsid w:val="00204E6D"/>
    <w:rsid w:val="00205723"/>
    <w:rsid w:val="00221F02"/>
    <w:rsid w:val="00222200"/>
    <w:rsid w:val="00223129"/>
    <w:rsid w:val="00234467"/>
    <w:rsid w:val="00237D8D"/>
    <w:rsid w:val="00241DA2"/>
    <w:rsid w:val="0024212F"/>
    <w:rsid w:val="0024575F"/>
    <w:rsid w:val="00246E15"/>
    <w:rsid w:val="00247FEE"/>
    <w:rsid w:val="00250E7D"/>
    <w:rsid w:val="002565D5"/>
    <w:rsid w:val="00261D88"/>
    <w:rsid w:val="002622C0"/>
    <w:rsid w:val="00263889"/>
    <w:rsid w:val="0026477A"/>
    <w:rsid w:val="00266CB5"/>
    <w:rsid w:val="002747F2"/>
    <w:rsid w:val="002778AE"/>
    <w:rsid w:val="0028120A"/>
    <w:rsid w:val="00281A77"/>
    <w:rsid w:val="0028269A"/>
    <w:rsid w:val="00283590"/>
    <w:rsid w:val="00285B1D"/>
    <w:rsid w:val="00285DBB"/>
    <w:rsid w:val="00286973"/>
    <w:rsid w:val="00287910"/>
    <w:rsid w:val="00294E70"/>
    <w:rsid w:val="00295EF9"/>
    <w:rsid w:val="002A15B1"/>
    <w:rsid w:val="002A1924"/>
    <w:rsid w:val="002A37D8"/>
    <w:rsid w:val="002A7420"/>
    <w:rsid w:val="002B0F12"/>
    <w:rsid w:val="002B1308"/>
    <w:rsid w:val="002B16A5"/>
    <w:rsid w:val="002B4554"/>
    <w:rsid w:val="002C089D"/>
    <w:rsid w:val="002C225E"/>
    <w:rsid w:val="002C72D8"/>
    <w:rsid w:val="002D11FA"/>
    <w:rsid w:val="002D7A7F"/>
    <w:rsid w:val="002D7DB3"/>
    <w:rsid w:val="002E0DDF"/>
    <w:rsid w:val="002E2906"/>
    <w:rsid w:val="002E5635"/>
    <w:rsid w:val="002E64C3"/>
    <w:rsid w:val="002E6A2C"/>
    <w:rsid w:val="002F1253"/>
    <w:rsid w:val="002F1D8C"/>
    <w:rsid w:val="002F21DA"/>
    <w:rsid w:val="002F70B6"/>
    <w:rsid w:val="00301F39"/>
    <w:rsid w:val="00304C11"/>
    <w:rsid w:val="00305CB8"/>
    <w:rsid w:val="00313C9D"/>
    <w:rsid w:val="00325926"/>
    <w:rsid w:val="00327A8A"/>
    <w:rsid w:val="00331CDB"/>
    <w:rsid w:val="00332347"/>
    <w:rsid w:val="003343C0"/>
    <w:rsid w:val="00336610"/>
    <w:rsid w:val="00342A2B"/>
    <w:rsid w:val="00343F73"/>
    <w:rsid w:val="00345060"/>
    <w:rsid w:val="0034759C"/>
    <w:rsid w:val="0035323B"/>
    <w:rsid w:val="003579A6"/>
    <w:rsid w:val="003609D2"/>
    <w:rsid w:val="00363F22"/>
    <w:rsid w:val="0037469C"/>
    <w:rsid w:val="00375564"/>
    <w:rsid w:val="00382365"/>
    <w:rsid w:val="00383191"/>
    <w:rsid w:val="00386DED"/>
    <w:rsid w:val="00387A54"/>
    <w:rsid w:val="003912E7"/>
    <w:rsid w:val="00393947"/>
    <w:rsid w:val="003A2275"/>
    <w:rsid w:val="003A6A4F"/>
    <w:rsid w:val="003A7088"/>
    <w:rsid w:val="003B00DF"/>
    <w:rsid w:val="003B1275"/>
    <w:rsid w:val="003B1778"/>
    <w:rsid w:val="003B4298"/>
    <w:rsid w:val="003B5236"/>
    <w:rsid w:val="003B5863"/>
    <w:rsid w:val="003B7A7F"/>
    <w:rsid w:val="003C11CB"/>
    <w:rsid w:val="003C11FA"/>
    <w:rsid w:val="003C455F"/>
    <w:rsid w:val="003C75F3"/>
    <w:rsid w:val="003C78A3"/>
    <w:rsid w:val="003D0B1C"/>
    <w:rsid w:val="003D140A"/>
    <w:rsid w:val="003D3583"/>
    <w:rsid w:val="003E1867"/>
    <w:rsid w:val="003E536D"/>
    <w:rsid w:val="003E5729"/>
    <w:rsid w:val="003E7031"/>
    <w:rsid w:val="003F0BBF"/>
    <w:rsid w:val="003F1DBD"/>
    <w:rsid w:val="003F2462"/>
    <w:rsid w:val="003F33DC"/>
    <w:rsid w:val="003F4EE0"/>
    <w:rsid w:val="003F5C61"/>
    <w:rsid w:val="003F6D4B"/>
    <w:rsid w:val="00402153"/>
    <w:rsid w:val="00402FC1"/>
    <w:rsid w:val="00404A37"/>
    <w:rsid w:val="00410E73"/>
    <w:rsid w:val="00417808"/>
    <w:rsid w:val="00417A57"/>
    <w:rsid w:val="004218D4"/>
    <w:rsid w:val="00425082"/>
    <w:rsid w:val="00430FEA"/>
    <w:rsid w:val="00431C71"/>
    <w:rsid w:val="00431D8C"/>
    <w:rsid w:val="00431DEB"/>
    <w:rsid w:val="0044369C"/>
    <w:rsid w:val="00445FA5"/>
    <w:rsid w:val="00446B29"/>
    <w:rsid w:val="00451EE1"/>
    <w:rsid w:val="00453F9A"/>
    <w:rsid w:val="0045791E"/>
    <w:rsid w:val="0046034D"/>
    <w:rsid w:val="00471E91"/>
    <w:rsid w:val="00473976"/>
    <w:rsid w:val="00474675"/>
    <w:rsid w:val="0047470C"/>
    <w:rsid w:val="00475BA8"/>
    <w:rsid w:val="00477439"/>
    <w:rsid w:val="004955CE"/>
    <w:rsid w:val="004A0D84"/>
    <w:rsid w:val="004A33CA"/>
    <w:rsid w:val="004A35F9"/>
    <w:rsid w:val="004B08EC"/>
    <w:rsid w:val="004B1490"/>
    <w:rsid w:val="004B24C1"/>
    <w:rsid w:val="004B32B5"/>
    <w:rsid w:val="004B4ACA"/>
    <w:rsid w:val="004C224B"/>
    <w:rsid w:val="004C292F"/>
    <w:rsid w:val="004C5273"/>
    <w:rsid w:val="004C750F"/>
    <w:rsid w:val="004D119B"/>
    <w:rsid w:val="004E0D80"/>
    <w:rsid w:val="004E2C89"/>
    <w:rsid w:val="004E4A5A"/>
    <w:rsid w:val="004E7A27"/>
    <w:rsid w:val="004F0770"/>
    <w:rsid w:val="004F6A18"/>
    <w:rsid w:val="00510280"/>
    <w:rsid w:val="005124BA"/>
    <w:rsid w:val="00513D73"/>
    <w:rsid w:val="00514A43"/>
    <w:rsid w:val="005174E5"/>
    <w:rsid w:val="00522393"/>
    <w:rsid w:val="00522620"/>
    <w:rsid w:val="00525656"/>
    <w:rsid w:val="00531B90"/>
    <w:rsid w:val="00534514"/>
    <w:rsid w:val="00534C02"/>
    <w:rsid w:val="00534EF5"/>
    <w:rsid w:val="0054264B"/>
    <w:rsid w:val="00542955"/>
    <w:rsid w:val="00543786"/>
    <w:rsid w:val="00550181"/>
    <w:rsid w:val="00550A77"/>
    <w:rsid w:val="005533D7"/>
    <w:rsid w:val="00565A30"/>
    <w:rsid w:val="00565C79"/>
    <w:rsid w:val="00566530"/>
    <w:rsid w:val="005703DE"/>
    <w:rsid w:val="0057043C"/>
    <w:rsid w:val="00582B32"/>
    <w:rsid w:val="0058464E"/>
    <w:rsid w:val="005851B1"/>
    <w:rsid w:val="0059602F"/>
    <w:rsid w:val="005A01CB"/>
    <w:rsid w:val="005A0D08"/>
    <w:rsid w:val="005A58FF"/>
    <w:rsid w:val="005A5EAF"/>
    <w:rsid w:val="005A64C0"/>
    <w:rsid w:val="005B0FDA"/>
    <w:rsid w:val="005B3C11"/>
    <w:rsid w:val="005B4C8C"/>
    <w:rsid w:val="005C1C28"/>
    <w:rsid w:val="005C4597"/>
    <w:rsid w:val="005C4C04"/>
    <w:rsid w:val="005C63AD"/>
    <w:rsid w:val="005C6DB5"/>
    <w:rsid w:val="005C7136"/>
    <w:rsid w:val="005E16B1"/>
    <w:rsid w:val="005E19E7"/>
    <w:rsid w:val="005F088A"/>
    <w:rsid w:val="005F1FDA"/>
    <w:rsid w:val="0060333C"/>
    <w:rsid w:val="00611B4D"/>
    <w:rsid w:val="006121A7"/>
    <w:rsid w:val="006139FC"/>
    <w:rsid w:val="00615CB2"/>
    <w:rsid w:val="0061716C"/>
    <w:rsid w:val="00617B1D"/>
    <w:rsid w:val="006243A1"/>
    <w:rsid w:val="0063008A"/>
    <w:rsid w:val="00632E56"/>
    <w:rsid w:val="00634692"/>
    <w:rsid w:val="00635CBA"/>
    <w:rsid w:val="0063795B"/>
    <w:rsid w:val="00641DAD"/>
    <w:rsid w:val="0064338B"/>
    <w:rsid w:val="00646542"/>
    <w:rsid w:val="00647EE5"/>
    <w:rsid w:val="006504F4"/>
    <w:rsid w:val="006537DC"/>
    <w:rsid w:val="00654092"/>
    <w:rsid w:val="00654417"/>
    <w:rsid w:val="00654BC9"/>
    <w:rsid w:val="006552FD"/>
    <w:rsid w:val="006572A3"/>
    <w:rsid w:val="00663AF3"/>
    <w:rsid w:val="00666B6C"/>
    <w:rsid w:val="00680F64"/>
    <w:rsid w:val="00681E29"/>
    <w:rsid w:val="00682682"/>
    <w:rsid w:val="00682702"/>
    <w:rsid w:val="00682745"/>
    <w:rsid w:val="00687BC9"/>
    <w:rsid w:val="00692368"/>
    <w:rsid w:val="006A168E"/>
    <w:rsid w:val="006A2EBC"/>
    <w:rsid w:val="006A5EA0"/>
    <w:rsid w:val="006A783B"/>
    <w:rsid w:val="006A7A7D"/>
    <w:rsid w:val="006A7B33"/>
    <w:rsid w:val="006B4E13"/>
    <w:rsid w:val="006B62FA"/>
    <w:rsid w:val="006B75DD"/>
    <w:rsid w:val="006C04F5"/>
    <w:rsid w:val="006C0AA1"/>
    <w:rsid w:val="006C0E0B"/>
    <w:rsid w:val="006C2270"/>
    <w:rsid w:val="006C2D9A"/>
    <w:rsid w:val="006C301C"/>
    <w:rsid w:val="006C67E0"/>
    <w:rsid w:val="006C7ABA"/>
    <w:rsid w:val="006D0D60"/>
    <w:rsid w:val="006D1122"/>
    <w:rsid w:val="006D3C00"/>
    <w:rsid w:val="006E2C1B"/>
    <w:rsid w:val="006E3675"/>
    <w:rsid w:val="006E4A7F"/>
    <w:rsid w:val="006E5806"/>
    <w:rsid w:val="006F63A5"/>
    <w:rsid w:val="00704515"/>
    <w:rsid w:val="00704DF6"/>
    <w:rsid w:val="0070651C"/>
    <w:rsid w:val="007077DC"/>
    <w:rsid w:val="007105D8"/>
    <w:rsid w:val="00710C35"/>
    <w:rsid w:val="007132A3"/>
    <w:rsid w:val="00714244"/>
    <w:rsid w:val="00716421"/>
    <w:rsid w:val="00721C82"/>
    <w:rsid w:val="00724EFB"/>
    <w:rsid w:val="007347D7"/>
    <w:rsid w:val="00740E5C"/>
    <w:rsid w:val="007419C3"/>
    <w:rsid w:val="007422DF"/>
    <w:rsid w:val="00745670"/>
    <w:rsid w:val="007467A7"/>
    <w:rsid w:val="007469DD"/>
    <w:rsid w:val="0074741B"/>
    <w:rsid w:val="0074749D"/>
    <w:rsid w:val="0074759E"/>
    <w:rsid w:val="007478EA"/>
    <w:rsid w:val="0075415C"/>
    <w:rsid w:val="00760009"/>
    <w:rsid w:val="00761593"/>
    <w:rsid w:val="00763502"/>
    <w:rsid w:val="00763974"/>
    <w:rsid w:val="0079044F"/>
    <w:rsid w:val="007913AB"/>
    <w:rsid w:val="007913C9"/>
    <w:rsid w:val="007914F7"/>
    <w:rsid w:val="0079338F"/>
    <w:rsid w:val="0079422A"/>
    <w:rsid w:val="007A5734"/>
    <w:rsid w:val="007A7C9E"/>
    <w:rsid w:val="007B1625"/>
    <w:rsid w:val="007B1FA1"/>
    <w:rsid w:val="007B706E"/>
    <w:rsid w:val="007B71EB"/>
    <w:rsid w:val="007C4B6C"/>
    <w:rsid w:val="007C6205"/>
    <w:rsid w:val="007C686A"/>
    <w:rsid w:val="007C728E"/>
    <w:rsid w:val="007D2C53"/>
    <w:rsid w:val="007D30F6"/>
    <w:rsid w:val="007D3D60"/>
    <w:rsid w:val="007D4610"/>
    <w:rsid w:val="007D5B1F"/>
    <w:rsid w:val="007E1980"/>
    <w:rsid w:val="007E4B76"/>
    <w:rsid w:val="007E5EA8"/>
    <w:rsid w:val="007F0391"/>
    <w:rsid w:val="007F0CF1"/>
    <w:rsid w:val="007F12A5"/>
    <w:rsid w:val="007F26A4"/>
    <w:rsid w:val="007F4CF1"/>
    <w:rsid w:val="007F5B25"/>
    <w:rsid w:val="007F758D"/>
    <w:rsid w:val="007F7D52"/>
    <w:rsid w:val="00801391"/>
    <w:rsid w:val="00803826"/>
    <w:rsid w:val="00804829"/>
    <w:rsid w:val="0080654C"/>
    <w:rsid w:val="008071C6"/>
    <w:rsid w:val="00812EB8"/>
    <w:rsid w:val="00817A00"/>
    <w:rsid w:val="00820AD1"/>
    <w:rsid w:val="0082394A"/>
    <w:rsid w:val="00824811"/>
    <w:rsid w:val="0083337B"/>
    <w:rsid w:val="00835DB3"/>
    <w:rsid w:val="0083617B"/>
    <w:rsid w:val="008371BD"/>
    <w:rsid w:val="0084762E"/>
    <w:rsid w:val="008504A8"/>
    <w:rsid w:val="00851E5F"/>
    <w:rsid w:val="0085282E"/>
    <w:rsid w:val="00865014"/>
    <w:rsid w:val="0087043C"/>
    <w:rsid w:val="0087198C"/>
    <w:rsid w:val="00872C1F"/>
    <w:rsid w:val="00873B42"/>
    <w:rsid w:val="00874AE5"/>
    <w:rsid w:val="00876E40"/>
    <w:rsid w:val="00877C22"/>
    <w:rsid w:val="008856D8"/>
    <w:rsid w:val="00892E82"/>
    <w:rsid w:val="00892FF1"/>
    <w:rsid w:val="008A5802"/>
    <w:rsid w:val="008B26F2"/>
    <w:rsid w:val="008B726A"/>
    <w:rsid w:val="008C0C65"/>
    <w:rsid w:val="008C1B58"/>
    <w:rsid w:val="008C39AE"/>
    <w:rsid w:val="008C590D"/>
    <w:rsid w:val="008D2BB8"/>
    <w:rsid w:val="008E031B"/>
    <w:rsid w:val="008E69B6"/>
    <w:rsid w:val="008E7029"/>
    <w:rsid w:val="008E7EF6"/>
    <w:rsid w:val="008F0417"/>
    <w:rsid w:val="008F19AC"/>
    <w:rsid w:val="008F1F98"/>
    <w:rsid w:val="008F2CF1"/>
    <w:rsid w:val="008F6758"/>
    <w:rsid w:val="008F68A3"/>
    <w:rsid w:val="00900742"/>
    <w:rsid w:val="009040DD"/>
    <w:rsid w:val="009049B0"/>
    <w:rsid w:val="00905B47"/>
    <w:rsid w:val="009119D1"/>
    <w:rsid w:val="0091331C"/>
    <w:rsid w:val="0091400D"/>
    <w:rsid w:val="0091447A"/>
    <w:rsid w:val="0091522C"/>
    <w:rsid w:val="009216AF"/>
    <w:rsid w:val="0092279A"/>
    <w:rsid w:val="00926C60"/>
    <w:rsid w:val="009279DE"/>
    <w:rsid w:val="00930116"/>
    <w:rsid w:val="0093341C"/>
    <w:rsid w:val="0094102E"/>
    <w:rsid w:val="0094212C"/>
    <w:rsid w:val="009458EA"/>
    <w:rsid w:val="009462AB"/>
    <w:rsid w:val="00954689"/>
    <w:rsid w:val="00957BA2"/>
    <w:rsid w:val="0096054D"/>
    <w:rsid w:val="00960560"/>
    <w:rsid w:val="009617C9"/>
    <w:rsid w:val="00961C93"/>
    <w:rsid w:val="00965324"/>
    <w:rsid w:val="0097091E"/>
    <w:rsid w:val="00970C10"/>
    <w:rsid w:val="009760D3"/>
    <w:rsid w:val="00977132"/>
    <w:rsid w:val="009808D3"/>
    <w:rsid w:val="00981A4B"/>
    <w:rsid w:val="00982501"/>
    <w:rsid w:val="009851C5"/>
    <w:rsid w:val="009877D3"/>
    <w:rsid w:val="00994E8F"/>
    <w:rsid w:val="009951DC"/>
    <w:rsid w:val="009959BB"/>
    <w:rsid w:val="00995C8F"/>
    <w:rsid w:val="00997158"/>
    <w:rsid w:val="009A0ED0"/>
    <w:rsid w:val="009A1000"/>
    <w:rsid w:val="009A3577"/>
    <w:rsid w:val="009A3A7C"/>
    <w:rsid w:val="009A6504"/>
    <w:rsid w:val="009A6CC5"/>
    <w:rsid w:val="009A6EF2"/>
    <w:rsid w:val="009B2ADB"/>
    <w:rsid w:val="009B603A"/>
    <w:rsid w:val="009C16E6"/>
    <w:rsid w:val="009C2D0E"/>
    <w:rsid w:val="009C3DAC"/>
    <w:rsid w:val="009C42E0"/>
    <w:rsid w:val="009C6B82"/>
    <w:rsid w:val="009D076C"/>
    <w:rsid w:val="009D11ED"/>
    <w:rsid w:val="009D2083"/>
    <w:rsid w:val="009D5362"/>
    <w:rsid w:val="009D6A43"/>
    <w:rsid w:val="009D700F"/>
    <w:rsid w:val="009E1415"/>
    <w:rsid w:val="009E6116"/>
    <w:rsid w:val="009F2DA1"/>
    <w:rsid w:val="00A02E43"/>
    <w:rsid w:val="00A065F9"/>
    <w:rsid w:val="00A07F34"/>
    <w:rsid w:val="00A15C65"/>
    <w:rsid w:val="00A22154"/>
    <w:rsid w:val="00A235ED"/>
    <w:rsid w:val="00A23B3B"/>
    <w:rsid w:val="00A25C38"/>
    <w:rsid w:val="00A329F0"/>
    <w:rsid w:val="00A338EF"/>
    <w:rsid w:val="00A352FE"/>
    <w:rsid w:val="00A36BBE"/>
    <w:rsid w:val="00A4307A"/>
    <w:rsid w:val="00A47EBB"/>
    <w:rsid w:val="00A51CDD"/>
    <w:rsid w:val="00A64EE1"/>
    <w:rsid w:val="00A672FC"/>
    <w:rsid w:val="00A6730D"/>
    <w:rsid w:val="00A71625"/>
    <w:rsid w:val="00A71B9B"/>
    <w:rsid w:val="00A751C7"/>
    <w:rsid w:val="00A87844"/>
    <w:rsid w:val="00A94135"/>
    <w:rsid w:val="00A941A0"/>
    <w:rsid w:val="00AA038C"/>
    <w:rsid w:val="00AA1FEF"/>
    <w:rsid w:val="00AA75E2"/>
    <w:rsid w:val="00AA7A09"/>
    <w:rsid w:val="00AB1AAC"/>
    <w:rsid w:val="00AB3B50"/>
    <w:rsid w:val="00AC05B1"/>
    <w:rsid w:val="00AC4954"/>
    <w:rsid w:val="00AC4978"/>
    <w:rsid w:val="00AD356C"/>
    <w:rsid w:val="00AE1B11"/>
    <w:rsid w:val="00AE2914"/>
    <w:rsid w:val="00AE6D15"/>
    <w:rsid w:val="00AE74A4"/>
    <w:rsid w:val="00AF282D"/>
    <w:rsid w:val="00AF61C2"/>
    <w:rsid w:val="00B00430"/>
    <w:rsid w:val="00B04182"/>
    <w:rsid w:val="00B04512"/>
    <w:rsid w:val="00B07AE3"/>
    <w:rsid w:val="00B11430"/>
    <w:rsid w:val="00B13C3D"/>
    <w:rsid w:val="00B15BF8"/>
    <w:rsid w:val="00B16D0E"/>
    <w:rsid w:val="00B200A8"/>
    <w:rsid w:val="00B26209"/>
    <w:rsid w:val="00B26650"/>
    <w:rsid w:val="00B353EB"/>
    <w:rsid w:val="00B3557F"/>
    <w:rsid w:val="00B35A05"/>
    <w:rsid w:val="00B3642D"/>
    <w:rsid w:val="00B40E0D"/>
    <w:rsid w:val="00B4269C"/>
    <w:rsid w:val="00B439C4"/>
    <w:rsid w:val="00B4535E"/>
    <w:rsid w:val="00B52A8C"/>
    <w:rsid w:val="00B5527D"/>
    <w:rsid w:val="00B61BB6"/>
    <w:rsid w:val="00B636A8"/>
    <w:rsid w:val="00B665C6"/>
    <w:rsid w:val="00B73401"/>
    <w:rsid w:val="00B805AF"/>
    <w:rsid w:val="00B80700"/>
    <w:rsid w:val="00B8121A"/>
    <w:rsid w:val="00B84848"/>
    <w:rsid w:val="00B85BAD"/>
    <w:rsid w:val="00B869EC"/>
    <w:rsid w:val="00B9184F"/>
    <w:rsid w:val="00B9397A"/>
    <w:rsid w:val="00B9633D"/>
    <w:rsid w:val="00BA0BFC"/>
    <w:rsid w:val="00BA2EBE"/>
    <w:rsid w:val="00BB0F28"/>
    <w:rsid w:val="00BB458A"/>
    <w:rsid w:val="00BB58A6"/>
    <w:rsid w:val="00BD00D3"/>
    <w:rsid w:val="00BD1659"/>
    <w:rsid w:val="00BD3AA9"/>
    <w:rsid w:val="00BD40A6"/>
    <w:rsid w:val="00BD4A18"/>
    <w:rsid w:val="00BD6DB2"/>
    <w:rsid w:val="00BE11CF"/>
    <w:rsid w:val="00BE21AB"/>
    <w:rsid w:val="00BE3D82"/>
    <w:rsid w:val="00BE55CB"/>
    <w:rsid w:val="00BF0F18"/>
    <w:rsid w:val="00BF4F1E"/>
    <w:rsid w:val="00BF617A"/>
    <w:rsid w:val="00C00998"/>
    <w:rsid w:val="00C035E4"/>
    <w:rsid w:val="00C0379D"/>
    <w:rsid w:val="00C03931"/>
    <w:rsid w:val="00C041B1"/>
    <w:rsid w:val="00C057DF"/>
    <w:rsid w:val="00C05FE3"/>
    <w:rsid w:val="00C13DBB"/>
    <w:rsid w:val="00C140FB"/>
    <w:rsid w:val="00C2136D"/>
    <w:rsid w:val="00C214EE"/>
    <w:rsid w:val="00C2314B"/>
    <w:rsid w:val="00C24971"/>
    <w:rsid w:val="00C26BE5"/>
    <w:rsid w:val="00C26E4D"/>
    <w:rsid w:val="00C27909"/>
    <w:rsid w:val="00C27B03"/>
    <w:rsid w:val="00C314E1"/>
    <w:rsid w:val="00C34397"/>
    <w:rsid w:val="00C4095D"/>
    <w:rsid w:val="00C44792"/>
    <w:rsid w:val="00C455AC"/>
    <w:rsid w:val="00C45A79"/>
    <w:rsid w:val="00C47910"/>
    <w:rsid w:val="00C52C57"/>
    <w:rsid w:val="00C52FAD"/>
    <w:rsid w:val="00C5482A"/>
    <w:rsid w:val="00C57463"/>
    <w:rsid w:val="00C601D2"/>
    <w:rsid w:val="00C63399"/>
    <w:rsid w:val="00C65BCC"/>
    <w:rsid w:val="00C66970"/>
    <w:rsid w:val="00C70E36"/>
    <w:rsid w:val="00C8691C"/>
    <w:rsid w:val="00C924A5"/>
    <w:rsid w:val="00C96643"/>
    <w:rsid w:val="00CA168A"/>
    <w:rsid w:val="00CA2ED3"/>
    <w:rsid w:val="00CA357E"/>
    <w:rsid w:val="00CA44F9"/>
    <w:rsid w:val="00CA4A69"/>
    <w:rsid w:val="00CA55DD"/>
    <w:rsid w:val="00CB32BD"/>
    <w:rsid w:val="00CB4D3F"/>
    <w:rsid w:val="00CB6FCC"/>
    <w:rsid w:val="00CC3842"/>
    <w:rsid w:val="00CC3E0C"/>
    <w:rsid w:val="00CC58D3"/>
    <w:rsid w:val="00CC784D"/>
    <w:rsid w:val="00CE1699"/>
    <w:rsid w:val="00CE17E3"/>
    <w:rsid w:val="00CE3425"/>
    <w:rsid w:val="00CE687C"/>
    <w:rsid w:val="00CF0C3D"/>
    <w:rsid w:val="00CF1746"/>
    <w:rsid w:val="00CF3761"/>
    <w:rsid w:val="00D02CC8"/>
    <w:rsid w:val="00D0337B"/>
    <w:rsid w:val="00D079B2"/>
    <w:rsid w:val="00D113D9"/>
    <w:rsid w:val="00D114E9"/>
    <w:rsid w:val="00D15874"/>
    <w:rsid w:val="00D248A3"/>
    <w:rsid w:val="00D37BAC"/>
    <w:rsid w:val="00D40A71"/>
    <w:rsid w:val="00D429C6"/>
    <w:rsid w:val="00D443BB"/>
    <w:rsid w:val="00D47748"/>
    <w:rsid w:val="00D50963"/>
    <w:rsid w:val="00D5459B"/>
    <w:rsid w:val="00D54CC3"/>
    <w:rsid w:val="00D6041A"/>
    <w:rsid w:val="00D6235F"/>
    <w:rsid w:val="00D633EB"/>
    <w:rsid w:val="00D63DA5"/>
    <w:rsid w:val="00D67E42"/>
    <w:rsid w:val="00D75761"/>
    <w:rsid w:val="00D81910"/>
    <w:rsid w:val="00D82FF7"/>
    <w:rsid w:val="00D847FE"/>
    <w:rsid w:val="00D94E11"/>
    <w:rsid w:val="00D964EA"/>
    <w:rsid w:val="00D966D0"/>
    <w:rsid w:val="00D96F9C"/>
    <w:rsid w:val="00D97BB1"/>
    <w:rsid w:val="00DA0C59"/>
    <w:rsid w:val="00DA3991"/>
    <w:rsid w:val="00DA4397"/>
    <w:rsid w:val="00DB13F6"/>
    <w:rsid w:val="00DB4E03"/>
    <w:rsid w:val="00DB6E43"/>
    <w:rsid w:val="00DB7D67"/>
    <w:rsid w:val="00DB7E6C"/>
    <w:rsid w:val="00DC0055"/>
    <w:rsid w:val="00DC2775"/>
    <w:rsid w:val="00DC2823"/>
    <w:rsid w:val="00DC2B84"/>
    <w:rsid w:val="00DC3F33"/>
    <w:rsid w:val="00DC72A7"/>
    <w:rsid w:val="00DC7AFC"/>
    <w:rsid w:val="00DD02AA"/>
    <w:rsid w:val="00DD0A37"/>
    <w:rsid w:val="00DD3A15"/>
    <w:rsid w:val="00DD5A29"/>
    <w:rsid w:val="00DD5D9D"/>
    <w:rsid w:val="00DE194A"/>
    <w:rsid w:val="00DE35CB"/>
    <w:rsid w:val="00DF21E9"/>
    <w:rsid w:val="00DF3EEA"/>
    <w:rsid w:val="00DF450C"/>
    <w:rsid w:val="00E00F14"/>
    <w:rsid w:val="00E01409"/>
    <w:rsid w:val="00E02A78"/>
    <w:rsid w:val="00E0554B"/>
    <w:rsid w:val="00E06386"/>
    <w:rsid w:val="00E111A8"/>
    <w:rsid w:val="00E117E5"/>
    <w:rsid w:val="00E23112"/>
    <w:rsid w:val="00E24EB4"/>
    <w:rsid w:val="00E31167"/>
    <w:rsid w:val="00E320ED"/>
    <w:rsid w:val="00E33AFB"/>
    <w:rsid w:val="00E34218"/>
    <w:rsid w:val="00E418F3"/>
    <w:rsid w:val="00E422F0"/>
    <w:rsid w:val="00E46282"/>
    <w:rsid w:val="00E5085C"/>
    <w:rsid w:val="00E5216E"/>
    <w:rsid w:val="00E57D5C"/>
    <w:rsid w:val="00E62F64"/>
    <w:rsid w:val="00E636E3"/>
    <w:rsid w:val="00E719D9"/>
    <w:rsid w:val="00E75A14"/>
    <w:rsid w:val="00E82328"/>
    <w:rsid w:val="00E82344"/>
    <w:rsid w:val="00E84C82"/>
    <w:rsid w:val="00E84D64"/>
    <w:rsid w:val="00E87408"/>
    <w:rsid w:val="00E914C4"/>
    <w:rsid w:val="00E924D8"/>
    <w:rsid w:val="00E934F5"/>
    <w:rsid w:val="00E93BF0"/>
    <w:rsid w:val="00E9481D"/>
    <w:rsid w:val="00E96961"/>
    <w:rsid w:val="00E96DAB"/>
    <w:rsid w:val="00EA21B8"/>
    <w:rsid w:val="00EA6979"/>
    <w:rsid w:val="00EA72EC"/>
    <w:rsid w:val="00EB11CB"/>
    <w:rsid w:val="00EB15D2"/>
    <w:rsid w:val="00EB171E"/>
    <w:rsid w:val="00EB275A"/>
    <w:rsid w:val="00EB3707"/>
    <w:rsid w:val="00EB58A0"/>
    <w:rsid w:val="00EB5F2B"/>
    <w:rsid w:val="00EB786A"/>
    <w:rsid w:val="00EB7F3C"/>
    <w:rsid w:val="00EC1324"/>
    <w:rsid w:val="00EC1578"/>
    <w:rsid w:val="00EC1C72"/>
    <w:rsid w:val="00EC3CC9"/>
    <w:rsid w:val="00EC680A"/>
    <w:rsid w:val="00EC6D6C"/>
    <w:rsid w:val="00EE2BED"/>
    <w:rsid w:val="00EE374B"/>
    <w:rsid w:val="00EE452D"/>
    <w:rsid w:val="00F00C77"/>
    <w:rsid w:val="00F11BB5"/>
    <w:rsid w:val="00F1417B"/>
    <w:rsid w:val="00F2051A"/>
    <w:rsid w:val="00F2539A"/>
    <w:rsid w:val="00F34B99"/>
    <w:rsid w:val="00F438C6"/>
    <w:rsid w:val="00F450A3"/>
    <w:rsid w:val="00F51487"/>
    <w:rsid w:val="00F52DAB"/>
    <w:rsid w:val="00F543F0"/>
    <w:rsid w:val="00F551C9"/>
    <w:rsid w:val="00F55CD2"/>
    <w:rsid w:val="00F56C69"/>
    <w:rsid w:val="00F6526F"/>
    <w:rsid w:val="00F67A3A"/>
    <w:rsid w:val="00F71942"/>
    <w:rsid w:val="00F759A0"/>
    <w:rsid w:val="00F7652B"/>
    <w:rsid w:val="00F81D29"/>
    <w:rsid w:val="00F91C4D"/>
    <w:rsid w:val="00F92FD9"/>
    <w:rsid w:val="00F94585"/>
    <w:rsid w:val="00F94660"/>
    <w:rsid w:val="00FA6684"/>
    <w:rsid w:val="00FA731E"/>
    <w:rsid w:val="00FB2B38"/>
    <w:rsid w:val="00FB3942"/>
    <w:rsid w:val="00FB6316"/>
    <w:rsid w:val="00FB71D0"/>
    <w:rsid w:val="00FC1DE5"/>
    <w:rsid w:val="00FC6358"/>
    <w:rsid w:val="00FD099F"/>
    <w:rsid w:val="00FD162D"/>
    <w:rsid w:val="00FD316A"/>
    <w:rsid w:val="00FD320D"/>
    <w:rsid w:val="00FE23DE"/>
    <w:rsid w:val="00FE35B1"/>
    <w:rsid w:val="00FF28BA"/>
    <w:rsid w:val="06FB66CA"/>
    <w:rsid w:val="FE1F6F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nhideWhenUsed="0" w:uiPriority="0" w:semiHidden="0" w:name="annotation reference"/>
    <w:lsdException w:uiPriority="0" w:name="line number"/>
    <w:lsdException w:unhideWhenUsed="0" w:uiPriority="0" w:semiHidden="0" w:name="page number"/>
    <w:lsdException w:unhideWhenUsed="0" w:uiPriority="0" w:name="endnote reference"/>
    <w:lsdException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99" w:name="Placeholder Text"/>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6">
    <w:name w:val="Default Paragraph Font"/>
    <w:unhideWhenUsed/>
    <w:uiPriority w:val="1"/>
  </w:style>
  <w:style w:type="table" w:default="1" w:styleId="34">
    <w:name w:val="Normal Table"/>
    <w:unhideWhenUsed/>
    <w:uiPriority w:val="99"/>
    <w:tblPr>
      <w:tblStyle w:val="34"/>
      <w:tblCellMar>
        <w:top w:w="0" w:type="dxa"/>
        <w:left w:w="108" w:type="dxa"/>
        <w:bottom w:w="0" w:type="dxa"/>
        <w:right w:w="108" w:type="dxa"/>
      </w:tblCellMar>
    </w:tblPr>
  </w:style>
  <w:style w:type="paragraph" w:styleId="2">
    <w:name w:val="toc 7"/>
    <w:basedOn w:val="1"/>
    <w:next w:val="1"/>
    <w:semiHidden/>
    <w:uiPriority w:val="0"/>
    <w:pPr>
      <w:tabs>
        <w:tab w:val="right" w:leader="dot" w:pos="9241"/>
      </w:tabs>
      <w:ind w:firstLine="505" w:firstLineChars="500"/>
      <w:jc w:val="left"/>
    </w:pPr>
    <w:rPr>
      <w:rFonts w:ascii="宋体"/>
      <w:szCs w:val="21"/>
    </w:rPr>
  </w:style>
  <w:style w:type="paragraph" w:styleId="3">
    <w:name w:val="List Number 2"/>
    <w:basedOn w:val="4"/>
    <w:uiPriority w:val="0"/>
    <w:pPr>
      <w:widowControl/>
      <w:numPr>
        <w:ilvl w:val="0"/>
        <w:numId w:val="1"/>
      </w:numPr>
      <w:tabs>
        <w:tab w:val="left" w:pos="680"/>
        <w:tab w:val="clear" w:pos="360"/>
      </w:tabs>
      <w:spacing w:after="100"/>
      <w:ind w:left="680" w:leftChars="0" w:hanging="340" w:firstLineChars="0"/>
    </w:pPr>
    <w:rPr>
      <w:rFonts w:ascii="Arial" w:hAnsi="Arial"/>
      <w:spacing w:val="8"/>
      <w:kern w:val="0"/>
      <w:sz w:val="20"/>
      <w:szCs w:val="20"/>
      <w:lang w:val="en-GB" w:eastAsia="en-US"/>
    </w:rPr>
  </w:style>
  <w:style w:type="paragraph" w:styleId="4">
    <w:name w:val="List 2"/>
    <w:basedOn w:val="1"/>
    <w:uiPriority w:val="0"/>
    <w:pPr>
      <w:ind w:left="100" w:leftChars="200" w:hanging="200" w:hangingChars="200"/>
      <w:contextualSpacing/>
    </w:pPr>
  </w:style>
  <w:style w:type="paragraph" w:styleId="5">
    <w:name w:val="index 8"/>
    <w:basedOn w:val="1"/>
    <w:next w:val="1"/>
    <w:uiPriority w:val="0"/>
    <w:pPr>
      <w:ind w:left="1680" w:hanging="210"/>
      <w:jc w:val="left"/>
    </w:pPr>
    <w:rPr>
      <w:rFonts w:ascii="Calibri" w:hAnsi="Calibri"/>
      <w:sz w:val="20"/>
      <w:szCs w:val="20"/>
    </w:rPr>
  </w:style>
  <w:style w:type="paragraph" w:styleId="6">
    <w:name w:val="caption"/>
    <w:basedOn w:val="1"/>
    <w:next w:val="1"/>
    <w:qFormat/>
    <w:uiPriority w:val="0"/>
    <w:pPr>
      <w:spacing w:before="152" w:after="160"/>
    </w:pPr>
    <w:rPr>
      <w:rFonts w:ascii="Arial" w:hAnsi="Arial" w:eastAsia="黑体" w:cs="Arial"/>
      <w:sz w:val="20"/>
      <w:szCs w:val="20"/>
    </w:rPr>
  </w:style>
  <w:style w:type="paragraph" w:styleId="7">
    <w:name w:val="index 5"/>
    <w:basedOn w:val="1"/>
    <w:next w:val="1"/>
    <w:uiPriority w:val="0"/>
    <w:pPr>
      <w:ind w:left="1050" w:hanging="210"/>
      <w:jc w:val="left"/>
    </w:pPr>
    <w:rPr>
      <w:rFonts w:ascii="Calibri" w:hAnsi="Calibri"/>
      <w:sz w:val="20"/>
      <w:szCs w:val="20"/>
    </w:rPr>
  </w:style>
  <w:style w:type="paragraph" w:styleId="8">
    <w:name w:val="Document Map"/>
    <w:basedOn w:val="1"/>
    <w:semiHidden/>
    <w:uiPriority w:val="0"/>
    <w:pPr>
      <w:shd w:val="clear" w:color="auto" w:fill="000080"/>
    </w:pPr>
  </w:style>
  <w:style w:type="paragraph" w:styleId="9">
    <w:name w:val="annotation text"/>
    <w:basedOn w:val="1"/>
    <w:link w:val="48"/>
    <w:uiPriority w:val="0"/>
    <w:pPr>
      <w:jc w:val="left"/>
    </w:pPr>
  </w:style>
  <w:style w:type="paragraph" w:styleId="10">
    <w:name w:val="index 6"/>
    <w:basedOn w:val="1"/>
    <w:next w:val="1"/>
    <w:uiPriority w:val="0"/>
    <w:pPr>
      <w:ind w:left="1260" w:hanging="210"/>
      <w:jc w:val="left"/>
    </w:pPr>
    <w:rPr>
      <w:rFonts w:ascii="Calibri" w:hAnsi="Calibri"/>
      <w:sz w:val="20"/>
      <w:szCs w:val="20"/>
    </w:rPr>
  </w:style>
  <w:style w:type="paragraph" w:styleId="11">
    <w:name w:val="Body Text Indent"/>
    <w:basedOn w:val="1"/>
    <w:link w:val="53"/>
    <w:uiPriority w:val="99"/>
    <w:pPr>
      <w:spacing w:line="360" w:lineRule="auto"/>
      <w:ind w:firstLine="420"/>
    </w:pPr>
    <w:rPr>
      <w:szCs w:val="20"/>
    </w:rPr>
  </w:style>
  <w:style w:type="paragraph" w:styleId="12">
    <w:name w:val="index 4"/>
    <w:basedOn w:val="1"/>
    <w:next w:val="1"/>
    <w:uiPriority w:val="0"/>
    <w:pPr>
      <w:ind w:left="840" w:hanging="210"/>
      <w:jc w:val="left"/>
    </w:pPr>
    <w:rPr>
      <w:rFonts w:ascii="Calibri" w:hAnsi="Calibri"/>
      <w:sz w:val="20"/>
      <w:szCs w:val="20"/>
    </w:rPr>
  </w:style>
  <w:style w:type="paragraph" w:styleId="13">
    <w:name w:val="toc 5"/>
    <w:basedOn w:val="1"/>
    <w:next w:val="1"/>
    <w:semiHidden/>
    <w:uiPriority w:val="0"/>
    <w:pPr>
      <w:tabs>
        <w:tab w:val="right" w:leader="dot" w:pos="9241"/>
      </w:tabs>
      <w:ind w:firstLine="300" w:firstLineChars="300"/>
      <w:jc w:val="left"/>
    </w:pPr>
    <w:rPr>
      <w:rFonts w:ascii="宋体"/>
      <w:szCs w:val="21"/>
    </w:rPr>
  </w:style>
  <w:style w:type="paragraph" w:styleId="14">
    <w:name w:val="toc 3"/>
    <w:basedOn w:val="1"/>
    <w:next w:val="1"/>
    <w:uiPriority w:val="39"/>
    <w:pPr>
      <w:tabs>
        <w:tab w:val="right" w:leader="dot" w:pos="9241"/>
      </w:tabs>
      <w:ind w:firstLine="102" w:firstLineChars="100"/>
      <w:jc w:val="left"/>
    </w:pPr>
    <w:rPr>
      <w:rFonts w:ascii="宋体"/>
      <w:szCs w:val="21"/>
    </w:rPr>
  </w:style>
  <w:style w:type="paragraph" w:styleId="15">
    <w:name w:val="toc 8"/>
    <w:basedOn w:val="1"/>
    <w:next w:val="1"/>
    <w:semiHidden/>
    <w:uiPriority w:val="0"/>
    <w:pPr>
      <w:tabs>
        <w:tab w:val="right" w:leader="dot" w:pos="9241"/>
      </w:tabs>
      <w:ind w:firstLine="607" w:firstLineChars="600"/>
      <w:jc w:val="left"/>
    </w:pPr>
    <w:rPr>
      <w:rFonts w:ascii="宋体"/>
      <w:szCs w:val="21"/>
    </w:rPr>
  </w:style>
  <w:style w:type="paragraph" w:styleId="16">
    <w:name w:val="index 3"/>
    <w:basedOn w:val="1"/>
    <w:next w:val="1"/>
    <w:uiPriority w:val="0"/>
    <w:pPr>
      <w:ind w:left="630" w:hanging="210"/>
      <w:jc w:val="left"/>
    </w:pPr>
    <w:rPr>
      <w:rFonts w:ascii="Calibri" w:hAnsi="Calibri"/>
      <w:sz w:val="20"/>
      <w:szCs w:val="20"/>
    </w:rPr>
  </w:style>
  <w:style w:type="paragraph" w:styleId="17">
    <w:name w:val="endnote text"/>
    <w:basedOn w:val="1"/>
    <w:semiHidden/>
    <w:uiPriority w:val="0"/>
    <w:pPr>
      <w:snapToGrid w:val="0"/>
      <w:jc w:val="left"/>
    </w:pPr>
  </w:style>
  <w:style w:type="paragraph" w:styleId="18">
    <w:name w:val="Balloon Text"/>
    <w:basedOn w:val="1"/>
    <w:link w:val="46"/>
    <w:unhideWhenUsed/>
    <w:uiPriority w:val="99"/>
    <w:rPr>
      <w:rFonts w:ascii="Calibri" w:hAnsi="Calibri"/>
      <w:sz w:val="18"/>
      <w:szCs w:val="18"/>
    </w:rPr>
  </w:style>
  <w:style w:type="paragraph" w:styleId="19">
    <w:name w:val="footer"/>
    <w:basedOn w:val="1"/>
    <w:link w:val="57"/>
    <w:uiPriority w:val="99"/>
    <w:pPr>
      <w:snapToGrid w:val="0"/>
      <w:ind w:right="210" w:rightChars="100"/>
      <w:jc w:val="right"/>
    </w:pPr>
    <w:rPr>
      <w:sz w:val="18"/>
      <w:szCs w:val="18"/>
    </w:rPr>
  </w:style>
  <w:style w:type="paragraph" w:styleId="20">
    <w:name w:val="header"/>
    <w:basedOn w:val="1"/>
    <w:uiPriority w:val="0"/>
    <w:pPr>
      <w:snapToGrid w:val="0"/>
      <w:jc w:val="left"/>
    </w:pPr>
    <w:rPr>
      <w:sz w:val="18"/>
      <w:szCs w:val="18"/>
    </w:rPr>
  </w:style>
  <w:style w:type="paragraph" w:styleId="21">
    <w:name w:val="toc 1"/>
    <w:basedOn w:val="1"/>
    <w:next w:val="1"/>
    <w:uiPriority w:val="39"/>
    <w:pPr>
      <w:tabs>
        <w:tab w:val="right" w:leader="dot" w:pos="9241"/>
      </w:tabs>
      <w:spacing w:beforeLines="25" w:afterLines="25"/>
      <w:jc w:val="left"/>
    </w:pPr>
    <w:rPr>
      <w:rFonts w:ascii="宋体"/>
      <w:szCs w:val="21"/>
    </w:rPr>
  </w:style>
  <w:style w:type="paragraph" w:styleId="22">
    <w:name w:val="toc 4"/>
    <w:basedOn w:val="1"/>
    <w:next w:val="1"/>
    <w:uiPriority w:val="39"/>
    <w:pPr>
      <w:tabs>
        <w:tab w:val="right" w:leader="dot" w:pos="9241"/>
      </w:tabs>
      <w:ind w:firstLine="198" w:firstLineChars="200"/>
      <w:jc w:val="left"/>
    </w:pPr>
    <w:rPr>
      <w:rFonts w:ascii="宋体"/>
      <w:szCs w:val="21"/>
    </w:rPr>
  </w:style>
  <w:style w:type="paragraph" w:styleId="23">
    <w:name w:val="index heading"/>
    <w:basedOn w:val="1"/>
    <w:next w:val="24"/>
    <w:uiPriority w:val="0"/>
    <w:pPr>
      <w:spacing w:before="120" w:after="120"/>
      <w:jc w:val="center"/>
    </w:pPr>
    <w:rPr>
      <w:rFonts w:ascii="Calibri" w:hAnsi="Calibri"/>
      <w:b/>
      <w:bCs/>
      <w:iCs/>
      <w:szCs w:val="20"/>
    </w:rPr>
  </w:style>
  <w:style w:type="paragraph" w:styleId="24">
    <w:name w:val="index 1"/>
    <w:basedOn w:val="1"/>
    <w:next w:val="25"/>
    <w:uiPriority w:val="0"/>
    <w:pPr>
      <w:tabs>
        <w:tab w:val="right" w:leader="dot" w:pos="9299"/>
      </w:tabs>
      <w:jc w:val="left"/>
    </w:pPr>
    <w:rPr>
      <w:rFonts w:ascii="宋体"/>
      <w:szCs w:val="21"/>
    </w:rPr>
  </w:style>
  <w:style w:type="paragraph" w:customStyle="1" w:styleId="25">
    <w:name w:val="段"/>
    <w:link w:val="50"/>
    <w:uiPriority w:val="0"/>
    <w:pPr>
      <w:tabs>
        <w:tab w:val="center" w:pos="4201"/>
        <w:tab w:val="right" w:leader="dot" w:pos="9298"/>
      </w:tabs>
      <w:autoSpaceDE w:val="0"/>
      <w:autoSpaceDN w:val="0"/>
      <w:ind w:firstLine="420" w:firstLineChars="200"/>
      <w:jc w:val="both"/>
    </w:pPr>
    <w:rPr>
      <w:rFonts w:ascii="宋体"/>
      <w:sz w:val="21"/>
      <w:lang w:val="en-US" w:eastAsia="zh-CN" w:bidi="ar-SA"/>
    </w:rPr>
  </w:style>
  <w:style w:type="paragraph" w:styleId="26">
    <w:name w:val="footnote text"/>
    <w:basedOn w:val="1"/>
    <w:uiPriority w:val="0"/>
    <w:pPr>
      <w:numPr>
        <w:ilvl w:val="0"/>
        <w:numId w:val="2"/>
      </w:numPr>
      <w:snapToGrid w:val="0"/>
      <w:jc w:val="left"/>
    </w:pPr>
    <w:rPr>
      <w:rFonts w:ascii="宋体"/>
      <w:sz w:val="18"/>
      <w:szCs w:val="18"/>
    </w:rPr>
  </w:style>
  <w:style w:type="paragraph" w:styleId="27">
    <w:name w:val="toc 6"/>
    <w:basedOn w:val="1"/>
    <w:next w:val="1"/>
    <w:semiHidden/>
    <w:uiPriority w:val="0"/>
    <w:pPr>
      <w:tabs>
        <w:tab w:val="right" w:leader="dot" w:pos="9241"/>
      </w:tabs>
      <w:ind w:firstLine="403" w:firstLineChars="400"/>
      <w:jc w:val="left"/>
    </w:pPr>
    <w:rPr>
      <w:rFonts w:ascii="宋体"/>
      <w:szCs w:val="21"/>
    </w:rPr>
  </w:style>
  <w:style w:type="paragraph" w:styleId="28">
    <w:name w:val="index 7"/>
    <w:basedOn w:val="1"/>
    <w:next w:val="1"/>
    <w:uiPriority w:val="0"/>
    <w:pPr>
      <w:ind w:left="1470" w:hanging="210"/>
      <w:jc w:val="left"/>
    </w:pPr>
    <w:rPr>
      <w:rFonts w:ascii="Calibri" w:hAnsi="Calibri"/>
      <w:sz w:val="20"/>
      <w:szCs w:val="20"/>
    </w:rPr>
  </w:style>
  <w:style w:type="paragraph" w:styleId="29">
    <w:name w:val="index 9"/>
    <w:basedOn w:val="1"/>
    <w:next w:val="1"/>
    <w:uiPriority w:val="0"/>
    <w:pPr>
      <w:ind w:left="1890" w:hanging="210"/>
      <w:jc w:val="left"/>
    </w:pPr>
    <w:rPr>
      <w:rFonts w:ascii="Calibri" w:hAnsi="Calibri"/>
      <w:sz w:val="20"/>
      <w:szCs w:val="20"/>
    </w:rPr>
  </w:style>
  <w:style w:type="paragraph" w:styleId="30">
    <w:name w:val="toc 2"/>
    <w:basedOn w:val="1"/>
    <w:next w:val="1"/>
    <w:semiHidden/>
    <w:uiPriority w:val="0"/>
    <w:pPr>
      <w:tabs>
        <w:tab w:val="right" w:leader="dot" w:pos="9241"/>
      </w:tabs>
    </w:pPr>
    <w:rPr>
      <w:rFonts w:ascii="宋体"/>
      <w:szCs w:val="21"/>
    </w:rPr>
  </w:style>
  <w:style w:type="paragraph" w:styleId="31">
    <w:name w:val="toc 9"/>
    <w:basedOn w:val="1"/>
    <w:next w:val="1"/>
    <w:semiHidden/>
    <w:uiPriority w:val="0"/>
    <w:pPr>
      <w:ind w:left="1470"/>
      <w:jc w:val="left"/>
    </w:pPr>
    <w:rPr>
      <w:sz w:val="20"/>
      <w:szCs w:val="20"/>
    </w:rPr>
  </w:style>
  <w:style w:type="paragraph" w:styleId="32">
    <w:name w:val="index 2"/>
    <w:basedOn w:val="1"/>
    <w:next w:val="1"/>
    <w:uiPriority w:val="0"/>
    <w:pPr>
      <w:ind w:left="420" w:hanging="210"/>
      <w:jc w:val="left"/>
    </w:pPr>
    <w:rPr>
      <w:rFonts w:ascii="Calibri" w:hAnsi="Calibri"/>
      <w:sz w:val="20"/>
      <w:szCs w:val="20"/>
    </w:rPr>
  </w:style>
  <w:style w:type="paragraph" w:styleId="33">
    <w:name w:val="annotation subject"/>
    <w:basedOn w:val="9"/>
    <w:next w:val="9"/>
    <w:link w:val="56"/>
    <w:uiPriority w:val="0"/>
    <w:rPr>
      <w:b/>
      <w:bCs/>
    </w:rPr>
  </w:style>
  <w:style w:type="table" w:styleId="35">
    <w:name w:val="Table Grid"/>
    <w:basedOn w:val="34"/>
    <w:uiPriority w:val="59"/>
    <w:rPr>
      <w:rFonts w:ascii="宋体"/>
      <w:sz w:val="18"/>
      <w:szCs w:val="18"/>
    </w:rPr>
    <w:tblPr>
      <w:tblStyle w:val="3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7">
    <w:name w:val="endnote reference"/>
    <w:semiHidden/>
    <w:uiPriority w:val="0"/>
    <w:rPr>
      <w:vertAlign w:val="superscript"/>
    </w:rPr>
  </w:style>
  <w:style w:type="character" w:styleId="38">
    <w:name w:val="page number"/>
    <w:uiPriority w:val="0"/>
    <w:rPr>
      <w:rFonts w:ascii="Times New Roman" w:hAnsi="Times New Roman" w:eastAsia="宋体"/>
      <w:sz w:val="18"/>
    </w:rPr>
  </w:style>
  <w:style w:type="character" w:styleId="39">
    <w:name w:val="FollowedHyperlink"/>
    <w:uiPriority w:val="0"/>
    <w:rPr>
      <w:color w:val="800080"/>
      <w:u w:val="single"/>
    </w:rPr>
  </w:style>
  <w:style w:type="character" w:styleId="40">
    <w:name w:val="Hyperlink"/>
    <w:uiPriority w:val="99"/>
    <w:rPr>
      <w:color w:val="0000FF"/>
      <w:spacing w:val="0"/>
      <w:w w:val="100"/>
      <w:szCs w:val="21"/>
      <w:u w:val="single"/>
      <w:lang/>
    </w:rPr>
  </w:style>
  <w:style w:type="character" w:styleId="41">
    <w:name w:val="annotation reference"/>
    <w:uiPriority w:val="0"/>
    <w:rPr>
      <w:sz w:val="21"/>
      <w:szCs w:val="21"/>
    </w:rPr>
  </w:style>
  <w:style w:type="character" w:styleId="42">
    <w:name w:val="footnote reference"/>
    <w:semiHidden/>
    <w:uiPriority w:val="0"/>
    <w:rPr>
      <w:vertAlign w:val="superscript"/>
    </w:rPr>
  </w:style>
  <w:style w:type="character" w:customStyle="1" w:styleId="43">
    <w:name w:val="发布"/>
    <w:uiPriority w:val="0"/>
    <w:rPr>
      <w:rFonts w:ascii="黑体" w:eastAsia="黑体"/>
      <w:spacing w:val="85"/>
      <w:w w:val="100"/>
      <w:position w:val="3"/>
      <w:sz w:val="28"/>
      <w:szCs w:val="28"/>
    </w:rPr>
  </w:style>
  <w:style w:type="character" w:customStyle="1" w:styleId="44">
    <w:name w:val="首示例 Char"/>
    <w:link w:val="45"/>
    <w:uiPriority w:val="0"/>
    <w:rPr>
      <w:rFonts w:ascii="宋体" w:hAnsi="宋体"/>
      <w:kern w:val="2"/>
      <w:sz w:val="18"/>
      <w:szCs w:val="18"/>
      <w:lang w:val="en-US" w:eastAsia="zh-CN" w:bidi="ar-SA"/>
    </w:rPr>
  </w:style>
  <w:style w:type="paragraph" w:customStyle="1" w:styleId="45">
    <w:name w:val="首示例"/>
    <w:next w:val="25"/>
    <w:link w:val="44"/>
    <w:qFormat/>
    <w:uiPriority w:val="0"/>
    <w:pPr>
      <w:numPr>
        <w:ilvl w:val="0"/>
        <w:numId w:val="3"/>
      </w:numPr>
      <w:tabs>
        <w:tab w:val="left" w:pos="360"/>
      </w:tabs>
      <w:ind w:firstLine="0"/>
    </w:pPr>
    <w:rPr>
      <w:rFonts w:ascii="宋体" w:hAnsi="宋体"/>
      <w:kern w:val="2"/>
      <w:sz w:val="18"/>
      <w:szCs w:val="18"/>
      <w:lang w:val="en-US" w:eastAsia="zh-CN" w:bidi="ar-SA"/>
    </w:rPr>
  </w:style>
  <w:style w:type="character" w:customStyle="1" w:styleId="46">
    <w:name w:val="批注框文本 Char"/>
    <w:link w:val="18"/>
    <w:uiPriority w:val="99"/>
    <w:rPr>
      <w:rFonts w:ascii="Calibri" w:hAnsi="Calibri" w:eastAsia="宋体" w:cs="Times New Roman"/>
      <w:kern w:val="2"/>
      <w:sz w:val="18"/>
      <w:szCs w:val="18"/>
    </w:rPr>
  </w:style>
  <w:style w:type="character" w:customStyle="1" w:styleId="47">
    <w:name w:val="high-light-bg4"/>
    <w:uiPriority w:val="0"/>
  </w:style>
  <w:style w:type="character" w:customStyle="1" w:styleId="48">
    <w:name w:val="批注文字 Char"/>
    <w:link w:val="9"/>
    <w:uiPriority w:val="0"/>
    <w:rPr>
      <w:kern w:val="2"/>
      <w:sz w:val="21"/>
      <w:szCs w:val="24"/>
    </w:rPr>
  </w:style>
  <w:style w:type="character" w:styleId="49">
    <w:name w:val="Placeholder Text"/>
    <w:semiHidden/>
    <w:uiPriority w:val="99"/>
    <w:rPr>
      <w:color w:val="808080"/>
    </w:rPr>
  </w:style>
  <w:style w:type="character" w:customStyle="1" w:styleId="50">
    <w:name w:val="段 Char"/>
    <w:link w:val="25"/>
    <w:uiPriority w:val="0"/>
    <w:rPr>
      <w:rFonts w:ascii="宋体"/>
      <w:sz w:val="21"/>
      <w:lang w:val="en-US" w:eastAsia="zh-CN" w:bidi="ar-SA"/>
    </w:rPr>
  </w:style>
  <w:style w:type="character" w:customStyle="1" w:styleId="51">
    <w:name w:val="附录公式 Char"/>
    <w:link w:val="52"/>
    <w:uiPriority w:val="0"/>
    <w:rPr>
      <w:rFonts w:ascii="宋体"/>
      <w:sz w:val="21"/>
      <w:lang w:val="en-US" w:eastAsia="zh-CN" w:bidi="ar-SA"/>
    </w:rPr>
  </w:style>
  <w:style w:type="paragraph" w:customStyle="1" w:styleId="52">
    <w:name w:val="附录公式"/>
    <w:basedOn w:val="25"/>
    <w:next w:val="25"/>
    <w:link w:val="51"/>
    <w:qFormat/>
    <w:uiPriority w:val="0"/>
  </w:style>
  <w:style w:type="character" w:customStyle="1" w:styleId="53">
    <w:name w:val="正文文本缩进 Char"/>
    <w:link w:val="11"/>
    <w:uiPriority w:val="99"/>
    <w:rPr>
      <w:kern w:val="2"/>
      <w:sz w:val="21"/>
    </w:rPr>
  </w:style>
  <w:style w:type="character" w:customStyle="1" w:styleId="54">
    <w:name w:val="PARAGRAPH Char1"/>
    <w:link w:val="55"/>
    <w:uiPriority w:val="0"/>
    <w:rPr>
      <w:rFonts w:ascii="Arial" w:hAnsi="Arial"/>
      <w:spacing w:val="8"/>
      <w:lang w:val="en-GB" w:eastAsia="en-US" w:bidi="ar-SA"/>
    </w:rPr>
  </w:style>
  <w:style w:type="paragraph" w:customStyle="1" w:styleId="55">
    <w:name w:val="PARAGRAPH"/>
    <w:link w:val="54"/>
    <w:uiPriority w:val="0"/>
    <w:pPr>
      <w:spacing w:before="100" w:after="200"/>
      <w:jc w:val="both"/>
    </w:pPr>
    <w:rPr>
      <w:rFonts w:ascii="Arial" w:hAnsi="Arial"/>
      <w:spacing w:val="8"/>
      <w:lang w:val="en-GB" w:eastAsia="en-US" w:bidi="ar-SA"/>
    </w:rPr>
  </w:style>
  <w:style w:type="character" w:customStyle="1" w:styleId="56">
    <w:name w:val="批注主题 Char"/>
    <w:link w:val="33"/>
    <w:uiPriority w:val="0"/>
    <w:rPr>
      <w:b/>
      <w:bCs/>
      <w:kern w:val="2"/>
      <w:sz w:val="21"/>
      <w:szCs w:val="24"/>
    </w:rPr>
  </w:style>
  <w:style w:type="character" w:customStyle="1" w:styleId="57">
    <w:name w:val="页脚 Char"/>
    <w:link w:val="19"/>
    <w:uiPriority w:val="99"/>
    <w:rPr>
      <w:kern w:val="2"/>
      <w:sz w:val="18"/>
      <w:szCs w:val="18"/>
    </w:rPr>
  </w:style>
  <w:style w:type="paragraph" w:customStyle="1" w:styleId="58">
    <w:name w:val="封面正文"/>
    <w:uiPriority w:val="0"/>
    <w:pPr>
      <w:jc w:val="both"/>
    </w:pPr>
    <w:rPr>
      <w:lang w:val="en-US" w:eastAsia="zh-CN" w:bidi="ar-SA"/>
    </w:rPr>
  </w:style>
  <w:style w:type="paragraph" w:customStyle="1" w:styleId="59">
    <w:name w:val="四级条标题"/>
    <w:basedOn w:val="60"/>
    <w:next w:val="25"/>
    <w:uiPriority w:val="0"/>
    <w:pPr>
      <w:numPr>
        <w:ilvl w:val="4"/>
      </w:numPr>
      <w:outlineLvl w:val="5"/>
    </w:pPr>
  </w:style>
  <w:style w:type="paragraph" w:customStyle="1" w:styleId="60">
    <w:name w:val="三级条标题"/>
    <w:basedOn w:val="61"/>
    <w:next w:val="25"/>
    <w:uiPriority w:val="0"/>
    <w:pPr>
      <w:numPr>
        <w:ilvl w:val="3"/>
      </w:numPr>
      <w:outlineLvl w:val="4"/>
    </w:pPr>
  </w:style>
  <w:style w:type="paragraph" w:customStyle="1" w:styleId="61">
    <w:name w:val="二级条标题"/>
    <w:basedOn w:val="62"/>
    <w:next w:val="25"/>
    <w:uiPriority w:val="0"/>
    <w:pPr>
      <w:numPr>
        <w:ilvl w:val="2"/>
      </w:numPr>
      <w:spacing w:before="50" w:after="50"/>
      <w:outlineLvl w:val="3"/>
    </w:pPr>
  </w:style>
  <w:style w:type="paragraph" w:customStyle="1" w:styleId="62">
    <w:name w:val="一级条标题"/>
    <w:next w:val="25"/>
    <w:uiPriority w:val="0"/>
    <w:pPr>
      <w:numPr>
        <w:ilvl w:val="1"/>
        <w:numId w:val="4"/>
      </w:numPr>
      <w:spacing w:beforeLines="50" w:afterLines="50"/>
      <w:outlineLvl w:val="2"/>
    </w:pPr>
    <w:rPr>
      <w:rFonts w:ascii="黑体" w:eastAsia="黑体"/>
      <w:sz w:val="21"/>
      <w:szCs w:val="21"/>
      <w:lang w:val="en-US" w:eastAsia="zh-CN" w:bidi="ar-SA"/>
    </w:rPr>
  </w:style>
  <w:style w:type="paragraph" w:customStyle="1" w:styleId="63">
    <w:name w:val="示例"/>
    <w:next w:val="64"/>
    <w:uiPriority w:val="0"/>
    <w:pPr>
      <w:widowControl w:val="0"/>
      <w:numPr>
        <w:ilvl w:val="0"/>
        <w:numId w:val="5"/>
      </w:numPr>
      <w:jc w:val="both"/>
    </w:pPr>
    <w:rPr>
      <w:rFonts w:ascii="宋体"/>
      <w:sz w:val="18"/>
      <w:szCs w:val="18"/>
      <w:lang w:val="en-US" w:eastAsia="zh-CN" w:bidi="ar-SA"/>
    </w:rPr>
  </w:style>
  <w:style w:type="paragraph" w:customStyle="1" w:styleId="64">
    <w:name w:val="示例内容"/>
    <w:uiPriority w:val="0"/>
    <w:pPr>
      <w:ind w:firstLine="200" w:firstLineChars="200"/>
    </w:pPr>
    <w:rPr>
      <w:rFonts w:ascii="宋体"/>
      <w:sz w:val="18"/>
      <w:szCs w:val="18"/>
      <w:lang w:val="en-US" w:eastAsia="zh-CN" w:bidi="ar-SA"/>
    </w:rPr>
  </w:style>
  <w:style w:type="paragraph" w:customStyle="1" w:styleId="65">
    <w:name w:val="章标题"/>
    <w:next w:val="25"/>
    <w:uiPriority w:val="0"/>
    <w:pPr>
      <w:numPr>
        <w:ilvl w:val="0"/>
        <w:numId w:val="4"/>
      </w:numPr>
      <w:spacing w:beforeLines="100" w:afterLines="100"/>
      <w:jc w:val="both"/>
      <w:outlineLvl w:val="1"/>
    </w:pPr>
    <w:rPr>
      <w:rFonts w:ascii="黑体" w:eastAsia="黑体"/>
      <w:sz w:val="21"/>
      <w:lang w:val="en-US" w:eastAsia="zh-CN" w:bidi="ar-SA"/>
    </w:rPr>
  </w:style>
  <w:style w:type="paragraph" w:customStyle="1" w:styleId="66">
    <w:name w:val="附录公式编号制表符"/>
    <w:basedOn w:val="1"/>
    <w:next w:val="25"/>
    <w:qFormat/>
    <w:uiPriority w:val="0"/>
    <w:pPr>
      <w:widowControl/>
      <w:tabs>
        <w:tab w:val="center" w:pos="4201"/>
        <w:tab w:val="right" w:leader="dot" w:pos="9298"/>
      </w:tabs>
      <w:autoSpaceDE w:val="0"/>
      <w:autoSpaceDN w:val="0"/>
    </w:pPr>
    <w:rPr>
      <w:rFonts w:ascii="宋体"/>
      <w:kern w:val="0"/>
      <w:szCs w:val="20"/>
      <w:lang/>
    </w:rPr>
  </w:style>
  <w:style w:type="paragraph" w:customStyle="1" w:styleId="67">
    <w:name w:val="发布日期"/>
    <w:uiPriority w:val="0"/>
    <w:pPr>
      <w:framePr w:w="3997" w:h="471" w:hRule="exact" w:vSpace="181" w:wrap="around" w:vAnchor="margin" w:hAnchor="page" w:x="7089" w:y="14097" w:anchorLock="1"/>
    </w:pPr>
    <w:rPr>
      <w:rFonts w:eastAsia="黑体"/>
      <w:sz w:val="28"/>
      <w:lang w:val="en-US" w:eastAsia="zh-CN" w:bidi="ar-SA"/>
    </w:rPr>
  </w:style>
  <w:style w:type="paragraph" w:customStyle="1" w:styleId="68">
    <w:name w:val="列项◆（三级）"/>
    <w:basedOn w:val="1"/>
    <w:uiPriority w:val="0"/>
    <w:pPr>
      <w:numPr>
        <w:ilvl w:val="2"/>
        <w:numId w:val="6"/>
      </w:numPr>
    </w:pPr>
    <w:rPr>
      <w:rFonts w:ascii="宋体"/>
      <w:szCs w:val="21"/>
    </w:rPr>
  </w:style>
  <w:style w:type="paragraph" w:customStyle="1" w:styleId="69">
    <w:name w:val="字母编号列项（一级）"/>
    <w:uiPriority w:val="0"/>
    <w:pPr>
      <w:numPr>
        <w:ilvl w:val="0"/>
        <w:numId w:val="7"/>
      </w:numPr>
      <w:jc w:val="both"/>
    </w:pPr>
    <w:rPr>
      <w:rFonts w:ascii="宋体"/>
      <w:sz w:val="21"/>
      <w:lang w:val="en-US" w:eastAsia="zh-CN" w:bidi="ar-SA"/>
    </w:rPr>
  </w:style>
  <w:style w:type="paragraph" w:customStyle="1" w:styleId="70">
    <w:name w:val="标准书脚_奇数页"/>
    <w:uiPriority w:val="0"/>
    <w:pPr>
      <w:spacing w:before="120"/>
      <w:ind w:right="198"/>
      <w:jc w:val="right"/>
    </w:pPr>
    <w:rPr>
      <w:rFonts w:ascii="宋体"/>
      <w:sz w:val="18"/>
      <w:szCs w:val="18"/>
      <w:lang w:val="en-US" w:eastAsia="zh-CN" w:bidi="ar-SA"/>
    </w:rPr>
  </w:style>
  <w:style w:type="paragraph" w:customStyle="1" w:styleId="71">
    <w:name w:val="附录三级无"/>
    <w:basedOn w:val="72"/>
    <w:uiPriority w:val="0"/>
    <w:pPr>
      <w:spacing w:beforeLines="0" w:afterLines="0"/>
    </w:pPr>
    <w:rPr>
      <w:rFonts w:ascii="宋体" w:eastAsia="宋体"/>
      <w:szCs w:val="21"/>
    </w:rPr>
  </w:style>
  <w:style w:type="paragraph" w:customStyle="1" w:styleId="72">
    <w:name w:val="附录三级条标题"/>
    <w:basedOn w:val="73"/>
    <w:next w:val="25"/>
    <w:uiPriority w:val="0"/>
    <w:pPr>
      <w:numPr>
        <w:ilvl w:val="4"/>
      </w:numPr>
      <w:outlineLvl w:val="4"/>
    </w:pPr>
  </w:style>
  <w:style w:type="paragraph" w:customStyle="1" w:styleId="73">
    <w:name w:val="附录二级条标题"/>
    <w:basedOn w:val="1"/>
    <w:next w:val="25"/>
    <w:uiPriority w:val="0"/>
    <w:pPr>
      <w:widowControl/>
      <w:numPr>
        <w:ilvl w:val="3"/>
        <w:numId w:val="8"/>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74">
    <w:name w:val="参考文献"/>
    <w:basedOn w:val="1"/>
    <w:next w:val="25"/>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5">
    <w:name w:val="数字编号列项（二级）"/>
    <w:uiPriority w:val="0"/>
    <w:pPr>
      <w:numPr>
        <w:ilvl w:val="1"/>
        <w:numId w:val="7"/>
      </w:numPr>
      <w:jc w:val="both"/>
    </w:pPr>
    <w:rPr>
      <w:rFonts w:ascii="宋体"/>
      <w:sz w:val="21"/>
      <w:lang w:val="en-US" w:eastAsia="zh-CN" w:bidi="ar-SA"/>
    </w:rPr>
  </w:style>
  <w:style w:type="paragraph" w:customStyle="1" w:styleId="76">
    <w:name w:val="标准书眉_奇数页"/>
    <w:next w:val="1"/>
    <w:uiPriority w:val="0"/>
    <w:pPr>
      <w:tabs>
        <w:tab w:val="center" w:pos="4154"/>
        <w:tab w:val="right" w:pos="8306"/>
      </w:tabs>
      <w:spacing w:after="220"/>
      <w:jc w:val="right"/>
    </w:pPr>
    <w:rPr>
      <w:rFonts w:ascii="黑体" w:eastAsia="黑体"/>
      <w:sz w:val="21"/>
      <w:szCs w:val="21"/>
      <w:lang w:val="en-US" w:eastAsia="zh-CN" w:bidi="ar-SA"/>
    </w:rPr>
  </w:style>
  <w:style w:type="paragraph" w:customStyle="1" w:styleId="77">
    <w:name w:val="封面标准文稿编辑信息"/>
    <w:basedOn w:val="78"/>
    <w:uiPriority w:val="0"/>
    <w:pPr>
      <w:spacing w:before="180" w:line="180" w:lineRule="exact"/>
    </w:pPr>
    <w:rPr>
      <w:sz w:val="21"/>
    </w:rPr>
  </w:style>
  <w:style w:type="paragraph" w:customStyle="1" w:styleId="78">
    <w:name w:val="封面标准文稿类别"/>
    <w:basedOn w:val="79"/>
    <w:uiPriority w:val="0"/>
    <w:pPr>
      <w:spacing w:after="160" w:line="240" w:lineRule="auto"/>
    </w:pPr>
    <w:rPr>
      <w:sz w:val="24"/>
    </w:rPr>
  </w:style>
  <w:style w:type="paragraph" w:customStyle="1" w:styleId="79">
    <w:name w:val="封面一致性程度标识"/>
    <w:basedOn w:val="80"/>
    <w:uiPriority w:val="0"/>
    <w:pPr>
      <w:spacing w:before="440"/>
    </w:pPr>
    <w:rPr>
      <w:rFonts w:ascii="宋体" w:eastAsia="宋体"/>
    </w:rPr>
  </w:style>
  <w:style w:type="paragraph" w:customStyle="1" w:styleId="80">
    <w:name w:val="封面标准英文名称"/>
    <w:basedOn w:val="81"/>
    <w:uiPriority w:val="0"/>
    <w:pPr>
      <w:spacing w:before="370" w:line="400" w:lineRule="exact"/>
    </w:pPr>
    <w:rPr>
      <w:rFonts w:ascii="Times New Roman"/>
      <w:sz w:val="28"/>
      <w:szCs w:val="28"/>
    </w:rPr>
  </w:style>
  <w:style w:type="paragraph" w:customStyle="1" w:styleId="81">
    <w:name w:val="封面标准名称"/>
    <w:uiPriority w:val="0"/>
    <w:pPr>
      <w:framePr w:w="9639" w:h="6917" w:hRule="exact" w:wrap="around" w:vAnchor="page" w:hAnchor="page" w:xAlign="center" w:y="6408" w:anchorLock="1"/>
      <w:widowControl w:val="0"/>
      <w:spacing w:line="680" w:lineRule="exact"/>
      <w:jc w:val="center"/>
      <w:textAlignment w:val="center"/>
    </w:pPr>
    <w:rPr>
      <w:rFonts w:ascii="黑体" w:eastAsia="黑体"/>
      <w:sz w:val="52"/>
      <w:lang w:val="en-US" w:eastAsia="zh-CN" w:bidi="ar-SA"/>
    </w:rPr>
  </w:style>
  <w:style w:type="paragraph" w:customStyle="1" w:styleId="82">
    <w:name w:val="示例×："/>
    <w:basedOn w:val="65"/>
    <w:qFormat/>
    <w:uiPriority w:val="0"/>
    <w:pPr>
      <w:numPr>
        <w:numId w:val="9"/>
      </w:numPr>
      <w:spacing w:beforeLines="0" w:afterLines="0"/>
      <w:outlineLvl w:val="9"/>
    </w:pPr>
    <w:rPr>
      <w:rFonts w:ascii="宋体" w:eastAsia="宋体"/>
      <w:sz w:val="18"/>
      <w:szCs w:val="18"/>
    </w:rPr>
  </w:style>
  <w:style w:type="paragraph" w:customStyle="1" w:styleId="83">
    <w:name w:val="注×："/>
    <w:uiPriority w:val="0"/>
    <w:pPr>
      <w:widowControl w:val="0"/>
      <w:numPr>
        <w:ilvl w:val="0"/>
        <w:numId w:val="10"/>
      </w:numPr>
      <w:autoSpaceDE w:val="0"/>
      <w:autoSpaceDN w:val="0"/>
      <w:jc w:val="both"/>
    </w:pPr>
    <w:rPr>
      <w:rFonts w:ascii="宋体"/>
      <w:sz w:val="18"/>
      <w:szCs w:val="18"/>
      <w:lang w:val="en-US" w:eastAsia="zh-CN" w:bidi="ar-SA"/>
    </w:rPr>
  </w:style>
  <w:style w:type="paragraph" w:customStyle="1" w:styleId="84">
    <w:name w:val="列项●（二级）"/>
    <w:uiPriority w:val="0"/>
    <w:pPr>
      <w:numPr>
        <w:ilvl w:val="1"/>
        <w:numId w:val="6"/>
      </w:numPr>
      <w:tabs>
        <w:tab w:val="left" w:pos="840"/>
      </w:tabs>
      <w:jc w:val="both"/>
    </w:pPr>
    <w:rPr>
      <w:rFonts w:ascii="宋体"/>
      <w:sz w:val="21"/>
      <w:lang w:val="en-US" w:eastAsia="zh-CN" w:bidi="ar-SA"/>
    </w:rPr>
  </w:style>
  <w:style w:type="paragraph" w:customStyle="1" w:styleId="85">
    <w:name w:val="封面标准号2"/>
    <w:uiPriority w:val="0"/>
    <w:pPr>
      <w:framePr w:w="9140" w:h="1242" w:hRule="exact" w:hSpace="284" w:wrap="around" w:vAnchor="page" w:hAnchor="page" w:x="1645" w:y="2910" w:anchorLock="1"/>
      <w:spacing w:before="357" w:line="280" w:lineRule="exact"/>
      <w:jc w:val="right"/>
    </w:pPr>
    <w:rPr>
      <w:rFonts w:ascii="黑体" w:eastAsia="黑体"/>
      <w:sz w:val="28"/>
      <w:szCs w:val="28"/>
      <w:lang w:val="en-US" w:eastAsia="zh-CN" w:bidi="ar-SA"/>
    </w:rPr>
  </w:style>
  <w:style w:type="paragraph" w:customStyle="1" w:styleId="86">
    <w:name w:val="附录二级无"/>
    <w:basedOn w:val="73"/>
    <w:uiPriority w:val="0"/>
    <w:pPr>
      <w:spacing w:beforeLines="0" w:afterLines="0"/>
    </w:pPr>
    <w:rPr>
      <w:rFonts w:ascii="宋体" w:eastAsia="宋体"/>
      <w:szCs w:val="21"/>
    </w:rPr>
  </w:style>
  <w:style w:type="paragraph" w:customStyle="1" w:styleId="87">
    <w:name w:val="二级无"/>
    <w:basedOn w:val="61"/>
    <w:uiPriority w:val="0"/>
    <w:pPr>
      <w:spacing w:beforeLines="0" w:afterLines="0"/>
    </w:pPr>
    <w:rPr>
      <w:rFonts w:ascii="宋体" w:eastAsia="宋体"/>
    </w:rPr>
  </w:style>
  <w:style w:type="paragraph" w:customStyle="1" w:styleId="88">
    <w:name w:val="五级条标题"/>
    <w:basedOn w:val="59"/>
    <w:next w:val="25"/>
    <w:uiPriority w:val="0"/>
    <w:pPr>
      <w:numPr>
        <w:ilvl w:val="5"/>
      </w:numPr>
      <w:outlineLvl w:val="6"/>
    </w:pPr>
  </w:style>
  <w:style w:type="paragraph" w:customStyle="1" w:styleId="89">
    <w:name w:val="附录标识"/>
    <w:basedOn w:val="1"/>
    <w:next w:val="25"/>
    <w:uiPriority w:val="0"/>
    <w:pPr>
      <w:keepNext/>
      <w:widowControl/>
      <w:numPr>
        <w:ilvl w:val="0"/>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90">
    <w:name w:val="附录表标题"/>
    <w:basedOn w:val="1"/>
    <w:next w:val="25"/>
    <w:uiPriority w:val="0"/>
    <w:pPr>
      <w:numPr>
        <w:ilvl w:val="1"/>
        <w:numId w:val="11"/>
      </w:numPr>
      <w:tabs>
        <w:tab w:val="left" w:pos="180"/>
      </w:tabs>
      <w:spacing w:beforeLines="50" w:afterLines="50"/>
      <w:ind w:left="0" w:firstLine="0"/>
      <w:jc w:val="center"/>
    </w:pPr>
    <w:rPr>
      <w:rFonts w:ascii="黑体" w:eastAsia="黑体"/>
      <w:szCs w:val="21"/>
    </w:rPr>
  </w:style>
  <w:style w:type="paragraph" w:customStyle="1" w:styleId="91">
    <w:name w:val="注：（正文）"/>
    <w:basedOn w:val="92"/>
    <w:next w:val="25"/>
    <w:uiPriority w:val="0"/>
  </w:style>
  <w:style w:type="paragraph" w:customStyle="1" w:styleId="92">
    <w:name w:val="注："/>
    <w:next w:val="25"/>
    <w:uiPriority w:val="0"/>
    <w:pPr>
      <w:widowControl w:val="0"/>
      <w:numPr>
        <w:ilvl w:val="0"/>
        <w:numId w:val="12"/>
      </w:numPr>
      <w:autoSpaceDE w:val="0"/>
      <w:autoSpaceDN w:val="0"/>
      <w:jc w:val="both"/>
    </w:pPr>
    <w:rPr>
      <w:rFonts w:ascii="宋体"/>
      <w:sz w:val="18"/>
      <w:szCs w:val="18"/>
      <w:lang w:val="en-US" w:eastAsia="zh-CN" w:bidi="ar-SA"/>
    </w:rPr>
  </w:style>
  <w:style w:type="paragraph" w:customStyle="1" w:styleId="93">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94">
    <w:name w:val="编号列项（三级）"/>
    <w:uiPriority w:val="0"/>
    <w:pPr>
      <w:numPr>
        <w:ilvl w:val="2"/>
        <w:numId w:val="7"/>
      </w:numPr>
    </w:pPr>
    <w:rPr>
      <w:rFonts w:ascii="宋体"/>
      <w:sz w:val="21"/>
      <w:lang w:val="en-US" w:eastAsia="zh-CN" w:bidi="ar-SA"/>
    </w:rPr>
  </w:style>
  <w:style w:type="paragraph" w:customStyle="1" w:styleId="95">
    <w:name w:val="标准书眉一"/>
    <w:uiPriority w:val="0"/>
    <w:pPr>
      <w:jc w:val="both"/>
    </w:pPr>
    <w:rPr>
      <w:lang w:val="en-US" w:eastAsia="zh-CN" w:bidi="ar-SA"/>
    </w:rPr>
  </w:style>
  <w:style w:type="paragraph" w:customStyle="1" w:styleId="96">
    <w:name w:val="目次、标准名称标题"/>
    <w:basedOn w:val="1"/>
    <w:next w:val="25"/>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97">
    <w:name w:val="参考文献、索引标题"/>
    <w:basedOn w:val="1"/>
    <w:next w:val="25"/>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98">
    <w:name w:val="标准书眉_偶数页"/>
    <w:basedOn w:val="76"/>
    <w:next w:val="1"/>
    <w:uiPriority w:val="0"/>
    <w:pPr>
      <w:jc w:val="left"/>
    </w:pPr>
  </w:style>
  <w:style w:type="paragraph" w:customStyle="1" w:styleId="99">
    <w:name w:val="列项——（一级）"/>
    <w:uiPriority w:val="0"/>
    <w:pPr>
      <w:widowControl w:val="0"/>
      <w:numPr>
        <w:ilvl w:val="0"/>
        <w:numId w:val="6"/>
      </w:numPr>
      <w:jc w:val="both"/>
    </w:pPr>
    <w:rPr>
      <w:rFonts w:ascii="宋体"/>
      <w:sz w:val="21"/>
      <w:lang w:val="en-US" w:eastAsia="zh-CN" w:bidi="ar-SA"/>
    </w:rPr>
  </w:style>
  <w:style w:type="paragraph" w:customStyle="1" w:styleId="100">
    <w:name w:val="注×：（正文）"/>
    <w:uiPriority w:val="0"/>
    <w:pPr>
      <w:numPr>
        <w:ilvl w:val="0"/>
        <w:numId w:val="13"/>
      </w:numPr>
      <w:jc w:val="both"/>
    </w:pPr>
    <w:rPr>
      <w:rFonts w:ascii="宋体"/>
      <w:sz w:val="18"/>
      <w:szCs w:val="18"/>
      <w:lang w:val="en-US" w:eastAsia="zh-CN" w:bidi="ar-SA"/>
    </w:rPr>
  </w:style>
  <w:style w:type="paragraph" w:customStyle="1" w:styleId="101">
    <w:name w:val="标准标志"/>
    <w:next w:val="1"/>
    <w:uiPriority w:val="0"/>
    <w:pPr>
      <w:framePr w:w="2546" w:h="1389" w:hRule="exact" w:hSpace="181" w:vSpace="181" w:wrap="around" w:vAnchor="margin" w:hAnchor="margin" w:x="6522" w:y="398" w:anchorLock="1"/>
      <w:shd w:val="solid" w:color="FFFFFF" w:fill="FFFFFF"/>
      <w:spacing w:line="0" w:lineRule="atLeast"/>
      <w:jc w:val="right"/>
    </w:pPr>
    <w:rPr>
      <w:b/>
      <w:w w:val="170"/>
      <w:sz w:val="96"/>
      <w:szCs w:val="96"/>
      <w:lang w:val="en-US" w:eastAsia="zh-CN" w:bidi="ar-SA"/>
    </w:rPr>
  </w:style>
  <w:style w:type="paragraph" w:customStyle="1" w:styleId="102">
    <w:name w:val="标准称谓"/>
    <w:next w:val="1"/>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lang w:val="en-US" w:eastAsia="zh-CN" w:bidi="ar-SA"/>
    </w:rPr>
  </w:style>
  <w:style w:type="paragraph" w:customStyle="1" w:styleId="103">
    <w:name w:val="标准书脚_偶数页"/>
    <w:uiPriority w:val="0"/>
    <w:pPr>
      <w:spacing w:before="120"/>
      <w:ind w:left="221"/>
    </w:pPr>
    <w:rPr>
      <w:rFonts w:ascii="宋体"/>
      <w:sz w:val="18"/>
      <w:szCs w:val="18"/>
      <w:lang w:val="en-US" w:eastAsia="zh-CN" w:bidi="ar-SA"/>
    </w:rPr>
  </w:style>
  <w:style w:type="paragraph" w:customStyle="1" w:styleId="104">
    <w:name w:val="发布部门"/>
    <w:next w:val="25"/>
    <w:uiPriority w:val="0"/>
    <w:pPr>
      <w:framePr w:w="7938" w:h="1134" w:hRule="exact" w:hSpace="125" w:vSpace="181" w:wrap="around" w:vAnchor="page" w:hAnchor="page" w:x="2150" w:y="14630" w:anchorLock="1"/>
      <w:jc w:val="center"/>
    </w:pPr>
    <w:rPr>
      <w:rFonts w:ascii="宋体"/>
      <w:b/>
      <w:spacing w:val="20"/>
      <w:w w:val="135"/>
      <w:sz w:val="28"/>
      <w:lang w:val="en-US" w:eastAsia="zh-CN" w:bidi="ar-SA"/>
    </w:rPr>
  </w:style>
  <w:style w:type="paragraph" w:customStyle="1" w:styleId="105">
    <w:name w:val="封面标准代替信息"/>
    <w:uiPriority w:val="0"/>
    <w:pPr>
      <w:framePr w:w="9140" w:h="1242" w:hRule="exact" w:hSpace="284" w:wrap="around" w:vAnchor="page" w:hAnchor="page" w:x="1645" w:y="2910" w:anchorLock="1"/>
      <w:spacing w:before="57" w:line="280" w:lineRule="exact"/>
      <w:jc w:val="right"/>
    </w:pPr>
    <w:rPr>
      <w:rFonts w:ascii="宋体"/>
      <w:sz w:val="21"/>
      <w:szCs w:val="21"/>
      <w:lang w:val="en-US" w:eastAsia="zh-CN" w:bidi="ar-SA"/>
    </w:rPr>
  </w:style>
  <w:style w:type="paragraph" w:customStyle="1" w:styleId="106">
    <w:name w:val="附录标题"/>
    <w:basedOn w:val="25"/>
    <w:next w:val="25"/>
    <w:uiPriority w:val="0"/>
    <w:pPr>
      <w:ind w:firstLine="0" w:firstLineChars="0"/>
      <w:jc w:val="center"/>
    </w:pPr>
    <w:rPr>
      <w:rFonts w:ascii="黑体" w:eastAsia="黑体"/>
    </w:rPr>
  </w:style>
  <w:style w:type="paragraph" w:customStyle="1" w:styleId="107">
    <w:name w:val="附录表标号"/>
    <w:basedOn w:val="1"/>
    <w:next w:val="25"/>
    <w:uiPriority w:val="0"/>
    <w:pPr>
      <w:numPr>
        <w:ilvl w:val="0"/>
        <w:numId w:val="11"/>
      </w:numPr>
      <w:spacing w:line="14" w:lineRule="exact"/>
      <w:ind w:left="811" w:hanging="448"/>
      <w:jc w:val="center"/>
      <w:outlineLvl w:val="0"/>
    </w:pPr>
    <w:rPr>
      <w:color w:val="FFFFFF"/>
    </w:rPr>
  </w:style>
  <w:style w:type="paragraph" w:customStyle="1" w:styleId="108">
    <w:name w:val="附录数字编号列项（二级）"/>
    <w:qFormat/>
    <w:uiPriority w:val="0"/>
    <w:pPr>
      <w:numPr>
        <w:ilvl w:val="1"/>
        <w:numId w:val="14"/>
      </w:numPr>
    </w:pPr>
    <w:rPr>
      <w:rFonts w:ascii="宋体"/>
      <w:sz w:val="21"/>
      <w:lang w:val="en-US" w:eastAsia="zh-CN" w:bidi="ar-SA"/>
    </w:rPr>
  </w:style>
  <w:style w:type="paragraph" w:customStyle="1" w:styleId="109">
    <w:name w:val="附录四级条标题"/>
    <w:basedOn w:val="72"/>
    <w:next w:val="25"/>
    <w:uiPriority w:val="0"/>
    <w:pPr>
      <w:numPr>
        <w:ilvl w:val="5"/>
      </w:numPr>
      <w:outlineLvl w:val="5"/>
    </w:pPr>
  </w:style>
  <w:style w:type="paragraph" w:customStyle="1" w:styleId="110">
    <w:name w:val="附录四级无"/>
    <w:basedOn w:val="109"/>
    <w:uiPriority w:val="0"/>
    <w:pPr>
      <w:spacing w:beforeLines="0" w:afterLines="0"/>
    </w:pPr>
    <w:rPr>
      <w:rFonts w:ascii="宋体" w:eastAsia="宋体"/>
      <w:szCs w:val="21"/>
    </w:rPr>
  </w:style>
  <w:style w:type="paragraph" w:customStyle="1" w:styleId="111">
    <w:name w:val="附录图标号"/>
    <w:basedOn w:val="1"/>
    <w:uiPriority w:val="0"/>
    <w:pPr>
      <w:keepNext/>
      <w:pageBreakBefore/>
      <w:widowControl/>
      <w:numPr>
        <w:ilvl w:val="0"/>
        <w:numId w:val="15"/>
      </w:numPr>
      <w:spacing w:line="14" w:lineRule="exact"/>
      <w:jc w:val="center"/>
      <w:outlineLvl w:val="0"/>
    </w:pPr>
    <w:rPr>
      <w:color w:val="FFFFFF"/>
    </w:rPr>
  </w:style>
  <w:style w:type="paragraph" w:customStyle="1" w:styleId="112">
    <w:name w:val="附录图标题"/>
    <w:basedOn w:val="1"/>
    <w:next w:val="25"/>
    <w:uiPriority w:val="0"/>
    <w:pPr>
      <w:numPr>
        <w:ilvl w:val="1"/>
        <w:numId w:val="15"/>
      </w:numPr>
      <w:spacing w:beforeLines="50" w:afterLines="50"/>
      <w:jc w:val="center"/>
    </w:pPr>
    <w:rPr>
      <w:rFonts w:ascii="黑体" w:eastAsia="黑体"/>
      <w:szCs w:val="21"/>
    </w:rPr>
  </w:style>
  <w:style w:type="paragraph" w:customStyle="1" w:styleId="113">
    <w:name w:val="附录五级条标题"/>
    <w:basedOn w:val="109"/>
    <w:next w:val="25"/>
    <w:uiPriority w:val="0"/>
    <w:pPr>
      <w:numPr>
        <w:ilvl w:val="6"/>
      </w:numPr>
      <w:outlineLvl w:val="6"/>
    </w:pPr>
  </w:style>
  <w:style w:type="paragraph" w:customStyle="1" w:styleId="114">
    <w:name w:val="附录五级无"/>
    <w:basedOn w:val="113"/>
    <w:uiPriority w:val="0"/>
    <w:pPr>
      <w:spacing w:beforeLines="0" w:afterLines="0"/>
    </w:pPr>
    <w:rPr>
      <w:rFonts w:ascii="宋体" w:eastAsia="宋体"/>
      <w:szCs w:val="21"/>
    </w:rPr>
  </w:style>
  <w:style w:type="paragraph" w:customStyle="1" w:styleId="115">
    <w:name w:val="附录章标题"/>
    <w:next w:val="25"/>
    <w:uiPriority w:val="0"/>
    <w:pPr>
      <w:numPr>
        <w:ilvl w:val="1"/>
        <w:numId w:val="8"/>
      </w:numPr>
      <w:wordWrap w:val="0"/>
      <w:overflowPunct w:val="0"/>
      <w:autoSpaceDE w:val="0"/>
      <w:spacing w:beforeLines="100" w:afterLines="100"/>
      <w:jc w:val="both"/>
      <w:textAlignment w:val="baseline"/>
      <w:outlineLvl w:val="1"/>
    </w:pPr>
    <w:rPr>
      <w:rFonts w:ascii="黑体" w:eastAsia="黑体"/>
      <w:kern w:val="21"/>
      <w:sz w:val="21"/>
      <w:lang w:val="en-US" w:eastAsia="zh-CN" w:bidi="ar-SA"/>
    </w:rPr>
  </w:style>
  <w:style w:type="paragraph" w:customStyle="1" w:styleId="116">
    <w:name w:val="封面标准名称2"/>
    <w:basedOn w:val="81"/>
    <w:uiPriority w:val="0"/>
    <w:pPr>
      <w:framePr w:y="4469"/>
      <w:spacing w:beforeLines="630"/>
    </w:pPr>
  </w:style>
  <w:style w:type="paragraph" w:customStyle="1" w:styleId="117">
    <w:name w:val="附录一级条标题"/>
    <w:basedOn w:val="115"/>
    <w:next w:val="25"/>
    <w:uiPriority w:val="0"/>
    <w:pPr>
      <w:numPr>
        <w:ilvl w:val="2"/>
      </w:numPr>
      <w:autoSpaceDN w:val="0"/>
      <w:spacing w:beforeLines="50" w:afterLines="50"/>
      <w:outlineLvl w:val="2"/>
    </w:pPr>
  </w:style>
  <w:style w:type="paragraph" w:customStyle="1" w:styleId="118">
    <w:name w:val="附录一级无"/>
    <w:basedOn w:val="117"/>
    <w:uiPriority w:val="0"/>
    <w:pPr>
      <w:spacing w:beforeLines="0" w:afterLines="0"/>
    </w:pPr>
    <w:rPr>
      <w:rFonts w:ascii="宋体" w:eastAsia="宋体"/>
      <w:szCs w:val="21"/>
    </w:rPr>
  </w:style>
  <w:style w:type="paragraph" w:customStyle="1" w:styleId="119">
    <w:name w:val="附录字母编号列项（一级）"/>
    <w:qFormat/>
    <w:uiPriority w:val="0"/>
    <w:pPr>
      <w:numPr>
        <w:ilvl w:val="0"/>
        <w:numId w:val="14"/>
      </w:numPr>
    </w:pPr>
    <w:rPr>
      <w:rFonts w:ascii="宋体"/>
      <w:sz w:val="21"/>
      <w:lang w:val="en-US" w:eastAsia="zh-CN" w:bidi="ar-SA"/>
    </w:rPr>
  </w:style>
  <w:style w:type="paragraph" w:customStyle="1" w:styleId="120">
    <w:name w:val="列项说明"/>
    <w:basedOn w:val="1"/>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21">
    <w:name w:val="列项说明数字编号"/>
    <w:uiPriority w:val="0"/>
    <w:pPr>
      <w:ind w:left="600" w:leftChars="400" w:hanging="200" w:hangingChars="200"/>
    </w:pPr>
    <w:rPr>
      <w:rFonts w:ascii="宋体"/>
      <w:sz w:val="21"/>
      <w:lang w:val="en-US" w:eastAsia="zh-CN" w:bidi="ar-SA"/>
    </w:rPr>
  </w:style>
  <w:style w:type="paragraph" w:customStyle="1" w:styleId="122">
    <w:name w:val="Basic Para Ital"/>
    <w:basedOn w:val="1"/>
    <w:uiPriority w:val="0"/>
    <w:pPr>
      <w:widowControl/>
      <w:tabs>
        <w:tab w:val="left" w:pos="284"/>
        <w:tab w:val="left" w:pos="567"/>
        <w:tab w:val="left" w:pos="1134"/>
        <w:tab w:val="left" w:pos="1701"/>
      </w:tabs>
      <w:spacing w:after="200"/>
    </w:pPr>
    <w:rPr>
      <w:rFonts w:ascii="Arial" w:hAnsi="Arial"/>
      <w:i/>
      <w:kern w:val="0"/>
      <w:sz w:val="20"/>
      <w:szCs w:val="20"/>
      <w:lang w:val="en-GB" w:eastAsia="en-US"/>
    </w:rPr>
  </w:style>
  <w:style w:type="paragraph" w:customStyle="1" w:styleId="123">
    <w:name w:val="目次、索引正文"/>
    <w:uiPriority w:val="0"/>
    <w:pPr>
      <w:spacing w:line="320" w:lineRule="exact"/>
      <w:jc w:val="both"/>
    </w:pPr>
    <w:rPr>
      <w:rFonts w:ascii="宋体"/>
      <w:sz w:val="21"/>
      <w:lang w:val="en-US" w:eastAsia="zh-CN" w:bidi="ar-SA"/>
    </w:rPr>
  </w:style>
  <w:style w:type="paragraph" w:customStyle="1" w:styleId="124">
    <w:name w:val="其他标准标志"/>
    <w:basedOn w:val="101"/>
    <w:uiPriority w:val="0"/>
    <w:pPr>
      <w:framePr w:w="6101" w:vAnchor="page" w:hAnchor="page" w:x="4673" w:y="942"/>
    </w:pPr>
    <w:rPr>
      <w:w w:val="130"/>
    </w:rPr>
  </w:style>
  <w:style w:type="paragraph" w:customStyle="1" w:styleId="125">
    <w:name w:val="封面标准文稿类别2"/>
    <w:basedOn w:val="78"/>
    <w:uiPriority w:val="0"/>
    <w:pPr>
      <w:framePr w:y="4469"/>
    </w:pPr>
  </w:style>
  <w:style w:type="paragraph" w:customStyle="1" w:styleId="126">
    <w:name w:val="其他标准称谓"/>
    <w:next w:val="1"/>
    <w:uiPriority w:val="0"/>
    <w:pPr>
      <w:framePr w:hSpace="181" w:vSpace="181" w:wrap="around" w:vAnchor="page" w:hAnchor="page" w:x="1419" w:y="2286" w:anchorLock="1"/>
      <w:spacing w:line="0" w:lineRule="atLeast"/>
      <w:jc w:val="distribute"/>
    </w:pPr>
    <w:rPr>
      <w:rFonts w:ascii="黑体" w:hAnsi="宋体" w:eastAsia="黑体"/>
      <w:spacing w:val="-40"/>
      <w:sz w:val="48"/>
      <w:szCs w:val="52"/>
      <w:lang w:val="en-US" w:eastAsia="zh-CN" w:bidi="ar-SA"/>
    </w:rPr>
  </w:style>
  <w:style w:type="paragraph" w:customStyle="1" w:styleId="127">
    <w:name w:val="封面标准文稿编辑信息2"/>
    <w:basedOn w:val="77"/>
    <w:uiPriority w:val="0"/>
    <w:pPr>
      <w:framePr w:y="4469"/>
    </w:pPr>
  </w:style>
  <w:style w:type="paragraph" w:customStyle="1" w:styleId="128">
    <w:name w:val="其他发布部门"/>
    <w:basedOn w:val="104"/>
    <w:uiPriority w:val="0"/>
    <w:pPr>
      <w:framePr w:y="15310"/>
      <w:spacing w:line="0" w:lineRule="atLeast"/>
    </w:pPr>
    <w:rPr>
      <w:rFonts w:ascii="黑体" w:eastAsia="黑体"/>
      <w:b w:val="0"/>
    </w:rPr>
  </w:style>
  <w:style w:type="paragraph" w:customStyle="1" w:styleId="129">
    <w:name w:val="前言、引言标题"/>
    <w:next w:val="25"/>
    <w:uiPriority w:val="0"/>
    <w:pPr>
      <w:keepNext/>
      <w:pageBreakBefore/>
      <w:shd w:val="clear" w:color="FFFFFF" w:fill="FFFFFF"/>
      <w:spacing w:before="640" w:after="560"/>
      <w:jc w:val="center"/>
      <w:outlineLvl w:val="0"/>
    </w:pPr>
    <w:rPr>
      <w:rFonts w:ascii="黑体" w:eastAsia="黑体"/>
      <w:sz w:val="32"/>
      <w:lang w:val="en-US" w:eastAsia="zh-CN" w:bidi="ar-SA"/>
    </w:rPr>
  </w:style>
  <w:style w:type="paragraph" w:customStyle="1" w:styleId="130">
    <w:name w:val="三级无"/>
    <w:basedOn w:val="60"/>
    <w:uiPriority w:val="0"/>
    <w:pPr>
      <w:spacing w:beforeLines="0" w:afterLines="0"/>
    </w:pPr>
    <w:rPr>
      <w:rFonts w:ascii="宋体" w:eastAsia="宋体"/>
    </w:rPr>
  </w:style>
  <w:style w:type="paragraph" w:customStyle="1" w:styleId="131">
    <w:name w:val="实施日期"/>
    <w:basedOn w:val="67"/>
    <w:uiPriority w:val="0"/>
    <w:pPr>
      <w:framePr w:vAnchor="page" w:hAnchor="text"/>
      <w:jc w:val="right"/>
    </w:pPr>
  </w:style>
  <w:style w:type="paragraph" w:customStyle="1" w:styleId="132">
    <w:name w:val="示例后文字"/>
    <w:basedOn w:val="25"/>
    <w:next w:val="25"/>
    <w:qFormat/>
    <w:uiPriority w:val="0"/>
    <w:pPr>
      <w:ind w:firstLine="360"/>
    </w:pPr>
    <w:rPr>
      <w:sz w:val="18"/>
    </w:rPr>
  </w:style>
  <w:style w:type="paragraph" w:customStyle="1" w:styleId="133">
    <w:name w:val="四级无"/>
    <w:basedOn w:val="59"/>
    <w:uiPriority w:val="0"/>
    <w:pPr>
      <w:spacing w:beforeLines="0" w:afterLines="0"/>
    </w:pPr>
    <w:rPr>
      <w:rFonts w:ascii="宋体" w:eastAsia="宋体"/>
    </w:rPr>
  </w:style>
  <w:style w:type="paragraph" w:customStyle="1" w:styleId="134">
    <w:name w:val="条文脚注"/>
    <w:basedOn w:val="26"/>
    <w:uiPriority w:val="0"/>
    <w:pPr>
      <w:numPr>
        <w:ilvl w:val="0"/>
        <w:numId w:val="0"/>
      </w:numPr>
      <w:tabs>
        <w:tab w:val="clear" w:pos="0"/>
      </w:tabs>
      <w:jc w:val="both"/>
    </w:pPr>
  </w:style>
  <w:style w:type="paragraph" w:customStyle="1" w:styleId="135">
    <w:name w:val="图标脚注说明"/>
    <w:basedOn w:val="25"/>
    <w:uiPriority w:val="0"/>
    <w:pPr>
      <w:ind w:left="840" w:hanging="420" w:firstLineChars="0"/>
    </w:pPr>
    <w:rPr>
      <w:sz w:val="18"/>
      <w:szCs w:val="18"/>
    </w:rPr>
  </w:style>
  <w:style w:type="paragraph" w:customStyle="1" w:styleId="136">
    <w:name w:val="图表脚注说明"/>
    <w:basedOn w:val="1"/>
    <w:uiPriority w:val="0"/>
    <w:pPr>
      <w:numPr>
        <w:ilvl w:val="0"/>
        <w:numId w:val="16"/>
      </w:numPr>
    </w:pPr>
    <w:rPr>
      <w:rFonts w:ascii="宋体"/>
      <w:sz w:val="18"/>
      <w:szCs w:val="18"/>
    </w:rPr>
  </w:style>
  <w:style w:type="paragraph" w:customStyle="1" w:styleId="137">
    <w:name w:val="图的脚注"/>
    <w:next w:val="25"/>
    <w:qFormat/>
    <w:uiPriority w:val="0"/>
    <w:pPr>
      <w:widowControl w:val="0"/>
      <w:ind w:left="840" w:leftChars="200" w:hanging="420" w:hangingChars="200"/>
      <w:jc w:val="both"/>
    </w:pPr>
    <w:rPr>
      <w:rFonts w:ascii="宋体"/>
      <w:sz w:val="18"/>
      <w:lang w:val="en-US" w:eastAsia="zh-CN" w:bidi="ar-SA"/>
    </w:rPr>
  </w:style>
  <w:style w:type="paragraph" w:customStyle="1" w:styleId="138">
    <w:name w:val="文献分类号"/>
    <w:uiPriority w:val="0"/>
    <w:pPr>
      <w:framePr w:hSpace="180" w:vSpace="180" w:wrap="around" w:vAnchor="margin" w:hAnchor="margin" w:y="1" w:anchorLock="1"/>
      <w:widowControl w:val="0"/>
      <w:textAlignment w:val="center"/>
    </w:pPr>
    <w:rPr>
      <w:rFonts w:ascii="黑体" w:eastAsia="黑体"/>
      <w:sz w:val="21"/>
      <w:szCs w:val="21"/>
      <w:lang w:val="en-US" w:eastAsia="zh-CN" w:bidi="ar-SA"/>
    </w:rPr>
  </w:style>
  <w:style w:type="paragraph" w:customStyle="1" w:styleId="139">
    <w:name w:val="五级无"/>
    <w:basedOn w:val="88"/>
    <w:uiPriority w:val="0"/>
    <w:pPr>
      <w:spacing w:beforeLines="0" w:afterLines="0"/>
    </w:pPr>
    <w:rPr>
      <w:rFonts w:ascii="宋体" w:eastAsia="宋体"/>
    </w:rPr>
  </w:style>
  <w:style w:type="paragraph" w:customStyle="1" w:styleId="140">
    <w:name w:val="一级无"/>
    <w:basedOn w:val="62"/>
    <w:uiPriority w:val="0"/>
    <w:pPr>
      <w:spacing w:beforeLines="0" w:afterLines="0"/>
    </w:pPr>
    <w:rPr>
      <w:rFonts w:ascii="宋体" w:eastAsia="宋体"/>
    </w:rPr>
  </w:style>
  <w:style w:type="paragraph" w:customStyle="1" w:styleId="141">
    <w:name w:val="正文表标题"/>
    <w:next w:val="25"/>
    <w:uiPriority w:val="0"/>
    <w:pPr>
      <w:numPr>
        <w:ilvl w:val="0"/>
        <w:numId w:val="17"/>
      </w:numPr>
      <w:tabs>
        <w:tab w:val="left" w:pos="360"/>
      </w:tabs>
      <w:spacing w:beforeLines="50" w:afterLines="50"/>
      <w:jc w:val="center"/>
    </w:pPr>
    <w:rPr>
      <w:rFonts w:ascii="黑体" w:eastAsia="黑体"/>
      <w:sz w:val="21"/>
      <w:lang w:val="en-US" w:eastAsia="zh-CN" w:bidi="ar-SA"/>
    </w:rPr>
  </w:style>
  <w:style w:type="paragraph" w:customStyle="1" w:styleId="142">
    <w:name w:val="正文公式编号制表符"/>
    <w:basedOn w:val="25"/>
    <w:next w:val="25"/>
    <w:qFormat/>
    <w:uiPriority w:val="0"/>
    <w:pPr>
      <w:ind w:firstLine="0" w:firstLineChars="0"/>
    </w:pPr>
  </w:style>
  <w:style w:type="paragraph" w:customStyle="1" w:styleId="143">
    <w:name w:val="正文图标题"/>
    <w:next w:val="25"/>
    <w:uiPriority w:val="0"/>
    <w:pPr>
      <w:tabs>
        <w:tab w:val="left" w:pos="360"/>
      </w:tabs>
      <w:spacing w:beforeLines="50" w:afterLines="50"/>
      <w:jc w:val="center"/>
    </w:pPr>
    <w:rPr>
      <w:rFonts w:ascii="黑体" w:eastAsia="黑体"/>
      <w:sz w:val="21"/>
      <w:lang w:val="en-US" w:eastAsia="zh-CN" w:bidi="ar-SA"/>
    </w:rPr>
  </w:style>
  <w:style w:type="paragraph" w:customStyle="1" w:styleId="144">
    <w:name w:val="终结线"/>
    <w:basedOn w:val="1"/>
    <w:uiPriority w:val="0"/>
    <w:pPr>
      <w:framePr w:hSpace="181" w:vSpace="181" w:wrap="around" w:vAnchor="text" w:hAnchor="margin" w:xAlign="center" w:y="285"/>
    </w:pPr>
  </w:style>
  <w:style w:type="paragraph" w:customStyle="1" w:styleId="145">
    <w:name w:val="其他发布日期"/>
    <w:basedOn w:val="67"/>
    <w:uiPriority w:val="0"/>
    <w:pPr>
      <w:framePr w:vAnchor="page" w:hAnchor="text" w:x="1419"/>
      <w:numPr>
        <w:ilvl w:val="0"/>
        <w:numId w:val="18"/>
      </w:numPr>
    </w:pPr>
  </w:style>
  <w:style w:type="paragraph" w:customStyle="1" w:styleId="146">
    <w:name w:val="其他实施日期"/>
    <w:basedOn w:val="131"/>
    <w:uiPriority w:val="0"/>
  </w:style>
  <w:style w:type="paragraph" w:customStyle="1" w:styleId="147">
    <w:name w:val="封面标准英文名称2"/>
    <w:basedOn w:val="80"/>
    <w:uiPriority w:val="0"/>
    <w:pPr>
      <w:framePr w:y="4469"/>
    </w:pPr>
  </w:style>
  <w:style w:type="paragraph" w:customStyle="1" w:styleId="148">
    <w:name w:val="封面一致性程度标识2"/>
    <w:basedOn w:val="79"/>
    <w:uiPriority w:val="0"/>
    <w:pPr>
      <w:framePr w:y="4469"/>
    </w:pPr>
  </w:style>
  <w:style w:type="paragraph" w:styleId="149">
    <w:name w:val="List Paragraph"/>
    <w:basedOn w:val="1"/>
    <w:qFormat/>
    <w:uiPriority w:val="34"/>
    <w:pPr>
      <w:ind w:firstLine="420" w:firstLineChars="200"/>
    </w:pPr>
  </w:style>
  <w:style w:type="paragraph" w:customStyle="1" w:styleId="150">
    <w:name w:val="Basic Para"/>
    <w:basedOn w:val="1"/>
    <w:uiPriority w:val="0"/>
    <w:pPr>
      <w:widowControl/>
      <w:spacing w:after="200"/>
    </w:pPr>
    <w:rPr>
      <w:rFonts w:ascii="Arial" w:hAnsi="Arial"/>
      <w:kern w:val="0"/>
      <w:sz w:val="20"/>
      <w:szCs w:val="20"/>
      <w:lang w:val="en-GB"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44.wmf"/><Relationship Id="rId97" Type="http://schemas.openxmlformats.org/officeDocument/2006/relationships/oleObject" Target="embeddings/oleObject44.bin"/><Relationship Id="rId96" Type="http://schemas.openxmlformats.org/officeDocument/2006/relationships/image" Target="media/image43.wmf"/><Relationship Id="rId95" Type="http://schemas.openxmlformats.org/officeDocument/2006/relationships/oleObject" Target="embeddings/oleObject43.bin"/><Relationship Id="rId94" Type="http://schemas.openxmlformats.org/officeDocument/2006/relationships/image" Target="media/image42.wmf"/><Relationship Id="rId93" Type="http://schemas.openxmlformats.org/officeDocument/2006/relationships/oleObject" Target="embeddings/oleObject42.bin"/><Relationship Id="rId92" Type="http://schemas.openxmlformats.org/officeDocument/2006/relationships/image" Target="media/image41.wmf"/><Relationship Id="rId91" Type="http://schemas.openxmlformats.org/officeDocument/2006/relationships/oleObject" Target="embeddings/oleObject41.bin"/><Relationship Id="rId90" Type="http://schemas.openxmlformats.org/officeDocument/2006/relationships/image" Target="media/image40.wmf"/><Relationship Id="rId9" Type="http://schemas.openxmlformats.org/officeDocument/2006/relationships/footer" Target="footer3.xml"/><Relationship Id="rId89" Type="http://schemas.openxmlformats.org/officeDocument/2006/relationships/oleObject" Target="embeddings/oleObject40.bin"/><Relationship Id="rId88" Type="http://schemas.openxmlformats.org/officeDocument/2006/relationships/image" Target="media/image39.wmf"/><Relationship Id="rId87" Type="http://schemas.openxmlformats.org/officeDocument/2006/relationships/oleObject" Target="embeddings/oleObject39.bin"/><Relationship Id="rId86" Type="http://schemas.openxmlformats.org/officeDocument/2006/relationships/image" Target="media/image38.wmf"/><Relationship Id="rId85" Type="http://schemas.openxmlformats.org/officeDocument/2006/relationships/oleObject" Target="embeddings/oleObject38.bin"/><Relationship Id="rId84" Type="http://schemas.openxmlformats.org/officeDocument/2006/relationships/image" Target="media/image37.wmf"/><Relationship Id="rId83" Type="http://schemas.openxmlformats.org/officeDocument/2006/relationships/oleObject" Target="embeddings/oleObject37.bin"/><Relationship Id="rId82" Type="http://schemas.openxmlformats.org/officeDocument/2006/relationships/image" Target="media/image36.emf"/><Relationship Id="rId81" Type="http://schemas.openxmlformats.org/officeDocument/2006/relationships/image" Target="media/image35.emf"/><Relationship Id="rId80" Type="http://schemas.openxmlformats.org/officeDocument/2006/relationships/image" Target="media/image34.emf"/><Relationship Id="rId8" Type="http://schemas.openxmlformats.org/officeDocument/2006/relationships/footer" Target="footer2.xml"/><Relationship Id="rId79" Type="http://schemas.openxmlformats.org/officeDocument/2006/relationships/image" Target="media/image33.emf"/><Relationship Id="rId78" Type="http://schemas.openxmlformats.org/officeDocument/2006/relationships/image" Target="media/image32.wmf"/><Relationship Id="rId77" Type="http://schemas.openxmlformats.org/officeDocument/2006/relationships/oleObject" Target="embeddings/oleObject36.bin"/><Relationship Id="rId76" Type="http://schemas.openxmlformats.org/officeDocument/2006/relationships/image" Target="media/image31.png"/><Relationship Id="rId75" Type="http://schemas.openxmlformats.org/officeDocument/2006/relationships/image" Target="media/image30.wmf"/><Relationship Id="rId74" Type="http://schemas.openxmlformats.org/officeDocument/2006/relationships/oleObject" Target="embeddings/oleObject35.bin"/><Relationship Id="rId73" Type="http://schemas.openxmlformats.org/officeDocument/2006/relationships/image" Target="media/image29.wmf"/><Relationship Id="rId72" Type="http://schemas.openxmlformats.org/officeDocument/2006/relationships/oleObject" Target="embeddings/oleObject34.bin"/><Relationship Id="rId71" Type="http://schemas.openxmlformats.org/officeDocument/2006/relationships/image" Target="media/image28.wmf"/><Relationship Id="rId70" Type="http://schemas.openxmlformats.org/officeDocument/2006/relationships/oleObject" Target="embeddings/oleObject33.bin"/><Relationship Id="rId7" Type="http://schemas.openxmlformats.org/officeDocument/2006/relationships/header" Target="header1.xml"/><Relationship Id="rId69" Type="http://schemas.openxmlformats.org/officeDocument/2006/relationships/oleObject" Target="embeddings/oleObject32.bin"/><Relationship Id="rId68" Type="http://schemas.openxmlformats.org/officeDocument/2006/relationships/oleObject" Target="embeddings/oleObject31.bin"/><Relationship Id="rId67" Type="http://schemas.openxmlformats.org/officeDocument/2006/relationships/image" Target="media/image27.wmf"/><Relationship Id="rId66" Type="http://schemas.openxmlformats.org/officeDocument/2006/relationships/oleObject" Target="embeddings/oleObject30.bin"/><Relationship Id="rId65" Type="http://schemas.openxmlformats.org/officeDocument/2006/relationships/image" Target="media/image26.wmf"/><Relationship Id="rId64" Type="http://schemas.openxmlformats.org/officeDocument/2006/relationships/oleObject" Target="embeddings/oleObject29.bin"/><Relationship Id="rId63" Type="http://schemas.openxmlformats.org/officeDocument/2006/relationships/image" Target="media/image25.wmf"/><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oleObject" Target="embeddings/oleObject26.bin"/><Relationship Id="rId6" Type="http://schemas.openxmlformats.org/officeDocument/2006/relationships/footer" Target="footer1.xml"/><Relationship Id="rId59" Type="http://schemas.openxmlformats.org/officeDocument/2006/relationships/oleObject" Target="embeddings/oleObject25.bin"/><Relationship Id="rId58" Type="http://schemas.openxmlformats.org/officeDocument/2006/relationships/image" Target="media/image24.wmf"/><Relationship Id="rId57" Type="http://schemas.openxmlformats.org/officeDocument/2006/relationships/oleObject" Target="embeddings/oleObject24.bin"/><Relationship Id="rId56" Type="http://schemas.openxmlformats.org/officeDocument/2006/relationships/oleObject" Target="embeddings/oleObject23.bin"/><Relationship Id="rId55" Type="http://schemas.openxmlformats.org/officeDocument/2006/relationships/image" Target="media/image23.wmf"/><Relationship Id="rId54" Type="http://schemas.openxmlformats.org/officeDocument/2006/relationships/oleObject" Target="embeddings/oleObject22.bin"/><Relationship Id="rId53" Type="http://schemas.openxmlformats.org/officeDocument/2006/relationships/oleObject" Target="embeddings/oleObject21.bin"/><Relationship Id="rId52" Type="http://schemas.openxmlformats.org/officeDocument/2006/relationships/image" Target="media/image22.wmf"/><Relationship Id="rId51" Type="http://schemas.openxmlformats.org/officeDocument/2006/relationships/oleObject" Target="embeddings/oleObject20.bin"/><Relationship Id="rId50" Type="http://schemas.openxmlformats.org/officeDocument/2006/relationships/oleObject" Target="embeddings/oleObject19.bin"/><Relationship Id="rId5" Type="http://schemas.openxmlformats.org/officeDocument/2006/relationships/footnotes" Target="footnotes.xml"/><Relationship Id="rId49" Type="http://schemas.openxmlformats.org/officeDocument/2006/relationships/image" Target="media/image21.wmf"/><Relationship Id="rId48" Type="http://schemas.openxmlformats.org/officeDocument/2006/relationships/oleObject" Target="embeddings/oleObject18.bin"/><Relationship Id="rId47" Type="http://schemas.openxmlformats.org/officeDocument/2006/relationships/image" Target="media/image20.wmf"/><Relationship Id="rId46" Type="http://schemas.openxmlformats.org/officeDocument/2006/relationships/oleObject" Target="embeddings/oleObject17.bin"/><Relationship Id="rId45" Type="http://schemas.openxmlformats.org/officeDocument/2006/relationships/image" Target="media/image19.wmf"/><Relationship Id="rId44" Type="http://schemas.openxmlformats.org/officeDocument/2006/relationships/oleObject" Target="embeddings/oleObject16.bin"/><Relationship Id="rId43" Type="http://schemas.openxmlformats.org/officeDocument/2006/relationships/image" Target="media/image18.wmf"/><Relationship Id="rId42" Type="http://schemas.openxmlformats.org/officeDocument/2006/relationships/oleObject" Target="embeddings/oleObject15.bin"/><Relationship Id="rId41" Type="http://schemas.openxmlformats.org/officeDocument/2006/relationships/image" Target="media/image17.wmf"/><Relationship Id="rId40" Type="http://schemas.openxmlformats.org/officeDocument/2006/relationships/oleObject" Target="embeddings/oleObject14.bin"/><Relationship Id="rId4" Type="http://schemas.microsoft.com/office/2011/relationships/commentsExtended" Target="commentsExtended.xml"/><Relationship Id="rId39" Type="http://schemas.openxmlformats.org/officeDocument/2006/relationships/image" Target="media/image16.wmf"/><Relationship Id="rId38" Type="http://schemas.openxmlformats.org/officeDocument/2006/relationships/oleObject" Target="embeddings/oleObject13.bin"/><Relationship Id="rId37" Type="http://schemas.openxmlformats.org/officeDocument/2006/relationships/image" Target="media/image15.wmf"/><Relationship Id="rId36" Type="http://schemas.openxmlformats.org/officeDocument/2006/relationships/oleObject" Target="embeddings/oleObject12.bin"/><Relationship Id="rId35" Type="http://schemas.openxmlformats.org/officeDocument/2006/relationships/image" Target="media/image14.emf"/><Relationship Id="rId34" Type="http://schemas.openxmlformats.org/officeDocument/2006/relationships/image" Target="media/image13.emf"/><Relationship Id="rId33" Type="http://schemas.openxmlformats.org/officeDocument/2006/relationships/image" Target="media/image12.emf"/><Relationship Id="rId32" Type="http://schemas.openxmlformats.org/officeDocument/2006/relationships/image" Target="media/image11.emf"/><Relationship Id="rId31" Type="http://schemas.openxmlformats.org/officeDocument/2006/relationships/image" Target="media/image10.emf"/><Relationship Id="rId30" Type="http://schemas.openxmlformats.org/officeDocument/2006/relationships/oleObject" Target="embeddings/oleObject11.bin"/><Relationship Id="rId3" Type="http://schemas.openxmlformats.org/officeDocument/2006/relationships/comments" Target="comments.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oleObject" Target="embeddings/oleObject8.bin"/><Relationship Id="rId26" Type="http://schemas.openxmlformats.org/officeDocument/2006/relationships/oleObject" Target="embeddings/oleObject7.bin"/><Relationship Id="rId25" Type="http://schemas.openxmlformats.org/officeDocument/2006/relationships/oleObject" Target="embeddings/oleObject6.bin"/><Relationship Id="rId24" Type="http://schemas.openxmlformats.org/officeDocument/2006/relationships/image" Target="media/image9.wmf"/><Relationship Id="rId23" Type="http://schemas.openxmlformats.org/officeDocument/2006/relationships/oleObject" Target="embeddings/oleObject5.bin"/><Relationship Id="rId22" Type="http://schemas.openxmlformats.org/officeDocument/2006/relationships/image" Target="media/image8.wmf"/><Relationship Id="rId21" Type="http://schemas.openxmlformats.org/officeDocument/2006/relationships/oleObject" Target="embeddings/oleObject4.bin"/><Relationship Id="rId208" Type="http://schemas.microsoft.com/office/2011/relationships/people" Target="people.xml"/><Relationship Id="rId207" Type="http://schemas.openxmlformats.org/officeDocument/2006/relationships/fontTable" Target="fontTable.xml"/><Relationship Id="rId206" Type="http://schemas.microsoft.com/office/2006/relationships/keyMapCustomizations" Target="customizations.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100.emf"/><Relationship Id="rId202" Type="http://schemas.openxmlformats.org/officeDocument/2006/relationships/image" Target="media/image99.emf"/><Relationship Id="rId201" Type="http://schemas.openxmlformats.org/officeDocument/2006/relationships/image" Target="media/image98.emf"/><Relationship Id="rId200" Type="http://schemas.openxmlformats.org/officeDocument/2006/relationships/image" Target="media/image97.e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image" Target="media/image96.emf"/><Relationship Id="rId198" Type="http://schemas.openxmlformats.org/officeDocument/2006/relationships/image" Target="media/image95.emf"/><Relationship Id="rId197" Type="http://schemas.openxmlformats.org/officeDocument/2006/relationships/image" Target="media/image94.wmf"/><Relationship Id="rId196" Type="http://schemas.openxmlformats.org/officeDocument/2006/relationships/oleObject" Target="embeddings/oleObject93.bin"/><Relationship Id="rId195" Type="http://schemas.openxmlformats.org/officeDocument/2006/relationships/image" Target="media/image93.wmf"/><Relationship Id="rId194" Type="http://schemas.openxmlformats.org/officeDocument/2006/relationships/oleObject" Target="embeddings/oleObject92.bin"/><Relationship Id="rId193" Type="http://schemas.openxmlformats.org/officeDocument/2006/relationships/image" Target="media/image92.wmf"/><Relationship Id="rId192" Type="http://schemas.openxmlformats.org/officeDocument/2006/relationships/oleObject" Target="embeddings/oleObject91.bin"/><Relationship Id="rId191" Type="http://schemas.openxmlformats.org/officeDocument/2006/relationships/image" Target="media/image91.wmf"/><Relationship Id="rId190" Type="http://schemas.openxmlformats.org/officeDocument/2006/relationships/oleObject" Target="embeddings/oleObject90.bin"/><Relationship Id="rId19" Type="http://schemas.openxmlformats.org/officeDocument/2006/relationships/oleObject" Target="embeddings/oleObject3.bin"/><Relationship Id="rId189" Type="http://schemas.openxmlformats.org/officeDocument/2006/relationships/oleObject" Target="embeddings/oleObject89.bin"/><Relationship Id="rId188" Type="http://schemas.openxmlformats.org/officeDocument/2006/relationships/image" Target="media/image90.wmf"/><Relationship Id="rId187" Type="http://schemas.openxmlformats.org/officeDocument/2006/relationships/oleObject" Target="embeddings/oleObject88.bin"/><Relationship Id="rId186" Type="http://schemas.openxmlformats.org/officeDocument/2006/relationships/image" Target="media/image89.wmf"/><Relationship Id="rId185" Type="http://schemas.openxmlformats.org/officeDocument/2006/relationships/oleObject" Target="embeddings/oleObject87.bin"/><Relationship Id="rId184" Type="http://schemas.openxmlformats.org/officeDocument/2006/relationships/image" Target="media/image88.wmf"/><Relationship Id="rId183" Type="http://schemas.openxmlformats.org/officeDocument/2006/relationships/oleObject" Target="embeddings/oleObject86.bin"/><Relationship Id="rId182" Type="http://schemas.openxmlformats.org/officeDocument/2006/relationships/image" Target="media/image87.wmf"/><Relationship Id="rId181" Type="http://schemas.openxmlformats.org/officeDocument/2006/relationships/oleObject" Target="embeddings/oleObject85.bin"/><Relationship Id="rId180" Type="http://schemas.openxmlformats.org/officeDocument/2006/relationships/oleObject" Target="embeddings/oleObject84.bin"/><Relationship Id="rId18" Type="http://schemas.openxmlformats.org/officeDocument/2006/relationships/image" Target="media/image6.wmf"/><Relationship Id="rId179" Type="http://schemas.openxmlformats.org/officeDocument/2006/relationships/image" Target="media/image86.wmf"/><Relationship Id="rId178" Type="http://schemas.openxmlformats.org/officeDocument/2006/relationships/oleObject" Target="embeddings/oleObject83.bin"/><Relationship Id="rId177" Type="http://schemas.openxmlformats.org/officeDocument/2006/relationships/image" Target="media/image85.wmf"/><Relationship Id="rId176" Type="http://schemas.openxmlformats.org/officeDocument/2006/relationships/oleObject" Target="embeddings/oleObject82.bin"/><Relationship Id="rId175" Type="http://schemas.openxmlformats.org/officeDocument/2006/relationships/image" Target="media/image84.wmf"/><Relationship Id="rId174" Type="http://schemas.openxmlformats.org/officeDocument/2006/relationships/oleObject" Target="embeddings/oleObject81.bin"/><Relationship Id="rId173" Type="http://schemas.openxmlformats.org/officeDocument/2006/relationships/image" Target="media/image83.wmf"/><Relationship Id="rId172" Type="http://schemas.openxmlformats.org/officeDocument/2006/relationships/oleObject" Target="embeddings/oleObject80.bin"/><Relationship Id="rId171" Type="http://schemas.openxmlformats.org/officeDocument/2006/relationships/image" Target="media/image82.wmf"/><Relationship Id="rId170" Type="http://schemas.openxmlformats.org/officeDocument/2006/relationships/oleObject" Target="embeddings/oleObject79.bin"/><Relationship Id="rId17" Type="http://schemas.openxmlformats.org/officeDocument/2006/relationships/oleObject" Target="embeddings/oleObject2.bin"/><Relationship Id="rId169" Type="http://schemas.openxmlformats.org/officeDocument/2006/relationships/image" Target="media/image81.wmf"/><Relationship Id="rId168" Type="http://schemas.openxmlformats.org/officeDocument/2006/relationships/oleObject" Target="embeddings/oleObject78.bin"/><Relationship Id="rId167" Type="http://schemas.openxmlformats.org/officeDocument/2006/relationships/image" Target="media/image80.wmf"/><Relationship Id="rId166" Type="http://schemas.openxmlformats.org/officeDocument/2006/relationships/oleObject" Target="embeddings/oleObject77.bin"/><Relationship Id="rId165" Type="http://schemas.openxmlformats.org/officeDocument/2006/relationships/image" Target="media/image79.wmf"/><Relationship Id="rId164" Type="http://schemas.openxmlformats.org/officeDocument/2006/relationships/oleObject" Target="embeddings/oleObject76.bin"/><Relationship Id="rId163" Type="http://schemas.openxmlformats.org/officeDocument/2006/relationships/image" Target="media/image78.wmf"/><Relationship Id="rId162" Type="http://schemas.openxmlformats.org/officeDocument/2006/relationships/oleObject" Target="embeddings/oleObject75.bin"/><Relationship Id="rId161" Type="http://schemas.openxmlformats.org/officeDocument/2006/relationships/image" Target="media/image77.wmf"/><Relationship Id="rId160" Type="http://schemas.openxmlformats.org/officeDocument/2006/relationships/oleObject" Target="embeddings/oleObject74.bin"/><Relationship Id="rId16" Type="http://schemas.openxmlformats.org/officeDocument/2006/relationships/image" Target="media/image5.wmf"/><Relationship Id="rId159" Type="http://schemas.openxmlformats.org/officeDocument/2006/relationships/image" Target="media/image76.wmf"/><Relationship Id="rId158" Type="http://schemas.openxmlformats.org/officeDocument/2006/relationships/oleObject" Target="embeddings/oleObject73.bin"/><Relationship Id="rId157" Type="http://schemas.openxmlformats.org/officeDocument/2006/relationships/image" Target="media/image75.wmf"/><Relationship Id="rId156" Type="http://schemas.openxmlformats.org/officeDocument/2006/relationships/oleObject" Target="embeddings/oleObject72.bin"/><Relationship Id="rId155" Type="http://schemas.openxmlformats.org/officeDocument/2006/relationships/image" Target="media/image74.wmf"/><Relationship Id="rId154" Type="http://schemas.openxmlformats.org/officeDocument/2006/relationships/oleObject" Target="embeddings/oleObject71.bin"/><Relationship Id="rId153" Type="http://schemas.openxmlformats.org/officeDocument/2006/relationships/image" Target="media/image73.wmf"/><Relationship Id="rId152" Type="http://schemas.openxmlformats.org/officeDocument/2006/relationships/oleObject" Target="embeddings/oleObject70.bin"/><Relationship Id="rId151" Type="http://schemas.openxmlformats.org/officeDocument/2006/relationships/image" Target="media/image72.wmf"/><Relationship Id="rId150" Type="http://schemas.openxmlformats.org/officeDocument/2006/relationships/oleObject" Target="embeddings/oleObject69.bin"/><Relationship Id="rId15" Type="http://schemas.openxmlformats.org/officeDocument/2006/relationships/oleObject" Target="embeddings/oleObject1.bin"/><Relationship Id="rId149" Type="http://schemas.openxmlformats.org/officeDocument/2006/relationships/image" Target="media/image71.wmf"/><Relationship Id="rId148" Type="http://schemas.openxmlformats.org/officeDocument/2006/relationships/oleObject" Target="embeddings/oleObject68.bin"/><Relationship Id="rId147" Type="http://schemas.openxmlformats.org/officeDocument/2006/relationships/image" Target="media/image70.wmf"/><Relationship Id="rId146" Type="http://schemas.openxmlformats.org/officeDocument/2006/relationships/oleObject" Target="embeddings/oleObject67.bin"/><Relationship Id="rId145" Type="http://schemas.openxmlformats.org/officeDocument/2006/relationships/image" Target="media/image69.wmf"/><Relationship Id="rId144" Type="http://schemas.openxmlformats.org/officeDocument/2006/relationships/oleObject" Target="embeddings/oleObject66.bin"/><Relationship Id="rId143" Type="http://schemas.openxmlformats.org/officeDocument/2006/relationships/image" Target="media/image68.wmf"/><Relationship Id="rId142" Type="http://schemas.openxmlformats.org/officeDocument/2006/relationships/oleObject" Target="embeddings/oleObject65.bin"/><Relationship Id="rId141" Type="http://schemas.openxmlformats.org/officeDocument/2006/relationships/image" Target="media/image67.wmf"/><Relationship Id="rId140" Type="http://schemas.openxmlformats.org/officeDocument/2006/relationships/oleObject" Target="embeddings/oleObject64.bin"/><Relationship Id="rId14" Type="http://schemas.openxmlformats.org/officeDocument/2006/relationships/image" Target="media/image4.emf"/><Relationship Id="rId139" Type="http://schemas.openxmlformats.org/officeDocument/2006/relationships/image" Target="media/image66.wmf"/><Relationship Id="rId138" Type="http://schemas.openxmlformats.org/officeDocument/2006/relationships/oleObject" Target="embeddings/oleObject63.bin"/><Relationship Id="rId137" Type="http://schemas.openxmlformats.org/officeDocument/2006/relationships/image" Target="media/image65.wmf"/><Relationship Id="rId136" Type="http://schemas.openxmlformats.org/officeDocument/2006/relationships/oleObject" Target="embeddings/oleObject62.bin"/><Relationship Id="rId135" Type="http://schemas.openxmlformats.org/officeDocument/2006/relationships/image" Target="media/image64.wmf"/><Relationship Id="rId134" Type="http://schemas.openxmlformats.org/officeDocument/2006/relationships/oleObject" Target="embeddings/oleObject61.bin"/><Relationship Id="rId133" Type="http://schemas.openxmlformats.org/officeDocument/2006/relationships/image" Target="media/image63.emf"/><Relationship Id="rId132" Type="http://schemas.openxmlformats.org/officeDocument/2006/relationships/image" Target="media/image62.emf"/><Relationship Id="rId131" Type="http://schemas.openxmlformats.org/officeDocument/2006/relationships/image" Target="media/image61.wmf"/><Relationship Id="rId130" Type="http://schemas.openxmlformats.org/officeDocument/2006/relationships/oleObject" Target="embeddings/oleObject60.bin"/><Relationship Id="rId13" Type="http://schemas.openxmlformats.org/officeDocument/2006/relationships/image" Target="media/image3.emf"/><Relationship Id="rId129" Type="http://schemas.openxmlformats.org/officeDocument/2006/relationships/image" Target="media/image60.emf"/><Relationship Id="rId128" Type="http://schemas.openxmlformats.org/officeDocument/2006/relationships/image" Target="media/image59.emf"/><Relationship Id="rId127" Type="http://schemas.openxmlformats.org/officeDocument/2006/relationships/image" Target="media/image58.png"/><Relationship Id="rId126" Type="http://schemas.openxmlformats.org/officeDocument/2006/relationships/image" Target="media/image57.emf"/><Relationship Id="rId125" Type="http://schemas.openxmlformats.org/officeDocument/2006/relationships/image" Target="media/image56.wmf"/><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oleObject" Target="embeddings/oleObject57.bin"/><Relationship Id="rId121" Type="http://schemas.openxmlformats.org/officeDocument/2006/relationships/image" Target="media/image55.wmf"/><Relationship Id="rId120" Type="http://schemas.openxmlformats.org/officeDocument/2006/relationships/oleObject" Target="embeddings/oleObject56.bin"/><Relationship Id="rId12" Type="http://schemas.openxmlformats.org/officeDocument/2006/relationships/image" Target="media/image2.png"/><Relationship Id="rId119" Type="http://schemas.openxmlformats.org/officeDocument/2006/relationships/image" Target="media/image54.wmf"/><Relationship Id="rId118" Type="http://schemas.openxmlformats.org/officeDocument/2006/relationships/oleObject" Target="embeddings/oleObject55.bin"/><Relationship Id="rId117" Type="http://schemas.openxmlformats.org/officeDocument/2006/relationships/image" Target="media/image53.wmf"/><Relationship Id="rId116" Type="http://schemas.openxmlformats.org/officeDocument/2006/relationships/oleObject" Target="embeddings/oleObject54.bin"/><Relationship Id="rId115" Type="http://schemas.openxmlformats.org/officeDocument/2006/relationships/image" Target="media/image52.wmf"/><Relationship Id="rId114" Type="http://schemas.openxmlformats.org/officeDocument/2006/relationships/oleObject" Target="embeddings/oleObject53.bin"/><Relationship Id="rId113" Type="http://schemas.openxmlformats.org/officeDocument/2006/relationships/image" Target="media/image51.wmf"/><Relationship Id="rId112" Type="http://schemas.openxmlformats.org/officeDocument/2006/relationships/oleObject" Target="embeddings/oleObject52.bin"/><Relationship Id="rId111" Type="http://schemas.openxmlformats.org/officeDocument/2006/relationships/image" Target="media/image50.wmf"/><Relationship Id="rId110" Type="http://schemas.openxmlformats.org/officeDocument/2006/relationships/oleObject" Target="embeddings/oleObject51.bin"/><Relationship Id="rId11" Type="http://schemas.openxmlformats.org/officeDocument/2006/relationships/image" Target="media/image1.png"/><Relationship Id="rId109" Type="http://schemas.openxmlformats.org/officeDocument/2006/relationships/image" Target="media/image49.wmf"/><Relationship Id="rId108" Type="http://schemas.openxmlformats.org/officeDocument/2006/relationships/oleObject" Target="embeddings/oleObject50.bin"/><Relationship Id="rId107" Type="http://schemas.openxmlformats.org/officeDocument/2006/relationships/oleObject" Target="embeddings/oleObject49.bin"/><Relationship Id="rId106" Type="http://schemas.openxmlformats.org/officeDocument/2006/relationships/image" Target="media/image48.wmf"/><Relationship Id="rId105" Type="http://schemas.openxmlformats.org/officeDocument/2006/relationships/oleObject" Target="embeddings/oleObject48.bin"/><Relationship Id="rId104" Type="http://schemas.openxmlformats.org/officeDocument/2006/relationships/image" Target="media/image47.wmf"/><Relationship Id="rId103" Type="http://schemas.openxmlformats.org/officeDocument/2006/relationships/oleObject" Target="embeddings/oleObject47.bin"/><Relationship Id="rId102" Type="http://schemas.openxmlformats.org/officeDocument/2006/relationships/image" Target="media/image46.wmf"/><Relationship Id="rId101" Type="http://schemas.openxmlformats.org/officeDocument/2006/relationships/oleObject" Target="embeddings/oleObject46.bin"/><Relationship Id="rId100" Type="http://schemas.openxmlformats.org/officeDocument/2006/relationships/image" Target="media/image45.wmf"/><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lulingfeng/Library/Containers/com.kingsoft.wpsoffice.mac/Data/D:\cmtc\SACTC10SC5&#20840;&#22269;&#21307;&#29992;&#30005;&#23376;&#20202;&#22120;&#26631;&#20934;&#21270;&#20998;&#25216;&#26415;&#22996;&#21592;&#20250;\2018%20&#36716;&#25442;&#26631;&#20934;\GB9706.4\GB9706.4%20fourth(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GB9706.4 fourth(1)</Template>
  <Company>zle</Company>
  <Pages>68</Pages>
  <Words>9888</Words>
  <Characters>56362</Characters>
  <Lines>469</Lines>
  <Paragraphs>132</Paragraphs>
  <TotalTime>0</TotalTime>
  <ScaleCrop>false</ScaleCrop>
  <LinksUpToDate>false</LinksUpToDate>
  <CharactersWithSpaces>66118</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2020-10-15T10:23:00Z</dcterms:created>
  <dc:creator>zy gu</dc:creator>
  <cp:lastModifiedBy>陆凌峰</cp:lastModifiedBy>
  <cp:lastPrinted>2018-11-19T10:57:00Z</cp:lastPrinted>
  <dcterms:modified xsi:type="dcterms:W3CDTF">2025-06-23T22:15:04Z</dcterms:modified>
  <dc:title>标准名称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DF6009F6747CD75968615968050122DA_42</vt:lpwstr>
  </property>
</Properties>
</file>